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9455D" w14:textId="77777777" w:rsidR="00FD35D7" w:rsidRDefault="00FD35D7" w:rsidP="00E35692"/>
    <w:p w14:paraId="4746C770" w14:textId="77777777" w:rsidR="00E35692" w:rsidRDefault="00E35692" w:rsidP="00E35692">
      <w:pPr>
        <w:rPr>
          <w:i/>
        </w:rPr>
      </w:pPr>
    </w:p>
    <w:p w14:paraId="23231A0A" w14:textId="77777777" w:rsidR="00E35692" w:rsidRPr="00334A15" w:rsidRDefault="00E35692" w:rsidP="00E35692">
      <w:pPr>
        <w:rPr>
          <w:i/>
        </w:rPr>
      </w:pPr>
    </w:p>
    <w:p w14:paraId="76EDD6E5" w14:textId="589B6358" w:rsidR="003B70B7" w:rsidRPr="00334A15" w:rsidRDefault="00290DF2" w:rsidP="00E35692">
      <w:pPr>
        <w:rPr>
          <w:i/>
        </w:rPr>
      </w:pPr>
      <w:r>
        <w:rPr>
          <w:i/>
        </w:rPr>
        <w:t>The following</w:t>
      </w:r>
      <w:r w:rsidR="008E36C9">
        <w:rPr>
          <w:i/>
        </w:rPr>
        <w:t xml:space="preserve"> mandatory</w:t>
      </w:r>
      <w:r>
        <w:rPr>
          <w:i/>
        </w:rPr>
        <w:t xml:space="preserve"> measures have been identified as </w:t>
      </w:r>
      <w:r w:rsidR="008E36C9">
        <w:rPr>
          <w:i/>
        </w:rPr>
        <w:t xml:space="preserve">applicable to the project and must be met in order to demonstrate compliance with Title 24, Part 6. </w:t>
      </w:r>
    </w:p>
    <w:p w14:paraId="1CF6901D" w14:textId="77777777" w:rsidR="00F92EC6" w:rsidRDefault="00F92EC6" w:rsidP="00950C8D">
      <w:pPr>
        <w:rPr>
          <w:i/>
          <w:iCs/>
        </w:rPr>
      </w:pPr>
    </w:p>
    <w:tbl>
      <w:tblPr>
        <w:tblStyle w:val="TableGrid1"/>
        <w:tblW w:w="10410" w:type="dxa"/>
        <w:tblInd w:w="0" w:type="dxa"/>
        <w:tblLayout w:type="fixed"/>
        <w:tblCellMar>
          <w:top w:w="43" w:type="dxa"/>
          <w:left w:w="115" w:type="dxa"/>
          <w:bottom w:w="43" w:type="dxa"/>
          <w:right w:w="115" w:type="dxa"/>
        </w:tblCellMar>
        <w:tblLook w:val="04A0" w:firstRow="1" w:lastRow="0" w:firstColumn="1" w:lastColumn="0" w:noHBand="0" w:noVBand="1"/>
      </w:tblPr>
      <w:tblGrid>
        <w:gridCol w:w="8848"/>
        <w:gridCol w:w="720"/>
        <w:gridCol w:w="834"/>
        <w:gridCol w:w="8"/>
      </w:tblGrid>
      <w:tr w:rsidR="008E36C9" w14:paraId="038E522A" w14:textId="77777777" w:rsidTr="008E36C9">
        <w:trPr>
          <w:gridAfter w:val="1"/>
          <w:wAfter w:w="8" w:type="dxa"/>
          <w:cantSplit/>
          <w:trHeight w:val="2152"/>
        </w:trPr>
        <w:tc>
          <w:tcPr>
            <w:tcW w:w="8848" w:type="dxa"/>
            <w:vMerge w:val="restart"/>
            <w:tcBorders>
              <w:top w:val="single" w:sz="4" w:space="0" w:color="auto"/>
              <w:left w:val="single" w:sz="4" w:space="0" w:color="auto"/>
              <w:bottom w:val="single" w:sz="4" w:space="0" w:color="auto"/>
              <w:right w:val="single" w:sz="4" w:space="0" w:color="auto"/>
            </w:tcBorders>
            <w:shd w:val="clear" w:color="auto" w:fill="C00000"/>
            <w:vAlign w:val="center"/>
            <w:hideMark/>
          </w:tcPr>
          <w:p w14:paraId="7D772E81" w14:textId="1DA67C2A" w:rsidR="008E36C9" w:rsidRDefault="008E36C9">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t>2019 Nonresidential Energy Standards Compliance</w:t>
            </w:r>
          </w:p>
          <w:p w14:paraId="60400C90" w14:textId="16F61839" w:rsidR="008E36C9" w:rsidRDefault="008E36C9">
            <w:pPr>
              <w:rPr>
                <w:rFonts w:ascii="Arial,Italic" w:hAnsi="Arial,Italic" w:cs="Arial,Italic"/>
                <w:b/>
                <w:i/>
                <w:iCs/>
                <w:sz w:val="20"/>
                <w:szCs w:val="20"/>
              </w:rPr>
            </w:pPr>
            <w:r>
              <w:rPr>
                <w:rFonts w:ascii="Arial,Italic" w:hAnsi="Arial,Italic" w:cs="Arial,Italic"/>
                <w:b/>
                <w:i/>
                <w:iCs/>
                <w:sz w:val="20"/>
                <w:szCs w:val="20"/>
              </w:rPr>
              <w:t>(Title 24, Part 6)</w:t>
            </w:r>
          </w:p>
          <w:p w14:paraId="142EDA57" w14:textId="77777777" w:rsidR="008E36C9" w:rsidRDefault="008E36C9">
            <w:pPr>
              <w:autoSpaceDE w:val="0"/>
              <w:autoSpaceDN w:val="0"/>
              <w:adjustRightInd w:val="0"/>
              <w:spacing w:before="120"/>
              <w:rPr>
                <w:rFonts w:ascii="Arial,Italic" w:hAnsi="Arial,Italic" w:cs="Arial,Italic"/>
                <w:b/>
                <w:i/>
                <w:iCs/>
                <w:sz w:val="20"/>
                <w:szCs w:val="20"/>
              </w:rPr>
            </w:pPr>
            <w:commentRangeStart w:id="0"/>
            <w:r>
              <w:rPr>
                <w:rFonts w:ascii="Arial,Italic" w:hAnsi="Arial,Italic" w:cs="Arial,Italic"/>
                <w:b/>
                <w:i/>
                <w:iCs/>
                <w:sz w:val="28"/>
                <w:szCs w:val="28"/>
              </w:rPr>
              <w:t>Indoor Lighting Mandatory Measures:</w:t>
            </w:r>
            <w:commentRangeEnd w:id="0"/>
            <w:r w:rsidR="007750F7">
              <w:rPr>
                <w:rStyle w:val="CommentReference"/>
              </w:rPr>
              <w:commentReference w:id="0"/>
            </w:r>
          </w:p>
        </w:tc>
        <w:tc>
          <w:tcPr>
            <w:tcW w:w="1554"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5B5268E0" w14:textId="77777777" w:rsidR="008E36C9" w:rsidRDefault="008E36C9">
            <w:pPr>
              <w:autoSpaceDE w:val="0"/>
              <w:autoSpaceDN w:val="0"/>
              <w:adjustRightInd w:val="0"/>
              <w:jc w:val="center"/>
              <w:rPr>
                <w:rFonts w:ascii="TimesNewRomanPSMT" w:hAnsi="TimesNewRomanPSMT" w:cs="TimesNewRomanPSMT"/>
                <w:b/>
                <w:i/>
                <w:sz w:val="22"/>
                <w:szCs w:val="22"/>
              </w:rPr>
            </w:pPr>
            <w:r>
              <w:rPr>
                <w:rFonts w:ascii="TimesNewRomanPSMT" w:hAnsi="TimesNewRomanPSMT" w:cs="TimesNewRomanPSMT"/>
                <w:b/>
                <w:i/>
                <w:sz w:val="22"/>
                <w:szCs w:val="22"/>
              </w:rPr>
              <w:t>Does this measure apply to your project?</w:t>
            </w:r>
          </w:p>
        </w:tc>
      </w:tr>
      <w:tr w:rsidR="008E36C9" w14:paraId="28F9B349" w14:textId="77777777" w:rsidTr="008E36C9">
        <w:trPr>
          <w:gridAfter w:val="1"/>
          <w:wAfter w:w="8" w:type="dxa"/>
          <w:cantSplit/>
          <w:trHeight w:val="244"/>
        </w:trPr>
        <w:tc>
          <w:tcPr>
            <w:tcW w:w="8848" w:type="dxa"/>
            <w:vMerge/>
            <w:tcBorders>
              <w:top w:val="single" w:sz="4" w:space="0" w:color="auto"/>
              <w:left w:val="single" w:sz="4" w:space="0" w:color="auto"/>
              <w:bottom w:val="single" w:sz="4" w:space="0" w:color="auto"/>
              <w:right w:val="single" w:sz="4" w:space="0" w:color="auto"/>
            </w:tcBorders>
            <w:vAlign w:val="center"/>
            <w:hideMark/>
          </w:tcPr>
          <w:p w14:paraId="05F2C13F" w14:textId="77777777" w:rsidR="008E36C9" w:rsidRDefault="008E36C9">
            <w:pPr>
              <w:rPr>
                <w:rFonts w:ascii="Arial,Italic" w:hAnsi="Arial,Italic" w:cs="Arial,Italic"/>
                <w:b/>
                <w:i/>
                <w:iCs/>
                <w:sz w:val="20"/>
                <w:szCs w:val="20"/>
              </w:rPr>
            </w:pPr>
          </w:p>
        </w:tc>
        <w:tc>
          <w:tcPr>
            <w:tcW w:w="720" w:type="dxa"/>
            <w:tcBorders>
              <w:top w:val="single" w:sz="4" w:space="0" w:color="auto"/>
              <w:left w:val="single" w:sz="4" w:space="0" w:color="auto"/>
              <w:bottom w:val="nil"/>
              <w:right w:val="single" w:sz="4" w:space="0" w:color="auto"/>
            </w:tcBorders>
            <w:shd w:val="clear" w:color="auto" w:fill="C00000"/>
            <w:hideMark/>
          </w:tcPr>
          <w:p w14:paraId="1C69976B" w14:textId="77777777" w:rsidR="008E36C9" w:rsidRDefault="008E36C9">
            <w:pPr>
              <w:autoSpaceDE w:val="0"/>
              <w:autoSpaceDN w:val="0"/>
              <w:adjustRightInd w:val="0"/>
              <w:jc w:val="center"/>
              <w:rPr>
                <w:b/>
              </w:rPr>
            </w:pPr>
            <w:r>
              <w:rPr>
                <w:b/>
              </w:rPr>
              <w:t>Y</w:t>
            </w:r>
          </w:p>
        </w:tc>
        <w:tc>
          <w:tcPr>
            <w:tcW w:w="834" w:type="dxa"/>
            <w:tcBorders>
              <w:top w:val="single" w:sz="4" w:space="0" w:color="auto"/>
              <w:left w:val="single" w:sz="4" w:space="0" w:color="auto"/>
              <w:bottom w:val="nil"/>
              <w:right w:val="single" w:sz="4" w:space="0" w:color="auto"/>
            </w:tcBorders>
            <w:shd w:val="clear" w:color="auto" w:fill="C00000"/>
            <w:hideMark/>
          </w:tcPr>
          <w:p w14:paraId="19E2B2FF" w14:textId="77777777" w:rsidR="008E36C9" w:rsidRDefault="008E36C9">
            <w:pPr>
              <w:autoSpaceDE w:val="0"/>
              <w:autoSpaceDN w:val="0"/>
              <w:adjustRightInd w:val="0"/>
              <w:jc w:val="center"/>
              <w:rPr>
                <w:rFonts w:ascii="TimesNewRomanPSMT" w:hAnsi="TimesNewRomanPSMT" w:cs="TimesNewRomanPSMT"/>
                <w:b/>
                <w:sz w:val="22"/>
                <w:szCs w:val="22"/>
              </w:rPr>
            </w:pPr>
            <w:r>
              <w:rPr>
                <w:rFonts w:ascii="TimesNewRomanPSMT" w:hAnsi="TimesNewRomanPSMT" w:cs="TimesNewRomanPSMT"/>
                <w:b/>
                <w:sz w:val="22"/>
                <w:szCs w:val="22"/>
              </w:rPr>
              <w:t>N</w:t>
            </w:r>
          </w:p>
        </w:tc>
      </w:tr>
      <w:tr w:rsidR="008E36C9" w14:paraId="681746CB" w14:textId="77777777" w:rsidTr="008E36C9">
        <w:trPr>
          <w:gridAfter w:val="1"/>
          <w:wAfter w:w="8" w:type="dxa"/>
          <w:trHeight w:val="1270"/>
        </w:trPr>
        <w:tc>
          <w:tcPr>
            <w:tcW w:w="8848" w:type="dxa"/>
            <w:tcBorders>
              <w:top w:val="single" w:sz="4" w:space="0" w:color="auto"/>
              <w:left w:val="single" w:sz="4" w:space="0" w:color="auto"/>
              <w:bottom w:val="single" w:sz="4" w:space="0" w:color="auto"/>
              <w:right w:val="single" w:sz="4" w:space="0" w:color="auto"/>
            </w:tcBorders>
            <w:vAlign w:val="center"/>
            <w:hideMark/>
          </w:tcPr>
          <w:p w14:paraId="0E5FB869" w14:textId="77777777" w:rsidR="008E36C9" w:rsidRDefault="008E36C9">
            <w:pPr>
              <w:autoSpaceDE w:val="0"/>
              <w:autoSpaceDN w:val="0"/>
              <w:adjustRightInd w:val="0"/>
              <w:spacing w:before="240" w:line="120" w:lineRule="auto"/>
              <w:rPr>
                <w:rFonts w:ascii="TimesNewRomanPS-BoldMT" w:hAnsi="TimesNewRomanPS-BoldMT" w:cs="TimesNewRomanPS-BoldMT"/>
                <w:b/>
                <w:bCs/>
                <w:caps/>
                <w:sz w:val="22"/>
                <w:szCs w:val="22"/>
              </w:rPr>
            </w:pPr>
            <w:commentRangeStart w:id="1"/>
            <w:r>
              <w:rPr>
                <w:rFonts w:ascii="TimesNewRomanPS-BoldMT" w:hAnsi="TimesNewRomanPS-BoldMT" w:cs="TimesNewRomanPS-BoldMT"/>
                <w:b/>
                <w:bCs/>
                <w:caps/>
                <w:color w:val="365F91" w:themeColor="accent1" w:themeShade="BF"/>
                <w:sz w:val="22"/>
                <w:szCs w:val="22"/>
              </w:rPr>
              <w:t xml:space="preserve">§110.9 </w:t>
            </w:r>
            <w:r>
              <w:rPr>
                <w:rFonts w:ascii="TimesNewRomanPS-BoldMT" w:hAnsi="TimesNewRomanPS-BoldMT" w:cs="TimesNewRomanPS-BoldMT"/>
                <w:b/>
                <w:bCs/>
                <w:caps/>
                <w:sz w:val="22"/>
                <w:szCs w:val="22"/>
              </w:rPr>
              <w:t>Lighting Controls and Components</w:t>
            </w:r>
          </w:p>
          <w:p w14:paraId="6AAD1C84" w14:textId="7A0C08B0" w:rsidR="008E36C9" w:rsidRDefault="008E36C9">
            <w:pPr>
              <w:autoSpaceDE w:val="0"/>
              <w:autoSpaceDN w:val="0"/>
              <w:adjustRightInd w:val="0"/>
              <w:rPr>
                <w:b/>
                <w:caps/>
              </w:rPr>
            </w:pPr>
            <w:r>
              <w:rPr>
                <w:rFonts w:ascii="TimesNewRomanPSMT" w:hAnsi="TimesNewRomanPSMT" w:cs="TimesNewRomanPSMT"/>
                <w:caps/>
                <w:sz w:val="22"/>
                <w:szCs w:val="22"/>
              </w:rPr>
              <w:t xml:space="preserve">All lighting control devices and </w:t>
            </w:r>
            <w:proofErr w:type="gramStart"/>
            <w:r>
              <w:rPr>
                <w:rFonts w:ascii="TimesNewRomanPSMT" w:hAnsi="TimesNewRomanPSMT" w:cs="TimesNewRomanPSMT"/>
                <w:caps/>
                <w:sz w:val="22"/>
                <w:szCs w:val="22"/>
              </w:rPr>
              <w:t>systems,and</w:t>
            </w:r>
            <w:proofErr w:type="gramEnd"/>
            <w:r>
              <w:rPr>
                <w:rFonts w:ascii="TimesNewRomanPSMT" w:hAnsi="TimesNewRomanPSMT" w:cs="TimesNewRomanPSMT"/>
                <w:caps/>
                <w:sz w:val="22"/>
                <w:szCs w:val="22"/>
              </w:rPr>
              <w:t xml:space="preserve"> all light sources shall meet the applicable requirements of </w:t>
            </w:r>
            <w:r>
              <w:rPr>
                <w:rFonts w:ascii="TimesNewRomanPS-BoldMT" w:hAnsi="TimesNewRomanPS-BoldMT" w:cs="TimesNewRomanPS-BoldMT"/>
                <w:bCs/>
                <w:caps/>
                <w:sz w:val="22"/>
                <w:szCs w:val="22"/>
              </w:rPr>
              <w:t>§110.9.</w:t>
            </w:r>
            <w:commentRangeEnd w:id="1"/>
            <w:r w:rsidR="0064344A">
              <w:rPr>
                <w:rStyle w:val="CommentReference"/>
              </w:rPr>
              <w:commentReference w:id="1"/>
            </w:r>
          </w:p>
        </w:tc>
        <w:tc>
          <w:tcPr>
            <w:tcW w:w="720" w:type="dxa"/>
            <w:tcBorders>
              <w:top w:val="nil"/>
              <w:left w:val="single" w:sz="4" w:space="0" w:color="auto"/>
              <w:bottom w:val="single" w:sz="4" w:space="0" w:color="auto"/>
              <w:right w:val="single" w:sz="4" w:space="0" w:color="auto"/>
            </w:tcBorders>
            <w:hideMark/>
          </w:tcPr>
          <w:p w14:paraId="441218EF" w14:textId="77777777" w:rsidR="008E36C9" w:rsidRDefault="008E36C9">
            <w:pPr>
              <w:autoSpaceDE w:val="0"/>
              <w:autoSpaceDN w:val="0"/>
              <w:adjustRightInd w:val="0"/>
              <w:jc w:val="center"/>
              <w:rPr>
                <w:rFonts w:ascii="TimesNewRomanPSMT" w:hAnsi="TimesNewRomanPSMT" w:cs="TimesNewRomanPSMT"/>
                <w:b/>
                <w:caps/>
                <w:sz w:val="22"/>
                <w:szCs w:val="22"/>
              </w:rPr>
            </w:pPr>
            <w:r>
              <w:rPr>
                <w:caps/>
              </w:rPr>
              <w:sym w:font="Wingdings" w:char="F06F"/>
            </w:r>
          </w:p>
        </w:tc>
        <w:tc>
          <w:tcPr>
            <w:tcW w:w="834" w:type="dxa"/>
            <w:tcBorders>
              <w:top w:val="nil"/>
              <w:left w:val="single" w:sz="4" w:space="0" w:color="auto"/>
              <w:bottom w:val="single" w:sz="4" w:space="0" w:color="auto"/>
              <w:right w:val="single" w:sz="4" w:space="0" w:color="auto"/>
            </w:tcBorders>
            <w:hideMark/>
          </w:tcPr>
          <w:p w14:paraId="05534F56"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077B13AA" w14:textId="77777777" w:rsidTr="008E36C9">
        <w:trPr>
          <w:gridAfter w:val="1"/>
          <w:wAfter w:w="8" w:type="dxa"/>
          <w:trHeight w:val="1270"/>
        </w:trPr>
        <w:tc>
          <w:tcPr>
            <w:tcW w:w="8848" w:type="dxa"/>
            <w:tcBorders>
              <w:top w:val="single" w:sz="4" w:space="0" w:color="auto"/>
              <w:left w:val="single" w:sz="4" w:space="0" w:color="auto"/>
              <w:bottom w:val="single" w:sz="4" w:space="0" w:color="auto"/>
              <w:right w:val="single" w:sz="4" w:space="0" w:color="auto"/>
            </w:tcBorders>
            <w:vAlign w:val="center"/>
          </w:tcPr>
          <w:p w14:paraId="5421AC8B" w14:textId="671C273C" w:rsidR="008E36C9" w:rsidRDefault="008E36C9">
            <w:pPr>
              <w:autoSpaceDE w:val="0"/>
              <w:autoSpaceDN w:val="0"/>
              <w:adjustRightInd w:val="0"/>
              <w:spacing w:before="240" w:line="120" w:lineRule="auto"/>
              <w:rPr>
                <w:rFonts w:ascii="TimesNewRomanPS-BoldMT" w:hAnsi="TimesNewRomanPS-BoldMT" w:cs="TimesNewRomanPS-BoldMT"/>
                <w:b/>
                <w:bCs/>
                <w:caps/>
                <w:sz w:val="22"/>
                <w:szCs w:val="22"/>
              </w:rPr>
            </w:pPr>
            <w:commentRangeStart w:id="2"/>
            <w:r>
              <w:rPr>
                <w:rFonts w:ascii="TimesNewRomanPS-BoldMT" w:hAnsi="TimesNewRomanPS-BoldMT" w:cs="TimesNewRomanPS-BoldMT"/>
                <w:b/>
                <w:bCs/>
                <w:caps/>
                <w:color w:val="365F91" w:themeColor="accent1" w:themeShade="BF"/>
                <w:sz w:val="22"/>
                <w:szCs w:val="22"/>
              </w:rPr>
              <w:t>110.12(</w:t>
            </w:r>
            <w:r w:rsidRPr="00593DC8">
              <w:rPr>
                <w:rFonts w:ascii="TimesNewRomanPS-BoldMT" w:hAnsi="TimesNewRomanPS-BoldMT" w:cs="TimesNewRomanPS-BoldMT"/>
                <w:b/>
                <w:bCs/>
                <w:color w:val="365F91" w:themeColor="accent1" w:themeShade="BF"/>
                <w:sz w:val="22"/>
                <w:szCs w:val="22"/>
              </w:rPr>
              <w:t>c</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aps/>
                <w:sz w:val="22"/>
                <w:szCs w:val="22"/>
              </w:rPr>
              <w:t xml:space="preserve"> demand responsive lighting controls</w:t>
            </w:r>
          </w:p>
          <w:p w14:paraId="6CFADCA5" w14:textId="2CFB6A1A" w:rsidR="008E36C9" w:rsidRDefault="008E36C9" w:rsidP="00593DC8">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lighting controls in nonresidential BUILDINGS &gt;10,000 FT2 shall be capable of automatically reducing lighTIng power in response to a demand response signal.  general lighting shall be reduced per </w:t>
            </w:r>
            <w:r>
              <w:rPr>
                <w:rFonts w:ascii="TimesNewRomanPS-BoldMT" w:hAnsi="TimesNewRomanPS-BoldMT" w:cs="TimesNewRomanPS-BoldMT"/>
                <w:b/>
                <w:bCs/>
                <w:caps/>
                <w:color w:val="365F91" w:themeColor="accent1" w:themeShade="BF"/>
                <w:sz w:val="22"/>
                <w:szCs w:val="22"/>
              </w:rPr>
              <w:t xml:space="preserve">table 130.1-A.  </w:t>
            </w:r>
            <w:r>
              <w:rPr>
                <w:rFonts w:ascii="TimesNewRomanPS-BoldMT" w:hAnsi="TimesNewRomanPS-BoldMT" w:cs="TimesNewRomanPS-BoldMT"/>
                <w:bCs/>
                <w:caps/>
                <w:sz w:val="22"/>
                <w:szCs w:val="22"/>
              </w:rPr>
              <w:t>CONTROLS SHALL</w:t>
            </w:r>
            <w:r w:rsidRPr="00593DC8">
              <w:rPr>
                <w:rFonts w:ascii="TimesNewRomanPS-BoldMT" w:hAnsi="TimesNewRomanPS-BoldMT" w:cs="TimesNewRomanPS-BoldMT"/>
                <w:bCs/>
                <w:caps/>
                <w:sz w:val="22"/>
                <w:szCs w:val="22"/>
              </w:rPr>
              <w:t xml:space="preserve"> demonstrate a lighting power reduction of at least 15% below the total installed lighting power</w:t>
            </w:r>
            <w:r>
              <w:rPr>
                <w:rFonts w:ascii="TimesNewRomanPS-BoldMT" w:hAnsi="TimesNewRomanPS-BoldMT" w:cs="TimesNewRomanPS-BoldMT"/>
                <w:bCs/>
                <w:caps/>
                <w:sz w:val="22"/>
                <w:szCs w:val="22"/>
              </w:rPr>
              <w:t xml:space="preserve"> IN CONTROLLED SPACES</w:t>
            </w:r>
            <w:r w:rsidRPr="00593DC8">
              <w:rPr>
                <w:rFonts w:ascii="TimesNewRomanPS-BoldMT" w:hAnsi="TimesNewRomanPS-BoldMT" w:cs="TimesNewRomanPS-BoldMT"/>
                <w:bCs/>
                <w:caps/>
                <w:sz w:val="22"/>
                <w:szCs w:val="22"/>
              </w:rPr>
              <w:t>.</w:t>
            </w:r>
            <w:commentRangeEnd w:id="2"/>
            <w:r w:rsidR="00E2483E">
              <w:rPr>
                <w:rStyle w:val="CommentReference"/>
              </w:rPr>
              <w:commentReference w:id="2"/>
            </w:r>
          </w:p>
          <w:p w14:paraId="6EEF99B4" w14:textId="77777777" w:rsidR="008E36C9" w:rsidRDefault="008E36C9" w:rsidP="00593DC8">
            <w:pPr>
              <w:autoSpaceDE w:val="0"/>
              <w:autoSpaceDN w:val="0"/>
              <w:adjustRightInd w:val="0"/>
              <w:rPr>
                <w:rFonts w:ascii="TimesNewRomanPS-BoldMT" w:hAnsi="TimesNewRomanPS-BoldMT" w:cs="TimesNewRomanPS-BoldMT"/>
                <w:bCs/>
                <w:caps/>
                <w:sz w:val="22"/>
                <w:szCs w:val="22"/>
              </w:rPr>
            </w:pPr>
          </w:p>
          <w:p w14:paraId="054FF2A4" w14:textId="14207852" w:rsidR="008E36C9" w:rsidDel="009C498E" w:rsidRDefault="008E36C9" w:rsidP="00593DC8">
            <w:pPr>
              <w:autoSpaceDE w:val="0"/>
              <w:autoSpaceDN w:val="0"/>
              <w:adjustRightInd w:val="0"/>
              <w:rPr>
                <w:del w:id="3" w:author="Lalor, Ben NOR [2]" w:date="2021-01-05T11:54:00Z"/>
                <w:rFonts w:ascii="TimesNewRomanPS-BoldMT" w:hAnsi="TimesNewRomanPS-BoldMT" w:cs="TimesNewRomanPS-BoldMT"/>
                <w:bCs/>
                <w:caps/>
                <w:sz w:val="22"/>
                <w:szCs w:val="22"/>
              </w:rPr>
            </w:pPr>
            <w:commentRangeStart w:id="4"/>
            <w:del w:id="5" w:author="Lalor, Ben NOR [2]" w:date="2021-01-05T11:54:00Z">
              <w:r w:rsidRPr="00593DC8" w:rsidDel="009C498E">
                <w:rPr>
                  <w:rFonts w:ascii="TimesNewRomanPS-BoldMT" w:hAnsi="TimesNewRomanPS-BoldMT" w:cs="TimesNewRomanPS-BoldMT"/>
                  <w:b/>
                  <w:bCs/>
                  <w:caps/>
                  <w:sz w:val="22"/>
                  <w:szCs w:val="22"/>
                </w:rPr>
                <w:delText xml:space="preserve">Exception 1 to </w:delText>
              </w:r>
              <w:r w:rsidDel="009C498E">
                <w:rPr>
                  <w:rFonts w:ascii="TimesNewRomanPS-BoldMT" w:hAnsi="TimesNewRomanPS-BoldMT" w:cs="TimesNewRomanPS-BoldMT"/>
                  <w:b/>
                  <w:bCs/>
                  <w:caps/>
                  <w:color w:val="365F91" w:themeColor="accent1" w:themeShade="BF"/>
                  <w:sz w:val="22"/>
                  <w:szCs w:val="22"/>
                </w:rPr>
                <w:delText>110.12(</w:delText>
              </w:r>
              <w:r w:rsidRPr="00021204" w:rsidDel="009C498E">
                <w:rPr>
                  <w:rFonts w:ascii="TimesNewRomanPS-BoldMT" w:hAnsi="TimesNewRomanPS-BoldMT" w:cs="TimesNewRomanPS-BoldMT"/>
                  <w:b/>
                  <w:bCs/>
                  <w:color w:val="365F91" w:themeColor="accent1" w:themeShade="BF"/>
                  <w:sz w:val="22"/>
                  <w:szCs w:val="22"/>
                </w:rPr>
                <w:delText>c</w:delText>
              </w:r>
              <w:r w:rsidDel="009C498E">
                <w:rPr>
                  <w:rFonts w:ascii="TimesNewRomanPS-BoldMT" w:hAnsi="TimesNewRomanPS-BoldMT" w:cs="TimesNewRomanPS-BoldMT"/>
                  <w:b/>
                  <w:bCs/>
                  <w:caps/>
                  <w:color w:val="365F91" w:themeColor="accent1" w:themeShade="BF"/>
                  <w:sz w:val="22"/>
                  <w:szCs w:val="22"/>
                </w:rPr>
                <w:delText>)</w:delText>
              </w:r>
              <w:r w:rsidRPr="00593DC8" w:rsidDel="009C498E">
                <w:rPr>
                  <w:rFonts w:ascii="TimesNewRomanPS-BoldMT" w:hAnsi="TimesNewRomanPS-BoldMT" w:cs="TimesNewRomanPS-BoldMT"/>
                  <w:bCs/>
                  <w:caps/>
                  <w:sz w:val="22"/>
                  <w:szCs w:val="22"/>
                </w:rPr>
                <w:delText xml:space="preserve">: </w:delText>
              </w:r>
              <w:r w:rsidDel="009C498E">
                <w:rPr>
                  <w:rFonts w:ascii="TimesNewRomanPS-BoldMT" w:hAnsi="TimesNewRomanPS-BoldMT" w:cs="TimesNewRomanPS-BoldMT"/>
                  <w:bCs/>
                  <w:caps/>
                  <w:sz w:val="22"/>
                  <w:szCs w:val="22"/>
                </w:rPr>
                <w:delText>spaces with a LPD of 0.5 w/FT2 or less</w:delText>
              </w:r>
            </w:del>
            <w:commentRangeEnd w:id="4"/>
            <w:r w:rsidR="0052646E">
              <w:rPr>
                <w:rStyle w:val="CommentReference"/>
              </w:rPr>
              <w:commentReference w:id="4"/>
            </w:r>
          </w:p>
          <w:p w14:paraId="7CCD27C5" w14:textId="6BEF0BAA" w:rsidR="008E36C9" w:rsidDel="009C498E" w:rsidRDefault="008E36C9" w:rsidP="00593DC8">
            <w:pPr>
              <w:autoSpaceDE w:val="0"/>
              <w:autoSpaceDN w:val="0"/>
              <w:adjustRightInd w:val="0"/>
              <w:rPr>
                <w:del w:id="6" w:author="Lalor, Ben NOR [2]" w:date="2021-01-05T11:54:00Z"/>
                <w:rFonts w:ascii="TimesNewRomanPS-BoldMT" w:hAnsi="TimesNewRomanPS-BoldMT" w:cs="TimesNewRomanPS-BoldMT"/>
                <w:bCs/>
                <w:caps/>
                <w:sz w:val="22"/>
                <w:szCs w:val="22"/>
              </w:rPr>
            </w:pPr>
            <w:commentRangeStart w:id="7"/>
            <w:del w:id="8" w:author="Lalor, Ben NOR [2]" w:date="2021-01-05T11:54:00Z">
              <w:r w:rsidDel="009C498E">
                <w:rPr>
                  <w:rFonts w:ascii="TimesNewRomanPS-BoldMT" w:hAnsi="TimesNewRomanPS-BoldMT" w:cs="TimesNewRomanPS-BoldMT"/>
                  <w:b/>
                  <w:bCs/>
                  <w:caps/>
                  <w:sz w:val="22"/>
                  <w:szCs w:val="22"/>
                </w:rPr>
                <w:delText xml:space="preserve">Exception 2 </w:delText>
              </w:r>
              <w:r w:rsidRPr="00021204" w:rsidDel="009C498E">
                <w:rPr>
                  <w:rFonts w:ascii="TimesNewRomanPS-BoldMT" w:hAnsi="TimesNewRomanPS-BoldMT" w:cs="TimesNewRomanPS-BoldMT"/>
                  <w:b/>
                  <w:bCs/>
                  <w:caps/>
                  <w:sz w:val="22"/>
                  <w:szCs w:val="22"/>
                </w:rPr>
                <w:delText xml:space="preserve">to </w:delText>
              </w:r>
              <w:r w:rsidDel="009C498E">
                <w:rPr>
                  <w:rFonts w:ascii="TimesNewRomanPS-BoldMT" w:hAnsi="TimesNewRomanPS-BoldMT" w:cs="TimesNewRomanPS-BoldMT"/>
                  <w:b/>
                  <w:bCs/>
                  <w:caps/>
                  <w:color w:val="365F91" w:themeColor="accent1" w:themeShade="BF"/>
                  <w:sz w:val="22"/>
                  <w:szCs w:val="22"/>
                </w:rPr>
                <w:delText>110.12(</w:delText>
              </w:r>
              <w:r w:rsidRPr="00021204" w:rsidDel="009C498E">
                <w:rPr>
                  <w:rFonts w:ascii="TimesNewRomanPS-BoldMT" w:hAnsi="TimesNewRomanPS-BoldMT" w:cs="TimesNewRomanPS-BoldMT"/>
                  <w:b/>
                  <w:bCs/>
                  <w:color w:val="365F91" w:themeColor="accent1" w:themeShade="BF"/>
                  <w:sz w:val="22"/>
                  <w:szCs w:val="22"/>
                </w:rPr>
                <w:delText>c</w:delText>
              </w:r>
              <w:r w:rsidDel="009C498E">
                <w:rPr>
                  <w:rFonts w:ascii="TimesNewRomanPS-BoldMT" w:hAnsi="TimesNewRomanPS-BoldMT" w:cs="TimesNewRomanPS-BoldMT"/>
                  <w:b/>
                  <w:bCs/>
                  <w:caps/>
                  <w:color w:val="365F91" w:themeColor="accent1" w:themeShade="BF"/>
                  <w:sz w:val="22"/>
                  <w:szCs w:val="22"/>
                </w:rPr>
                <w:delText>)</w:delText>
              </w:r>
              <w:r w:rsidRPr="00021204" w:rsidDel="009C498E">
                <w:rPr>
                  <w:rFonts w:ascii="TimesNewRomanPS-BoldMT" w:hAnsi="TimesNewRomanPS-BoldMT" w:cs="TimesNewRomanPS-BoldMT"/>
                  <w:bCs/>
                  <w:caps/>
                  <w:sz w:val="22"/>
                  <w:szCs w:val="22"/>
                </w:rPr>
                <w:delText>:</w:delText>
              </w:r>
              <w:r w:rsidDel="009C498E">
                <w:rPr>
                  <w:rFonts w:ascii="TimesNewRomanPS-BoldMT" w:hAnsi="TimesNewRomanPS-BoldMT" w:cs="TimesNewRomanPS-BoldMT"/>
                  <w:bCs/>
                  <w:caps/>
                  <w:sz w:val="22"/>
                  <w:szCs w:val="22"/>
                </w:rPr>
                <w:delText xml:space="preserve"> spaces where a health or life safety statute, ordinance, or regulation does not permit the lighting to be reduced.</w:delText>
              </w:r>
            </w:del>
          </w:p>
          <w:p w14:paraId="3165EFA1" w14:textId="70BEA9E7" w:rsidR="008E36C9" w:rsidRPr="00593DC8" w:rsidRDefault="008E36C9" w:rsidP="00593DC8">
            <w:pPr>
              <w:autoSpaceDE w:val="0"/>
              <w:autoSpaceDN w:val="0"/>
              <w:adjustRightInd w:val="0"/>
              <w:rPr>
                <w:rFonts w:ascii="TimesNewRomanPS-BoldMT" w:hAnsi="TimesNewRomanPS-BoldMT" w:cs="TimesNewRomanPS-BoldMT"/>
                <w:bCs/>
                <w:i/>
                <w:caps/>
                <w:sz w:val="22"/>
                <w:szCs w:val="22"/>
              </w:rPr>
            </w:pPr>
            <w:del w:id="9" w:author="Lalor, Ben NOR [2]" w:date="2021-01-05T11:54:00Z">
              <w:r w:rsidRPr="00593DC8" w:rsidDel="009C498E">
                <w:rPr>
                  <w:rFonts w:ascii="TimesNewRomanPS-BoldMT" w:hAnsi="TimesNewRomanPS-BoldMT" w:cs="TimesNewRomanPS-BoldMT"/>
                  <w:bCs/>
                  <w:i/>
                  <w:caps/>
                  <w:sz w:val="22"/>
                  <w:szCs w:val="22"/>
                </w:rPr>
                <w:delText xml:space="preserve">NOTE: the excepted spaces do not count towards the 10,000 </w:delText>
              </w:r>
              <w:r w:rsidRPr="00290DF2" w:rsidDel="009C498E">
                <w:rPr>
                  <w:rFonts w:ascii="TimesNewRomanPS-BoldMT" w:hAnsi="TimesNewRomanPS-BoldMT" w:cs="TimesNewRomanPS-BoldMT"/>
                  <w:bCs/>
                  <w:i/>
                  <w:caps/>
                  <w:sz w:val="22"/>
                  <w:szCs w:val="22"/>
                </w:rPr>
                <w:delText>FT2</w:delText>
              </w:r>
              <w:r w:rsidRPr="00593DC8" w:rsidDel="009C498E">
                <w:rPr>
                  <w:rFonts w:ascii="TimesNewRomanPS-BoldMT" w:hAnsi="TimesNewRomanPS-BoldMT" w:cs="TimesNewRomanPS-BoldMT"/>
                  <w:bCs/>
                  <w:i/>
                  <w:caps/>
                  <w:sz w:val="22"/>
                  <w:szCs w:val="22"/>
                </w:rPr>
                <w:delText xml:space="preserve"> threshold.</w:delText>
              </w:r>
            </w:del>
            <w:commentRangeEnd w:id="7"/>
            <w:r w:rsidR="0052646E">
              <w:rPr>
                <w:rStyle w:val="CommentReference"/>
              </w:rPr>
              <w:commentReference w:id="7"/>
            </w:r>
          </w:p>
        </w:tc>
        <w:tc>
          <w:tcPr>
            <w:tcW w:w="720" w:type="dxa"/>
            <w:tcBorders>
              <w:top w:val="nil"/>
              <w:left w:val="single" w:sz="4" w:space="0" w:color="auto"/>
              <w:bottom w:val="single" w:sz="4" w:space="0" w:color="auto"/>
              <w:right w:val="single" w:sz="4" w:space="0" w:color="auto"/>
            </w:tcBorders>
          </w:tcPr>
          <w:p w14:paraId="60E52CE8" w14:textId="77777777" w:rsidR="008E36C9" w:rsidRDefault="008E36C9">
            <w:pPr>
              <w:autoSpaceDE w:val="0"/>
              <w:autoSpaceDN w:val="0"/>
              <w:adjustRightInd w:val="0"/>
              <w:jc w:val="center"/>
              <w:rPr>
                <w:caps/>
              </w:rPr>
            </w:pPr>
            <w:r>
              <w:rPr>
                <w:caps/>
              </w:rPr>
              <w:sym w:font="Wingdings" w:char="F06F"/>
            </w:r>
          </w:p>
          <w:p w14:paraId="52F8B77E" w14:textId="77777777" w:rsidR="008E36C9" w:rsidRDefault="008E36C9">
            <w:pPr>
              <w:autoSpaceDE w:val="0"/>
              <w:autoSpaceDN w:val="0"/>
              <w:adjustRightInd w:val="0"/>
              <w:jc w:val="center"/>
              <w:rPr>
                <w:caps/>
              </w:rPr>
            </w:pPr>
          </w:p>
          <w:p w14:paraId="2AA4363D" w14:textId="77777777" w:rsidR="008E36C9" w:rsidRDefault="008E36C9">
            <w:pPr>
              <w:autoSpaceDE w:val="0"/>
              <w:autoSpaceDN w:val="0"/>
              <w:adjustRightInd w:val="0"/>
              <w:jc w:val="center"/>
              <w:rPr>
                <w:caps/>
              </w:rPr>
            </w:pPr>
          </w:p>
          <w:p w14:paraId="78C1975A" w14:textId="77777777" w:rsidR="008E36C9" w:rsidRDefault="008E36C9">
            <w:pPr>
              <w:autoSpaceDE w:val="0"/>
              <w:autoSpaceDN w:val="0"/>
              <w:adjustRightInd w:val="0"/>
              <w:jc w:val="center"/>
              <w:rPr>
                <w:caps/>
              </w:rPr>
            </w:pPr>
          </w:p>
          <w:p w14:paraId="35D845B1" w14:textId="77777777" w:rsidR="008E36C9" w:rsidRDefault="008E36C9">
            <w:pPr>
              <w:autoSpaceDE w:val="0"/>
              <w:autoSpaceDN w:val="0"/>
              <w:adjustRightInd w:val="0"/>
              <w:jc w:val="center"/>
              <w:rPr>
                <w:caps/>
              </w:rPr>
            </w:pPr>
          </w:p>
          <w:p w14:paraId="44F663A7" w14:textId="77777777" w:rsidR="008E36C9" w:rsidRDefault="008E36C9">
            <w:pPr>
              <w:autoSpaceDE w:val="0"/>
              <w:autoSpaceDN w:val="0"/>
              <w:adjustRightInd w:val="0"/>
              <w:jc w:val="center"/>
              <w:rPr>
                <w:caps/>
              </w:rPr>
            </w:pPr>
          </w:p>
          <w:p w14:paraId="3B59DB07" w14:textId="77777777" w:rsidR="008E36C9" w:rsidRDefault="008E36C9">
            <w:pPr>
              <w:autoSpaceDE w:val="0"/>
              <w:autoSpaceDN w:val="0"/>
              <w:adjustRightInd w:val="0"/>
              <w:jc w:val="center"/>
              <w:rPr>
                <w:caps/>
              </w:rPr>
            </w:pPr>
          </w:p>
          <w:p w14:paraId="56652CCE" w14:textId="77777777" w:rsidR="008E36C9" w:rsidRDefault="008E36C9">
            <w:pPr>
              <w:autoSpaceDE w:val="0"/>
              <w:autoSpaceDN w:val="0"/>
              <w:adjustRightInd w:val="0"/>
              <w:jc w:val="center"/>
              <w:rPr>
                <w:caps/>
              </w:rPr>
            </w:pPr>
            <w:del w:id="10" w:author="Lalor, Ben NOR [2]" w:date="2021-01-05T11:59:00Z">
              <w:r w:rsidDel="009C498E">
                <w:rPr>
                  <w:caps/>
                </w:rPr>
                <w:sym w:font="Wingdings" w:char="F06F"/>
              </w:r>
            </w:del>
          </w:p>
          <w:p w14:paraId="4DC43C58" w14:textId="0274BAAD" w:rsidR="008E36C9" w:rsidRDefault="008E36C9">
            <w:pPr>
              <w:autoSpaceDE w:val="0"/>
              <w:autoSpaceDN w:val="0"/>
              <w:adjustRightInd w:val="0"/>
              <w:jc w:val="center"/>
              <w:rPr>
                <w:caps/>
              </w:rPr>
            </w:pPr>
            <w:del w:id="11" w:author="Lalor, Ben NOR [2]" w:date="2021-01-05T11:59:00Z">
              <w:r w:rsidDel="009C498E">
                <w:rPr>
                  <w:caps/>
                </w:rPr>
                <w:sym w:font="Wingdings" w:char="F06F"/>
              </w:r>
            </w:del>
          </w:p>
        </w:tc>
        <w:tc>
          <w:tcPr>
            <w:tcW w:w="834" w:type="dxa"/>
            <w:tcBorders>
              <w:top w:val="nil"/>
              <w:left w:val="single" w:sz="4" w:space="0" w:color="auto"/>
              <w:bottom w:val="single" w:sz="4" w:space="0" w:color="auto"/>
              <w:right w:val="single" w:sz="4" w:space="0" w:color="auto"/>
            </w:tcBorders>
          </w:tcPr>
          <w:p w14:paraId="532A23A3" w14:textId="77777777" w:rsidR="008E36C9" w:rsidRDefault="008E36C9">
            <w:pPr>
              <w:autoSpaceDE w:val="0"/>
              <w:autoSpaceDN w:val="0"/>
              <w:adjustRightInd w:val="0"/>
              <w:jc w:val="center"/>
            </w:pPr>
            <w:r>
              <w:sym w:font="Wingdings" w:char="F06F"/>
            </w:r>
          </w:p>
          <w:p w14:paraId="12A6052D" w14:textId="77777777" w:rsidR="008E36C9" w:rsidRDefault="008E36C9">
            <w:pPr>
              <w:autoSpaceDE w:val="0"/>
              <w:autoSpaceDN w:val="0"/>
              <w:adjustRightInd w:val="0"/>
              <w:jc w:val="center"/>
            </w:pPr>
          </w:p>
          <w:p w14:paraId="06215B7B" w14:textId="77777777" w:rsidR="008E36C9" w:rsidRDefault="008E36C9">
            <w:pPr>
              <w:autoSpaceDE w:val="0"/>
              <w:autoSpaceDN w:val="0"/>
              <w:adjustRightInd w:val="0"/>
              <w:jc w:val="center"/>
            </w:pPr>
          </w:p>
          <w:p w14:paraId="48BF1FC7" w14:textId="77777777" w:rsidR="008E36C9" w:rsidRDefault="008E36C9">
            <w:pPr>
              <w:autoSpaceDE w:val="0"/>
              <w:autoSpaceDN w:val="0"/>
              <w:adjustRightInd w:val="0"/>
              <w:jc w:val="center"/>
            </w:pPr>
          </w:p>
          <w:p w14:paraId="6732E191" w14:textId="77777777" w:rsidR="008E36C9" w:rsidRDefault="008E36C9">
            <w:pPr>
              <w:autoSpaceDE w:val="0"/>
              <w:autoSpaceDN w:val="0"/>
              <w:adjustRightInd w:val="0"/>
              <w:jc w:val="center"/>
            </w:pPr>
          </w:p>
          <w:p w14:paraId="2604746F" w14:textId="77777777" w:rsidR="008E36C9" w:rsidRDefault="008E36C9">
            <w:pPr>
              <w:autoSpaceDE w:val="0"/>
              <w:autoSpaceDN w:val="0"/>
              <w:adjustRightInd w:val="0"/>
              <w:jc w:val="center"/>
            </w:pPr>
          </w:p>
          <w:p w14:paraId="13F38A5D" w14:textId="77777777" w:rsidR="008E36C9" w:rsidRDefault="008E36C9">
            <w:pPr>
              <w:autoSpaceDE w:val="0"/>
              <w:autoSpaceDN w:val="0"/>
              <w:adjustRightInd w:val="0"/>
              <w:jc w:val="center"/>
            </w:pPr>
          </w:p>
          <w:p w14:paraId="54A7F1AB" w14:textId="77777777" w:rsidR="008E36C9" w:rsidRDefault="008E36C9">
            <w:pPr>
              <w:autoSpaceDE w:val="0"/>
              <w:autoSpaceDN w:val="0"/>
              <w:adjustRightInd w:val="0"/>
              <w:jc w:val="center"/>
              <w:rPr>
                <w:caps/>
              </w:rPr>
            </w:pPr>
            <w:del w:id="12" w:author="Lalor, Ben NOR [2]" w:date="2021-01-05T11:59:00Z">
              <w:r w:rsidDel="009C498E">
                <w:rPr>
                  <w:caps/>
                </w:rPr>
                <w:sym w:font="Wingdings" w:char="F06F"/>
              </w:r>
            </w:del>
          </w:p>
          <w:p w14:paraId="7C4BEAC9" w14:textId="49EF016B" w:rsidR="008E36C9" w:rsidRDefault="008E36C9">
            <w:pPr>
              <w:autoSpaceDE w:val="0"/>
              <w:autoSpaceDN w:val="0"/>
              <w:adjustRightInd w:val="0"/>
              <w:jc w:val="center"/>
            </w:pPr>
            <w:del w:id="13" w:author="Lalor, Ben NOR [2]" w:date="2021-01-05T11:59:00Z">
              <w:r w:rsidDel="009C498E">
                <w:rPr>
                  <w:caps/>
                </w:rPr>
                <w:sym w:font="Wingdings" w:char="F06F"/>
              </w:r>
            </w:del>
          </w:p>
        </w:tc>
      </w:tr>
      <w:tr w:rsidR="008E36C9" w14:paraId="7835A97F"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hideMark/>
          </w:tcPr>
          <w:p w14:paraId="6003CE8F"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000000" w:themeColor="text1"/>
                <w:sz w:val="22"/>
                <w:szCs w:val="22"/>
              </w:rPr>
            </w:pPr>
            <w:commentRangeStart w:id="14"/>
            <w:r>
              <w:rPr>
                <w:rFonts w:ascii="TimesNewRomanPS-BoldMT" w:hAnsi="TimesNewRomanPS-BoldMT" w:cs="TimesNewRomanPS-BoldMT"/>
                <w:b/>
                <w:bCs/>
                <w:caps/>
                <w:color w:val="365F91" w:themeColor="accent1" w:themeShade="BF"/>
                <w:sz w:val="22"/>
                <w:szCs w:val="22"/>
              </w:rPr>
              <w:t xml:space="preserve">§130.0 </w:t>
            </w:r>
            <w:r>
              <w:rPr>
                <w:rFonts w:ascii="TimesNewRomanPS-BoldMT" w:hAnsi="TimesNewRomanPS-BoldMT" w:cs="TimesNewRomanPS-BoldMT"/>
                <w:b/>
                <w:bCs/>
                <w:caps/>
                <w:sz w:val="22"/>
                <w:szCs w:val="22"/>
              </w:rPr>
              <w:t>General</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color w:val="000000" w:themeColor="text1"/>
                <w:sz w:val="22"/>
                <w:szCs w:val="22"/>
              </w:rPr>
              <w:t>Luminaire Requirements</w:t>
            </w:r>
          </w:p>
          <w:p w14:paraId="0D18249C" w14:textId="390E6D97" w:rsidR="008E36C9" w:rsidRPr="004705DE" w:rsidRDefault="008E36C9">
            <w:pPr>
              <w:pBdr>
                <w:left w:val="single" w:sz="6" w:space="19" w:color="auto"/>
                <w:right w:val="single" w:sz="6" w:space="5" w:color="auto"/>
              </w:pBd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ALL L</w:t>
            </w:r>
            <w:r w:rsidRPr="004705DE">
              <w:rPr>
                <w:rFonts w:ascii="TimesNewRomanPSMT" w:hAnsi="TimesNewRomanPSMT" w:cs="TimesNewRomanPSMT"/>
                <w:caps/>
                <w:sz w:val="22"/>
                <w:szCs w:val="22"/>
              </w:rPr>
              <w:t xml:space="preserve">uminaires shall be factory-labeled per </w:t>
            </w:r>
            <w:r w:rsidRPr="004705DE">
              <w:rPr>
                <w:rFonts w:ascii="TimesNewRomanPSMT" w:hAnsi="TimesNewRomanPSMT" w:cs="TimesNewRomanPSMT"/>
                <w:b/>
                <w:caps/>
                <w:color w:val="365F91" w:themeColor="accent1" w:themeShade="BF"/>
                <w:sz w:val="22"/>
                <w:szCs w:val="22"/>
              </w:rPr>
              <w:t>§130.0(</w:t>
            </w:r>
            <w:r w:rsidRPr="004705DE">
              <w:rPr>
                <w:rFonts w:ascii="TimesNewRomanPSMT" w:hAnsi="TimesNewRomanPSMT" w:cs="TimesNewRomanPSMT"/>
                <w:b/>
                <w:color w:val="365F91" w:themeColor="accent1" w:themeShade="BF"/>
                <w:sz w:val="22"/>
                <w:szCs w:val="22"/>
              </w:rPr>
              <w:t>c</w:t>
            </w:r>
            <w:r w:rsidRPr="004705DE">
              <w:rPr>
                <w:rFonts w:ascii="TimesNewRomanPSMT" w:hAnsi="TimesNewRomanPSMT" w:cs="TimesNewRomanPSMT"/>
                <w:b/>
                <w:caps/>
                <w:color w:val="365F91" w:themeColor="accent1" w:themeShade="BF"/>
                <w:sz w:val="22"/>
                <w:szCs w:val="22"/>
              </w:rPr>
              <w:t>).</w:t>
            </w:r>
          </w:p>
          <w:p w14:paraId="72413449" w14:textId="77777777" w:rsidR="008E36C9" w:rsidRDefault="008E36C9">
            <w:pPr>
              <w:pBdr>
                <w:left w:val="single" w:sz="6" w:space="19" w:color="auto"/>
                <w:right w:val="single" w:sz="6" w:space="5" w:color="auto"/>
              </w:pBdr>
              <w:autoSpaceDE w:val="0"/>
              <w:autoSpaceDN w:val="0"/>
              <w:adjustRightInd w:val="0"/>
              <w:rPr>
                <w:rFonts w:ascii="TimesNewRomanPS-BoldMT" w:hAnsi="TimesNewRomanPS-BoldMT" w:cs="TimesNewRomanPS-BoldMT"/>
                <w:bCs/>
                <w:caps/>
                <w:color w:val="365F91" w:themeColor="accent1" w:themeShade="BF"/>
                <w:sz w:val="22"/>
                <w:szCs w:val="22"/>
              </w:rPr>
            </w:pPr>
            <w:r w:rsidRPr="004705DE">
              <w:rPr>
                <w:rFonts w:ascii="TimesNewRomanPSMT" w:hAnsi="TimesNewRomanPSMT" w:cs="TimesNewRomanPSMT"/>
                <w:caps/>
                <w:sz w:val="22"/>
                <w:szCs w:val="22"/>
              </w:rPr>
              <w:t>Ener</w:t>
            </w:r>
            <w:r>
              <w:rPr>
                <w:rFonts w:ascii="TimesNewRomanPSMT" w:hAnsi="TimesNewRomanPSMT" w:cs="TimesNewRomanPSMT"/>
                <w:caps/>
                <w:sz w:val="22"/>
                <w:szCs w:val="22"/>
              </w:rPr>
              <w:t xml:space="preserve">gy Management Control Systems (EMCS) shall meet requirements of </w:t>
            </w:r>
            <w:r>
              <w:rPr>
                <w:rFonts w:ascii="TimesNewRomanPSMT" w:hAnsi="TimesNewRomanPSMT" w:cs="TimesNewRomanPSMT"/>
                <w:b/>
                <w:caps/>
                <w:color w:val="365F91" w:themeColor="accent1" w:themeShade="BF"/>
                <w:sz w:val="22"/>
                <w:szCs w:val="22"/>
              </w:rPr>
              <w:t>§130.0(</w:t>
            </w:r>
            <w:r>
              <w:rPr>
                <w:rFonts w:ascii="TimesNewRomanPSMT" w:hAnsi="TimesNewRomanPSMT" w:cs="TimesNewRomanPSMT"/>
                <w:b/>
                <w:color w:val="365F91" w:themeColor="accent1" w:themeShade="BF"/>
                <w:sz w:val="22"/>
                <w:szCs w:val="22"/>
              </w:rPr>
              <w:t>e</w:t>
            </w:r>
            <w:r>
              <w:rPr>
                <w:rFonts w:ascii="TimesNewRomanPSMT" w:hAnsi="TimesNewRomanPSMT" w:cs="TimesNewRomanPSMT"/>
                <w:b/>
                <w:caps/>
                <w:color w:val="365F91" w:themeColor="accent1" w:themeShade="BF"/>
                <w:sz w:val="22"/>
                <w:szCs w:val="22"/>
              </w:rPr>
              <w:t>).</w:t>
            </w:r>
            <w:commentRangeEnd w:id="14"/>
            <w:r w:rsidR="005E6BA5">
              <w:rPr>
                <w:rStyle w:val="CommentReference"/>
              </w:rPr>
              <w:commentReference w:id="14"/>
            </w:r>
          </w:p>
        </w:tc>
        <w:tc>
          <w:tcPr>
            <w:tcW w:w="720" w:type="dxa"/>
            <w:tcBorders>
              <w:top w:val="single" w:sz="4" w:space="0" w:color="auto"/>
              <w:left w:val="single" w:sz="4" w:space="0" w:color="auto"/>
              <w:bottom w:val="single" w:sz="4" w:space="0" w:color="auto"/>
              <w:right w:val="single" w:sz="4" w:space="0" w:color="auto"/>
            </w:tcBorders>
            <w:hideMark/>
          </w:tcPr>
          <w:p w14:paraId="208A2300" w14:textId="77777777" w:rsidR="008E36C9" w:rsidRDefault="008E36C9">
            <w:pPr>
              <w:autoSpaceDE w:val="0"/>
              <w:autoSpaceDN w:val="0"/>
              <w:adjustRightInd w:val="0"/>
              <w:jc w:val="center"/>
              <w:rPr>
                <w:rFonts w:ascii="TimesNewRomanPSMT" w:hAnsi="TimesNewRomanPSMT" w:cs="TimesNewRomanPSMT"/>
                <w:b/>
                <w:caps/>
                <w:sz w:val="22"/>
                <w:szCs w:val="22"/>
              </w:rPr>
            </w:pPr>
            <w:r>
              <w:rPr>
                <w:caps/>
              </w:rPr>
              <w:sym w:font="Wingdings" w:char="F06F"/>
            </w:r>
          </w:p>
        </w:tc>
        <w:tc>
          <w:tcPr>
            <w:tcW w:w="834" w:type="dxa"/>
            <w:tcBorders>
              <w:top w:val="single" w:sz="4" w:space="0" w:color="auto"/>
              <w:left w:val="single" w:sz="4" w:space="0" w:color="auto"/>
              <w:bottom w:val="single" w:sz="4" w:space="0" w:color="auto"/>
              <w:right w:val="single" w:sz="4" w:space="0" w:color="auto"/>
            </w:tcBorders>
            <w:hideMark/>
          </w:tcPr>
          <w:p w14:paraId="6E6D7530"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31F5736B"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tcPr>
          <w:p w14:paraId="3DB45F1A" w14:textId="728867F9" w:rsidR="008E36C9" w:rsidRDefault="008E36C9">
            <w:pPr>
              <w:autoSpaceDE w:val="0"/>
              <w:autoSpaceDN w:val="0"/>
              <w:adjustRightInd w:val="0"/>
              <w:spacing w:before="240" w:line="120" w:lineRule="auto"/>
              <w:rPr>
                <w:rFonts w:ascii="TimesNewRomanPSMT" w:hAnsi="TimesNewRomanPSMT" w:cs="TimesNewRomanPSMT"/>
                <w:caps/>
                <w:sz w:val="22"/>
                <w:szCs w:val="22"/>
              </w:rPr>
            </w:pPr>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a</w:t>
            </w:r>
            <w:r>
              <w:rPr>
                <w:rFonts w:ascii="TimesNewRomanPSMT" w:hAnsi="TimesNewRomanPSMT" w:cs="TimesNewRomanPSMT"/>
                <w:b/>
                <w:caps/>
                <w:color w:val="365F91" w:themeColor="accent1" w:themeShade="BF"/>
                <w:sz w:val="22"/>
                <w:szCs w:val="22"/>
              </w:rPr>
              <w:t xml:space="preserve">) </w:t>
            </w:r>
            <w:r>
              <w:rPr>
                <w:rFonts w:ascii="TimesNewRomanPS-BoldMT" w:hAnsi="TimesNewRomanPS-BoldMT" w:cs="TimesNewRomanPS-BoldMT"/>
                <w:b/>
                <w:bCs/>
                <w:caps/>
                <w:sz w:val="22"/>
                <w:szCs w:val="22"/>
              </w:rPr>
              <w:t xml:space="preserve">manual Area Controls </w:t>
            </w:r>
          </w:p>
          <w:p w14:paraId="60A2C29D" w14:textId="7609A76D" w:rsidR="008E36C9" w:rsidDel="008C1AA8" w:rsidRDefault="008E36C9" w:rsidP="004705DE">
            <w:pPr>
              <w:autoSpaceDE w:val="0"/>
              <w:autoSpaceDN w:val="0"/>
              <w:adjustRightInd w:val="0"/>
              <w:rPr>
                <w:del w:id="15" w:author="Lalor, Ben NOR [2]" w:date="2020-11-18T14:06:00Z"/>
                <w:rFonts w:ascii="TimesNewRomanPSMT" w:hAnsi="TimesNewRomanPSMT" w:cs="TimesNewRomanPSMT"/>
                <w:caps/>
                <w:sz w:val="22"/>
                <w:szCs w:val="22"/>
              </w:rPr>
            </w:pPr>
            <w:commentRangeStart w:id="16"/>
            <w:r>
              <w:rPr>
                <w:rFonts w:ascii="TimesNewRomanPSMT" w:hAnsi="TimesNewRomanPSMT" w:cs="TimesNewRomanPSMT"/>
                <w:caps/>
                <w:sz w:val="22"/>
                <w:szCs w:val="22"/>
              </w:rPr>
              <w:t>Each room or area with floor-to-ceiling walls in this building shall have lighting controls that allow lighting to be manually turned on and off. manual controls shall:</w:t>
            </w:r>
          </w:p>
          <w:p w14:paraId="2487169A" w14:textId="77777777" w:rsidR="008E36C9" w:rsidRDefault="008E36C9" w:rsidP="004705DE">
            <w:pPr>
              <w:autoSpaceDE w:val="0"/>
              <w:autoSpaceDN w:val="0"/>
              <w:adjustRightInd w:val="0"/>
              <w:rPr>
                <w:rFonts w:ascii="TimesNewRomanPSMT" w:hAnsi="TimesNewRomanPSMT" w:cs="TimesNewRomanPSMT"/>
                <w:caps/>
                <w:sz w:val="22"/>
                <w:szCs w:val="22"/>
              </w:rPr>
            </w:pPr>
          </w:p>
          <w:p w14:paraId="6D7AD00F" w14:textId="77777777" w:rsidR="008E36C9" w:rsidRDefault="008E36C9" w:rsidP="004705DE">
            <w:pP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1. Be readily accessible</w:t>
            </w:r>
            <w:commentRangeEnd w:id="16"/>
            <w:r w:rsidR="008C1AA8">
              <w:rPr>
                <w:rStyle w:val="CommentReference"/>
              </w:rPr>
              <w:commentReference w:id="16"/>
            </w:r>
          </w:p>
          <w:p w14:paraId="019D0726" w14:textId="209409D1" w:rsidR="008E36C9" w:rsidDel="009C498E" w:rsidRDefault="008E36C9" w:rsidP="004705DE">
            <w:pPr>
              <w:autoSpaceDE w:val="0"/>
              <w:autoSpaceDN w:val="0"/>
              <w:adjustRightInd w:val="0"/>
              <w:rPr>
                <w:del w:id="17" w:author="Lalor, Ben NOR [2]" w:date="2021-01-05T11:54:00Z"/>
                <w:rFonts w:ascii="TimesNewRomanPSMT" w:hAnsi="TimesNewRomanPSMT" w:cs="TimesNewRomanPSMT"/>
                <w:caps/>
                <w:sz w:val="22"/>
                <w:szCs w:val="22"/>
              </w:rPr>
            </w:pPr>
            <w:commentRangeStart w:id="18"/>
            <w:del w:id="19" w:author="Lalor, Ben NOR [2]" w:date="2021-01-05T11:54:00Z">
              <w:r w:rsidRPr="004705DE" w:rsidDel="009C498E">
                <w:rPr>
                  <w:rFonts w:ascii="TimesNewRomanPSMT" w:hAnsi="TimesNewRomanPSMT" w:cs="TimesNewRomanPSMT"/>
                  <w:b/>
                  <w:caps/>
                  <w:sz w:val="22"/>
                  <w:szCs w:val="22"/>
                </w:rPr>
                <w:delText>exception</w:delText>
              </w:r>
              <w:r w:rsidDel="009C498E">
                <w:rPr>
                  <w:rFonts w:ascii="TimesNewRomanPSMT" w:hAnsi="TimesNewRomanPSMT" w:cs="TimesNewRomanPSMT"/>
                  <w:b/>
                  <w:caps/>
                  <w:sz w:val="22"/>
                  <w:szCs w:val="22"/>
                </w:rPr>
                <w:delText xml:space="preserve">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a</w:delText>
              </w:r>
              <w:r w:rsidDel="009C498E">
                <w:rPr>
                  <w:rFonts w:ascii="TimesNewRomanPSMT" w:hAnsi="TimesNewRomanPSMT" w:cs="TimesNewRomanPSMT"/>
                  <w:b/>
                  <w:caps/>
                  <w:color w:val="365F91" w:themeColor="accent1" w:themeShade="BF"/>
                  <w:sz w:val="22"/>
                  <w:szCs w:val="22"/>
                </w:rPr>
                <w:delText>)1</w:delText>
              </w:r>
              <w:r w:rsidRPr="004705DE" w:rsidDel="009C498E">
                <w:rPr>
                  <w:rFonts w:ascii="TimesNewRomanPSMT" w:hAnsi="TimesNewRomanPSMT" w:cs="TimesNewRomanPSMT"/>
                  <w:b/>
                  <w:caps/>
                  <w:sz w:val="22"/>
                  <w:szCs w:val="22"/>
                </w:rPr>
                <w:delText xml:space="preserve">: </w:delText>
              </w:r>
              <w:r w:rsidDel="009C498E">
                <w:rPr>
                  <w:rFonts w:ascii="TimesNewRomanPSMT" w:hAnsi="TimesNewRomanPSMT" w:cs="TimesNewRomanPSMT"/>
                  <w:caps/>
                  <w:sz w:val="22"/>
                  <w:szCs w:val="22"/>
                </w:rPr>
                <w:delText>public restrooms with 2 or more stalls, parking areas, stairwells and corridors may use control not accessible to unauthorized personnel.</w:delText>
              </w:r>
            </w:del>
            <w:commentRangeEnd w:id="18"/>
            <w:r w:rsidR="00DF6B12">
              <w:rPr>
                <w:rStyle w:val="CommentReference"/>
              </w:rPr>
              <w:commentReference w:id="18"/>
            </w:r>
          </w:p>
          <w:p w14:paraId="39EF6693" w14:textId="77777777" w:rsidR="008E36C9" w:rsidRDefault="008E36C9" w:rsidP="004705DE">
            <w:pPr>
              <w:autoSpaceDE w:val="0"/>
              <w:autoSpaceDN w:val="0"/>
              <w:adjustRightInd w:val="0"/>
              <w:rPr>
                <w:rFonts w:ascii="TimesNewRomanPSMT" w:hAnsi="TimesNewRomanPSMT" w:cs="TimesNewRomanPSMT"/>
                <w:caps/>
                <w:sz w:val="22"/>
                <w:szCs w:val="22"/>
              </w:rPr>
            </w:pPr>
          </w:p>
          <w:p w14:paraId="797E2E6B" w14:textId="1E34391B" w:rsidR="008E36C9" w:rsidRDefault="008E36C9" w:rsidP="004705DE">
            <w:pPr>
              <w:autoSpaceDE w:val="0"/>
              <w:autoSpaceDN w:val="0"/>
              <w:adjustRightInd w:val="0"/>
              <w:rPr>
                <w:rFonts w:ascii="TimesNewRomanPSMT" w:hAnsi="TimesNewRomanPSMT" w:cs="TimesNewRomanPSMT"/>
                <w:caps/>
                <w:sz w:val="22"/>
                <w:szCs w:val="22"/>
              </w:rPr>
            </w:pPr>
            <w:commentRangeStart w:id="20"/>
            <w:r>
              <w:rPr>
                <w:rFonts w:ascii="TimesNewRomanPSMT" w:hAnsi="TimesNewRomanPSMT" w:cs="TimesNewRomanPSMT"/>
                <w:caps/>
                <w:sz w:val="22"/>
                <w:szCs w:val="22"/>
              </w:rPr>
              <w:lastRenderedPageBreak/>
              <w:t xml:space="preserve">2. be located in the same enclosed area with the </w:t>
            </w:r>
            <w:r w:rsidRPr="00F84AD0">
              <w:rPr>
                <w:rFonts w:ascii="TimesNewRomanPSMT" w:hAnsi="TimesNewRomanPSMT" w:cs="TimesNewRomanPSMT"/>
                <w:caps/>
                <w:sz w:val="22"/>
                <w:szCs w:val="22"/>
              </w:rPr>
              <w:t>lighting it</w:t>
            </w:r>
            <w:r>
              <w:rPr>
                <w:rFonts w:ascii="TimesNewRomanPSMT" w:hAnsi="TimesNewRomanPSMT" w:cs="TimesNewRomanPSMT"/>
                <w:caps/>
                <w:sz w:val="22"/>
                <w:szCs w:val="22"/>
              </w:rPr>
              <w:t xml:space="preserve"> controls.</w:t>
            </w:r>
            <w:commentRangeEnd w:id="20"/>
            <w:r w:rsidR="00D0712C">
              <w:rPr>
                <w:rStyle w:val="CommentReference"/>
              </w:rPr>
              <w:commentReference w:id="20"/>
            </w:r>
          </w:p>
          <w:p w14:paraId="668FA488" w14:textId="32AF7A78" w:rsidR="008E36C9" w:rsidDel="009C498E" w:rsidRDefault="008E36C9" w:rsidP="003D78DF">
            <w:pPr>
              <w:autoSpaceDE w:val="0"/>
              <w:autoSpaceDN w:val="0"/>
              <w:adjustRightInd w:val="0"/>
              <w:rPr>
                <w:del w:id="21" w:author="Lalor, Ben NOR [2]" w:date="2021-01-05T11:54:00Z"/>
                <w:rFonts w:ascii="TimesNewRomanPSMT" w:hAnsi="TimesNewRomanPSMT" w:cs="TimesNewRomanPSMT"/>
                <w:caps/>
                <w:sz w:val="22"/>
                <w:szCs w:val="22"/>
              </w:rPr>
            </w:pPr>
            <w:commentRangeStart w:id="22"/>
            <w:del w:id="23" w:author="Lalor, Ben NOR [2]" w:date="2021-01-05T11:54:00Z">
              <w:r w:rsidRPr="003D78DF" w:rsidDel="009C498E">
                <w:rPr>
                  <w:rFonts w:ascii="TimesNewRomanPSMT" w:hAnsi="TimesNewRomanPSMT" w:cs="TimesNewRomanPSMT"/>
                  <w:b/>
                  <w:caps/>
                  <w:sz w:val="22"/>
                  <w:szCs w:val="22"/>
                </w:rPr>
                <w:delText>EXCEPTION</w:delText>
              </w:r>
              <w:r w:rsidDel="009C498E">
                <w:rPr>
                  <w:rFonts w:ascii="TimesNewRomanPSMT" w:hAnsi="TimesNewRomanPSMT" w:cs="TimesNewRomanPSMT"/>
                  <w:b/>
                  <w:caps/>
                  <w:sz w:val="22"/>
                  <w:szCs w:val="22"/>
                </w:rPr>
                <w:delText xml:space="preserve"> 1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a</w:delText>
              </w:r>
              <w:r w:rsidDel="009C498E">
                <w:rPr>
                  <w:rFonts w:ascii="TimesNewRomanPSMT" w:hAnsi="TimesNewRomanPSMT" w:cs="TimesNewRomanPSMT"/>
                  <w:b/>
                  <w:caps/>
                  <w:color w:val="365F91" w:themeColor="accent1" w:themeShade="BF"/>
                  <w:sz w:val="22"/>
                  <w:szCs w:val="22"/>
                </w:rPr>
                <w:delText>)2</w:delText>
              </w:r>
              <w:r w:rsidDel="009C498E">
                <w:rPr>
                  <w:rFonts w:ascii="TimesNewRomanPSMT" w:hAnsi="TimesNewRomanPSMT" w:cs="TimesNewRomanPSMT"/>
                  <w:b/>
                  <w:caps/>
                  <w:sz w:val="22"/>
                  <w:szCs w:val="22"/>
                </w:rPr>
                <w:delText xml:space="preserve"> </w:delText>
              </w:r>
              <w:r w:rsidRPr="003D78DF" w:rsidDel="009C498E">
                <w:rPr>
                  <w:rFonts w:ascii="TimesNewRomanPSMT" w:hAnsi="TimesNewRomanPSMT" w:cs="TimesNewRomanPSMT"/>
                  <w:b/>
                  <w:caps/>
                  <w:sz w:val="22"/>
                  <w:szCs w:val="22"/>
                </w:rPr>
                <w:delText xml:space="preserve">: </w:delText>
              </w:r>
              <w:r w:rsidDel="009C498E">
                <w:rPr>
                  <w:rFonts w:ascii="TimesNewRomanPSMT" w:hAnsi="TimesNewRomanPSMT" w:cs="TimesNewRomanPSMT"/>
                  <w:caps/>
                  <w:sz w:val="22"/>
                  <w:szCs w:val="22"/>
                </w:rPr>
                <w:delText>In malls, atria, auditoriums, retail merchandise sales areas, wholesale showroom areas, commercial/industrial storage areas, general commercial/industrial work areas, convention centers and psychiatric and secure areas in healthcare facilities and other areas where placement of a manual area control poses a health or safety hazard, lighting control may be located so operator can see area(s) being lit by control.</w:delText>
              </w:r>
            </w:del>
          </w:p>
          <w:p w14:paraId="710717BA" w14:textId="77777777" w:rsidR="008E36C9" w:rsidRDefault="008E36C9" w:rsidP="003D78DF">
            <w:pPr>
              <w:autoSpaceDE w:val="0"/>
              <w:autoSpaceDN w:val="0"/>
              <w:adjustRightInd w:val="0"/>
              <w:rPr>
                <w:rFonts w:ascii="TimesNewRomanPSMT" w:hAnsi="TimesNewRomanPSMT" w:cs="TimesNewRomanPSMT"/>
                <w:caps/>
                <w:sz w:val="22"/>
                <w:szCs w:val="22"/>
              </w:rPr>
            </w:pPr>
          </w:p>
          <w:p w14:paraId="38262545" w14:textId="52B3EA57" w:rsidR="008E36C9" w:rsidDel="009C498E" w:rsidRDefault="008E36C9" w:rsidP="003D78DF">
            <w:pPr>
              <w:autoSpaceDE w:val="0"/>
              <w:autoSpaceDN w:val="0"/>
              <w:adjustRightInd w:val="0"/>
              <w:rPr>
                <w:del w:id="24" w:author="Lalor, Ben NOR [2]" w:date="2021-01-05T11:54:00Z"/>
                <w:rFonts w:ascii="TimesNewRomanPSMT" w:hAnsi="TimesNewRomanPSMT" w:cs="TimesNewRomanPSMT"/>
                <w:caps/>
                <w:color w:val="365F91" w:themeColor="accent1" w:themeShade="BF"/>
                <w:sz w:val="22"/>
                <w:szCs w:val="22"/>
              </w:rPr>
            </w:pPr>
            <w:del w:id="25" w:author="Lalor, Ben NOR [2]" w:date="2021-01-05T11:54:00Z">
              <w:r w:rsidRPr="003D78DF" w:rsidDel="009C498E">
                <w:rPr>
                  <w:rFonts w:ascii="TimesNewRomanPSMT" w:hAnsi="TimesNewRomanPSMT" w:cs="TimesNewRomanPSMT"/>
                  <w:b/>
                  <w:caps/>
                  <w:sz w:val="22"/>
                  <w:szCs w:val="22"/>
                </w:rPr>
                <w:delText>EXCEPTION</w:delText>
              </w:r>
              <w:r w:rsidDel="009C498E">
                <w:rPr>
                  <w:rFonts w:ascii="TimesNewRomanPSMT" w:hAnsi="TimesNewRomanPSMT" w:cs="TimesNewRomanPSMT"/>
                  <w:b/>
                  <w:caps/>
                  <w:sz w:val="22"/>
                  <w:szCs w:val="22"/>
                </w:rPr>
                <w:delText xml:space="preserve"> 2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a</w:delText>
              </w:r>
              <w:r w:rsidDel="009C498E">
                <w:rPr>
                  <w:rFonts w:ascii="TimesNewRomanPSMT" w:hAnsi="TimesNewRomanPSMT" w:cs="TimesNewRomanPSMT"/>
                  <w:b/>
                  <w:caps/>
                  <w:color w:val="365F91" w:themeColor="accent1" w:themeShade="BF"/>
                  <w:sz w:val="22"/>
                  <w:szCs w:val="22"/>
                </w:rPr>
                <w:delText>)2</w:delText>
              </w:r>
              <w:r w:rsidRPr="00593DC8" w:rsidDel="009C498E">
                <w:rPr>
                  <w:rFonts w:ascii="TimesNewRomanPSMT" w:hAnsi="TimesNewRomanPSMT" w:cs="TimesNewRomanPSMT"/>
                  <w:b/>
                  <w:caps/>
                  <w:sz w:val="22"/>
                  <w:szCs w:val="22"/>
                </w:rPr>
                <w:delText xml:space="preserve">: </w:delText>
              </w:r>
              <w:r w:rsidRPr="00593DC8" w:rsidDel="009C498E">
                <w:rPr>
                  <w:rFonts w:ascii="TimesNewRomanPSMT" w:hAnsi="TimesNewRomanPSMT" w:cs="TimesNewRomanPSMT"/>
                  <w:caps/>
                  <w:sz w:val="22"/>
                  <w:szCs w:val="22"/>
                </w:rPr>
                <w:delText>in healthcare facilit</w:delText>
              </w:r>
              <w:r w:rsidDel="009C498E">
                <w:rPr>
                  <w:rFonts w:ascii="TimesNewRomanPSMT" w:hAnsi="TimesNewRomanPSMT" w:cs="TimesNewRomanPSMT"/>
                  <w:caps/>
                  <w:sz w:val="22"/>
                  <w:szCs w:val="22"/>
                </w:rPr>
                <w:delText>y restrooms and bathing rooms</w:delText>
              </w:r>
              <w:r w:rsidRPr="00593DC8" w:rsidDel="009C498E">
                <w:rPr>
                  <w:rFonts w:ascii="TimesNewRomanPSMT" w:hAnsi="TimesNewRomanPSMT" w:cs="TimesNewRomanPSMT"/>
                  <w:caps/>
                  <w:sz w:val="22"/>
                  <w:szCs w:val="22"/>
                </w:rPr>
                <w:delText xml:space="preserve"> intended or</w:delText>
              </w:r>
              <w:r w:rsidDel="009C498E">
                <w:rPr>
                  <w:rFonts w:ascii="TimesNewRomanPSMT" w:hAnsi="TimesNewRomanPSMT" w:cs="TimesNewRomanPSMT"/>
                  <w:caps/>
                  <w:sz w:val="22"/>
                  <w:szCs w:val="22"/>
                </w:rPr>
                <w:delText>F</w:delText>
              </w:r>
              <w:r w:rsidRPr="00593DC8" w:rsidDel="009C498E">
                <w:rPr>
                  <w:rFonts w:ascii="TimesNewRomanPSMT" w:hAnsi="TimesNewRomanPSMT" w:cs="TimesNewRomanPSMT"/>
                  <w:caps/>
                  <w:sz w:val="22"/>
                  <w:szCs w:val="22"/>
                </w:rPr>
                <w:delText>oror a single occupant, lighting control may be located outside the enclosed area but directly adjacent to the door.</w:delText>
              </w:r>
            </w:del>
            <w:commentRangeEnd w:id="22"/>
            <w:r w:rsidR="00DF6B12">
              <w:rPr>
                <w:rStyle w:val="CommentReference"/>
              </w:rPr>
              <w:commentReference w:id="22"/>
            </w:r>
          </w:p>
          <w:p w14:paraId="2B1A8F49" w14:textId="77777777" w:rsidR="008E36C9" w:rsidRDefault="008E36C9" w:rsidP="003D78DF">
            <w:pPr>
              <w:autoSpaceDE w:val="0"/>
              <w:autoSpaceDN w:val="0"/>
              <w:adjustRightInd w:val="0"/>
              <w:rPr>
                <w:rFonts w:ascii="TimesNewRomanPSMT" w:hAnsi="TimesNewRomanPSMT" w:cs="TimesNewRomanPSMT"/>
                <w:caps/>
                <w:color w:val="365F91" w:themeColor="accent1" w:themeShade="BF"/>
                <w:sz w:val="22"/>
                <w:szCs w:val="22"/>
              </w:rPr>
            </w:pPr>
          </w:p>
          <w:p w14:paraId="1EA40A0C" w14:textId="5620002A" w:rsidR="008E36C9" w:rsidRDefault="008E36C9" w:rsidP="003D78DF">
            <w:pPr>
              <w:autoSpaceDE w:val="0"/>
              <w:autoSpaceDN w:val="0"/>
              <w:adjustRightInd w:val="0"/>
              <w:rPr>
                <w:ins w:id="26" w:author="Lalor, Ben NOR" w:date="2020-07-01T10:17:00Z"/>
                <w:rFonts w:ascii="TimesNewRomanPSMT" w:hAnsi="TimesNewRomanPSMT" w:cs="TimesNewRomanPSMT"/>
                <w:caps/>
                <w:sz w:val="22"/>
                <w:szCs w:val="22"/>
              </w:rPr>
            </w:pPr>
            <w:commentRangeStart w:id="27"/>
            <w:r w:rsidRPr="00593DC8">
              <w:rPr>
                <w:rFonts w:ascii="TimesNewRomanPSMT" w:hAnsi="TimesNewRomanPSMT" w:cs="TimesNewRomanPSMT"/>
                <w:caps/>
                <w:sz w:val="22"/>
                <w:szCs w:val="22"/>
              </w:rPr>
              <w:t>3. provide separ</w:t>
            </w:r>
            <w:r>
              <w:rPr>
                <w:rFonts w:ascii="TimesNewRomanPSMT" w:hAnsi="TimesNewRomanPSMT" w:cs="TimesNewRomanPSMT"/>
                <w:caps/>
                <w:sz w:val="22"/>
                <w:szCs w:val="22"/>
              </w:rPr>
              <w:t>a</w:t>
            </w:r>
            <w:r w:rsidRPr="00593DC8">
              <w:rPr>
                <w:rFonts w:ascii="TimesNewRomanPSMT" w:hAnsi="TimesNewRomanPSMT" w:cs="TimesNewRomanPSMT"/>
                <w:caps/>
                <w:sz w:val="22"/>
                <w:szCs w:val="22"/>
              </w:rPr>
              <w:t>te control of general, floor, wall, window case display, ornamental and special effects lighting so each type can be turned on and off separately without affecting other lighting or equipment.</w:t>
            </w:r>
            <w:commentRangeEnd w:id="27"/>
            <w:r w:rsidR="00D0712C">
              <w:rPr>
                <w:rStyle w:val="CommentReference"/>
              </w:rPr>
              <w:commentReference w:id="27"/>
            </w:r>
          </w:p>
          <w:p w14:paraId="049755D6" w14:textId="77777777" w:rsidR="003A7550" w:rsidRPr="00593DC8" w:rsidRDefault="003A7550" w:rsidP="003D78DF">
            <w:pPr>
              <w:autoSpaceDE w:val="0"/>
              <w:autoSpaceDN w:val="0"/>
              <w:adjustRightInd w:val="0"/>
              <w:rPr>
                <w:rFonts w:ascii="TimesNewRomanPSMT" w:hAnsi="TimesNewRomanPSMT" w:cs="TimesNewRomanPSMT"/>
                <w:caps/>
                <w:sz w:val="22"/>
                <w:szCs w:val="22"/>
              </w:rPr>
            </w:pPr>
          </w:p>
          <w:p w14:paraId="26AD9BC5" w14:textId="53C7462D" w:rsidR="008E36C9" w:rsidRDefault="008E36C9" w:rsidP="003D78DF">
            <w:pPr>
              <w:autoSpaceDE w:val="0"/>
              <w:autoSpaceDN w:val="0"/>
              <w:adjustRightInd w:val="0"/>
              <w:rPr>
                <w:caps/>
              </w:rPr>
            </w:pPr>
            <w:commentRangeStart w:id="28"/>
            <w:del w:id="29" w:author="Lalor, Ben NOR [2]" w:date="2021-01-05T11:55:00Z">
              <w:r w:rsidRPr="00593DC8" w:rsidDel="009C498E">
                <w:rPr>
                  <w:rFonts w:ascii="TimesNewRomanPSMT" w:hAnsi="TimesNewRomanPSMT" w:cs="TimesNewRomanPSMT"/>
                  <w:b/>
                  <w:caps/>
                  <w:sz w:val="22"/>
                  <w:szCs w:val="22"/>
                </w:rPr>
                <w:delText>EXCEPTION</w:delText>
              </w:r>
              <w:r w:rsidDel="009C498E">
                <w:rPr>
                  <w:rFonts w:ascii="TimesNewRomanPSMT" w:hAnsi="TimesNewRomanPSMT" w:cs="TimesNewRomanPSMT"/>
                  <w:b/>
                  <w:caps/>
                  <w:sz w:val="22"/>
                  <w:szCs w:val="22"/>
                </w:rPr>
                <w:delText xml:space="preserve">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a</w:delText>
              </w:r>
              <w:r w:rsidDel="009C498E">
                <w:rPr>
                  <w:rFonts w:ascii="TimesNewRomanPSMT" w:hAnsi="TimesNewRomanPSMT" w:cs="TimesNewRomanPSMT"/>
                  <w:b/>
                  <w:caps/>
                  <w:color w:val="365F91" w:themeColor="accent1" w:themeShade="BF"/>
                  <w:sz w:val="22"/>
                  <w:szCs w:val="22"/>
                </w:rPr>
                <w:delText>)</w:delText>
              </w:r>
              <w:r w:rsidRPr="00593DC8" w:rsidDel="009C498E">
                <w:rPr>
                  <w:rFonts w:ascii="TimesNewRomanPSMT" w:hAnsi="TimesNewRomanPSMT" w:cs="TimesNewRomanPSMT"/>
                  <w:b/>
                  <w:caps/>
                  <w:sz w:val="22"/>
                  <w:szCs w:val="22"/>
                </w:rPr>
                <w:delText>:</w:delText>
              </w:r>
              <w:r w:rsidRPr="00593DC8" w:rsidDel="009C498E">
                <w:rPr>
                  <w:rFonts w:ascii="TimesNewRomanPSMT" w:hAnsi="TimesNewRomanPSMT" w:cs="TimesNewRomanPSMT"/>
                  <w:caps/>
                  <w:sz w:val="22"/>
                  <w:szCs w:val="22"/>
                </w:rPr>
                <w:delText xml:space="preserve"> Up to 0.2 w/</w:delText>
              </w:r>
              <w:r w:rsidDel="009C498E">
                <w:rPr>
                  <w:rFonts w:ascii="TimesNewRomanPSMT" w:hAnsi="TimesNewRomanPSMT" w:cs="TimesNewRomanPSMT"/>
                  <w:caps/>
                  <w:sz w:val="22"/>
                  <w:szCs w:val="22"/>
                </w:rPr>
                <w:delText>FT2</w:delText>
              </w:r>
              <w:r w:rsidRPr="00593DC8" w:rsidDel="009C498E">
                <w:rPr>
                  <w:rFonts w:ascii="TimesNewRomanPSMT" w:hAnsi="TimesNewRomanPSMT" w:cs="TimesNewRomanPSMT"/>
                  <w:caps/>
                  <w:sz w:val="22"/>
                  <w:szCs w:val="22"/>
                </w:rPr>
                <w:delText xml:space="preserve"> of indoor lighting may be continuo</w:delText>
              </w:r>
              <w:r w:rsidDel="009C498E">
                <w:rPr>
                  <w:rFonts w:ascii="TimesNewRomanPSMT" w:hAnsi="TimesNewRomanPSMT" w:cs="TimesNewRomanPSMT"/>
                  <w:caps/>
                  <w:sz w:val="22"/>
                  <w:szCs w:val="22"/>
                </w:rPr>
                <w:delText>u</w:delText>
              </w:r>
              <w:r w:rsidRPr="00593DC8" w:rsidDel="009C498E">
                <w:rPr>
                  <w:rFonts w:ascii="TimesNewRomanPSMT" w:hAnsi="TimesNewRomanPSMT" w:cs="TimesNewRomanPSMT"/>
                  <w:caps/>
                  <w:sz w:val="22"/>
                  <w:szCs w:val="22"/>
                </w:rPr>
                <w:delText>sly illuminated to allow for egress illumination per California building code section 1008</w:delText>
              </w:r>
              <w:r w:rsidDel="009C498E">
                <w:rPr>
                  <w:rFonts w:ascii="TimesNewRomanPSMT" w:hAnsi="TimesNewRomanPSMT" w:cs="TimesNewRomanPSMT"/>
                  <w:caps/>
                  <w:sz w:val="22"/>
                  <w:szCs w:val="22"/>
                </w:rPr>
                <w:delText>.</w:delText>
              </w:r>
              <w:r w:rsidRPr="00593DC8" w:rsidDel="009C498E">
                <w:rPr>
                  <w:rFonts w:ascii="TimesNewRomanPSMT" w:hAnsi="TimesNewRomanPSMT" w:cs="TimesNewRomanPSMT"/>
                  <w:caps/>
                  <w:sz w:val="22"/>
                  <w:szCs w:val="22"/>
                </w:rPr>
                <w:delText xml:space="preserve"> </w:delText>
              </w:r>
              <w:r w:rsidDel="009C498E">
                <w:rPr>
                  <w:rFonts w:ascii="TimesNewRomanPSMT" w:hAnsi="TimesNewRomanPSMT" w:cs="TimesNewRomanPSMT"/>
                  <w:caps/>
                  <w:sz w:val="22"/>
                  <w:szCs w:val="22"/>
                </w:rPr>
                <w:delText xml:space="preserve">Egress lighting is exempt from manual area controls </w:delText>
              </w:r>
              <w:r w:rsidRPr="00593DC8" w:rsidDel="009C498E">
                <w:rPr>
                  <w:rFonts w:ascii="TimesNewRomanPSMT" w:hAnsi="TimesNewRomanPSMT" w:cs="TimesNewRomanPSMT"/>
                  <w:caps/>
                  <w:sz w:val="22"/>
                  <w:szCs w:val="22"/>
                </w:rPr>
                <w:delText xml:space="preserve">if the area is designated as egress </w:delText>
              </w:r>
              <w:r w:rsidDel="009C498E">
                <w:rPr>
                  <w:rFonts w:ascii="TimesNewRomanPSMT" w:hAnsi="TimesNewRomanPSMT" w:cs="TimesNewRomanPSMT"/>
                  <w:caps/>
                  <w:sz w:val="22"/>
                  <w:szCs w:val="22"/>
                </w:rPr>
                <w:delText>i</w:delText>
              </w:r>
              <w:r w:rsidRPr="00593DC8" w:rsidDel="009C498E">
                <w:rPr>
                  <w:rFonts w:ascii="TimesNewRomanPSMT" w:hAnsi="TimesNewRomanPSMT" w:cs="TimesNewRomanPSMT"/>
                  <w:caps/>
                  <w:sz w:val="22"/>
                  <w:szCs w:val="22"/>
                </w:rPr>
                <w:delText>n plans and spec</w:delText>
              </w:r>
              <w:r w:rsidDel="009C498E">
                <w:rPr>
                  <w:rFonts w:ascii="TimesNewRomanPSMT" w:hAnsi="TimesNewRomanPSMT" w:cs="TimesNewRomanPSMT"/>
                  <w:caps/>
                  <w:sz w:val="22"/>
                  <w:szCs w:val="22"/>
                </w:rPr>
                <w:delText>ification</w:delText>
              </w:r>
              <w:r w:rsidRPr="00593DC8" w:rsidDel="009C498E">
                <w:rPr>
                  <w:rFonts w:ascii="TimesNewRomanPSMT" w:hAnsi="TimesNewRomanPSMT" w:cs="TimesNewRomanPSMT"/>
                  <w:caps/>
                  <w:sz w:val="22"/>
                  <w:szCs w:val="22"/>
                </w:rPr>
                <w:delText>s</w:delText>
              </w:r>
              <w:r w:rsidDel="009C498E">
                <w:rPr>
                  <w:rFonts w:ascii="TimesNewRomanPSMT" w:hAnsi="TimesNewRomanPSMT" w:cs="TimesNewRomanPSMT"/>
                  <w:caps/>
                  <w:sz w:val="22"/>
                  <w:szCs w:val="22"/>
                </w:rPr>
                <w:delText>,</w:delText>
              </w:r>
              <w:r w:rsidRPr="00593DC8" w:rsidDel="009C498E">
                <w:rPr>
                  <w:rFonts w:ascii="TimesNewRomanPSMT" w:hAnsi="TimesNewRomanPSMT" w:cs="TimesNewRomanPSMT"/>
                  <w:caps/>
                  <w:sz w:val="22"/>
                  <w:szCs w:val="22"/>
                </w:rPr>
                <w:delText xml:space="preserve"> and </w:delText>
              </w:r>
              <w:r w:rsidDel="009C498E">
                <w:rPr>
                  <w:rFonts w:ascii="TimesNewRomanPSMT" w:hAnsi="TimesNewRomanPSMT" w:cs="TimesNewRomanPSMT"/>
                  <w:caps/>
                  <w:sz w:val="22"/>
                  <w:szCs w:val="22"/>
                </w:rPr>
                <w:delText xml:space="preserve">if </w:delText>
              </w:r>
              <w:r w:rsidRPr="00593DC8" w:rsidDel="009C498E">
                <w:rPr>
                  <w:rFonts w:ascii="TimesNewRomanPSMT" w:hAnsi="TimesNewRomanPSMT" w:cs="TimesNewRomanPSMT"/>
                  <w:caps/>
                  <w:sz w:val="22"/>
                  <w:szCs w:val="22"/>
                </w:rPr>
                <w:delText xml:space="preserve">controls for egress lighting are not </w:delText>
              </w:r>
              <w:r w:rsidDel="009C498E">
                <w:rPr>
                  <w:rFonts w:ascii="TimesNewRomanPSMT" w:hAnsi="TimesNewRomanPSMT" w:cs="TimesNewRomanPSMT"/>
                  <w:caps/>
                  <w:sz w:val="22"/>
                  <w:szCs w:val="22"/>
                </w:rPr>
                <w:delText>AC</w:delText>
              </w:r>
              <w:r w:rsidRPr="00593DC8" w:rsidDel="009C498E">
                <w:rPr>
                  <w:rFonts w:ascii="TimesNewRomanPSMT" w:hAnsi="TimesNewRomanPSMT" w:cs="TimesNewRomanPSMT"/>
                  <w:caps/>
                  <w:sz w:val="22"/>
                  <w:szCs w:val="22"/>
                </w:rPr>
                <w:delText>cessible to unauthorized personnel</w:delText>
              </w:r>
              <w:commentRangeEnd w:id="28"/>
              <w:r w:rsidR="00D0712C" w:rsidDel="009C498E">
                <w:rPr>
                  <w:rStyle w:val="CommentReference"/>
                </w:rPr>
                <w:commentReference w:id="28"/>
              </w:r>
              <w:r w:rsidRPr="00593DC8" w:rsidDel="009C498E">
                <w:rPr>
                  <w:rFonts w:ascii="TimesNewRomanPSMT" w:hAnsi="TimesNewRomanPSMT" w:cs="TimesNewRomanPSMT"/>
                  <w:caps/>
                  <w:sz w:val="22"/>
                  <w:szCs w:val="22"/>
                </w:rPr>
                <w:delText>.</w:delText>
              </w:r>
            </w:del>
          </w:p>
        </w:tc>
        <w:tc>
          <w:tcPr>
            <w:tcW w:w="720" w:type="dxa"/>
            <w:tcBorders>
              <w:top w:val="single" w:sz="4" w:space="0" w:color="auto"/>
              <w:left w:val="single" w:sz="4" w:space="0" w:color="auto"/>
              <w:bottom w:val="single" w:sz="4" w:space="0" w:color="auto"/>
              <w:right w:val="single" w:sz="4" w:space="0" w:color="auto"/>
            </w:tcBorders>
          </w:tcPr>
          <w:p w14:paraId="6EC68694" w14:textId="77777777" w:rsidR="008E36C9" w:rsidRDefault="008E36C9">
            <w:pPr>
              <w:autoSpaceDE w:val="0"/>
              <w:autoSpaceDN w:val="0"/>
              <w:adjustRightInd w:val="0"/>
              <w:jc w:val="center"/>
              <w:rPr>
                <w:rFonts w:ascii="TimesNewRomanPSMT" w:hAnsi="TimesNewRomanPSMT" w:cs="TimesNewRomanPSMT"/>
                <w:b/>
                <w:caps/>
                <w:sz w:val="22"/>
                <w:szCs w:val="22"/>
              </w:rPr>
            </w:pPr>
            <w:r>
              <w:rPr>
                <w:caps/>
              </w:rPr>
              <w:lastRenderedPageBreak/>
              <w:sym w:font="Wingdings" w:char="F0FE"/>
            </w:r>
            <w:r>
              <w:rPr>
                <w:rFonts w:ascii="TimesNewRomanPSMT" w:hAnsi="TimesNewRomanPSMT" w:cs="TimesNewRomanPSMT"/>
                <w:b/>
                <w:caps/>
                <w:sz w:val="22"/>
                <w:szCs w:val="22"/>
              </w:rPr>
              <w:t xml:space="preserve"> </w:t>
            </w:r>
          </w:p>
          <w:p w14:paraId="5125BB4C" w14:textId="77777777" w:rsidR="008E36C9" w:rsidRDefault="008E36C9">
            <w:pPr>
              <w:autoSpaceDE w:val="0"/>
              <w:autoSpaceDN w:val="0"/>
              <w:adjustRightInd w:val="0"/>
              <w:jc w:val="center"/>
              <w:rPr>
                <w:rFonts w:ascii="TimesNewRomanPSMT" w:hAnsi="TimesNewRomanPSMT" w:cs="TimesNewRomanPSMT"/>
                <w:b/>
                <w:caps/>
                <w:sz w:val="22"/>
                <w:szCs w:val="22"/>
              </w:rPr>
            </w:pPr>
          </w:p>
          <w:p w14:paraId="2F8F433A" w14:textId="77777777" w:rsidR="008E36C9" w:rsidRDefault="008E36C9">
            <w:pPr>
              <w:autoSpaceDE w:val="0"/>
              <w:autoSpaceDN w:val="0"/>
              <w:adjustRightInd w:val="0"/>
              <w:jc w:val="center"/>
              <w:rPr>
                <w:rFonts w:ascii="TimesNewRomanPSMT" w:hAnsi="TimesNewRomanPSMT" w:cs="TimesNewRomanPSMT"/>
                <w:b/>
                <w:caps/>
                <w:sz w:val="22"/>
                <w:szCs w:val="22"/>
              </w:rPr>
            </w:pPr>
          </w:p>
          <w:p w14:paraId="2612E223" w14:textId="77777777" w:rsidR="008E36C9" w:rsidRDefault="008E36C9">
            <w:pPr>
              <w:autoSpaceDE w:val="0"/>
              <w:autoSpaceDN w:val="0"/>
              <w:adjustRightInd w:val="0"/>
              <w:jc w:val="center"/>
              <w:rPr>
                <w:rFonts w:ascii="TimesNewRomanPSMT" w:hAnsi="TimesNewRomanPSMT" w:cs="TimesNewRomanPSMT"/>
                <w:b/>
                <w:caps/>
                <w:sz w:val="22"/>
                <w:szCs w:val="22"/>
              </w:rPr>
            </w:pPr>
          </w:p>
          <w:p w14:paraId="5EC4AB5D" w14:textId="77777777" w:rsidR="008E36C9" w:rsidRDefault="008E36C9">
            <w:pPr>
              <w:autoSpaceDE w:val="0"/>
              <w:autoSpaceDN w:val="0"/>
              <w:adjustRightInd w:val="0"/>
              <w:jc w:val="center"/>
              <w:rPr>
                <w:caps/>
              </w:rPr>
            </w:pPr>
          </w:p>
          <w:p w14:paraId="39EEFA88" w14:textId="77777777" w:rsidR="008E36C9" w:rsidRDefault="008E36C9">
            <w:pPr>
              <w:autoSpaceDE w:val="0"/>
              <w:autoSpaceDN w:val="0"/>
              <w:adjustRightInd w:val="0"/>
              <w:jc w:val="center"/>
              <w:rPr>
                <w:caps/>
              </w:rPr>
            </w:pPr>
          </w:p>
          <w:p w14:paraId="6D2C1B24" w14:textId="501A1629" w:rsidR="005E6BA5" w:rsidRDefault="008E36C9">
            <w:pPr>
              <w:autoSpaceDE w:val="0"/>
              <w:autoSpaceDN w:val="0"/>
              <w:adjustRightInd w:val="0"/>
              <w:jc w:val="center"/>
              <w:rPr>
                <w:caps/>
              </w:rPr>
            </w:pPr>
            <w:r>
              <w:rPr>
                <w:caps/>
              </w:rPr>
              <w:sym w:font="Wingdings" w:char="F0FE"/>
            </w:r>
          </w:p>
          <w:p w14:paraId="4D7E5D88" w14:textId="77777777" w:rsidR="005E6BA5" w:rsidRDefault="005E6BA5" w:rsidP="005E6BA5">
            <w:pPr>
              <w:autoSpaceDE w:val="0"/>
              <w:autoSpaceDN w:val="0"/>
              <w:adjustRightInd w:val="0"/>
              <w:jc w:val="center"/>
              <w:rPr>
                <w:ins w:id="30" w:author="Lalor, Ben NOR" w:date="2020-08-13T11:53:00Z"/>
              </w:rPr>
            </w:pPr>
            <w:ins w:id="31" w:author="Lalor, Ben NOR" w:date="2020-08-13T11:53:00Z">
              <w:del w:id="32" w:author="Lalor, Ben NOR [2]" w:date="2021-01-05T11:59:00Z">
                <w:r w:rsidDel="009C498E">
                  <w:sym w:font="Wingdings" w:char="F06F"/>
                </w:r>
              </w:del>
            </w:ins>
          </w:p>
          <w:p w14:paraId="101B2F7E" w14:textId="77777777" w:rsidR="008E36C9" w:rsidRDefault="008E36C9">
            <w:pPr>
              <w:autoSpaceDE w:val="0"/>
              <w:autoSpaceDN w:val="0"/>
              <w:adjustRightInd w:val="0"/>
              <w:jc w:val="center"/>
              <w:rPr>
                <w:caps/>
              </w:rPr>
            </w:pPr>
          </w:p>
          <w:p w14:paraId="7DF99DC1" w14:textId="77777777" w:rsidR="008E36C9" w:rsidRDefault="008E36C9">
            <w:pPr>
              <w:autoSpaceDE w:val="0"/>
              <w:autoSpaceDN w:val="0"/>
              <w:adjustRightInd w:val="0"/>
              <w:jc w:val="center"/>
              <w:rPr>
                <w:caps/>
              </w:rPr>
            </w:pPr>
          </w:p>
          <w:p w14:paraId="6C260306" w14:textId="77777777" w:rsidR="008E36C9" w:rsidRDefault="008E36C9">
            <w:pPr>
              <w:autoSpaceDE w:val="0"/>
              <w:autoSpaceDN w:val="0"/>
              <w:adjustRightInd w:val="0"/>
              <w:jc w:val="center"/>
              <w:rPr>
                <w:caps/>
              </w:rPr>
            </w:pPr>
          </w:p>
          <w:p w14:paraId="094EFE6F" w14:textId="77777777" w:rsidR="008E36C9" w:rsidRDefault="008E36C9">
            <w:pPr>
              <w:autoSpaceDE w:val="0"/>
              <w:autoSpaceDN w:val="0"/>
              <w:adjustRightInd w:val="0"/>
              <w:jc w:val="center"/>
              <w:rPr>
                <w:caps/>
              </w:rPr>
            </w:pPr>
          </w:p>
          <w:p w14:paraId="3683A88A" w14:textId="77777777" w:rsidR="008E36C9" w:rsidRDefault="008E36C9">
            <w:pPr>
              <w:autoSpaceDE w:val="0"/>
              <w:autoSpaceDN w:val="0"/>
              <w:adjustRightInd w:val="0"/>
              <w:jc w:val="center"/>
            </w:pPr>
            <w:del w:id="33" w:author="Lalor, Ben NOR [2]" w:date="2021-01-05T11:59:00Z">
              <w:r w:rsidDel="009C498E">
                <w:sym w:font="Wingdings" w:char="F06F"/>
              </w:r>
            </w:del>
          </w:p>
          <w:p w14:paraId="34A924C9" w14:textId="77777777" w:rsidR="008E36C9" w:rsidRDefault="008E36C9">
            <w:pPr>
              <w:autoSpaceDE w:val="0"/>
              <w:autoSpaceDN w:val="0"/>
              <w:adjustRightInd w:val="0"/>
              <w:jc w:val="center"/>
            </w:pPr>
          </w:p>
          <w:p w14:paraId="57F51327" w14:textId="77777777" w:rsidR="008E36C9" w:rsidRDefault="008E36C9">
            <w:pPr>
              <w:autoSpaceDE w:val="0"/>
              <w:autoSpaceDN w:val="0"/>
              <w:adjustRightInd w:val="0"/>
              <w:jc w:val="center"/>
            </w:pPr>
          </w:p>
          <w:p w14:paraId="6FEC9ABA" w14:textId="77777777" w:rsidR="008E36C9" w:rsidRDefault="008E36C9">
            <w:pPr>
              <w:autoSpaceDE w:val="0"/>
              <w:autoSpaceDN w:val="0"/>
              <w:adjustRightInd w:val="0"/>
              <w:jc w:val="center"/>
            </w:pPr>
          </w:p>
          <w:p w14:paraId="62F8D06C" w14:textId="77777777" w:rsidR="008E36C9" w:rsidRDefault="008E36C9">
            <w:pPr>
              <w:autoSpaceDE w:val="0"/>
              <w:autoSpaceDN w:val="0"/>
              <w:adjustRightInd w:val="0"/>
              <w:jc w:val="center"/>
            </w:pPr>
          </w:p>
          <w:p w14:paraId="7E60AD00" w14:textId="77777777" w:rsidR="008E36C9" w:rsidRDefault="008E36C9">
            <w:pPr>
              <w:autoSpaceDE w:val="0"/>
              <w:autoSpaceDN w:val="0"/>
              <w:adjustRightInd w:val="0"/>
              <w:jc w:val="center"/>
            </w:pPr>
          </w:p>
          <w:p w14:paraId="5DD9DD2C" w14:textId="77777777" w:rsidR="008E36C9" w:rsidRDefault="008E36C9">
            <w:pPr>
              <w:autoSpaceDE w:val="0"/>
              <w:autoSpaceDN w:val="0"/>
              <w:adjustRightInd w:val="0"/>
              <w:jc w:val="center"/>
            </w:pPr>
          </w:p>
          <w:p w14:paraId="0A06CAB6" w14:textId="77777777" w:rsidR="008E36C9" w:rsidRDefault="008E36C9">
            <w:pPr>
              <w:autoSpaceDE w:val="0"/>
              <w:autoSpaceDN w:val="0"/>
              <w:adjustRightInd w:val="0"/>
              <w:jc w:val="center"/>
            </w:pPr>
          </w:p>
          <w:p w14:paraId="419B66E8" w14:textId="77777777" w:rsidR="008E36C9" w:rsidRDefault="008E36C9">
            <w:pPr>
              <w:autoSpaceDE w:val="0"/>
              <w:autoSpaceDN w:val="0"/>
              <w:adjustRightInd w:val="0"/>
              <w:jc w:val="center"/>
            </w:pPr>
          </w:p>
          <w:p w14:paraId="655F24B5" w14:textId="77777777" w:rsidR="008E36C9" w:rsidRDefault="008E36C9" w:rsidP="00826494">
            <w:pPr>
              <w:autoSpaceDE w:val="0"/>
              <w:autoSpaceDN w:val="0"/>
              <w:adjustRightInd w:val="0"/>
              <w:jc w:val="center"/>
            </w:pPr>
            <w:del w:id="34" w:author="Lalor, Ben NOR [2]" w:date="2021-01-05T11:59:00Z">
              <w:r w:rsidDel="009C498E">
                <w:sym w:font="Wingdings" w:char="F06F"/>
              </w:r>
            </w:del>
          </w:p>
          <w:p w14:paraId="129D0024" w14:textId="77777777" w:rsidR="008E36C9" w:rsidRDefault="008E36C9" w:rsidP="00826494">
            <w:pPr>
              <w:autoSpaceDE w:val="0"/>
              <w:autoSpaceDN w:val="0"/>
              <w:adjustRightInd w:val="0"/>
              <w:jc w:val="center"/>
            </w:pPr>
          </w:p>
          <w:p w14:paraId="2C1B0F57" w14:textId="77777777" w:rsidR="008E36C9" w:rsidRDefault="008E36C9" w:rsidP="00826494">
            <w:pPr>
              <w:autoSpaceDE w:val="0"/>
              <w:autoSpaceDN w:val="0"/>
              <w:adjustRightInd w:val="0"/>
              <w:jc w:val="center"/>
            </w:pPr>
          </w:p>
          <w:p w14:paraId="2528412B" w14:textId="77777777" w:rsidR="008E36C9" w:rsidRDefault="008E36C9" w:rsidP="00826494">
            <w:pPr>
              <w:autoSpaceDE w:val="0"/>
              <w:autoSpaceDN w:val="0"/>
              <w:adjustRightInd w:val="0"/>
              <w:jc w:val="center"/>
            </w:pPr>
          </w:p>
          <w:p w14:paraId="1458C9D1" w14:textId="77777777" w:rsidR="008E36C9" w:rsidRDefault="008E36C9" w:rsidP="00826494">
            <w:pPr>
              <w:autoSpaceDE w:val="0"/>
              <w:autoSpaceDN w:val="0"/>
              <w:adjustRightInd w:val="0"/>
              <w:jc w:val="center"/>
            </w:pPr>
          </w:p>
          <w:p w14:paraId="2D431D6F" w14:textId="77777777" w:rsidR="008E36C9" w:rsidRDefault="008E36C9" w:rsidP="00826494">
            <w:pPr>
              <w:autoSpaceDE w:val="0"/>
              <w:autoSpaceDN w:val="0"/>
              <w:adjustRightInd w:val="0"/>
              <w:jc w:val="center"/>
            </w:pPr>
          </w:p>
          <w:p w14:paraId="02CD023F" w14:textId="77777777" w:rsidR="008E36C9" w:rsidRDefault="008E36C9" w:rsidP="00826494">
            <w:pPr>
              <w:autoSpaceDE w:val="0"/>
              <w:autoSpaceDN w:val="0"/>
              <w:adjustRightInd w:val="0"/>
              <w:jc w:val="center"/>
            </w:pPr>
          </w:p>
          <w:p w14:paraId="45397B1E" w14:textId="77777777" w:rsidR="008E36C9" w:rsidRDefault="008E36C9" w:rsidP="00826494">
            <w:pPr>
              <w:autoSpaceDE w:val="0"/>
              <w:autoSpaceDN w:val="0"/>
              <w:adjustRightInd w:val="0"/>
              <w:jc w:val="center"/>
            </w:pPr>
            <w:r>
              <w:sym w:font="Wingdings" w:char="F06F"/>
            </w:r>
          </w:p>
          <w:p w14:paraId="0DDBD2FA" w14:textId="77777777" w:rsidR="008E36C9" w:rsidRDefault="008E36C9" w:rsidP="00826494">
            <w:pPr>
              <w:autoSpaceDE w:val="0"/>
              <w:autoSpaceDN w:val="0"/>
              <w:adjustRightInd w:val="0"/>
              <w:jc w:val="center"/>
            </w:pPr>
          </w:p>
          <w:p w14:paraId="73E58328" w14:textId="77777777" w:rsidR="008E36C9" w:rsidRDefault="008E36C9">
            <w:pPr>
              <w:autoSpaceDE w:val="0"/>
              <w:autoSpaceDN w:val="0"/>
              <w:adjustRightInd w:val="0"/>
              <w:rPr>
                <w:caps/>
              </w:rPr>
            </w:pPr>
          </w:p>
          <w:p w14:paraId="5C49A51F" w14:textId="77777777" w:rsidR="003A7550" w:rsidRDefault="003A7550" w:rsidP="003A7550">
            <w:pPr>
              <w:autoSpaceDE w:val="0"/>
              <w:autoSpaceDN w:val="0"/>
              <w:adjustRightInd w:val="0"/>
              <w:jc w:val="center"/>
              <w:rPr>
                <w:ins w:id="35" w:author="Lalor, Ben NOR" w:date="2020-07-01T10:17:00Z"/>
              </w:rPr>
            </w:pPr>
            <w:ins w:id="36" w:author="Lalor, Ben NOR" w:date="2020-07-01T10:17:00Z">
              <w:del w:id="37" w:author="Lalor, Ben NOR [2]" w:date="2021-01-05T11:59:00Z">
                <w:r w:rsidDel="009C498E">
                  <w:sym w:font="Wingdings" w:char="F06F"/>
                </w:r>
              </w:del>
            </w:ins>
          </w:p>
          <w:p w14:paraId="46E58B3E" w14:textId="77777777" w:rsidR="008E36C9" w:rsidRDefault="008E36C9">
            <w:pPr>
              <w:autoSpaceDE w:val="0"/>
              <w:autoSpaceDN w:val="0"/>
              <w:adjustRightInd w:val="0"/>
              <w:rPr>
                <w:rFonts w:ascii="TimesNewRomanPSMT" w:hAnsi="TimesNewRomanPSMT" w:cs="TimesNewRomanPSMT"/>
                <w:b/>
                <w:caps/>
                <w:sz w:val="22"/>
                <w:szCs w:val="22"/>
              </w:rPr>
            </w:pPr>
          </w:p>
        </w:tc>
        <w:tc>
          <w:tcPr>
            <w:tcW w:w="834" w:type="dxa"/>
            <w:tcBorders>
              <w:top w:val="single" w:sz="4" w:space="0" w:color="auto"/>
              <w:left w:val="single" w:sz="4" w:space="0" w:color="auto"/>
              <w:bottom w:val="single" w:sz="4" w:space="0" w:color="auto"/>
              <w:right w:val="single" w:sz="4" w:space="0" w:color="auto"/>
            </w:tcBorders>
          </w:tcPr>
          <w:p w14:paraId="6F1BB126" w14:textId="77777777" w:rsidR="008E36C9" w:rsidRDefault="008E36C9">
            <w:pPr>
              <w:autoSpaceDE w:val="0"/>
              <w:autoSpaceDN w:val="0"/>
              <w:adjustRightInd w:val="0"/>
              <w:jc w:val="center"/>
            </w:pPr>
            <w:r>
              <w:lastRenderedPageBreak/>
              <w:sym w:font="Wingdings" w:char="F06F"/>
            </w:r>
          </w:p>
          <w:p w14:paraId="1467E0AA" w14:textId="77777777" w:rsidR="008E36C9" w:rsidRDefault="008E36C9">
            <w:pPr>
              <w:autoSpaceDE w:val="0"/>
              <w:autoSpaceDN w:val="0"/>
              <w:adjustRightInd w:val="0"/>
              <w:jc w:val="center"/>
              <w:rPr>
                <w:sz w:val="22"/>
                <w:szCs w:val="22"/>
              </w:rPr>
            </w:pPr>
          </w:p>
          <w:p w14:paraId="702295C6" w14:textId="77777777" w:rsidR="008E36C9" w:rsidRDefault="008E36C9">
            <w:pPr>
              <w:autoSpaceDE w:val="0"/>
              <w:autoSpaceDN w:val="0"/>
              <w:adjustRightInd w:val="0"/>
              <w:jc w:val="center"/>
              <w:rPr>
                <w:sz w:val="22"/>
                <w:szCs w:val="22"/>
              </w:rPr>
            </w:pPr>
          </w:p>
          <w:p w14:paraId="79D8B9B9" w14:textId="77777777" w:rsidR="008E36C9" w:rsidRDefault="008E36C9">
            <w:pPr>
              <w:autoSpaceDE w:val="0"/>
              <w:autoSpaceDN w:val="0"/>
              <w:adjustRightInd w:val="0"/>
              <w:jc w:val="center"/>
              <w:rPr>
                <w:rFonts w:ascii="TimesNewRomanPSMT" w:hAnsi="TimesNewRomanPSMT" w:cs="TimesNewRomanPSMT"/>
                <w:b/>
                <w:sz w:val="22"/>
                <w:szCs w:val="22"/>
              </w:rPr>
            </w:pPr>
          </w:p>
          <w:p w14:paraId="200E14E4" w14:textId="77777777" w:rsidR="008E36C9" w:rsidRDefault="008E36C9">
            <w:pPr>
              <w:autoSpaceDE w:val="0"/>
              <w:autoSpaceDN w:val="0"/>
              <w:adjustRightInd w:val="0"/>
              <w:jc w:val="center"/>
            </w:pPr>
          </w:p>
          <w:p w14:paraId="57442E5E" w14:textId="77777777" w:rsidR="008E36C9" w:rsidRDefault="008E36C9">
            <w:pPr>
              <w:autoSpaceDE w:val="0"/>
              <w:autoSpaceDN w:val="0"/>
              <w:adjustRightInd w:val="0"/>
              <w:jc w:val="center"/>
            </w:pPr>
          </w:p>
          <w:p w14:paraId="0A59E486" w14:textId="77777777" w:rsidR="008E36C9" w:rsidRDefault="008E36C9">
            <w:pPr>
              <w:autoSpaceDE w:val="0"/>
              <w:autoSpaceDN w:val="0"/>
              <w:adjustRightInd w:val="0"/>
              <w:jc w:val="center"/>
            </w:pPr>
            <w:r>
              <w:sym w:font="Wingdings" w:char="F06F"/>
            </w:r>
          </w:p>
          <w:p w14:paraId="03D71422" w14:textId="77777777" w:rsidR="005E6BA5" w:rsidRDefault="005E6BA5" w:rsidP="005E6BA5">
            <w:pPr>
              <w:autoSpaceDE w:val="0"/>
              <w:autoSpaceDN w:val="0"/>
              <w:adjustRightInd w:val="0"/>
              <w:jc w:val="center"/>
              <w:rPr>
                <w:ins w:id="38" w:author="Lalor, Ben NOR" w:date="2020-08-13T11:53:00Z"/>
              </w:rPr>
            </w:pPr>
            <w:ins w:id="39" w:author="Lalor, Ben NOR" w:date="2020-08-13T11:53:00Z">
              <w:del w:id="40" w:author="Lalor, Ben NOR [2]" w:date="2021-01-05T11:59:00Z">
                <w:r w:rsidDel="009C498E">
                  <w:sym w:font="Wingdings" w:char="F06F"/>
                </w:r>
              </w:del>
            </w:ins>
          </w:p>
          <w:p w14:paraId="35A094F7" w14:textId="77777777" w:rsidR="008E36C9" w:rsidRDefault="008E36C9">
            <w:pPr>
              <w:autoSpaceDE w:val="0"/>
              <w:autoSpaceDN w:val="0"/>
              <w:adjustRightInd w:val="0"/>
              <w:jc w:val="center"/>
              <w:rPr>
                <w:rFonts w:ascii="TimesNewRomanPSMT" w:hAnsi="TimesNewRomanPSMT" w:cs="TimesNewRomanPSMT"/>
                <w:b/>
              </w:rPr>
            </w:pPr>
          </w:p>
          <w:p w14:paraId="6C7F889E" w14:textId="77777777" w:rsidR="008E36C9" w:rsidRDefault="008E36C9">
            <w:pPr>
              <w:autoSpaceDE w:val="0"/>
              <w:autoSpaceDN w:val="0"/>
              <w:adjustRightInd w:val="0"/>
              <w:jc w:val="center"/>
              <w:rPr>
                <w:rFonts w:ascii="TimesNewRomanPSMT" w:hAnsi="TimesNewRomanPSMT" w:cs="TimesNewRomanPSMT"/>
                <w:b/>
              </w:rPr>
            </w:pPr>
          </w:p>
          <w:p w14:paraId="73A8FAC6" w14:textId="77777777" w:rsidR="008E36C9" w:rsidRDefault="008E36C9">
            <w:pPr>
              <w:autoSpaceDE w:val="0"/>
              <w:autoSpaceDN w:val="0"/>
              <w:adjustRightInd w:val="0"/>
              <w:jc w:val="center"/>
              <w:rPr>
                <w:rFonts w:ascii="TimesNewRomanPSMT" w:hAnsi="TimesNewRomanPSMT" w:cs="TimesNewRomanPSMT"/>
                <w:b/>
              </w:rPr>
            </w:pPr>
          </w:p>
          <w:p w14:paraId="34A974FE" w14:textId="77777777" w:rsidR="008E36C9" w:rsidRDefault="008E36C9">
            <w:pPr>
              <w:autoSpaceDE w:val="0"/>
              <w:autoSpaceDN w:val="0"/>
              <w:adjustRightInd w:val="0"/>
              <w:jc w:val="center"/>
              <w:rPr>
                <w:rFonts w:ascii="TimesNewRomanPSMT" w:hAnsi="TimesNewRomanPSMT" w:cs="TimesNewRomanPSMT"/>
                <w:b/>
              </w:rPr>
            </w:pPr>
          </w:p>
          <w:p w14:paraId="63F9FFE0" w14:textId="77777777" w:rsidR="008E36C9" w:rsidRDefault="008E36C9">
            <w:pPr>
              <w:autoSpaceDE w:val="0"/>
              <w:autoSpaceDN w:val="0"/>
              <w:adjustRightInd w:val="0"/>
              <w:jc w:val="center"/>
            </w:pPr>
            <w:del w:id="41" w:author="Lalor, Ben NOR [2]" w:date="2021-01-05T11:59:00Z">
              <w:r w:rsidDel="009C498E">
                <w:sym w:font="Wingdings" w:char="F06F"/>
              </w:r>
            </w:del>
          </w:p>
          <w:p w14:paraId="0E101431" w14:textId="77777777" w:rsidR="008E36C9" w:rsidRDefault="008E36C9">
            <w:pPr>
              <w:autoSpaceDE w:val="0"/>
              <w:autoSpaceDN w:val="0"/>
              <w:adjustRightInd w:val="0"/>
              <w:jc w:val="center"/>
            </w:pPr>
          </w:p>
          <w:p w14:paraId="19E35D84" w14:textId="77777777" w:rsidR="008E36C9" w:rsidRDefault="008E36C9">
            <w:pPr>
              <w:autoSpaceDE w:val="0"/>
              <w:autoSpaceDN w:val="0"/>
              <w:adjustRightInd w:val="0"/>
              <w:jc w:val="center"/>
            </w:pPr>
          </w:p>
          <w:p w14:paraId="42874FE5" w14:textId="77777777" w:rsidR="008E36C9" w:rsidRDefault="008E36C9">
            <w:pPr>
              <w:autoSpaceDE w:val="0"/>
              <w:autoSpaceDN w:val="0"/>
              <w:adjustRightInd w:val="0"/>
              <w:jc w:val="center"/>
            </w:pPr>
          </w:p>
          <w:p w14:paraId="5C10CDD8" w14:textId="77777777" w:rsidR="008E36C9" w:rsidRDefault="008E36C9">
            <w:pPr>
              <w:autoSpaceDE w:val="0"/>
              <w:autoSpaceDN w:val="0"/>
              <w:adjustRightInd w:val="0"/>
              <w:jc w:val="center"/>
            </w:pPr>
          </w:p>
          <w:p w14:paraId="0BB5C684" w14:textId="77777777" w:rsidR="008E36C9" w:rsidRDefault="008E36C9">
            <w:pPr>
              <w:autoSpaceDE w:val="0"/>
              <w:autoSpaceDN w:val="0"/>
              <w:adjustRightInd w:val="0"/>
              <w:jc w:val="center"/>
            </w:pPr>
          </w:p>
          <w:p w14:paraId="578D70C5" w14:textId="77777777" w:rsidR="008E36C9" w:rsidRDefault="008E36C9">
            <w:pPr>
              <w:autoSpaceDE w:val="0"/>
              <w:autoSpaceDN w:val="0"/>
              <w:adjustRightInd w:val="0"/>
              <w:jc w:val="center"/>
            </w:pPr>
          </w:p>
          <w:p w14:paraId="682C25F5" w14:textId="77777777" w:rsidR="008E36C9" w:rsidRDefault="008E36C9">
            <w:pPr>
              <w:autoSpaceDE w:val="0"/>
              <w:autoSpaceDN w:val="0"/>
              <w:adjustRightInd w:val="0"/>
              <w:jc w:val="center"/>
            </w:pPr>
          </w:p>
          <w:p w14:paraId="00B91388" w14:textId="77777777" w:rsidR="008E36C9" w:rsidRDefault="008E36C9">
            <w:pPr>
              <w:autoSpaceDE w:val="0"/>
              <w:autoSpaceDN w:val="0"/>
              <w:adjustRightInd w:val="0"/>
              <w:jc w:val="center"/>
            </w:pPr>
          </w:p>
          <w:p w14:paraId="3E8515AA" w14:textId="77777777" w:rsidR="008E36C9" w:rsidRDefault="008E36C9" w:rsidP="00826494">
            <w:pPr>
              <w:autoSpaceDE w:val="0"/>
              <w:autoSpaceDN w:val="0"/>
              <w:adjustRightInd w:val="0"/>
              <w:jc w:val="center"/>
            </w:pPr>
            <w:del w:id="42" w:author="Lalor, Ben NOR [2]" w:date="2021-01-05T11:59:00Z">
              <w:r w:rsidDel="009C498E">
                <w:sym w:font="Wingdings" w:char="F06F"/>
              </w:r>
            </w:del>
          </w:p>
          <w:p w14:paraId="49350484" w14:textId="77777777" w:rsidR="008E36C9" w:rsidRDefault="008E36C9" w:rsidP="00826494">
            <w:pPr>
              <w:autoSpaceDE w:val="0"/>
              <w:autoSpaceDN w:val="0"/>
              <w:adjustRightInd w:val="0"/>
              <w:jc w:val="center"/>
            </w:pPr>
          </w:p>
          <w:p w14:paraId="11FB14E5" w14:textId="77777777" w:rsidR="008E36C9" w:rsidRDefault="008E36C9" w:rsidP="00826494">
            <w:pPr>
              <w:autoSpaceDE w:val="0"/>
              <w:autoSpaceDN w:val="0"/>
              <w:adjustRightInd w:val="0"/>
              <w:jc w:val="center"/>
            </w:pPr>
          </w:p>
          <w:p w14:paraId="685D5FF8" w14:textId="77777777" w:rsidR="008E36C9" w:rsidRDefault="008E36C9" w:rsidP="00826494">
            <w:pPr>
              <w:autoSpaceDE w:val="0"/>
              <w:autoSpaceDN w:val="0"/>
              <w:adjustRightInd w:val="0"/>
              <w:jc w:val="center"/>
            </w:pPr>
          </w:p>
          <w:p w14:paraId="61379192" w14:textId="77777777" w:rsidR="008E36C9" w:rsidRDefault="008E36C9" w:rsidP="00826494">
            <w:pPr>
              <w:autoSpaceDE w:val="0"/>
              <w:autoSpaceDN w:val="0"/>
              <w:adjustRightInd w:val="0"/>
              <w:jc w:val="center"/>
            </w:pPr>
          </w:p>
          <w:p w14:paraId="2BD87E22" w14:textId="77777777" w:rsidR="008E36C9" w:rsidRDefault="008E36C9" w:rsidP="00826494">
            <w:pPr>
              <w:autoSpaceDE w:val="0"/>
              <w:autoSpaceDN w:val="0"/>
              <w:adjustRightInd w:val="0"/>
              <w:jc w:val="center"/>
            </w:pPr>
          </w:p>
          <w:p w14:paraId="2B6BAE00" w14:textId="77777777" w:rsidR="008E36C9" w:rsidRDefault="008E36C9" w:rsidP="00826494">
            <w:pPr>
              <w:autoSpaceDE w:val="0"/>
              <w:autoSpaceDN w:val="0"/>
              <w:adjustRightInd w:val="0"/>
              <w:jc w:val="center"/>
            </w:pPr>
          </w:p>
          <w:p w14:paraId="408B1737" w14:textId="77777777" w:rsidR="008E36C9" w:rsidRDefault="008E36C9" w:rsidP="00826494">
            <w:pPr>
              <w:autoSpaceDE w:val="0"/>
              <w:autoSpaceDN w:val="0"/>
              <w:adjustRightInd w:val="0"/>
              <w:jc w:val="center"/>
            </w:pPr>
            <w:r>
              <w:sym w:font="Wingdings" w:char="F06F"/>
            </w:r>
          </w:p>
          <w:p w14:paraId="5CFF130F" w14:textId="77777777" w:rsidR="008E36C9" w:rsidRDefault="008E36C9" w:rsidP="00826494">
            <w:pPr>
              <w:autoSpaceDE w:val="0"/>
              <w:autoSpaceDN w:val="0"/>
              <w:adjustRightInd w:val="0"/>
              <w:jc w:val="center"/>
            </w:pPr>
          </w:p>
          <w:p w14:paraId="572EEE9E" w14:textId="77777777" w:rsidR="008E36C9" w:rsidRDefault="008E36C9">
            <w:pPr>
              <w:autoSpaceDE w:val="0"/>
              <w:autoSpaceDN w:val="0"/>
              <w:adjustRightInd w:val="0"/>
              <w:jc w:val="center"/>
            </w:pPr>
          </w:p>
          <w:p w14:paraId="105082D6" w14:textId="77777777" w:rsidR="003A7550" w:rsidRDefault="003A7550" w:rsidP="003A7550">
            <w:pPr>
              <w:autoSpaceDE w:val="0"/>
              <w:autoSpaceDN w:val="0"/>
              <w:adjustRightInd w:val="0"/>
              <w:jc w:val="center"/>
              <w:rPr>
                <w:ins w:id="43" w:author="Lalor, Ben NOR" w:date="2020-07-01T10:17:00Z"/>
              </w:rPr>
            </w:pPr>
            <w:ins w:id="44" w:author="Lalor, Ben NOR" w:date="2020-07-01T10:17:00Z">
              <w:del w:id="45" w:author="Lalor, Ben NOR [2]" w:date="2021-01-05T11:59:00Z">
                <w:r w:rsidDel="009C498E">
                  <w:sym w:font="Wingdings" w:char="F06F"/>
                </w:r>
              </w:del>
            </w:ins>
          </w:p>
          <w:p w14:paraId="08DA18C8" w14:textId="77777777" w:rsidR="008E36C9" w:rsidRDefault="008E36C9">
            <w:pPr>
              <w:autoSpaceDE w:val="0"/>
              <w:autoSpaceDN w:val="0"/>
              <w:adjustRightInd w:val="0"/>
              <w:jc w:val="center"/>
              <w:rPr>
                <w:rFonts w:ascii="TimesNewRomanPSMT" w:hAnsi="TimesNewRomanPSMT" w:cs="TimesNewRomanPSMT"/>
                <w:b/>
                <w:sz w:val="22"/>
                <w:szCs w:val="22"/>
              </w:rPr>
            </w:pPr>
          </w:p>
        </w:tc>
      </w:tr>
      <w:tr w:rsidR="008E36C9" w14:paraId="79B13FC5" w14:textId="77777777" w:rsidTr="008E36C9">
        <w:trPr>
          <w:gridAfter w:val="1"/>
          <w:wAfter w:w="8" w:type="dxa"/>
          <w:trHeight w:val="2845"/>
        </w:trPr>
        <w:tc>
          <w:tcPr>
            <w:tcW w:w="8848" w:type="dxa"/>
            <w:tcBorders>
              <w:top w:val="single" w:sz="4" w:space="0" w:color="auto"/>
              <w:left w:val="single" w:sz="4" w:space="0" w:color="auto"/>
              <w:bottom w:val="single" w:sz="4" w:space="0" w:color="auto"/>
              <w:right w:val="single" w:sz="4" w:space="0" w:color="auto"/>
            </w:tcBorders>
            <w:vAlign w:val="center"/>
            <w:hideMark/>
          </w:tcPr>
          <w:p w14:paraId="0075AE83" w14:textId="60EF0375" w:rsidR="008E36C9" w:rsidRDefault="008E36C9" w:rsidP="00593DC8">
            <w:pPr>
              <w:autoSpaceDE w:val="0"/>
              <w:autoSpaceDN w:val="0"/>
              <w:adjustRightInd w:val="0"/>
              <w:rPr>
                <w:rFonts w:ascii="TimesNewRomanPS-BoldMT" w:hAnsi="TimesNewRomanPS-BoldMT" w:cs="TimesNewRomanPS-BoldMT"/>
                <w:b/>
                <w:bCs/>
                <w:caps/>
                <w:sz w:val="22"/>
                <w:szCs w:val="22"/>
              </w:rPr>
            </w:pPr>
            <w:commentRangeStart w:id="46"/>
            <w:r>
              <w:rPr>
                <w:rFonts w:ascii="TimesNewRomanPSMT" w:hAnsi="TimesNewRomanPSMT" w:cs="TimesNewRomanPSMT"/>
                <w:b/>
                <w:caps/>
                <w:color w:val="365F91" w:themeColor="accent1" w:themeShade="BF"/>
                <w:sz w:val="22"/>
                <w:szCs w:val="22"/>
              </w:rPr>
              <w:lastRenderedPageBreak/>
              <w:t>§130.1(</w:t>
            </w:r>
            <w:r>
              <w:rPr>
                <w:rFonts w:ascii="TimesNewRomanPSMT" w:hAnsi="TimesNewRomanPSMT" w:cs="TimesNewRomanPSMT"/>
                <w:b/>
                <w:color w:val="365F91" w:themeColor="accent1" w:themeShade="BF"/>
                <w:sz w:val="22"/>
                <w:szCs w:val="22"/>
              </w:rPr>
              <w:t>b</w:t>
            </w:r>
            <w:r>
              <w:rPr>
                <w:rFonts w:ascii="TimesNewRomanPSMT" w:hAnsi="TimesNewRomanPSMT" w:cs="TimesNewRomanPSMT"/>
                <w:b/>
                <w:caps/>
                <w:color w:val="365F91" w:themeColor="accent1" w:themeShade="BF"/>
                <w:sz w:val="22"/>
                <w:szCs w:val="22"/>
              </w:rPr>
              <w:t xml:space="preserve">) </w:t>
            </w:r>
            <w:r>
              <w:rPr>
                <w:rFonts w:ascii="TimesNewRomanPS-BoldMT" w:hAnsi="TimesNewRomanPS-BoldMT" w:cs="TimesNewRomanPS-BoldMT"/>
                <w:b/>
                <w:bCs/>
                <w:caps/>
                <w:sz w:val="22"/>
                <w:szCs w:val="22"/>
              </w:rPr>
              <w:t>Multilevel LightinG Controls</w:t>
            </w:r>
          </w:p>
          <w:p w14:paraId="3DB48C91" w14:textId="177AD8FA" w:rsidR="008E36C9" w:rsidRDefault="008E36C9">
            <w:pPr>
              <w:autoSpaceDE w:val="0"/>
              <w:autoSpaceDN w:val="0"/>
              <w:adjustRightInd w:val="0"/>
              <w:rPr>
                <w:rFonts w:ascii="TimesNewRomanPSMT" w:hAnsi="TimesNewRomanPSMT" w:cs="TimesNewRomanPSMT"/>
                <w:b/>
                <w:caps/>
                <w:color w:val="365F91" w:themeColor="accent1" w:themeShade="BF"/>
                <w:sz w:val="22"/>
                <w:szCs w:val="22"/>
              </w:rPr>
            </w:pPr>
            <w:r>
              <w:rPr>
                <w:rFonts w:ascii="TimesNewRomanPSMT" w:hAnsi="TimesNewRomanPSMT" w:cs="TimesNewRomanPSMT"/>
                <w:caps/>
                <w:sz w:val="22"/>
                <w:szCs w:val="22"/>
              </w:rPr>
              <w:t xml:space="preserve">general lighting in All rooms and areas 100 </w:t>
            </w:r>
            <w:r>
              <w:rPr>
                <w:rFonts w:ascii="TimesNewRomanPSMT" w:hAnsi="TimesNewRomanPSMT" w:cs="TimesNewRomanPSMT"/>
                <w:caps/>
                <w:color w:val="000000" w:themeColor="text1"/>
                <w:sz w:val="22"/>
                <w:szCs w:val="22"/>
              </w:rPr>
              <w:t>FT2 or greater</w:t>
            </w:r>
            <w:r>
              <w:rPr>
                <w:rFonts w:ascii="TimesNewRomanPSMT" w:hAnsi="TimesNewRomanPSMT" w:cs="TimesNewRomanPSMT"/>
                <w:caps/>
                <w:sz w:val="22"/>
                <w:szCs w:val="22"/>
              </w:rPr>
              <w:t xml:space="preserve"> and with more than 0.5 watts per FT2 of lighting load shall have multilevel controls that allow light levels to be adjusted up and down. Controls shall provide number of Control steps and uniform light levels per </w:t>
            </w:r>
            <w:r>
              <w:rPr>
                <w:rFonts w:ascii="TimesNewRomanPSMT" w:hAnsi="TimesNewRomanPSMT" w:cs="TimesNewRomanPSMT"/>
                <w:b/>
                <w:caps/>
                <w:color w:val="365F91" w:themeColor="accent1" w:themeShade="BF"/>
                <w:sz w:val="22"/>
                <w:szCs w:val="22"/>
              </w:rPr>
              <w:t>Table 130.1-A.</w:t>
            </w:r>
            <w:commentRangeEnd w:id="46"/>
            <w:r w:rsidR="005D6233">
              <w:rPr>
                <w:rStyle w:val="CommentReference"/>
              </w:rPr>
              <w:commentReference w:id="46"/>
            </w:r>
          </w:p>
          <w:p w14:paraId="1D3059EF" w14:textId="77777777" w:rsidR="008E36C9" w:rsidRDefault="008E36C9">
            <w:pPr>
              <w:autoSpaceDE w:val="0"/>
              <w:autoSpaceDN w:val="0"/>
              <w:adjustRightInd w:val="0"/>
              <w:rPr>
                <w:rFonts w:ascii="TimesNewRomanPSMT" w:hAnsi="TimesNewRomanPSMT" w:cs="TimesNewRomanPSMT"/>
                <w:caps/>
                <w:sz w:val="22"/>
                <w:szCs w:val="22"/>
              </w:rPr>
            </w:pPr>
          </w:p>
          <w:p w14:paraId="0AC858E6" w14:textId="59EA07A1" w:rsidR="008E36C9" w:rsidDel="009C498E" w:rsidRDefault="008E36C9" w:rsidP="009E6AEC">
            <w:pPr>
              <w:autoSpaceDE w:val="0"/>
              <w:autoSpaceDN w:val="0"/>
              <w:adjustRightInd w:val="0"/>
              <w:rPr>
                <w:del w:id="47" w:author="Lalor, Ben NOR [2]" w:date="2021-01-05T11:55:00Z"/>
                <w:caps/>
              </w:rPr>
            </w:pPr>
            <w:commentRangeStart w:id="48"/>
            <w:del w:id="49" w:author="Lalor, Ben NOR [2]" w:date="2021-01-05T11:55:00Z">
              <w:r w:rsidRPr="00290DF2" w:rsidDel="009C498E">
                <w:rPr>
                  <w:rFonts w:ascii="TimesNewRomanPSMT" w:hAnsi="TimesNewRomanPSMT" w:cs="TimesNewRomanPSMT"/>
                  <w:b/>
                  <w:caps/>
                  <w:sz w:val="22"/>
                  <w:szCs w:val="22"/>
                </w:rPr>
                <w:delText xml:space="preserve">Exception 1 </w:delText>
              </w:r>
              <w:r w:rsidRPr="00290DF2" w:rsidDel="009C498E">
                <w:rPr>
                  <w:rFonts w:ascii="TimesNewRomanPSMT" w:hAnsi="TimesNewRomanPSMT" w:cs="TimesNewRomanPSMT"/>
                  <w:caps/>
                  <w:sz w:val="22"/>
                  <w:szCs w:val="22"/>
                </w:rPr>
                <w:delText>to</w:delText>
              </w:r>
              <w:r w:rsidDel="009C498E">
                <w:rPr>
                  <w:rFonts w:ascii="TimesNewRomanPSMT" w:hAnsi="TimesNewRomanPSMT" w:cs="TimesNewRomanPSMT"/>
                  <w:b/>
                  <w:caps/>
                  <w:color w:val="365F91" w:themeColor="accent1" w:themeShade="BF"/>
                  <w:sz w:val="22"/>
                  <w:szCs w:val="22"/>
                </w:rPr>
                <w:delText xml:space="preserve"> §130.1(</w:delText>
              </w:r>
              <w:r w:rsidDel="009C498E">
                <w:rPr>
                  <w:rFonts w:ascii="TimesNewRomanPSMT" w:hAnsi="TimesNewRomanPSMT" w:cs="TimesNewRomanPSMT"/>
                  <w:b/>
                  <w:color w:val="365F91" w:themeColor="accent1" w:themeShade="BF"/>
                  <w:sz w:val="22"/>
                  <w:szCs w:val="22"/>
                </w:rPr>
                <w:delText>b</w:delText>
              </w:r>
              <w:r w:rsidDel="009C498E">
                <w:rPr>
                  <w:rFonts w:ascii="TimesNewRomanPSMT" w:hAnsi="TimesNewRomanPSMT" w:cs="TimesNewRomanPSMT"/>
                  <w:b/>
                  <w:caps/>
                  <w:color w:val="365F91" w:themeColor="accent1" w:themeShade="BF"/>
                  <w:sz w:val="22"/>
                  <w:szCs w:val="22"/>
                </w:rPr>
                <w:delText>)</w:delText>
              </w:r>
              <w:r w:rsidDel="009C498E">
                <w:rPr>
                  <w:rFonts w:ascii="TimesNewRomanPSMT" w:hAnsi="TimesNewRomanPSMT" w:cs="TimesNewRomanPSMT"/>
                  <w:caps/>
                  <w:color w:val="365F91" w:themeColor="accent1" w:themeShade="BF"/>
                  <w:sz w:val="22"/>
                  <w:szCs w:val="22"/>
                </w:rPr>
                <w:delText xml:space="preserve">: </w:delText>
              </w:r>
              <w:r w:rsidDel="009C498E">
                <w:rPr>
                  <w:rFonts w:ascii="TimesNewRomanPSMT" w:hAnsi="TimesNewRomanPSMT" w:cs="TimesNewRomanPSMT"/>
                  <w:caps/>
                  <w:sz w:val="22"/>
                  <w:szCs w:val="22"/>
                </w:rPr>
                <w:delText>An area enclosed by ceiling height</w:delText>
              </w:r>
            </w:del>
            <w:ins w:id="50" w:author="Lalor, Ben NOR" w:date="2020-07-01T10:17:00Z">
              <w:del w:id="51" w:author="Lalor, Ben NOR [2]" w:date="2021-01-05T11:55:00Z">
                <w:r w:rsidR="003A7550" w:rsidDel="009C498E">
                  <w:rPr>
                    <w:rFonts w:ascii="TimesNewRomanPSMT" w:hAnsi="TimesNewRomanPSMT" w:cs="TimesNewRomanPSMT"/>
                    <w:caps/>
                    <w:sz w:val="22"/>
                    <w:szCs w:val="22"/>
                  </w:rPr>
                  <w:delText xml:space="preserve"> </w:delText>
                </w:r>
              </w:del>
            </w:ins>
            <w:del w:id="52" w:author="Lalor, Ben NOR [2]" w:date="2021-01-05T11:55:00Z">
              <w:r w:rsidDel="009C498E">
                <w:rPr>
                  <w:rFonts w:ascii="TimesNewRomanPSMT" w:hAnsi="TimesNewRomanPSMT" w:cs="TimesNewRomanPSMT"/>
                  <w:caps/>
                  <w:sz w:val="22"/>
                  <w:szCs w:val="22"/>
                </w:rPr>
                <w:delText>partitions that has one luminaire with no more than two lamps</w:delText>
              </w:r>
            </w:del>
            <w:commentRangeEnd w:id="48"/>
            <w:r w:rsidR="00DF6B12">
              <w:rPr>
                <w:rStyle w:val="CommentReference"/>
              </w:rPr>
              <w:commentReference w:id="48"/>
            </w:r>
          </w:p>
          <w:p w14:paraId="7D1EC806" w14:textId="23706833" w:rsidR="008E36C9" w:rsidDel="009C498E" w:rsidRDefault="008E36C9">
            <w:pPr>
              <w:autoSpaceDE w:val="0"/>
              <w:autoSpaceDN w:val="0"/>
              <w:adjustRightInd w:val="0"/>
              <w:rPr>
                <w:del w:id="53" w:author="Lalor, Ben NOR [2]" w:date="2021-01-05T11:55:00Z"/>
                <w:rFonts w:ascii="TimesNewRomanPSMT" w:hAnsi="TimesNewRomanPSMT" w:cs="TimesNewRomanPSMT"/>
                <w:caps/>
                <w:sz w:val="22"/>
                <w:szCs w:val="22"/>
              </w:rPr>
            </w:pPr>
            <w:commentRangeStart w:id="54"/>
            <w:del w:id="55" w:author="Lalor, Ben NOR [2]" w:date="2021-01-05T11:55:00Z">
              <w:r w:rsidRPr="00290DF2" w:rsidDel="009C498E">
                <w:rPr>
                  <w:rFonts w:ascii="TimesNewRomanPSMT" w:hAnsi="TimesNewRomanPSMT" w:cs="TimesNewRomanPSMT"/>
                  <w:b/>
                  <w:caps/>
                  <w:sz w:val="22"/>
                  <w:szCs w:val="22"/>
                </w:rPr>
                <w:delText xml:space="preserve">Exception 2 </w:delText>
              </w:r>
              <w:r w:rsidRPr="00290DF2" w:rsidDel="009C498E">
                <w:rPr>
                  <w:rFonts w:ascii="TimesNewRomanPSMT" w:hAnsi="TimesNewRomanPSMT" w:cs="TimesNewRomanPSMT"/>
                  <w:caps/>
                  <w:sz w:val="22"/>
                  <w:szCs w:val="22"/>
                </w:rPr>
                <w:delText>to</w:delText>
              </w:r>
              <w:r w:rsidDel="009C498E">
                <w:rPr>
                  <w:rFonts w:ascii="TimesNewRomanPSMT" w:hAnsi="TimesNewRomanPSMT" w:cs="TimesNewRomanPSMT"/>
                  <w:b/>
                  <w:caps/>
                  <w:color w:val="365F91" w:themeColor="accent1" w:themeShade="BF"/>
                  <w:sz w:val="22"/>
                  <w:szCs w:val="22"/>
                </w:rPr>
                <w:delText xml:space="preserve"> §130.1(</w:delText>
              </w:r>
              <w:r w:rsidDel="009C498E">
                <w:rPr>
                  <w:rFonts w:ascii="TimesNewRomanPSMT" w:hAnsi="TimesNewRomanPSMT" w:cs="TimesNewRomanPSMT"/>
                  <w:b/>
                  <w:color w:val="365F91" w:themeColor="accent1" w:themeShade="BF"/>
                  <w:sz w:val="22"/>
                  <w:szCs w:val="22"/>
                </w:rPr>
                <w:delText>b</w:delText>
              </w:r>
              <w:r w:rsidDel="009C498E">
                <w:rPr>
                  <w:rFonts w:ascii="TimesNewRomanPSMT" w:hAnsi="TimesNewRomanPSMT" w:cs="TimesNewRomanPSMT"/>
                  <w:b/>
                  <w:caps/>
                  <w:color w:val="365F91" w:themeColor="accent1" w:themeShade="BF"/>
                  <w:sz w:val="22"/>
                  <w:szCs w:val="22"/>
                </w:rPr>
                <w:delText>)</w:delText>
              </w:r>
              <w:r w:rsidRPr="00593DC8" w:rsidDel="009C498E">
                <w:rPr>
                  <w:rFonts w:ascii="TimesNewRomanPSMT" w:hAnsi="TimesNewRomanPSMT" w:cs="TimesNewRomanPSMT"/>
                  <w:caps/>
                  <w:sz w:val="22"/>
                  <w:szCs w:val="22"/>
                </w:rPr>
                <w:delText>: restrooms</w:delText>
              </w:r>
            </w:del>
            <w:commentRangeEnd w:id="54"/>
            <w:r w:rsidR="00DF6B12">
              <w:rPr>
                <w:rStyle w:val="CommentReference"/>
              </w:rPr>
              <w:commentReference w:id="54"/>
            </w:r>
          </w:p>
          <w:p w14:paraId="64E859E5" w14:textId="35917480" w:rsidR="008E36C9" w:rsidRDefault="008E36C9">
            <w:pPr>
              <w:autoSpaceDE w:val="0"/>
              <w:autoSpaceDN w:val="0"/>
              <w:adjustRightInd w:val="0"/>
              <w:rPr>
                <w:caps/>
              </w:rPr>
            </w:pPr>
            <w:commentRangeStart w:id="56"/>
            <w:del w:id="57" w:author="Lalor, Ben NOR [2]" w:date="2021-01-05T11:55:00Z">
              <w:r w:rsidRPr="00290DF2" w:rsidDel="009C498E">
                <w:rPr>
                  <w:rFonts w:ascii="TimesNewRomanPSMT" w:hAnsi="TimesNewRomanPSMT" w:cs="TimesNewRomanPSMT"/>
                  <w:b/>
                  <w:caps/>
                  <w:sz w:val="22"/>
                  <w:szCs w:val="22"/>
                </w:rPr>
                <w:delText xml:space="preserve">Exception 3 </w:delText>
              </w:r>
              <w:r w:rsidRPr="00290DF2" w:rsidDel="009C498E">
                <w:rPr>
                  <w:rFonts w:ascii="TimesNewRomanPSMT" w:hAnsi="TimesNewRomanPSMT" w:cs="TimesNewRomanPSMT"/>
                  <w:caps/>
                  <w:sz w:val="22"/>
                  <w:szCs w:val="22"/>
                </w:rPr>
                <w:delText>to</w:delText>
              </w:r>
              <w:r w:rsidRPr="00290DF2" w:rsidDel="009C498E">
                <w:rPr>
                  <w:rFonts w:ascii="TimesNewRomanPSMT" w:hAnsi="TimesNewRomanPSMT" w:cs="TimesNewRomanPSMT"/>
                  <w:b/>
                  <w:caps/>
                  <w:sz w:val="22"/>
                  <w:szCs w:val="22"/>
                </w:rPr>
                <w:delText xml:space="preserve">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b</w:delText>
              </w:r>
              <w:r w:rsidRPr="00593DC8" w:rsidDel="009C498E">
                <w:rPr>
                  <w:rFonts w:ascii="TimesNewRomanPSMT" w:hAnsi="TimesNewRomanPSMT" w:cs="TimesNewRomanPSMT"/>
                  <w:b/>
                  <w:caps/>
                  <w:sz w:val="22"/>
                  <w:szCs w:val="22"/>
                </w:rPr>
                <w:delText>)</w:delText>
              </w:r>
              <w:r w:rsidRPr="00593DC8" w:rsidDel="009C498E">
                <w:rPr>
                  <w:rFonts w:ascii="TimesNewRomanPSMT" w:hAnsi="TimesNewRomanPSMT" w:cs="TimesNewRomanPSMT"/>
                  <w:caps/>
                  <w:sz w:val="22"/>
                  <w:szCs w:val="22"/>
                </w:rPr>
                <w:delText>: Healthcare facilities</w:delText>
              </w:r>
            </w:del>
            <w:commentRangeEnd w:id="56"/>
            <w:r w:rsidR="00DF6B12">
              <w:rPr>
                <w:rStyle w:val="CommentReference"/>
              </w:rPr>
              <w:commentReference w:id="56"/>
            </w:r>
          </w:p>
        </w:tc>
        <w:tc>
          <w:tcPr>
            <w:tcW w:w="720" w:type="dxa"/>
            <w:tcBorders>
              <w:top w:val="single" w:sz="4" w:space="0" w:color="auto"/>
              <w:left w:val="single" w:sz="4" w:space="0" w:color="auto"/>
              <w:bottom w:val="single" w:sz="4" w:space="0" w:color="auto"/>
              <w:right w:val="single" w:sz="4" w:space="0" w:color="auto"/>
            </w:tcBorders>
          </w:tcPr>
          <w:p w14:paraId="297B84A3" w14:textId="77777777" w:rsidR="008E36C9" w:rsidRDefault="008E36C9">
            <w:pPr>
              <w:autoSpaceDE w:val="0"/>
              <w:autoSpaceDN w:val="0"/>
              <w:adjustRightInd w:val="0"/>
              <w:jc w:val="center"/>
              <w:rPr>
                <w:caps/>
              </w:rPr>
            </w:pPr>
            <w:r>
              <w:rPr>
                <w:caps/>
              </w:rPr>
              <w:sym w:font="Wingdings" w:char="F06F"/>
            </w:r>
          </w:p>
          <w:p w14:paraId="029C2627" w14:textId="77777777" w:rsidR="008E36C9" w:rsidRDefault="008E36C9">
            <w:pPr>
              <w:autoSpaceDE w:val="0"/>
              <w:autoSpaceDN w:val="0"/>
              <w:adjustRightInd w:val="0"/>
              <w:jc w:val="center"/>
              <w:rPr>
                <w:caps/>
              </w:rPr>
            </w:pPr>
          </w:p>
          <w:p w14:paraId="3B705DD7" w14:textId="77777777" w:rsidR="008E36C9" w:rsidRDefault="008E36C9">
            <w:pPr>
              <w:autoSpaceDE w:val="0"/>
              <w:autoSpaceDN w:val="0"/>
              <w:adjustRightInd w:val="0"/>
              <w:jc w:val="center"/>
              <w:rPr>
                <w:caps/>
              </w:rPr>
            </w:pPr>
          </w:p>
          <w:p w14:paraId="60CCD95F" w14:textId="77777777" w:rsidR="008E36C9" w:rsidRDefault="008E36C9">
            <w:pPr>
              <w:autoSpaceDE w:val="0"/>
              <w:autoSpaceDN w:val="0"/>
              <w:adjustRightInd w:val="0"/>
              <w:jc w:val="center"/>
              <w:rPr>
                <w:caps/>
              </w:rPr>
            </w:pPr>
          </w:p>
          <w:p w14:paraId="2DBC014E" w14:textId="77777777" w:rsidR="008E36C9" w:rsidRDefault="008E36C9">
            <w:pPr>
              <w:autoSpaceDE w:val="0"/>
              <w:autoSpaceDN w:val="0"/>
              <w:adjustRightInd w:val="0"/>
              <w:jc w:val="center"/>
              <w:rPr>
                <w:caps/>
              </w:rPr>
            </w:pPr>
          </w:p>
          <w:p w14:paraId="208AE77A" w14:textId="77777777" w:rsidR="008E36C9" w:rsidRDefault="008E36C9">
            <w:pPr>
              <w:autoSpaceDE w:val="0"/>
              <w:autoSpaceDN w:val="0"/>
              <w:adjustRightInd w:val="0"/>
              <w:jc w:val="center"/>
              <w:rPr>
                <w:caps/>
              </w:rPr>
            </w:pPr>
          </w:p>
          <w:p w14:paraId="34E5D494" w14:textId="77777777" w:rsidR="008E36C9" w:rsidRDefault="008E36C9">
            <w:pPr>
              <w:autoSpaceDE w:val="0"/>
              <w:autoSpaceDN w:val="0"/>
              <w:adjustRightInd w:val="0"/>
              <w:jc w:val="center"/>
              <w:rPr>
                <w:caps/>
              </w:rPr>
            </w:pPr>
          </w:p>
          <w:p w14:paraId="7018F4AD" w14:textId="4F48CFB0" w:rsidR="008E36C9" w:rsidRDefault="003A7550" w:rsidP="003A7550">
            <w:pPr>
              <w:autoSpaceDE w:val="0"/>
              <w:autoSpaceDN w:val="0"/>
              <w:adjustRightInd w:val="0"/>
              <w:jc w:val="center"/>
              <w:rPr>
                <w:caps/>
              </w:rPr>
            </w:pPr>
            <w:ins w:id="58" w:author="Lalor, Ben NOR" w:date="2020-07-01T10:16:00Z">
              <w:del w:id="59" w:author="Lalor, Ben NOR [2]" w:date="2021-01-05T11:59:00Z">
                <w:r w:rsidDel="009C498E">
                  <w:rPr>
                    <w:caps/>
                  </w:rPr>
                  <w:sym w:font="Wingdings" w:char="F06F"/>
                </w:r>
              </w:del>
            </w:ins>
          </w:p>
          <w:p w14:paraId="0BDEFA81" w14:textId="77777777" w:rsidR="008E36C9" w:rsidDel="003A7550" w:rsidRDefault="008E36C9">
            <w:pPr>
              <w:autoSpaceDE w:val="0"/>
              <w:autoSpaceDN w:val="0"/>
              <w:adjustRightInd w:val="0"/>
              <w:jc w:val="center"/>
              <w:rPr>
                <w:del w:id="60" w:author="Lalor, Ben NOR" w:date="2020-07-01T10:16:00Z"/>
                <w:caps/>
              </w:rPr>
            </w:pPr>
            <w:del w:id="61" w:author="Lalor, Ben NOR [2]" w:date="2021-01-05T11:59:00Z">
              <w:r w:rsidDel="009C498E">
                <w:rPr>
                  <w:caps/>
                </w:rPr>
                <w:sym w:font="Wingdings" w:char="F06F"/>
              </w:r>
            </w:del>
          </w:p>
          <w:p w14:paraId="3D2F8E35" w14:textId="77777777" w:rsidR="008E36C9" w:rsidRDefault="008E36C9" w:rsidP="009C498E">
            <w:pPr>
              <w:autoSpaceDE w:val="0"/>
              <w:autoSpaceDN w:val="0"/>
              <w:adjustRightInd w:val="0"/>
              <w:jc w:val="center"/>
              <w:rPr>
                <w:caps/>
              </w:rPr>
            </w:pPr>
          </w:p>
          <w:p w14:paraId="17EC2C43" w14:textId="09608705" w:rsidR="008E36C9" w:rsidRDefault="003A7550" w:rsidP="009C498E">
            <w:pPr>
              <w:autoSpaceDE w:val="0"/>
              <w:autoSpaceDN w:val="0"/>
              <w:adjustRightInd w:val="0"/>
              <w:rPr>
                <w:rFonts w:ascii="TimesNewRomanPSMT" w:hAnsi="TimesNewRomanPSMT" w:cs="TimesNewRomanPSMT"/>
                <w:b/>
                <w:caps/>
                <w:sz w:val="22"/>
                <w:szCs w:val="22"/>
              </w:rPr>
            </w:pPr>
            <w:ins w:id="62" w:author="Lalor, Ben NOR" w:date="2020-07-01T10:16:00Z">
              <w:r>
                <w:rPr>
                  <w:caps/>
                </w:rPr>
                <w:t xml:space="preserve">  </w:t>
              </w:r>
            </w:ins>
            <w:del w:id="63" w:author="Lalor, Ben NOR [2]" w:date="2021-01-05T11:59:00Z">
              <w:r w:rsidR="008E36C9" w:rsidDel="009C498E">
                <w:rPr>
                  <w:caps/>
                </w:rPr>
                <w:sym w:font="Wingdings" w:char="F06F"/>
              </w:r>
            </w:del>
          </w:p>
        </w:tc>
        <w:tc>
          <w:tcPr>
            <w:tcW w:w="834" w:type="dxa"/>
            <w:tcBorders>
              <w:top w:val="single" w:sz="4" w:space="0" w:color="auto"/>
              <w:left w:val="single" w:sz="4" w:space="0" w:color="auto"/>
              <w:bottom w:val="single" w:sz="4" w:space="0" w:color="auto"/>
              <w:right w:val="single" w:sz="4" w:space="0" w:color="auto"/>
            </w:tcBorders>
          </w:tcPr>
          <w:p w14:paraId="5A6ABACA" w14:textId="77777777" w:rsidR="008E36C9" w:rsidRDefault="008E36C9">
            <w:pPr>
              <w:autoSpaceDE w:val="0"/>
              <w:autoSpaceDN w:val="0"/>
              <w:adjustRightInd w:val="0"/>
              <w:jc w:val="center"/>
            </w:pPr>
            <w:r>
              <w:sym w:font="Wingdings" w:char="F06F"/>
            </w:r>
          </w:p>
          <w:p w14:paraId="4B8CB6EA" w14:textId="77777777" w:rsidR="008E36C9" w:rsidRDefault="008E36C9">
            <w:pPr>
              <w:autoSpaceDE w:val="0"/>
              <w:autoSpaceDN w:val="0"/>
              <w:adjustRightInd w:val="0"/>
              <w:jc w:val="center"/>
            </w:pPr>
          </w:p>
          <w:p w14:paraId="70521F8C" w14:textId="77777777" w:rsidR="008E36C9" w:rsidRDefault="008E36C9">
            <w:pPr>
              <w:autoSpaceDE w:val="0"/>
              <w:autoSpaceDN w:val="0"/>
              <w:adjustRightInd w:val="0"/>
              <w:jc w:val="center"/>
            </w:pPr>
          </w:p>
          <w:p w14:paraId="19913752" w14:textId="77777777" w:rsidR="008E36C9" w:rsidRDefault="008E36C9">
            <w:pPr>
              <w:autoSpaceDE w:val="0"/>
              <w:autoSpaceDN w:val="0"/>
              <w:adjustRightInd w:val="0"/>
              <w:jc w:val="center"/>
            </w:pPr>
          </w:p>
          <w:p w14:paraId="73040932" w14:textId="77777777" w:rsidR="008E36C9" w:rsidRDefault="008E36C9">
            <w:pPr>
              <w:autoSpaceDE w:val="0"/>
              <w:autoSpaceDN w:val="0"/>
              <w:adjustRightInd w:val="0"/>
              <w:jc w:val="center"/>
            </w:pPr>
          </w:p>
          <w:p w14:paraId="7CE1BD25" w14:textId="77777777" w:rsidR="008E36C9" w:rsidRDefault="008E36C9">
            <w:pPr>
              <w:autoSpaceDE w:val="0"/>
              <w:autoSpaceDN w:val="0"/>
              <w:adjustRightInd w:val="0"/>
              <w:jc w:val="center"/>
            </w:pPr>
          </w:p>
          <w:p w14:paraId="086F728F" w14:textId="77777777" w:rsidR="008E36C9" w:rsidRDefault="008E36C9">
            <w:pPr>
              <w:autoSpaceDE w:val="0"/>
              <w:autoSpaceDN w:val="0"/>
              <w:adjustRightInd w:val="0"/>
              <w:jc w:val="center"/>
              <w:rPr>
                <w:caps/>
              </w:rPr>
            </w:pPr>
          </w:p>
          <w:p w14:paraId="368A8608" w14:textId="453D2F0B" w:rsidR="008E36C9" w:rsidRDefault="003A7550">
            <w:pPr>
              <w:autoSpaceDE w:val="0"/>
              <w:autoSpaceDN w:val="0"/>
              <w:adjustRightInd w:val="0"/>
              <w:jc w:val="center"/>
              <w:rPr>
                <w:caps/>
              </w:rPr>
            </w:pPr>
            <w:ins w:id="64" w:author="Lalor, Ben NOR" w:date="2020-07-01T10:16:00Z">
              <w:del w:id="65" w:author="Lalor, Ben NOR [2]" w:date="2021-01-05T11:59:00Z">
                <w:r w:rsidDel="009C498E">
                  <w:rPr>
                    <w:caps/>
                  </w:rPr>
                  <w:sym w:font="Wingdings" w:char="F06F"/>
                </w:r>
              </w:del>
            </w:ins>
          </w:p>
          <w:p w14:paraId="7B22298D" w14:textId="77777777" w:rsidR="008E36C9" w:rsidDel="003A7550" w:rsidRDefault="008E36C9">
            <w:pPr>
              <w:autoSpaceDE w:val="0"/>
              <w:autoSpaceDN w:val="0"/>
              <w:adjustRightInd w:val="0"/>
              <w:jc w:val="center"/>
              <w:rPr>
                <w:del w:id="66" w:author="Lalor, Ben NOR" w:date="2020-07-01T10:16:00Z"/>
                <w:caps/>
              </w:rPr>
            </w:pPr>
            <w:del w:id="67" w:author="Lalor, Ben NOR [2]" w:date="2021-01-05T11:59:00Z">
              <w:r w:rsidDel="009C498E">
                <w:rPr>
                  <w:caps/>
                </w:rPr>
                <w:sym w:font="Wingdings" w:char="F06F"/>
              </w:r>
            </w:del>
          </w:p>
          <w:p w14:paraId="03F65B8E" w14:textId="77777777" w:rsidR="008E36C9" w:rsidRDefault="008E36C9">
            <w:pPr>
              <w:autoSpaceDE w:val="0"/>
              <w:autoSpaceDN w:val="0"/>
              <w:adjustRightInd w:val="0"/>
              <w:jc w:val="center"/>
              <w:rPr>
                <w:caps/>
              </w:rPr>
            </w:pPr>
          </w:p>
          <w:p w14:paraId="56A4572D" w14:textId="47363064" w:rsidR="008E36C9" w:rsidRDefault="008E36C9">
            <w:pPr>
              <w:autoSpaceDE w:val="0"/>
              <w:autoSpaceDN w:val="0"/>
              <w:adjustRightInd w:val="0"/>
              <w:jc w:val="center"/>
              <w:rPr>
                <w:rFonts w:ascii="TimesNewRomanPSMT" w:hAnsi="TimesNewRomanPSMT" w:cs="TimesNewRomanPSMT"/>
                <w:b/>
                <w:sz w:val="22"/>
                <w:szCs w:val="22"/>
              </w:rPr>
            </w:pPr>
            <w:del w:id="68" w:author="Lalor, Ben NOR [2]" w:date="2021-01-05T11:59:00Z">
              <w:r w:rsidDel="009C498E">
                <w:rPr>
                  <w:caps/>
                </w:rPr>
                <w:sym w:font="Wingdings" w:char="F06F"/>
              </w:r>
            </w:del>
          </w:p>
        </w:tc>
      </w:tr>
      <w:tr w:rsidR="008E36C9" w14:paraId="5788DC35"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tcPr>
          <w:p w14:paraId="1FE87463" w14:textId="4EA54BAD" w:rsidR="008E36C9" w:rsidRDefault="008E36C9" w:rsidP="00593DC8">
            <w:pPr>
              <w:autoSpaceDE w:val="0"/>
              <w:autoSpaceDN w:val="0"/>
              <w:adjustRightInd w:val="0"/>
              <w:rPr>
                <w:rFonts w:ascii="TimesNewRomanPSMT" w:hAnsi="TimesNewRomanPSMT" w:cs="TimesNewRomanPSMT"/>
                <w:b/>
                <w:caps/>
                <w:color w:val="000000" w:themeColor="text1"/>
                <w:sz w:val="22"/>
                <w:szCs w:val="22"/>
              </w:rPr>
            </w:pPr>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 </w:t>
            </w:r>
            <w:r>
              <w:rPr>
                <w:rFonts w:ascii="TimesNewRomanPSMT" w:hAnsi="TimesNewRomanPSMT" w:cs="TimesNewRomanPSMT"/>
                <w:b/>
                <w:caps/>
                <w:color w:val="000000" w:themeColor="text1"/>
                <w:sz w:val="22"/>
                <w:szCs w:val="22"/>
              </w:rPr>
              <w:t>Shut-off Controls</w:t>
            </w:r>
          </w:p>
          <w:p w14:paraId="33C5AB32" w14:textId="1D702DFA" w:rsidR="008E36C9" w:rsidRDefault="008E36C9">
            <w:pPr>
              <w:autoSpaceDE w:val="0"/>
              <w:autoSpaceDN w:val="0"/>
              <w:adjustRightInd w:val="0"/>
              <w:rPr>
                <w:rFonts w:ascii="TimesNewRomanPSMT" w:hAnsi="TimesNewRomanPSMT" w:cs="TimesNewRomanPSMT"/>
                <w:caps/>
                <w:sz w:val="22"/>
                <w:szCs w:val="22"/>
              </w:rPr>
            </w:pPr>
            <w:commentRangeStart w:id="69"/>
            <w:r>
              <w:rPr>
                <w:rFonts w:ascii="TimesNewRomanPSMT" w:hAnsi="TimesNewRomanPSMT" w:cs="TimesNewRomanPSMT"/>
                <w:caps/>
                <w:sz w:val="22"/>
                <w:szCs w:val="22"/>
              </w:rPr>
              <w:t>all installed indoor lighting shall be equipped with controls to automatically reduce lighting power when space is typically unoccupied.</w:t>
            </w:r>
            <w:commentRangeEnd w:id="69"/>
            <w:r w:rsidR="005D6233">
              <w:rPr>
                <w:rStyle w:val="CommentReference"/>
              </w:rPr>
              <w:commentReference w:id="69"/>
            </w:r>
          </w:p>
          <w:p w14:paraId="5F4C55F9" w14:textId="54700D51" w:rsidR="008E36C9" w:rsidRDefault="008E36C9">
            <w:pPr>
              <w:autoSpaceDE w:val="0"/>
              <w:autoSpaceDN w:val="0"/>
              <w:adjustRightInd w:val="0"/>
              <w:rPr>
                <w:caps/>
                <w:color w:val="000000" w:themeColor="text1"/>
              </w:rPr>
            </w:pPr>
            <w:commentRangeStart w:id="70"/>
            <w:del w:id="71" w:author="Lalor, Ben NOR [2]" w:date="2021-01-05T11:57:00Z">
              <w:r w:rsidDel="009C498E">
                <w:rPr>
                  <w:b/>
                  <w:caps/>
                  <w:color w:val="000000" w:themeColor="text1"/>
                  <w:sz w:val="22"/>
                </w:rPr>
                <w:delText>Exception</w:delText>
              </w:r>
              <w:r w:rsidDel="009C498E">
                <w:rPr>
                  <w:caps/>
                  <w:color w:val="000000" w:themeColor="text1"/>
                  <w:sz w:val="22"/>
                </w:rPr>
                <w:delText xml:space="preserve"> </w:delText>
              </w:r>
              <w:r w:rsidRPr="009C56F4" w:rsidDel="009C498E">
                <w:rPr>
                  <w:b/>
                  <w:caps/>
                  <w:color w:val="000000" w:themeColor="text1"/>
                  <w:sz w:val="22"/>
                </w:rPr>
                <w:delText>to</w:delText>
              </w:r>
              <w:r w:rsidDel="009C498E">
                <w:rPr>
                  <w:caps/>
                  <w:color w:val="000000" w:themeColor="text1"/>
                  <w:sz w:val="22"/>
                </w:rPr>
                <w:delText xml:space="preserve">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w:delText>
              </w:r>
              <w:r w:rsidDel="009C498E">
                <w:rPr>
                  <w:caps/>
                  <w:color w:val="000000" w:themeColor="text1"/>
                  <w:sz w:val="22"/>
                </w:rPr>
                <w:delText>:Healthcare facilities</w:delText>
              </w:r>
            </w:del>
            <w:commentRangeEnd w:id="70"/>
            <w:r w:rsidR="00EE1A3E">
              <w:rPr>
                <w:rStyle w:val="CommentReference"/>
              </w:rPr>
              <w:commentReference w:id="70"/>
            </w:r>
          </w:p>
        </w:tc>
        <w:tc>
          <w:tcPr>
            <w:tcW w:w="720" w:type="dxa"/>
            <w:tcBorders>
              <w:top w:val="single" w:sz="4" w:space="0" w:color="auto"/>
              <w:left w:val="single" w:sz="4" w:space="0" w:color="auto"/>
              <w:bottom w:val="single" w:sz="4" w:space="0" w:color="auto"/>
              <w:right w:val="single" w:sz="4" w:space="0" w:color="auto"/>
            </w:tcBorders>
          </w:tcPr>
          <w:p w14:paraId="09E395C4" w14:textId="77777777" w:rsidR="008E36C9" w:rsidRDefault="008E36C9">
            <w:pPr>
              <w:autoSpaceDE w:val="0"/>
              <w:autoSpaceDN w:val="0"/>
              <w:adjustRightInd w:val="0"/>
              <w:jc w:val="center"/>
              <w:rPr>
                <w:caps/>
              </w:rPr>
            </w:pPr>
            <w:r>
              <w:rPr>
                <w:caps/>
              </w:rPr>
              <w:sym w:font="Wingdings" w:char="F06F"/>
            </w:r>
          </w:p>
          <w:p w14:paraId="7AF525BD" w14:textId="77777777" w:rsidR="008E36C9" w:rsidRDefault="008E36C9">
            <w:pPr>
              <w:autoSpaceDE w:val="0"/>
              <w:autoSpaceDN w:val="0"/>
              <w:adjustRightInd w:val="0"/>
              <w:jc w:val="center"/>
              <w:rPr>
                <w:caps/>
              </w:rPr>
            </w:pPr>
          </w:p>
          <w:p w14:paraId="267C030A" w14:textId="77777777" w:rsidR="008E36C9" w:rsidRDefault="008E36C9">
            <w:pPr>
              <w:autoSpaceDE w:val="0"/>
              <w:autoSpaceDN w:val="0"/>
              <w:adjustRightInd w:val="0"/>
              <w:jc w:val="center"/>
              <w:rPr>
                <w:caps/>
                <w:color w:val="000000" w:themeColor="text1"/>
                <w:sz w:val="22"/>
              </w:rPr>
            </w:pPr>
            <w:r>
              <w:rPr>
                <w:caps/>
                <w:color w:val="000000" w:themeColor="text1"/>
                <w:sz w:val="22"/>
              </w:rPr>
              <w:t xml:space="preserve">  </w:t>
            </w:r>
          </w:p>
          <w:p w14:paraId="4192CF3D" w14:textId="77777777" w:rsidR="008E36C9" w:rsidRDefault="008E36C9">
            <w:pPr>
              <w:autoSpaceDE w:val="0"/>
              <w:autoSpaceDN w:val="0"/>
              <w:adjustRightInd w:val="0"/>
              <w:jc w:val="center"/>
              <w:rPr>
                <w:caps/>
                <w:color w:val="000000" w:themeColor="text1"/>
                <w:sz w:val="22"/>
              </w:rPr>
            </w:pPr>
          </w:p>
          <w:p w14:paraId="574B4C99" w14:textId="7E8D50B3" w:rsidR="008E36C9" w:rsidRDefault="008E36C9">
            <w:pPr>
              <w:autoSpaceDE w:val="0"/>
              <w:autoSpaceDN w:val="0"/>
              <w:adjustRightInd w:val="0"/>
              <w:jc w:val="center"/>
              <w:rPr>
                <w:rFonts w:ascii="TimesNewRomanPSMT" w:hAnsi="TimesNewRomanPSMT" w:cs="TimesNewRomanPSMT"/>
                <w:b/>
                <w:caps/>
                <w:sz w:val="22"/>
                <w:szCs w:val="22"/>
              </w:rPr>
            </w:pPr>
            <w:del w:id="72" w:author="Lalor, Ben NOR [2]" w:date="2021-01-05T11:59:00Z">
              <w:r w:rsidDel="009C498E">
                <w:rPr>
                  <w:caps/>
                  <w:color w:val="000000" w:themeColor="text1"/>
                  <w:sz w:val="22"/>
                </w:rPr>
                <w:sym w:font="Wingdings" w:char="F06F"/>
              </w:r>
            </w:del>
          </w:p>
        </w:tc>
        <w:tc>
          <w:tcPr>
            <w:tcW w:w="834" w:type="dxa"/>
            <w:tcBorders>
              <w:top w:val="single" w:sz="4" w:space="0" w:color="auto"/>
              <w:left w:val="single" w:sz="4" w:space="0" w:color="auto"/>
              <w:bottom w:val="single" w:sz="4" w:space="0" w:color="auto"/>
              <w:right w:val="single" w:sz="4" w:space="0" w:color="auto"/>
            </w:tcBorders>
          </w:tcPr>
          <w:p w14:paraId="7EC665AA" w14:textId="77777777" w:rsidR="008E36C9" w:rsidRDefault="008E36C9">
            <w:pPr>
              <w:autoSpaceDE w:val="0"/>
              <w:autoSpaceDN w:val="0"/>
              <w:adjustRightInd w:val="0"/>
              <w:jc w:val="center"/>
            </w:pPr>
            <w:r>
              <w:sym w:font="Wingdings" w:char="F06F"/>
            </w:r>
          </w:p>
          <w:p w14:paraId="1C373407" w14:textId="77777777" w:rsidR="008E36C9" w:rsidRDefault="008E36C9">
            <w:pPr>
              <w:autoSpaceDE w:val="0"/>
              <w:autoSpaceDN w:val="0"/>
              <w:adjustRightInd w:val="0"/>
              <w:jc w:val="center"/>
            </w:pPr>
          </w:p>
          <w:p w14:paraId="26C520B2" w14:textId="3C453FC0" w:rsidR="008E36C9" w:rsidRDefault="008E36C9">
            <w:pPr>
              <w:autoSpaceDE w:val="0"/>
              <w:autoSpaceDN w:val="0"/>
              <w:adjustRightInd w:val="0"/>
              <w:jc w:val="center"/>
              <w:rPr>
                <w:caps/>
                <w:color w:val="000000" w:themeColor="text1"/>
                <w:sz w:val="22"/>
              </w:rPr>
            </w:pPr>
          </w:p>
          <w:p w14:paraId="73841292" w14:textId="77777777" w:rsidR="008E36C9" w:rsidRDefault="008E36C9">
            <w:pPr>
              <w:autoSpaceDE w:val="0"/>
              <w:autoSpaceDN w:val="0"/>
              <w:adjustRightInd w:val="0"/>
              <w:jc w:val="center"/>
              <w:rPr>
                <w:caps/>
                <w:color w:val="000000" w:themeColor="text1"/>
                <w:sz w:val="22"/>
              </w:rPr>
            </w:pPr>
          </w:p>
          <w:p w14:paraId="7565A571" w14:textId="18A3F934" w:rsidR="008E36C9" w:rsidRDefault="008E36C9">
            <w:pPr>
              <w:autoSpaceDE w:val="0"/>
              <w:autoSpaceDN w:val="0"/>
              <w:adjustRightInd w:val="0"/>
              <w:jc w:val="center"/>
              <w:rPr>
                <w:rFonts w:ascii="TimesNewRomanPSMT" w:hAnsi="TimesNewRomanPSMT" w:cs="TimesNewRomanPSMT"/>
                <w:b/>
                <w:sz w:val="22"/>
                <w:szCs w:val="22"/>
              </w:rPr>
            </w:pPr>
            <w:del w:id="73" w:author="Lalor, Ben NOR [2]" w:date="2021-01-05T11:59:00Z">
              <w:r w:rsidDel="009C498E">
                <w:rPr>
                  <w:caps/>
                  <w:color w:val="000000" w:themeColor="text1"/>
                  <w:sz w:val="22"/>
                </w:rPr>
                <w:sym w:font="Wingdings" w:char="F06F"/>
              </w:r>
            </w:del>
          </w:p>
        </w:tc>
      </w:tr>
      <w:tr w:rsidR="008E36C9" w14:paraId="1090B09E"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tcPr>
          <w:p w14:paraId="5328D64B" w14:textId="659C0725" w:rsidR="008E36C9" w:rsidRDefault="008E36C9" w:rsidP="00DE30CD">
            <w:pPr>
              <w:autoSpaceDE w:val="0"/>
              <w:autoSpaceDN w:val="0"/>
              <w:adjustRightInd w:val="0"/>
              <w:rPr>
                <w:rFonts w:ascii="TimesNewRomanPSMT" w:hAnsi="TimesNewRomanPSMT" w:cs="TimesNewRomanPSMT"/>
                <w:b/>
                <w:caps/>
                <w:color w:val="365F91" w:themeColor="accent1" w:themeShade="BF"/>
                <w:sz w:val="22"/>
                <w:szCs w:val="22"/>
              </w:rPr>
            </w:pPr>
            <w:commentRangeStart w:id="74"/>
            <w:r>
              <w:rPr>
                <w:rFonts w:ascii="TimesNewRomanPSMT" w:hAnsi="TimesNewRomanPSMT" w:cs="TimesNewRomanPSMT"/>
                <w:b/>
                <w:caps/>
                <w:color w:val="365F91" w:themeColor="accent1" w:themeShade="BF"/>
                <w:sz w:val="22"/>
                <w:szCs w:val="22"/>
              </w:rPr>
              <w:t>§130.1(</w:t>
            </w:r>
            <w:r w:rsidRPr="00021204">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)1: </w:t>
            </w:r>
            <w:r w:rsidRPr="00290DF2">
              <w:rPr>
                <w:rFonts w:ascii="TimesNewRomanPSMT" w:hAnsi="TimesNewRomanPSMT" w:cs="TimesNewRomanPSMT"/>
                <w:b/>
                <w:caps/>
                <w:sz w:val="22"/>
                <w:szCs w:val="22"/>
              </w:rPr>
              <w:t xml:space="preserve">control requirements </w:t>
            </w:r>
          </w:p>
          <w:p w14:paraId="73BE1E1E" w14:textId="27A1F236"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All installed indoor lighting shall have all of the following:</w:t>
            </w:r>
          </w:p>
          <w:p w14:paraId="7DF77AE7" w14:textId="28083166"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 xml:space="preserve">A. control(s) capable of automatically shutting off all lighting in </w:t>
            </w:r>
            <w:r>
              <w:rPr>
                <w:rFonts w:ascii="TimesNewRomanPSMT" w:hAnsi="TimesNewRomanPSMT" w:cs="TimesNewRomanPSMT"/>
                <w:caps/>
                <w:sz w:val="22"/>
                <w:szCs w:val="22"/>
              </w:rPr>
              <w:t xml:space="preserve">the </w:t>
            </w:r>
            <w:r w:rsidRPr="00593DC8">
              <w:rPr>
                <w:rFonts w:ascii="TimesNewRomanPSMT" w:hAnsi="TimesNewRomanPSMT" w:cs="TimesNewRomanPSMT"/>
                <w:caps/>
                <w:sz w:val="22"/>
                <w:szCs w:val="22"/>
              </w:rPr>
              <w:t xml:space="preserve">space when </w:t>
            </w:r>
            <w:proofErr w:type="gramStart"/>
            <w:r w:rsidRPr="00593DC8">
              <w:rPr>
                <w:rFonts w:ascii="TimesNewRomanPSMT" w:hAnsi="TimesNewRomanPSMT" w:cs="TimesNewRomanPSMT"/>
                <w:caps/>
                <w:sz w:val="22"/>
                <w:szCs w:val="22"/>
              </w:rPr>
              <w:t>typically</w:t>
            </w:r>
            <w:proofErr w:type="gramEnd"/>
            <w:r w:rsidRPr="00593DC8">
              <w:rPr>
                <w:rFonts w:ascii="TimesNewRomanPSMT" w:hAnsi="TimesNewRomanPSMT" w:cs="TimesNewRomanPSMT"/>
                <w:caps/>
                <w:sz w:val="22"/>
                <w:szCs w:val="22"/>
              </w:rPr>
              <w:t xml:space="preserve"> unoccupied (occupant sensing control, automatic time-switch control, or other)</w:t>
            </w:r>
          </w:p>
          <w:p w14:paraId="077672EC" w14:textId="77777777"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lastRenderedPageBreak/>
              <w:t>b. Separate controls for lighting on each floor (other than stairwells)</w:t>
            </w:r>
          </w:p>
          <w:p w14:paraId="66238300" w14:textId="2DCB0CAE"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 xml:space="preserve">c. separate controls for a space enclosed by ceiling height partitions not exceeding 5,000 </w:t>
            </w:r>
            <w:r>
              <w:rPr>
                <w:rFonts w:ascii="TimesNewRomanPSMT" w:hAnsi="TimesNewRomanPSMT" w:cs="TimesNewRomanPSMT"/>
                <w:caps/>
                <w:sz w:val="22"/>
                <w:szCs w:val="22"/>
              </w:rPr>
              <w:t>FT2</w:t>
            </w:r>
            <w:commentRangeEnd w:id="74"/>
            <w:r w:rsidR="00DF6B12">
              <w:rPr>
                <w:rStyle w:val="CommentReference"/>
              </w:rPr>
              <w:commentReference w:id="74"/>
            </w:r>
          </w:p>
          <w:p w14:paraId="0CF8FE09" w14:textId="77777777" w:rsidR="008E36C9" w:rsidRDefault="008E36C9" w:rsidP="00DE30CD">
            <w:pPr>
              <w:autoSpaceDE w:val="0"/>
              <w:autoSpaceDN w:val="0"/>
              <w:adjustRightInd w:val="0"/>
              <w:rPr>
                <w:rFonts w:ascii="TimesNewRomanPSMT" w:hAnsi="TimesNewRomanPSMT" w:cs="TimesNewRomanPSMT"/>
                <w:caps/>
                <w:color w:val="365F91" w:themeColor="accent1" w:themeShade="BF"/>
                <w:sz w:val="22"/>
                <w:szCs w:val="22"/>
              </w:rPr>
            </w:pPr>
          </w:p>
          <w:p w14:paraId="09E8FCDF" w14:textId="06AEB9E4" w:rsidR="008E36C9" w:rsidDel="009C498E" w:rsidRDefault="008E36C9" w:rsidP="00DE30CD">
            <w:pPr>
              <w:autoSpaceDE w:val="0"/>
              <w:autoSpaceDN w:val="0"/>
              <w:adjustRightInd w:val="0"/>
              <w:rPr>
                <w:del w:id="75" w:author="Lalor, Ben NOR [2]" w:date="2021-01-05T11:58:00Z"/>
                <w:rFonts w:ascii="TimesNewRomanPSMT" w:hAnsi="TimesNewRomanPSMT" w:cs="TimesNewRomanPSMT"/>
                <w:caps/>
                <w:color w:val="365F91" w:themeColor="accent1" w:themeShade="BF"/>
                <w:sz w:val="22"/>
                <w:szCs w:val="22"/>
              </w:rPr>
            </w:pPr>
            <w:commentRangeStart w:id="76"/>
            <w:del w:id="77" w:author="Lalor, Ben NOR [2]" w:date="2021-01-05T11:58:00Z">
              <w:r w:rsidRPr="00290DF2" w:rsidDel="009C498E">
                <w:rPr>
                  <w:rFonts w:ascii="TimesNewRomanPSMT" w:hAnsi="TimesNewRomanPSMT" w:cs="TimesNewRomanPSMT"/>
                  <w:b/>
                  <w:caps/>
                  <w:sz w:val="22"/>
                  <w:szCs w:val="22"/>
                </w:rPr>
                <w:delText xml:space="preserve">Exception </w:delText>
              </w:r>
              <w:r w:rsidRPr="00290DF2" w:rsidDel="009C498E">
                <w:rPr>
                  <w:rFonts w:ascii="TimesNewRomanPSMT" w:hAnsi="TimesNewRomanPSMT" w:cs="TimesNewRomanPSMT"/>
                  <w:caps/>
                  <w:sz w:val="22"/>
                  <w:szCs w:val="22"/>
                </w:rPr>
                <w:delText>to</w:delText>
              </w:r>
              <w:r w:rsidDel="009C498E">
                <w:rPr>
                  <w:rFonts w:ascii="TimesNewRomanPSMT" w:hAnsi="TimesNewRomanPSMT" w:cs="TimesNewRomanPSMT"/>
                  <w:caps/>
                  <w:color w:val="365F91" w:themeColor="accent1" w:themeShade="BF"/>
                  <w:sz w:val="22"/>
                  <w:szCs w:val="22"/>
                </w:rPr>
                <w:delText xml:space="preserve"> </w:delText>
              </w:r>
              <w:r w:rsidDel="009C498E">
                <w:rPr>
                  <w:rFonts w:ascii="TimesNewRomanPSMT" w:hAnsi="TimesNewRomanPSMT" w:cs="TimesNewRomanPSMT"/>
                  <w:b/>
                  <w:caps/>
                  <w:color w:val="365F91" w:themeColor="accent1" w:themeShade="BF"/>
                  <w:sz w:val="22"/>
                  <w:szCs w:val="22"/>
                </w:rPr>
                <w:delText>§130.1(</w:delText>
              </w:r>
              <w:r w:rsidRPr="00021204"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)1C</w:delText>
              </w:r>
              <w:r w:rsidRPr="00593DC8" w:rsidDel="009C498E">
                <w:rPr>
                  <w:rFonts w:ascii="TimesNewRomanPSMT" w:hAnsi="TimesNewRomanPSMT" w:cs="TimesNewRomanPSMT"/>
                  <w:b/>
                  <w:caps/>
                  <w:sz w:val="22"/>
                  <w:szCs w:val="22"/>
                </w:rPr>
                <w:delText xml:space="preserve">: </w:delText>
              </w:r>
              <w:r w:rsidRPr="00593DC8" w:rsidDel="009C498E">
                <w:rPr>
                  <w:rFonts w:ascii="TimesNewRomanPSMT" w:hAnsi="TimesNewRomanPSMT" w:cs="TimesNewRomanPSMT"/>
                  <w:caps/>
                  <w:sz w:val="22"/>
                  <w:szCs w:val="22"/>
                </w:rPr>
                <w:delText xml:space="preserve">the area controlled may not exceed 20,000 </w:delText>
              </w:r>
              <w:r w:rsidDel="009C498E">
                <w:rPr>
                  <w:rFonts w:ascii="TimesNewRomanPSMT" w:hAnsi="TimesNewRomanPSMT" w:cs="TimesNewRomanPSMT"/>
                  <w:caps/>
                  <w:sz w:val="22"/>
                  <w:szCs w:val="22"/>
                </w:rPr>
                <w:delText>FT2</w:delText>
              </w:r>
              <w:r w:rsidRPr="00593DC8" w:rsidDel="009C498E">
                <w:rPr>
                  <w:rFonts w:ascii="TimesNewRomanPSMT" w:hAnsi="TimesNewRomanPSMT" w:cs="TimesNewRomanPSMT"/>
                  <w:caps/>
                  <w:sz w:val="22"/>
                  <w:szCs w:val="22"/>
                </w:rPr>
                <w:delText xml:space="preserve"> in the following fun</w:delText>
              </w:r>
              <w:r w:rsidDel="009C498E">
                <w:rPr>
                  <w:rFonts w:ascii="TimesNewRomanPSMT" w:hAnsi="TimesNewRomanPSMT" w:cs="TimesNewRomanPSMT"/>
                  <w:caps/>
                  <w:sz w:val="22"/>
                  <w:szCs w:val="22"/>
                </w:rPr>
                <w:delText>c</w:delText>
              </w:r>
              <w:r w:rsidRPr="00593DC8" w:rsidDel="009C498E">
                <w:rPr>
                  <w:rFonts w:ascii="TimesNewRomanPSMT" w:hAnsi="TimesNewRomanPSMT" w:cs="TimesNewRomanPSMT"/>
                  <w:caps/>
                  <w:sz w:val="22"/>
                  <w:szCs w:val="22"/>
                </w:rPr>
                <w:delText>tion areas: malls, auditoriums, single tenant retail, industrial, convention centers, and arenas.</w:delText>
              </w:r>
            </w:del>
            <w:commentRangeEnd w:id="76"/>
            <w:r w:rsidR="00DF6B12">
              <w:rPr>
                <w:rStyle w:val="CommentReference"/>
              </w:rPr>
              <w:commentReference w:id="76"/>
            </w:r>
          </w:p>
          <w:p w14:paraId="4BB4288F" w14:textId="77777777" w:rsidR="008E36C9" w:rsidRDefault="008E36C9" w:rsidP="00DE30CD">
            <w:pPr>
              <w:autoSpaceDE w:val="0"/>
              <w:autoSpaceDN w:val="0"/>
              <w:adjustRightInd w:val="0"/>
              <w:rPr>
                <w:rFonts w:ascii="TimesNewRomanPSMT" w:hAnsi="TimesNewRomanPSMT" w:cs="TimesNewRomanPSMT"/>
                <w:caps/>
                <w:color w:val="365F91" w:themeColor="accent1" w:themeShade="BF"/>
                <w:sz w:val="22"/>
                <w:szCs w:val="22"/>
              </w:rPr>
            </w:pPr>
          </w:p>
          <w:p w14:paraId="592C92A5" w14:textId="23547E67" w:rsidR="008E36C9" w:rsidRPr="00593DC8" w:rsidRDefault="008E36C9" w:rsidP="00DE30CD">
            <w:pPr>
              <w:autoSpaceDE w:val="0"/>
              <w:autoSpaceDN w:val="0"/>
              <w:adjustRightInd w:val="0"/>
              <w:rPr>
                <w:rFonts w:ascii="TimesNewRomanPSMT" w:hAnsi="TimesNewRomanPSMT" w:cs="TimesNewRomanPSMT"/>
                <w:caps/>
                <w:sz w:val="22"/>
                <w:szCs w:val="22"/>
              </w:rPr>
            </w:pPr>
            <w:commentRangeStart w:id="78"/>
            <w:r w:rsidRPr="00593DC8">
              <w:rPr>
                <w:rFonts w:ascii="TimesNewRomanPSMT" w:hAnsi="TimesNewRomanPSMT" w:cs="TimesNewRomanPSMT"/>
                <w:caps/>
                <w:sz w:val="22"/>
                <w:szCs w:val="22"/>
              </w:rPr>
              <w:t>d. separate controls for general, display, ornamental, and display case lighting</w:t>
            </w:r>
          </w:p>
          <w:p w14:paraId="7B81F913" w14:textId="7F09D20E"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E. automatic time-switch controls may include a manual-on mode</w:t>
            </w:r>
            <w:commentRangeEnd w:id="78"/>
            <w:r w:rsidR="00DF6B12">
              <w:rPr>
                <w:rStyle w:val="CommentReference"/>
              </w:rPr>
              <w:commentReference w:id="78"/>
            </w:r>
          </w:p>
          <w:p w14:paraId="5F965956" w14:textId="77777777" w:rsidR="008E36C9" w:rsidRDefault="008E36C9" w:rsidP="00DE30CD">
            <w:pPr>
              <w:autoSpaceDE w:val="0"/>
              <w:autoSpaceDN w:val="0"/>
              <w:adjustRightInd w:val="0"/>
              <w:rPr>
                <w:caps/>
                <w:color w:val="000000" w:themeColor="text1"/>
                <w:sz w:val="22"/>
              </w:rPr>
            </w:pPr>
          </w:p>
          <w:p w14:paraId="25EE1C6C" w14:textId="0F0B22D9" w:rsidR="008E36C9" w:rsidDel="009C498E" w:rsidRDefault="008E36C9" w:rsidP="009C498E">
            <w:pPr>
              <w:autoSpaceDE w:val="0"/>
              <w:autoSpaceDN w:val="0"/>
              <w:adjustRightInd w:val="0"/>
              <w:rPr>
                <w:del w:id="79" w:author="Lalor, Ben NOR [2]" w:date="2021-01-05T11:58:00Z"/>
                <w:rFonts w:ascii="TimesNewRomanPSMT" w:hAnsi="TimesNewRomanPSMT" w:cs="TimesNewRomanPSMT"/>
                <w:caps/>
                <w:color w:val="000000" w:themeColor="text1"/>
                <w:sz w:val="22"/>
                <w:szCs w:val="22"/>
              </w:rPr>
            </w:pPr>
            <w:r>
              <w:rPr>
                <w:b/>
                <w:caps/>
                <w:color w:val="000000" w:themeColor="text1"/>
                <w:sz w:val="22"/>
              </w:rPr>
              <w:t xml:space="preserve">     </w:t>
            </w:r>
            <w:commentRangeStart w:id="80"/>
            <w:del w:id="81" w:author="Lalor, Ben NOR [2]" w:date="2021-01-05T11:58:00Z">
              <w:r w:rsidDel="009C498E">
                <w:rPr>
                  <w:b/>
                  <w:caps/>
                  <w:color w:val="000000" w:themeColor="text1"/>
                  <w:sz w:val="22"/>
                </w:rPr>
                <w:delText>Exception</w:delText>
              </w:r>
              <w:r w:rsidDel="009C498E">
                <w:rPr>
                  <w:caps/>
                  <w:color w:val="000000" w:themeColor="text1"/>
                  <w:sz w:val="22"/>
                </w:rPr>
                <w:delText xml:space="preserve"> 1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 xml:space="preserve">)1: </w:delText>
              </w:r>
              <w:r w:rsidDel="009C498E">
                <w:rPr>
                  <w:rFonts w:ascii="TimesNewRomanPSMT" w:hAnsi="TimesNewRomanPSMT" w:cs="TimesNewRomanPSMT"/>
                  <w:caps/>
                  <w:color w:val="000000" w:themeColor="text1"/>
                  <w:sz w:val="22"/>
                  <w:szCs w:val="22"/>
                </w:rPr>
                <w:delText xml:space="preserve">Lighting serving continuous use area (24  </w:delText>
              </w:r>
            </w:del>
          </w:p>
          <w:p w14:paraId="3AC52F74" w14:textId="19FDC33A" w:rsidR="008E36C9" w:rsidDel="009C498E" w:rsidRDefault="008E36C9" w:rsidP="009C498E">
            <w:pPr>
              <w:autoSpaceDE w:val="0"/>
              <w:autoSpaceDN w:val="0"/>
              <w:adjustRightInd w:val="0"/>
              <w:rPr>
                <w:del w:id="82" w:author="Lalor, Ben NOR [2]" w:date="2021-01-05T11:58:00Z"/>
                <w:rFonts w:ascii="TimesNewRomanPSMT" w:hAnsi="TimesNewRomanPSMT" w:cs="TimesNewRomanPSMT"/>
                <w:caps/>
                <w:color w:val="000000" w:themeColor="text1"/>
                <w:sz w:val="22"/>
                <w:szCs w:val="22"/>
              </w:rPr>
            </w:pPr>
            <w:del w:id="83" w:author="Lalor, Ben NOR [2]" w:date="2021-01-05T11:58:00Z">
              <w:r w:rsidDel="009C498E">
                <w:rPr>
                  <w:rFonts w:ascii="TimesNewRomanPSMT" w:hAnsi="TimesNewRomanPSMT" w:cs="TimesNewRomanPSMT"/>
                  <w:caps/>
                  <w:color w:val="000000" w:themeColor="text1"/>
                  <w:sz w:val="22"/>
                  <w:szCs w:val="22"/>
                </w:rPr>
                <w:delText xml:space="preserve">     hours per day/365 days per year)</w:delText>
              </w:r>
            </w:del>
          </w:p>
          <w:p w14:paraId="39BA5546" w14:textId="754E1100" w:rsidR="008E36C9" w:rsidDel="009C498E" w:rsidRDefault="008E36C9" w:rsidP="009C498E">
            <w:pPr>
              <w:autoSpaceDE w:val="0"/>
              <w:autoSpaceDN w:val="0"/>
              <w:adjustRightInd w:val="0"/>
              <w:rPr>
                <w:del w:id="84" w:author="Lalor, Ben NOR [2]" w:date="2021-01-05T11:58:00Z"/>
                <w:caps/>
                <w:color w:val="000000" w:themeColor="text1"/>
                <w:sz w:val="22"/>
              </w:rPr>
            </w:pPr>
            <w:del w:id="85" w:author="Lalor, Ben NOR [2]" w:date="2021-01-05T11:58:00Z">
              <w:r w:rsidDel="009C498E">
                <w:rPr>
                  <w:b/>
                  <w:caps/>
                  <w:color w:val="000000" w:themeColor="text1"/>
                  <w:sz w:val="22"/>
                </w:rPr>
                <w:delText xml:space="preserve">     Exception</w:delText>
              </w:r>
              <w:r w:rsidDel="009C498E">
                <w:rPr>
                  <w:caps/>
                  <w:color w:val="000000" w:themeColor="text1"/>
                  <w:sz w:val="22"/>
                </w:rPr>
                <w:delText xml:space="preserve"> 2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1:</w:delText>
              </w:r>
              <w:r w:rsidDel="009C498E">
                <w:rPr>
                  <w:rFonts w:ascii="TimesNewRomanPSMT" w:hAnsi="TimesNewRomanPSMT" w:cs="TimesNewRomanPSMT"/>
                  <w:caps/>
                  <w:color w:val="000000" w:themeColor="text1"/>
                  <w:sz w:val="22"/>
                  <w:szCs w:val="22"/>
                </w:rPr>
                <w:delText xml:space="preserve"> Lighting complies with </w:delText>
              </w:r>
              <w:r w:rsidDel="009C498E">
                <w:rPr>
                  <w:rFonts w:ascii="TimesNewRomanPSMT" w:hAnsi="TimesNewRomanPSMT" w:cs="TimesNewRomanPSMT"/>
                  <w:b/>
                  <w:caps/>
                  <w:color w:val="365F91" w:themeColor="accent1" w:themeShade="BF"/>
                  <w:sz w:val="22"/>
                  <w:szCs w:val="22"/>
                </w:rPr>
                <w:delText>§130.1(c)5 or 7</w:delText>
              </w:r>
              <w:r w:rsidDel="009C498E">
                <w:rPr>
                  <w:caps/>
                  <w:color w:val="000000" w:themeColor="text1"/>
                  <w:sz w:val="22"/>
                </w:rPr>
                <w:delText xml:space="preserve">   </w:delText>
              </w:r>
            </w:del>
          </w:p>
          <w:p w14:paraId="762EBF00" w14:textId="6D2C9DED" w:rsidR="008E36C9" w:rsidRPr="00593DC8" w:rsidDel="009C498E" w:rsidRDefault="008E36C9" w:rsidP="009C498E">
            <w:pPr>
              <w:autoSpaceDE w:val="0"/>
              <w:autoSpaceDN w:val="0"/>
              <w:adjustRightInd w:val="0"/>
              <w:rPr>
                <w:del w:id="86" w:author="Lalor, Ben NOR [2]" w:date="2021-01-05T11:58:00Z"/>
                <w:rFonts w:ascii="TimesNewRomanPSMT" w:hAnsi="TimesNewRomanPSMT"/>
                <w:caps/>
                <w:sz w:val="22"/>
              </w:rPr>
            </w:pPr>
            <w:del w:id="87" w:author="Lalor, Ben NOR [2]" w:date="2021-01-05T11:58:00Z">
              <w:r w:rsidDel="009C498E">
                <w:rPr>
                  <w:caps/>
                  <w:color w:val="000000" w:themeColor="text1"/>
                  <w:sz w:val="22"/>
                </w:rPr>
                <w:delText xml:space="preserve">     </w:delText>
              </w:r>
              <w:r w:rsidDel="009C498E">
                <w:rPr>
                  <w:b/>
                  <w:caps/>
                  <w:color w:val="000000" w:themeColor="text1"/>
                  <w:sz w:val="22"/>
                </w:rPr>
                <w:delText>Exception</w:delText>
              </w:r>
              <w:r w:rsidDel="009C498E">
                <w:rPr>
                  <w:caps/>
                  <w:color w:val="000000" w:themeColor="text1"/>
                  <w:sz w:val="22"/>
                </w:rPr>
                <w:delText xml:space="preserve"> 3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 xml:space="preserve">1: </w:delText>
              </w:r>
              <w:r w:rsidDel="009C498E">
                <w:rPr>
                  <w:rFonts w:ascii="TimesNewRomanPSMT" w:hAnsi="TimesNewRomanPSMT" w:cs="TimesNewRomanPSMT"/>
                  <w:caps/>
                  <w:sz w:val="22"/>
                  <w:szCs w:val="22"/>
                </w:rPr>
                <w:delText xml:space="preserve">Up to 0.1 w/FT2  </w:delText>
              </w:r>
              <w:r w:rsidDel="009C498E">
                <w:rPr>
                  <w:rFonts w:ascii="TimesNewRomanPSMT" w:hAnsi="TimesNewRomanPSMT" w:cs="TimesNewRomanPSMT"/>
                  <w:caps/>
                  <w:color w:val="000000" w:themeColor="text1"/>
                  <w:sz w:val="22"/>
                  <w:szCs w:val="22"/>
                </w:rPr>
                <w:delText xml:space="preserve">area is designated for   </w:delText>
              </w:r>
              <w:r w:rsidDel="009C498E">
                <w:rPr>
                  <w:rFonts w:ascii="TimesNewRomanPSMT" w:hAnsi="TimesNewRomanPSMT" w:cs="TimesNewRomanPSMT"/>
                  <w:caps/>
                  <w:sz w:val="22"/>
                  <w:szCs w:val="22"/>
                </w:rPr>
                <w:delText>may be continuously</w:delText>
              </w:r>
            </w:del>
            <w:ins w:id="88" w:author="Lalor, Ben NOR" w:date="2020-07-01T10:28:00Z">
              <w:del w:id="89" w:author="Lalor, Ben NOR [2]" w:date="2021-01-05T11:58:00Z">
                <w:r w:rsidR="00646E34" w:rsidDel="009C498E">
                  <w:rPr>
                    <w:rFonts w:ascii="TimesNewRomanPSMT" w:hAnsi="TimesNewRomanPSMT" w:cs="TimesNewRomanPSMT"/>
                    <w:caps/>
                    <w:sz w:val="22"/>
                    <w:szCs w:val="22"/>
                  </w:rPr>
                  <w:delText xml:space="preserve"> </w:delText>
                </w:r>
              </w:del>
            </w:ins>
          </w:p>
          <w:p w14:paraId="49DEF5AE" w14:textId="405FD23E" w:rsidR="008E36C9" w:rsidDel="009C498E" w:rsidRDefault="008E36C9" w:rsidP="009C498E">
            <w:pPr>
              <w:autoSpaceDE w:val="0"/>
              <w:autoSpaceDN w:val="0"/>
              <w:adjustRightInd w:val="0"/>
              <w:rPr>
                <w:del w:id="90" w:author="Lalor, Ben NOR [2]" w:date="2021-01-05T11:58:00Z"/>
                <w:rFonts w:ascii="TimesNewRomanPSMT" w:hAnsi="TimesNewRomanPSMT" w:cs="TimesNewRomanPSMT"/>
                <w:caps/>
                <w:color w:val="000000" w:themeColor="text1"/>
                <w:sz w:val="22"/>
                <w:szCs w:val="22"/>
              </w:rPr>
            </w:pPr>
            <w:del w:id="91" w:author="Lalor, Ben NOR [2]" w:date="2021-01-05T11:58:00Z">
              <w:r w:rsidDel="009C498E">
                <w:rPr>
                  <w:rFonts w:ascii="TimesNewRomanPSMT" w:hAnsi="TimesNewRomanPSMT" w:cs="TimesNewRomanPSMT"/>
                  <w:caps/>
                  <w:sz w:val="22"/>
                  <w:szCs w:val="22"/>
                </w:rPr>
                <w:delText xml:space="preserve">     illuminated if the </w:delText>
              </w:r>
              <w:r w:rsidDel="009C498E">
                <w:rPr>
                  <w:rFonts w:ascii="TimesNewRomanPSMT" w:hAnsi="TimesNewRomanPSMT" w:cs="TimesNewRomanPSMT"/>
                  <w:caps/>
                  <w:color w:val="000000" w:themeColor="text1"/>
                  <w:sz w:val="22"/>
                  <w:szCs w:val="22"/>
                </w:rPr>
                <w:delText>area is designated for egress on</w:delText>
              </w:r>
            </w:del>
            <w:ins w:id="92" w:author="Lalor, Ben NOR" w:date="2020-07-01T10:28:00Z">
              <w:del w:id="93" w:author="Lalor, Ben NOR [2]" w:date="2021-01-05T11:58:00Z">
                <w:r w:rsidR="00646E34" w:rsidDel="009C498E">
                  <w:rPr>
                    <w:rFonts w:ascii="TimesNewRomanPSMT" w:hAnsi="TimesNewRomanPSMT" w:cs="TimesNewRomanPSMT"/>
                    <w:caps/>
                    <w:color w:val="000000" w:themeColor="text1"/>
                    <w:sz w:val="22"/>
                    <w:szCs w:val="22"/>
                  </w:rPr>
                  <w:delText xml:space="preserve"> </w:delText>
                </w:r>
              </w:del>
            </w:ins>
            <w:del w:id="94" w:author="Lalor, Ben NOR [2]" w:date="2021-01-05T11:58:00Z">
              <w:r w:rsidDel="009C498E">
                <w:rPr>
                  <w:rFonts w:ascii="TimesNewRomanPSMT" w:hAnsi="TimesNewRomanPSMT" w:cs="TimesNewRomanPSMT"/>
                  <w:caps/>
                  <w:color w:val="000000" w:themeColor="text1"/>
                  <w:sz w:val="22"/>
                  <w:szCs w:val="22"/>
                </w:rPr>
                <w:delText xml:space="preserve"> plans and </w:delText>
              </w:r>
            </w:del>
          </w:p>
          <w:p w14:paraId="38CB9DC4" w14:textId="65FCE185" w:rsidR="008E36C9" w:rsidDel="009C498E" w:rsidRDefault="008E36C9" w:rsidP="009C498E">
            <w:pPr>
              <w:autoSpaceDE w:val="0"/>
              <w:autoSpaceDN w:val="0"/>
              <w:adjustRightInd w:val="0"/>
              <w:rPr>
                <w:del w:id="95" w:author="Lalor, Ben NOR [2]" w:date="2021-01-05T11:58:00Z"/>
                <w:rFonts w:ascii="TimesNewRomanPSMT" w:hAnsi="TimesNewRomanPSMT" w:cs="TimesNewRomanPSMT"/>
                <w:caps/>
                <w:color w:val="000000" w:themeColor="text1"/>
                <w:sz w:val="22"/>
                <w:szCs w:val="22"/>
              </w:rPr>
            </w:pPr>
            <w:del w:id="96" w:author="Lalor, Ben NOR [2]" w:date="2021-01-05T11:58:00Z">
              <w:r w:rsidDel="009C498E">
                <w:rPr>
                  <w:rFonts w:ascii="TimesNewRomanPSMT" w:hAnsi="TimesNewRomanPSMT" w:cs="TimesNewRomanPSMT"/>
                  <w:caps/>
                  <w:color w:val="000000" w:themeColor="text1"/>
                  <w:sz w:val="22"/>
                  <w:szCs w:val="22"/>
                </w:rPr>
                <w:delText xml:space="preserve">     specifications</w:delText>
              </w:r>
            </w:del>
          </w:p>
          <w:p w14:paraId="76702F88" w14:textId="3BCB21EF" w:rsidR="008E36C9" w:rsidDel="009C498E" w:rsidRDefault="008E36C9" w:rsidP="009C498E">
            <w:pPr>
              <w:autoSpaceDE w:val="0"/>
              <w:autoSpaceDN w:val="0"/>
              <w:adjustRightInd w:val="0"/>
              <w:rPr>
                <w:del w:id="97" w:author="Lalor, Ben NOR [2]" w:date="2021-01-05T11:58:00Z"/>
                <w:rFonts w:ascii="TimesNewRomanPSMT" w:hAnsi="TimesNewRomanPSMT" w:cs="TimesNewRomanPSMT"/>
                <w:caps/>
                <w:color w:val="000000" w:themeColor="text1"/>
                <w:sz w:val="22"/>
                <w:szCs w:val="22"/>
              </w:rPr>
            </w:pPr>
            <w:del w:id="98" w:author="Lalor, Ben NOR [2]" w:date="2021-01-05T11:58:00Z">
              <w:r w:rsidDel="009C498E">
                <w:rPr>
                  <w:b/>
                  <w:caps/>
                  <w:color w:val="000000" w:themeColor="text1"/>
                  <w:sz w:val="22"/>
                </w:rPr>
                <w:delText xml:space="preserve">     Exception</w:delText>
              </w:r>
              <w:r w:rsidDel="009C498E">
                <w:rPr>
                  <w:caps/>
                  <w:color w:val="000000" w:themeColor="text1"/>
                  <w:sz w:val="22"/>
                </w:rPr>
                <w:delText xml:space="preserve"> 4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 xml:space="preserve">1: </w:delText>
              </w:r>
              <w:r w:rsidDel="009C498E">
                <w:rPr>
                  <w:rFonts w:ascii="TimesNewRomanPSMT" w:hAnsi="TimesNewRomanPSMT" w:cs="TimesNewRomanPSMT"/>
                  <w:caps/>
                  <w:color w:val="000000" w:themeColor="text1"/>
                  <w:sz w:val="22"/>
                  <w:szCs w:val="22"/>
                </w:rPr>
                <w:delText>Electrical Rooms</w:delText>
              </w:r>
            </w:del>
          </w:p>
          <w:p w14:paraId="48DC719C" w14:textId="2ED34253" w:rsidR="008E36C9" w:rsidDel="009C498E" w:rsidRDefault="008E36C9" w:rsidP="009C498E">
            <w:pPr>
              <w:autoSpaceDE w:val="0"/>
              <w:autoSpaceDN w:val="0"/>
              <w:adjustRightInd w:val="0"/>
              <w:rPr>
                <w:del w:id="99" w:author="Lalor, Ben NOR [2]" w:date="2021-01-05T11:58:00Z"/>
                <w:rFonts w:ascii="TimesNewRomanPSMT" w:hAnsi="TimesNewRomanPSMT" w:cs="TimesNewRomanPSMT"/>
                <w:caps/>
                <w:color w:val="000000" w:themeColor="text1"/>
                <w:sz w:val="22"/>
                <w:szCs w:val="22"/>
              </w:rPr>
            </w:pPr>
            <w:del w:id="100" w:author="Lalor, Ben NOR [2]" w:date="2021-01-05T11:58:00Z">
              <w:r w:rsidDel="009C498E">
                <w:rPr>
                  <w:b/>
                  <w:caps/>
                  <w:color w:val="000000" w:themeColor="text1"/>
                  <w:sz w:val="22"/>
                </w:rPr>
                <w:delText xml:space="preserve">     Exception</w:delText>
              </w:r>
              <w:r w:rsidDel="009C498E">
                <w:rPr>
                  <w:caps/>
                  <w:color w:val="000000" w:themeColor="text1"/>
                  <w:sz w:val="22"/>
                </w:rPr>
                <w:delText xml:space="preserve"> 5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 xml:space="preserve">)1: </w:delText>
              </w:r>
              <w:r w:rsidDel="009C498E">
                <w:rPr>
                  <w:rFonts w:ascii="TimesNewRomanPSMT" w:hAnsi="TimesNewRomanPSMT" w:cs="TimesNewRomanPSMT"/>
                  <w:caps/>
                  <w:color w:val="000000" w:themeColor="text1"/>
                  <w:sz w:val="22"/>
                  <w:szCs w:val="22"/>
                </w:rPr>
                <w:delText xml:space="preserve">Emergency lighting on emergency  </w:delText>
              </w:r>
            </w:del>
          </w:p>
          <w:p w14:paraId="7E925453" w14:textId="79A44064" w:rsidR="008E36C9" w:rsidRDefault="008E36C9" w:rsidP="009C498E">
            <w:pPr>
              <w:autoSpaceDE w:val="0"/>
              <w:autoSpaceDN w:val="0"/>
              <w:adjustRightInd w:val="0"/>
              <w:rPr>
                <w:rFonts w:ascii="TimesNewRomanPSMT" w:hAnsi="TimesNewRomanPSMT" w:cs="TimesNewRomanPSMT"/>
                <w:b/>
                <w:caps/>
                <w:color w:val="365F91" w:themeColor="accent1" w:themeShade="BF"/>
                <w:sz w:val="22"/>
                <w:szCs w:val="22"/>
              </w:rPr>
            </w:pPr>
            <w:del w:id="101" w:author="Lalor, Ben NOR [2]" w:date="2021-01-05T11:58:00Z">
              <w:r w:rsidDel="009C498E">
                <w:rPr>
                  <w:rFonts w:ascii="TimesNewRomanPSMT" w:hAnsi="TimesNewRomanPSMT" w:cs="TimesNewRomanPSMT"/>
                  <w:caps/>
                  <w:color w:val="000000" w:themeColor="text1"/>
                  <w:sz w:val="22"/>
                  <w:szCs w:val="22"/>
                </w:rPr>
                <w:delText xml:space="preserve">     backup or battery</w:delText>
              </w:r>
            </w:del>
            <w:commentRangeEnd w:id="80"/>
            <w:r w:rsidR="00DF6B12">
              <w:rPr>
                <w:rStyle w:val="CommentReference"/>
              </w:rPr>
              <w:commentReference w:id="80"/>
            </w:r>
          </w:p>
        </w:tc>
        <w:tc>
          <w:tcPr>
            <w:tcW w:w="720" w:type="dxa"/>
            <w:tcBorders>
              <w:top w:val="single" w:sz="4" w:space="0" w:color="auto"/>
              <w:left w:val="single" w:sz="4" w:space="0" w:color="auto"/>
              <w:bottom w:val="single" w:sz="4" w:space="0" w:color="auto"/>
              <w:right w:val="single" w:sz="4" w:space="0" w:color="auto"/>
            </w:tcBorders>
          </w:tcPr>
          <w:p w14:paraId="34D080D0" w14:textId="77777777" w:rsidR="008E36C9" w:rsidRDefault="003A7550">
            <w:pPr>
              <w:autoSpaceDE w:val="0"/>
              <w:autoSpaceDN w:val="0"/>
              <w:adjustRightInd w:val="0"/>
              <w:jc w:val="center"/>
              <w:rPr>
                <w:ins w:id="102" w:author="Lalor, Ben NOR" w:date="2020-08-13T13:51:00Z"/>
                <w:caps/>
                <w:color w:val="000000" w:themeColor="text1"/>
                <w:sz w:val="22"/>
              </w:rPr>
            </w:pPr>
            <w:ins w:id="103" w:author="Lalor, Ben NOR" w:date="2020-07-01T10:22:00Z">
              <w:r>
                <w:rPr>
                  <w:caps/>
                  <w:color w:val="000000" w:themeColor="text1"/>
                  <w:sz w:val="22"/>
                </w:rPr>
                <w:lastRenderedPageBreak/>
                <w:sym w:font="Wingdings" w:char="F06F"/>
              </w:r>
            </w:ins>
          </w:p>
          <w:p w14:paraId="3DEA6D0D" w14:textId="77777777" w:rsidR="00DA3F95" w:rsidRDefault="00DA3F95">
            <w:pPr>
              <w:autoSpaceDE w:val="0"/>
              <w:autoSpaceDN w:val="0"/>
              <w:adjustRightInd w:val="0"/>
              <w:jc w:val="center"/>
              <w:rPr>
                <w:ins w:id="104" w:author="Lalor, Ben NOR" w:date="2020-08-13T13:51:00Z"/>
                <w:caps/>
                <w:color w:val="000000" w:themeColor="text1"/>
                <w:sz w:val="22"/>
              </w:rPr>
            </w:pPr>
          </w:p>
          <w:p w14:paraId="65665C1E" w14:textId="77777777" w:rsidR="00DA3F95" w:rsidRDefault="00DA3F95">
            <w:pPr>
              <w:autoSpaceDE w:val="0"/>
              <w:autoSpaceDN w:val="0"/>
              <w:adjustRightInd w:val="0"/>
              <w:jc w:val="center"/>
              <w:rPr>
                <w:ins w:id="105" w:author="Lalor, Ben NOR" w:date="2020-08-13T13:51:00Z"/>
                <w:caps/>
                <w:color w:val="000000" w:themeColor="text1"/>
                <w:sz w:val="22"/>
              </w:rPr>
            </w:pPr>
          </w:p>
          <w:p w14:paraId="22E8E748" w14:textId="77777777" w:rsidR="00DA3F95" w:rsidRDefault="00DA3F95">
            <w:pPr>
              <w:autoSpaceDE w:val="0"/>
              <w:autoSpaceDN w:val="0"/>
              <w:adjustRightInd w:val="0"/>
              <w:jc w:val="center"/>
              <w:rPr>
                <w:ins w:id="106" w:author="Lalor, Ben NOR" w:date="2020-08-13T13:51:00Z"/>
                <w:caps/>
                <w:color w:val="000000" w:themeColor="text1"/>
                <w:sz w:val="22"/>
              </w:rPr>
            </w:pPr>
          </w:p>
          <w:p w14:paraId="5BFD7CB6" w14:textId="77777777" w:rsidR="00DA3F95" w:rsidRDefault="00DA3F95">
            <w:pPr>
              <w:autoSpaceDE w:val="0"/>
              <w:autoSpaceDN w:val="0"/>
              <w:adjustRightInd w:val="0"/>
              <w:jc w:val="center"/>
              <w:rPr>
                <w:ins w:id="107" w:author="Lalor, Ben NOR" w:date="2020-08-13T13:51:00Z"/>
                <w:caps/>
                <w:color w:val="000000" w:themeColor="text1"/>
                <w:sz w:val="22"/>
              </w:rPr>
            </w:pPr>
          </w:p>
          <w:p w14:paraId="26A63DDE" w14:textId="77777777" w:rsidR="00DA3F95" w:rsidRDefault="00DA3F95">
            <w:pPr>
              <w:autoSpaceDE w:val="0"/>
              <w:autoSpaceDN w:val="0"/>
              <w:adjustRightInd w:val="0"/>
              <w:jc w:val="center"/>
              <w:rPr>
                <w:ins w:id="108" w:author="Lalor, Ben NOR" w:date="2020-08-13T13:51:00Z"/>
                <w:caps/>
                <w:color w:val="000000" w:themeColor="text1"/>
                <w:sz w:val="22"/>
              </w:rPr>
            </w:pPr>
          </w:p>
          <w:p w14:paraId="52A028C4" w14:textId="77777777" w:rsidR="00DA3F95" w:rsidRDefault="00DA3F95">
            <w:pPr>
              <w:autoSpaceDE w:val="0"/>
              <w:autoSpaceDN w:val="0"/>
              <w:adjustRightInd w:val="0"/>
              <w:jc w:val="center"/>
              <w:rPr>
                <w:ins w:id="109" w:author="Lalor, Ben NOR" w:date="2020-08-13T13:51:00Z"/>
                <w:caps/>
                <w:color w:val="000000" w:themeColor="text1"/>
                <w:sz w:val="22"/>
              </w:rPr>
            </w:pPr>
          </w:p>
          <w:p w14:paraId="6548CD1B" w14:textId="77777777" w:rsidR="00DA3F95" w:rsidRDefault="00DA3F95">
            <w:pPr>
              <w:autoSpaceDE w:val="0"/>
              <w:autoSpaceDN w:val="0"/>
              <w:adjustRightInd w:val="0"/>
              <w:jc w:val="center"/>
              <w:rPr>
                <w:ins w:id="110" w:author="Lalor, Ben NOR" w:date="2020-08-13T13:51:00Z"/>
                <w:caps/>
                <w:color w:val="000000" w:themeColor="text1"/>
                <w:sz w:val="22"/>
              </w:rPr>
            </w:pPr>
          </w:p>
          <w:p w14:paraId="34F15FD9" w14:textId="77777777" w:rsidR="00DA3F95" w:rsidRDefault="00DA3F95">
            <w:pPr>
              <w:autoSpaceDE w:val="0"/>
              <w:autoSpaceDN w:val="0"/>
              <w:adjustRightInd w:val="0"/>
              <w:jc w:val="center"/>
              <w:rPr>
                <w:ins w:id="111" w:author="Lalor, Ben NOR" w:date="2020-08-13T13:51:00Z"/>
                <w:caps/>
                <w:color w:val="000000" w:themeColor="text1"/>
                <w:sz w:val="22"/>
              </w:rPr>
            </w:pPr>
          </w:p>
          <w:p w14:paraId="2AF6D5E9" w14:textId="77777777" w:rsidR="00DA3F95" w:rsidRDefault="00DA3F95">
            <w:pPr>
              <w:autoSpaceDE w:val="0"/>
              <w:autoSpaceDN w:val="0"/>
              <w:adjustRightInd w:val="0"/>
              <w:jc w:val="center"/>
              <w:rPr>
                <w:ins w:id="112" w:author="Lalor, Ben NOR" w:date="2020-08-13T13:51:00Z"/>
                <w:caps/>
                <w:color w:val="000000" w:themeColor="text1"/>
                <w:sz w:val="22"/>
              </w:rPr>
            </w:pPr>
          </w:p>
          <w:p w14:paraId="5A790976" w14:textId="77777777" w:rsidR="00DA3F95" w:rsidRDefault="00DA3F95">
            <w:pPr>
              <w:autoSpaceDE w:val="0"/>
              <w:autoSpaceDN w:val="0"/>
              <w:adjustRightInd w:val="0"/>
              <w:jc w:val="center"/>
              <w:rPr>
                <w:ins w:id="113" w:author="Lalor, Ben NOR" w:date="2020-08-13T13:51:00Z"/>
                <w:caps/>
                <w:color w:val="000000" w:themeColor="text1"/>
                <w:sz w:val="22"/>
              </w:rPr>
            </w:pPr>
          </w:p>
          <w:p w14:paraId="1844D421" w14:textId="77777777" w:rsidR="00DA3F95" w:rsidRDefault="00DA3F95">
            <w:pPr>
              <w:autoSpaceDE w:val="0"/>
              <w:autoSpaceDN w:val="0"/>
              <w:adjustRightInd w:val="0"/>
              <w:jc w:val="center"/>
              <w:rPr>
                <w:ins w:id="114" w:author="Lalor, Ben NOR" w:date="2020-08-13T13:51:00Z"/>
                <w:caps/>
                <w:color w:val="000000" w:themeColor="text1"/>
                <w:sz w:val="22"/>
              </w:rPr>
            </w:pPr>
            <w:ins w:id="115" w:author="Lalor, Ben NOR" w:date="2020-08-13T13:51:00Z">
              <w:del w:id="116" w:author="Lalor, Ben NOR [2]" w:date="2021-01-05T11:58:00Z">
                <w:r w:rsidDel="009C498E">
                  <w:rPr>
                    <w:caps/>
                    <w:color w:val="000000" w:themeColor="text1"/>
                    <w:sz w:val="22"/>
                  </w:rPr>
                  <w:sym w:font="Wingdings" w:char="F06F"/>
                </w:r>
              </w:del>
            </w:ins>
          </w:p>
          <w:p w14:paraId="238AAB44" w14:textId="77777777" w:rsidR="00DA3F95" w:rsidRDefault="00DA3F95">
            <w:pPr>
              <w:autoSpaceDE w:val="0"/>
              <w:autoSpaceDN w:val="0"/>
              <w:adjustRightInd w:val="0"/>
              <w:jc w:val="center"/>
              <w:rPr>
                <w:ins w:id="117" w:author="Lalor, Ben NOR" w:date="2020-08-13T13:51:00Z"/>
                <w:caps/>
                <w:color w:val="000000" w:themeColor="text1"/>
                <w:sz w:val="22"/>
              </w:rPr>
            </w:pPr>
          </w:p>
          <w:p w14:paraId="19D908CD" w14:textId="77777777" w:rsidR="00DA3F95" w:rsidRDefault="00DA3F95">
            <w:pPr>
              <w:autoSpaceDE w:val="0"/>
              <w:autoSpaceDN w:val="0"/>
              <w:adjustRightInd w:val="0"/>
              <w:jc w:val="center"/>
              <w:rPr>
                <w:ins w:id="118" w:author="Lalor, Ben NOR" w:date="2020-08-13T13:51:00Z"/>
                <w:caps/>
                <w:color w:val="000000" w:themeColor="text1"/>
                <w:sz w:val="22"/>
              </w:rPr>
            </w:pPr>
          </w:p>
          <w:p w14:paraId="363363AF" w14:textId="77777777" w:rsidR="00DA3F95" w:rsidRDefault="00DA3F95">
            <w:pPr>
              <w:autoSpaceDE w:val="0"/>
              <w:autoSpaceDN w:val="0"/>
              <w:adjustRightInd w:val="0"/>
              <w:jc w:val="center"/>
              <w:rPr>
                <w:ins w:id="119" w:author="Lalor, Ben NOR" w:date="2020-08-13T13:51:00Z"/>
                <w:caps/>
                <w:color w:val="000000" w:themeColor="text1"/>
                <w:sz w:val="22"/>
              </w:rPr>
            </w:pPr>
          </w:p>
          <w:p w14:paraId="6C8407CA" w14:textId="77777777" w:rsidR="00DA3F95" w:rsidRDefault="00DA3F95">
            <w:pPr>
              <w:autoSpaceDE w:val="0"/>
              <w:autoSpaceDN w:val="0"/>
              <w:adjustRightInd w:val="0"/>
              <w:jc w:val="center"/>
              <w:rPr>
                <w:ins w:id="120" w:author="Lalor, Ben NOR" w:date="2020-08-13T13:51:00Z"/>
                <w:caps/>
                <w:color w:val="000000" w:themeColor="text1"/>
                <w:sz w:val="22"/>
              </w:rPr>
            </w:pPr>
          </w:p>
          <w:p w14:paraId="202BBAB5" w14:textId="77777777" w:rsidR="00DA3F95" w:rsidRDefault="00DA3F95">
            <w:pPr>
              <w:autoSpaceDE w:val="0"/>
              <w:autoSpaceDN w:val="0"/>
              <w:adjustRightInd w:val="0"/>
              <w:jc w:val="center"/>
              <w:rPr>
                <w:ins w:id="121" w:author="Lalor, Ben NOR" w:date="2020-08-13T13:51:00Z"/>
                <w:caps/>
                <w:color w:val="000000" w:themeColor="text1"/>
                <w:sz w:val="22"/>
              </w:rPr>
            </w:pPr>
          </w:p>
          <w:p w14:paraId="48A68200" w14:textId="77777777" w:rsidR="00DA3F95" w:rsidRDefault="00DA3F95">
            <w:pPr>
              <w:autoSpaceDE w:val="0"/>
              <w:autoSpaceDN w:val="0"/>
              <w:adjustRightInd w:val="0"/>
              <w:jc w:val="center"/>
              <w:rPr>
                <w:ins w:id="122" w:author="Lalor, Ben NOR" w:date="2020-08-13T13:51:00Z"/>
                <w:caps/>
                <w:color w:val="000000" w:themeColor="text1"/>
                <w:sz w:val="22"/>
              </w:rPr>
            </w:pPr>
          </w:p>
          <w:p w14:paraId="36D62872" w14:textId="77777777" w:rsidR="00DA3F95" w:rsidRDefault="00DA3F95">
            <w:pPr>
              <w:autoSpaceDE w:val="0"/>
              <w:autoSpaceDN w:val="0"/>
              <w:adjustRightInd w:val="0"/>
              <w:jc w:val="center"/>
              <w:rPr>
                <w:ins w:id="123" w:author="Lalor, Ben NOR" w:date="2020-08-13T13:51:00Z"/>
                <w:caps/>
                <w:color w:val="000000" w:themeColor="text1"/>
                <w:sz w:val="22"/>
              </w:rPr>
            </w:pPr>
          </w:p>
          <w:p w14:paraId="669C9B9D" w14:textId="77777777" w:rsidR="00DA3F95" w:rsidRDefault="00DA3F95">
            <w:pPr>
              <w:autoSpaceDE w:val="0"/>
              <w:autoSpaceDN w:val="0"/>
              <w:adjustRightInd w:val="0"/>
              <w:jc w:val="center"/>
              <w:rPr>
                <w:ins w:id="124" w:author="Lalor, Ben NOR" w:date="2020-08-13T13:51:00Z"/>
                <w:caps/>
                <w:color w:val="000000" w:themeColor="text1"/>
                <w:sz w:val="22"/>
              </w:rPr>
            </w:pPr>
            <w:ins w:id="125" w:author="Lalor, Ben NOR" w:date="2020-08-13T13:51:00Z">
              <w:del w:id="126" w:author="Lalor, Ben NOR [2]" w:date="2021-01-05T11:58:00Z">
                <w:r w:rsidDel="009C498E">
                  <w:rPr>
                    <w:caps/>
                    <w:color w:val="000000" w:themeColor="text1"/>
                    <w:sz w:val="22"/>
                  </w:rPr>
                  <w:sym w:font="Wingdings" w:char="F06F"/>
                </w:r>
              </w:del>
            </w:ins>
          </w:p>
          <w:p w14:paraId="210ABE90" w14:textId="77777777" w:rsidR="00DA3F95" w:rsidRDefault="00DA3F95">
            <w:pPr>
              <w:autoSpaceDE w:val="0"/>
              <w:autoSpaceDN w:val="0"/>
              <w:adjustRightInd w:val="0"/>
              <w:jc w:val="center"/>
              <w:rPr>
                <w:ins w:id="127" w:author="Lalor, Ben NOR" w:date="2020-08-13T13:51:00Z"/>
                <w:caps/>
                <w:color w:val="000000" w:themeColor="text1"/>
                <w:sz w:val="22"/>
              </w:rPr>
            </w:pPr>
          </w:p>
          <w:p w14:paraId="311A1652" w14:textId="77777777" w:rsidR="00DA3F95" w:rsidRDefault="00DA3F95">
            <w:pPr>
              <w:autoSpaceDE w:val="0"/>
              <w:autoSpaceDN w:val="0"/>
              <w:adjustRightInd w:val="0"/>
              <w:jc w:val="center"/>
              <w:rPr>
                <w:ins w:id="128" w:author="Lalor, Ben NOR" w:date="2020-08-13T13:51:00Z"/>
                <w:caps/>
                <w:color w:val="000000" w:themeColor="text1"/>
                <w:sz w:val="22"/>
              </w:rPr>
            </w:pPr>
            <w:ins w:id="129" w:author="Lalor, Ben NOR" w:date="2020-08-13T13:51:00Z">
              <w:del w:id="130" w:author="Lalor, Ben NOR [2]" w:date="2021-01-05T11:58:00Z">
                <w:r w:rsidDel="009C498E">
                  <w:rPr>
                    <w:caps/>
                    <w:color w:val="000000" w:themeColor="text1"/>
                    <w:sz w:val="22"/>
                  </w:rPr>
                  <w:sym w:font="Wingdings" w:char="F06F"/>
                </w:r>
              </w:del>
            </w:ins>
          </w:p>
          <w:p w14:paraId="25F4810B" w14:textId="77777777" w:rsidR="00DA3F95" w:rsidRDefault="00DA3F95">
            <w:pPr>
              <w:autoSpaceDE w:val="0"/>
              <w:autoSpaceDN w:val="0"/>
              <w:adjustRightInd w:val="0"/>
              <w:jc w:val="center"/>
              <w:rPr>
                <w:ins w:id="131" w:author="Lalor, Ben NOR" w:date="2020-08-13T13:51:00Z"/>
                <w:caps/>
                <w:color w:val="000000" w:themeColor="text1"/>
                <w:sz w:val="22"/>
              </w:rPr>
            </w:pPr>
          </w:p>
          <w:p w14:paraId="24171FB6" w14:textId="77777777" w:rsidR="00DA3F95" w:rsidRDefault="00DA3F95">
            <w:pPr>
              <w:autoSpaceDE w:val="0"/>
              <w:autoSpaceDN w:val="0"/>
              <w:adjustRightInd w:val="0"/>
              <w:jc w:val="center"/>
              <w:rPr>
                <w:ins w:id="132" w:author="Lalor, Ben NOR" w:date="2020-08-13T13:51:00Z"/>
                <w:caps/>
                <w:color w:val="000000" w:themeColor="text1"/>
                <w:sz w:val="22"/>
              </w:rPr>
            </w:pPr>
            <w:ins w:id="133" w:author="Lalor, Ben NOR" w:date="2020-08-13T13:51:00Z">
              <w:del w:id="134" w:author="Lalor, Ben NOR [2]" w:date="2021-01-05T11:58:00Z">
                <w:r w:rsidDel="009C498E">
                  <w:rPr>
                    <w:caps/>
                    <w:color w:val="000000" w:themeColor="text1"/>
                    <w:sz w:val="22"/>
                  </w:rPr>
                  <w:sym w:font="Wingdings" w:char="F06F"/>
                </w:r>
              </w:del>
            </w:ins>
          </w:p>
          <w:p w14:paraId="262850AD" w14:textId="77777777" w:rsidR="00DA3F95" w:rsidRDefault="00DA3F95">
            <w:pPr>
              <w:autoSpaceDE w:val="0"/>
              <w:autoSpaceDN w:val="0"/>
              <w:adjustRightInd w:val="0"/>
              <w:jc w:val="center"/>
              <w:rPr>
                <w:ins w:id="135" w:author="Lalor, Ben NOR" w:date="2020-08-13T13:51:00Z"/>
                <w:caps/>
                <w:color w:val="000000" w:themeColor="text1"/>
                <w:sz w:val="22"/>
              </w:rPr>
            </w:pPr>
          </w:p>
          <w:p w14:paraId="097920FD" w14:textId="77777777" w:rsidR="00DA3F95" w:rsidRDefault="00DA3F95">
            <w:pPr>
              <w:autoSpaceDE w:val="0"/>
              <w:autoSpaceDN w:val="0"/>
              <w:adjustRightInd w:val="0"/>
              <w:jc w:val="center"/>
              <w:rPr>
                <w:ins w:id="136" w:author="Lalor, Ben NOR" w:date="2020-08-13T13:51:00Z"/>
                <w:caps/>
                <w:color w:val="000000" w:themeColor="text1"/>
                <w:sz w:val="22"/>
              </w:rPr>
            </w:pPr>
            <w:ins w:id="137" w:author="Lalor, Ben NOR" w:date="2020-08-13T13:51:00Z">
              <w:del w:id="138" w:author="Lalor, Ben NOR [2]" w:date="2021-01-05T11:58:00Z">
                <w:r w:rsidDel="009C498E">
                  <w:rPr>
                    <w:caps/>
                    <w:color w:val="000000" w:themeColor="text1"/>
                    <w:sz w:val="22"/>
                  </w:rPr>
                  <w:sym w:font="Wingdings" w:char="F06F"/>
                </w:r>
              </w:del>
            </w:ins>
          </w:p>
          <w:p w14:paraId="06F3458F" w14:textId="77777777" w:rsidR="00DA3F95" w:rsidRDefault="00DA3F95">
            <w:pPr>
              <w:autoSpaceDE w:val="0"/>
              <w:autoSpaceDN w:val="0"/>
              <w:adjustRightInd w:val="0"/>
              <w:jc w:val="center"/>
              <w:rPr>
                <w:ins w:id="139" w:author="Lalor, Ben NOR" w:date="2020-08-13T13:51:00Z"/>
                <w:caps/>
                <w:color w:val="000000" w:themeColor="text1"/>
                <w:sz w:val="22"/>
              </w:rPr>
            </w:pPr>
          </w:p>
          <w:p w14:paraId="4DD7A4B4" w14:textId="3DC0228A" w:rsidR="00DA3F95" w:rsidRDefault="00DA3F95">
            <w:pPr>
              <w:autoSpaceDE w:val="0"/>
              <w:autoSpaceDN w:val="0"/>
              <w:adjustRightInd w:val="0"/>
              <w:jc w:val="center"/>
              <w:rPr>
                <w:caps/>
              </w:rPr>
            </w:pPr>
            <w:ins w:id="140" w:author="Lalor, Ben NOR" w:date="2020-08-13T13:51:00Z">
              <w:del w:id="141" w:author="Lalor, Ben NOR [2]" w:date="2021-01-05T11:58:00Z">
                <w:r w:rsidDel="009C498E">
                  <w:rPr>
                    <w:caps/>
                    <w:color w:val="000000" w:themeColor="text1"/>
                    <w:sz w:val="22"/>
                  </w:rPr>
                  <w:sym w:font="Wingdings" w:char="F06F"/>
                </w:r>
              </w:del>
            </w:ins>
          </w:p>
        </w:tc>
        <w:tc>
          <w:tcPr>
            <w:tcW w:w="834" w:type="dxa"/>
            <w:tcBorders>
              <w:top w:val="single" w:sz="4" w:space="0" w:color="auto"/>
              <w:left w:val="single" w:sz="4" w:space="0" w:color="auto"/>
              <w:bottom w:val="single" w:sz="4" w:space="0" w:color="auto"/>
              <w:right w:val="single" w:sz="4" w:space="0" w:color="auto"/>
            </w:tcBorders>
          </w:tcPr>
          <w:p w14:paraId="0EF9ECB1" w14:textId="77777777" w:rsidR="008E36C9" w:rsidRDefault="003A7550">
            <w:pPr>
              <w:autoSpaceDE w:val="0"/>
              <w:autoSpaceDN w:val="0"/>
              <w:adjustRightInd w:val="0"/>
              <w:jc w:val="center"/>
              <w:rPr>
                <w:ins w:id="142" w:author="Lalor, Ben NOR" w:date="2020-08-13T13:51:00Z"/>
                <w:caps/>
                <w:color w:val="000000" w:themeColor="text1"/>
                <w:sz w:val="22"/>
              </w:rPr>
            </w:pPr>
            <w:ins w:id="143" w:author="Lalor, Ben NOR" w:date="2020-07-01T10:22:00Z">
              <w:r>
                <w:rPr>
                  <w:caps/>
                  <w:color w:val="000000" w:themeColor="text1"/>
                  <w:sz w:val="22"/>
                </w:rPr>
                <w:lastRenderedPageBreak/>
                <w:sym w:font="Wingdings" w:char="F06F"/>
              </w:r>
            </w:ins>
          </w:p>
          <w:p w14:paraId="24F9ECA3" w14:textId="77777777" w:rsidR="00DA3F95" w:rsidRDefault="00DA3F95">
            <w:pPr>
              <w:autoSpaceDE w:val="0"/>
              <w:autoSpaceDN w:val="0"/>
              <w:adjustRightInd w:val="0"/>
              <w:jc w:val="center"/>
              <w:rPr>
                <w:ins w:id="144" w:author="Lalor, Ben NOR" w:date="2020-08-13T13:51:00Z"/>
                <w:caps/>
                <w:color w:val="000000" w:themeColor="text1"/>
                <w:sz w:val="22"/>
              </w:rPr>
            </w:pPr>
          </w:p>
          <w:p w14:paraId="22F7F4BF" w14:textId="77777777" w:rsidR="00DA3F95" w:rsidRDefault="00DA3F95">
            <w:pPr>
              <w:autoSpaceDE w:val="0"/>
              <w:autoSpaceDN w:val="0"/>
              <w:adjustRightInd w:val="0"/>
              <w:jc w:val="center"/>
              <w:rPr>
                <w:ins w:id="145" w:author="Lalor, Ben NOR" w:date="2020-08-13T13:51:00Z"/>
                <w:caps/>
                <w:color w:val="000000" w:themeColor="text1"/>
                <w:sz w:val="22"/>
              </w:rPr>
            </w:pPr>
          </w:p>
          <w:p w14:paraId="1D74FA76" w14:textId="77777777" w:rsidR="00DA3F95" w:rsidRDefault="00DA3F95">
            <w:pPr>
              <w:autoSpaceDE w:val="0"/>
              <w:autoSpaceDN w:val="0"/>
              <w:adjustRightInd w:val="0"/>
              <w:jc w:val="center"/>
              <w:rPr>
                <w:ins w:id="146" w:author="Lalor, Ben NOR" w:date="2020-08-13T13:51:00Z"/>
                <w:caps/>
                <w:color w:val="000000" w:themeColor="text1"/>
                <w:sz w:val="22"/>
              </w:rPr>
            </w:pPr>
          </w:p>
          <w:p w14:paraId="2BB947C0" w14:textId="77777777" w:rsidR="00DA3F95" w:rsidRDefault="00DA3F95">
            <w:pPr>
              <w:autoSpaceDE w:val="0"/>
              <w:autoSpaceDN w:val="0"/>
              <w:adjustRightInd w:val="0"/>
              <w:jc w:val="center"/>
              <w:rPr>
                <w:ins w:id="147" w:author="Lalor, Ben NOR" w:date="2020-08-13T13:51:00Z"/>
                <w:caps/>
                <w:color w:val="000000" w:themeColor="text1"/>
                <w:sz w:val="22"/>
              </w:rPr>
            </w:pPr>
          </w:p>
          <w:p w14:paraId="7E026424" w14:textId="77777777" w:rsidR="00DA3F95" w:rsidRDefault="00DA3F95">
            <w:pPr>
              <w:autoSpaceDE w:val="0"/>
              <w:autoSpaceDN w:val="0"/>
              <w:adjustRightInd w:val="0"/>
              <w:jc w:val="center"/>
              <w:rPr>
                <w:ins w:id="148" w:author="Lalor, Ben NOR" w:date="2020-08-13T13:51:00Z"/>
                <w:caps/>
                <w:color w:val="000000" w:themeColor="text1"/>
                <w:sz w:val="22"/>
              </w:rPr>
            </w:pPr>
          </w:p>
          <w:p w14:paraId="3CC8BFA6" w14:textId="77777777" w:rsidR="00DA3F95" w:rsidRDefault="00DA3F95">
            <w:pPr>
              <w:autoSpaceDE w:val="0"/>
              <w:autoSpaceDN w:val="0"/>
              <w:adjustRightInd w:val="0"/>
              <w:jc w:val="center"/>
              <w:rPr>
                <w:ins w:id="149" w:author="Lalor, Ben NOR" w:date="2020-08-13T13:51:00Z"/>
                <w:caps/>
                <w:color w:val="000000" w:themeColor="text1"/>
                <w:sz w:val="22"/>
              </w:rPr>
            </w:pPr>
          </w:p>
          <w:p w14:paraId="7C6D25D5" w14:textId="77777777" w:rsidR="00DA3F95" w:rsidRDefault="00DA3F95">
            <w:pPr>
              <w:autoSpaceDE w:val="0"/>
              <w:autoSpaceDN w:val="0"/>
              <w:adjustRightInd w:val="0"/>
              <w:jc w:val="center"/>
              <w:rPr>
                <w:ins w:id="150" w:author="Lalor, Ben NOR" w:date="2020-08-13T13:51:00Z"/>
                <w:caps/>
                <w:color w:val="000000" w:themeColor="text1"/>
                <w:sz w:val="22"/>
              </w:rPr>
            </w:pPr>
          </w:p>
          <w:p w14:paraId="0251571E" w14:textId="77777777" w:rsidR="00DA3F95" w:rsidRDefault="00DA3F95">
            <w:pPr>
              <w:autoSpaceDE w:val="0"/>
              <w:autoSpaceDN w:val="0"/>
              <w:adjustRightInd w:val="0"/>
              <w:jc w:val="center"/>
              <w:rPr>
                <w:ins w:id="151" w:author="Lalor, Ben NOR" w:date="2020-08-13T13:51:00Z"/>
                <w:caps/>
                <w:color w:val="000000" w:themeColor="text1"/>
                <w:sz w:val="22"/>
              </w:rPr>
            </w:pPr>
          </w:p>
          <w:p w14:paraId="0587BB65" w14:textId="77777777" w:rsidR="00DA3F95" w:rsidRDefault="00DA3F95">
            <w:pPr>
              <w:autoSpaceDE w:val="0"/>
              <w:autoSpaceDN w:val="0"/>
              <w:adjustRightInd w:val="0"/>
              <w:jc w:val="center"/>
              <w:rPr>
                <w:ins w:id="152" w:author="Lalor, Ben NOR" w:date="2020-08-13T13:51:00Z"/>
                <w:caps/>
                <w:color w:val="000000" w:themeColor="text1"/>
                <w:sz w:val="22"/>
              </w:rPr>
            </w:pPr>
          </w:p>
          <w:p w14:paraId="432CCC96" w14:textId="77777777" w:rsidR="00DA3F95" w:rsidRDefault="00DA3F95">
            <w:pPr>
              <w:autoSpaceDE w:val="0"/>
              <w:autoSpaceDN w:val="0"/>
              <w:adjustRightInd w:val="0"/>
              <w:jc w:val="center"/>
              <w:rPr>
                <w:ins w:id="153" w:author="Lalor, Ben NOR" w:date="2020-08-13T13:51:00Z"/>
                <w:caps/>
                <w:color w:val="000000" w:themeColor="text1"/>
                <w:sz w:val="22"/>
              </w:rPr>
            </w:pPr>
          </w:p>
          <w:p w14:paraId="3C4E2A19" w14:textId="77777777" w:rsidR="00DA3F95" w:rsidRDefault="00DA3F95">
            <w:pPr>
              <w:autoSpaceDE w:val="0"/>
              <w:autoSpaceDN w:val="0"/>
              <w:adjustRightInd w:val="0"/>
              <w:jc w:val="center"/>
              <w:rPr>
                <w:ins w:id="154" w:author="Lalor, Ben NOR" w:date="2020-08-13T13:51:00Z"/>
                <w:caps/>
                <w:color w:val="000000" w:themeColor="text1"/>
                <w:sz w:val="22"/>
              </w:rPr>
            </w:pPr>
            <w:ins w:id="155" w:author="Lalor, Ben NOR" w:date="2020-08-13T13:51:00Z">
              <w:del w:id="156" w:author="Lalor, Ben NOR [2]" w:date="2021-01-05T11:58:00Z">
                <w:r w:rsidDel="009C498E">
                  <w:rPr>
                    <w:caps/>
                    <w:color w:val="000000" w:themeColor="text1"/>
                    <w:sz w:val="22"/>
                  </w:rPr>
                  <w:sym w:font="Wingdings" w:char="F06F"/>
                </w:r>
              </w:del>
            </w:ins>
          </w:p>
          <w:p w14:paraId="1DB1CCC3" w14:textId="77777777" w:rsidR="00DA3F95" w:rsidRDefault="00DA3F95">
            <w:pPr>
              <w:autoSpaceDE w:val="0"/>
              <w:autoSpaceDN w:val="0"/>
              <w:adjustRightInd w:val="0"/>
              <w:jc w:val="center"/>
              <w:rPr>
                <w:ins w:id="157" w:author="Lalor, Ben NOR" w:date="2020-08-13T13:51:00Z"/>
                <w:caps/>
                <w:color w:val="000000" w:themeColor="text1"/>
                <w:sz w:val="22"/>
              </w:rPr>
            </w:pPr>
          </w:p>
          <w:p w14:paraId="490919D9" w14:textId="77777777" w:rsidR="00DA3F95" w:rsidRDefault="00DA3F95">
            <w:pPr>
              <w:autoSpaceDE w:val="0"/>
              <w:autoSpaceDN w:val="0"/>
              <w:adjustRightInd w:val="0"/>
              <w:jc w:val="center"/>
              <w:rPr>
                <w:ins w:id="158" w:author="Lalor, Ben NOR" w:date="2020-08-13T13:51:00Z"/>
                <w:caps/>
                <w:color w:val="000000" w:themeColor="text1"/>
                <w:sz w:val="22"/>
              </w:rPr>
            </w:pPr>
          </w:p>
          <w:p w14:paraId="7D317ED5" w14:textId="77777777" w:rsidR="00DA3F95" w:rsidRDefault="00DA3F95">
            <w:pPr>
              <w:autoSpaceDE w:val="0"/>
              <w:autoSpaceDN w:val="0"/>
              <w:adjustRightInd w:val="0"/>
              <w:jc w:val="center"/>
              <w:rPr>
                <w:ins w:id="159" w:author="Lalor, Ben NOR" w:date="2020-08-13T13:51:00Z"/>
                <w:caps/>
                <w:color w:val="000000" w:themeColor="text1"/>
                <w:sz w:val="22"/>
              </w:rPr>
            </w:pPr>
          </w:p>
          <w:p w14:paraId="6EDBABE2" w14:textId="77777777" w:rsidR="00DA3F95" w:rsidRDefault="00DA3F95">
            <w:pPr>
              <w:autoSpaceDE w:val="0"/>
              <w:autoSpaceDN w:val="0"/>
              <w:adjustRightInd w:val="0"/>
              <w:jc w:val="center"/>
              <w:rPr>
                <w:ins w:id="160" w:author="Lalor, Ben NOR" w:date="2020-08-13T13:51:00Z"/>
                <w:caps/>
                <w:color w:val="000000" w:themeColor="text1"/>
                <w:sz w:val="22"/>
              </w:rPr>
            </w:pPr>
          </w:p>
          <w:p w14:paraId="7C5DFCB3" w14:textId="77777777" w:rsidR="00DA3F95" w:rsidRDefault="00DA3F95">
            <w:pPr>
              <w:autoSpaceDE w:val="0"/>
              <w:autoSpaceDN w:val="0"/>
              <w:adjustRightInd w:val="0"/>
              <w:jc w:val="center"/>
              <w:rPr>
                <w:ins w:id="161" w:author="Lalor, Ben NOR" w:date="2020-08-13T13:51:00Z"/>
                <w:caps/>
                <w:color w:val="000000" w:themeColor="text1"/>
                <w:sz w:val="22"/>
              </w:rPr>
            </w:pPr>
          </w:p>
          <w:p w14:paraId="3CB46C1E" w14:textId="77777777" w:rsidR="00DA3F95" w:rsidRDefault="00DA3F95">
            <w:pPr>
              <w:autoSpaceDE w:val="0"/>
              <w:autoSpaceDN w:val="0"/>
              <w:adjustRightInd w:val="0"/>
              <w:jc w:val="center"/>
              <w:rPr>
                <w:ins w:id="162" w:author="Lalor, Ben NOR" w:date="2020-08-13T13:51:00Z"/>
                <w:caps/>
                <w:color w:val="000000" w:themeColor="text1"/>
                <w:sz w:val="22"/>
              </w:rPr>
            </w:pPr>
          </w:p>
          <w:p w14:paraId="70A495EF" w14:textId="77777777" w:rsidR="00DA3F95" w:rsidRDefault="00DA3F95">
            <w:pPr>
              <w:autoSpaceDE w:val="0"/>
              <w:autoSpaceDN w:val="0"/>
              <w:adjustRightInd w:val="0"/>
              <w:jc w:val="center"/>
              <w:rPr>
                <w:ins w:id="163" w:author="Lalor, Ben NOR" w:date="2020-08-13T13:51:00Z"/>
                <w:caps/>
                <w:color w:val="000000" w:themeColor="text1"/>
                <w:sz w:val="22"/>
              </w:rPr>
            </w:pPr>
          </w:p>
          <w:p w14:paraId="57467CAB" w14:textId="77777777" w:rsidR="00DA3F95" w:rsidRDefault="00DA3F95">
            <w:pPr>
              <w:autoSpaceDE w:val="0"/>
              <w:autoSpaceDN w:val="0"/>
              <w:adjustRightInd w:val="0"/>
              <w:jc w:val="center"/>
              <w:rPr>
                <w:ins w:id="164" w:author="Lalor, Ben NOR" w:date="2020-08-13T13:51:00Z"/>
                <w:caps/>
                <w:color w:val="000000" w:themeColor="text1"/>
                <w:sz w:val="22"/>
              </w:rPr>
            </w:pPr>
            <w:ins w:id="165" w:author="Lalor, Ben NOR" w:date="2020-08-13T13:51:00Z">
              <w:del w:id="166" w:author="Lalor, Ben NOR [2]" w:date="2021-01-05T11:58:00Z">
                <w:r w:rsidDel="009C498E">
                  <w:rPr>
                    <w:caps/>
                    <w:color w:val="000000" w:themeColor="text1"/>
                    <w:sz w:val="22"/>
                  </w:rPr>
                  <w:sym w:font="Wingdings" w:char="F06F"/>
                </w:r>
              </w:del>
            </w:ins>
          </w:p>
          <w:p w14:paraId="46298E5A" w14:textId="77777777" w:rsidR="00DA3F95" w:rsidRDefault="00DA3F95">
            <w:pPr>
              <w:autoSpaceDE w:val="0"/>
              <w:autoSpaceDN w:val="0"/>
              <w:adjustRightInd w:val="0"/>
              <w:jc w:val="center"/>
              <w:rPr>
                <w:ins w:id="167" w:author="Lalor, Ben NOR" w:date="2020-08-13T13:51:00Z"/>
                <w:caps/>
                <w:color w:val="000000" w:themeColor="text1"/>
                <w:sz w:val="22"/>
              </w:rPr>
            </w:pPr>
          </w:p>
          <w:p w14:paraId="13ADACC8" w14:textId="77777777" w:rsidR="00DA3F95" w:rsidRDefault="00DA3F95">
            <w:pPr>
              <w:autoSpaceDE w:val="0"/>
              <w:autoSpaceDN w:val="0"/>
              <w:adjustRightInd w:val="0"/>
              <w:jc w:val="center"/>
              <w:rPr>
                <w:ins w:id="168" w:author="Lalor, Ben NOR" w:date="2020-08-13T13:51:00Z"/>
                <w:caps/>
                <w:color w:val="000000" w:themeColor="text1"/>
                <w:sz w:val="22"/>
              </w:rPr>
            </w:pPr>
            <w:ins w:id="169" w:author="Lalor, Ben NOR" w:date="2020-08-13T13:51:00Z">
              <w:del w:id="170" w:author="Lalor, Ben NOR [2]" w:date="2021-01-05T11:58:00Z">
                <w:r w:rsidDel="009C498E">
                  <w:rPr>
                    <w:caps/>
                    <w:color w:val="000000" w:themeColor="text1"/>
                    <w:sz w:val="22"/>
                  </w:rPr>
                  <w:sym w:font="Wingdings" w:char="F06F"/>
                </w:r>
              </w:del>
            </w:ins>
          </w:p>
          <w:p w14:paraId="08CA201E" w14:textId="77777777" w:rsidR="00DA3F95" w:rsidRDefault="00DA3F95">
            <w:pPr>
              <w:autoSpaceDE w:val="0"/>
              <w:autoSpaceDN w:val="0"/>
              <w:adjustRightInd w:val="0"/>
              <w:jc w:val="center"/>
              <w:rPr>
                <w:ins w:id="171" w:author="Lalor, Ben NOR" w:date="2020-08-13T13:51:00Z"/>
                <w:caps/>
                <w:color w:val="000000" w:themeColor="text1"/>
                <w:sz w:val="22"/>
              </w:rPr>
            </w:pPr>
          </w:p>
          <w:p w14:paraId="001EE746" w14:textId="77777777" w:rsidR="00DA3F95" w:rsidRDefault="00DA3F95">
            <w:pPr>
              <w:autoSpaceDE w:val="0"/>
              <w:autoSpaceDN w:val="0"/>
              <w:adjustRightInd w:val="0"/>
              <w:jc w:val="center"/>
              <w:rPr>
                <w:ins w:id="172" w:author="Lalor, Ben NOR" w:date="2020-08-13T13:51:00Z"/>
                <w:caps/>
                <w:color w:val="000000" w:themeColor="text1"/>
                <w:sz w:val="22"/>
              </w:rPr>
            </w:pPr>
            <w:ins w:id="173" w:author="Lalor, Ben NOR" w:date="2020-08-13T13:51:00Z">
              <w:del w:id="174" w:author="Lalor, Ben NOR [2]" w:date="2021-01-05T11:58:00Z">
                <w:r w:rsidDel="009C498E">
                  <w:rPr>
                    <w:caps/>
                    <w:color w:val="000000" w:themeColor="text1"/>
                    <w:sz w:val="22"/>
                  </w:rPr>
                  <w:sym w:font="Wingdings" w:char="F06F"/>
                </w:r>
              </w:del>
            </w:ins>
          </w:p>
          <w:p w14:paraId="3C9B0E92" w14:textId="77777777" w:rsidR="00DA3F95" w:rsidRDefault="00DA3F95">
            <w:pPr>
              <w:autoSpaceDE w:val="0"/>
              <w:autoSpaceDN w:val="0"/>
              <w:adjustRightInd w:val="0"/>
              <w:jc w:val="center"/>
              <w:rPr>
                <w:ins w:id="175" w:author="Lalor, Ben NOR" w:date="2020-08-13T13:51:00Z"/>
                <w:caps/>
                <w:color w:val="000000" w:themeColor="text1"/>
                <w:sz w:val="22"/>
              </w:rPr>
            </w:pPr>
          </w:p>
          <w:p w14:paraId="1C5A2BE1" w14:textId="77777777" w:rsidR="00DA3F95" w:rsidRDefault="00DA3F95">
            <w:pPr>
              <w:autoSpaceDE w:val="0"/>
              <w:autoSpaceDN w:val="0"/>
              <w:adjustRightInd w:val="0"/>
              <w:jc w:val="center"/>
              <w:rPr>
                <w:ins w:id="176" w:author="Lalor, Ben NOR" w:date="2020-08-13T13:51:00Z"/>
                <w:caps/>
                <w:color w:val="000000" w:themeColor="text1"/>
                <w:sz w:val="22"/>
              </w:rPr>
            </w:pPr>
            <w:ins w:id="177" w:author="Lalor, Ben NOR" w:date="2020-08-13T13:51:00Z">
              <w:del w:id="178" w:author="Lalor, Ben NOR [2]" w:date="2021-01-05T11:58:00Z">
                <w:r w:rsidDel="009C498E">
                  <w:rPr>
                    <w:caps/>
                    <w:color w:val="000000" w:themeColor="text1"/>
                    <w:sz w:val="22"/>
                  </w:rPr>
                  <w:sym w:font="Wingdings" w:char="F06F"/>
                </w:r>
              </w:del>
            </w:ins>
          </w:p>
          <w:p w14:paraId="4A522A35" w14:textId="77777777" w:rsidR="00DA3F95" w:rsidRDefault="00DA3F95">
            <w:pPr>
              <w:autoSpaceDE w:val="0"/>
              <w:autoSpaceDN w:val="0"/>
              <w:adjustRightInd w:val="0"/>
              <w:jc w:val="center"/>
              <w:rPr>
                <w:ins w:id="179" w:author="Lalor, Ben NOR" w:date="2020-08-13T13:51:00Z"/>
                <w:caps/>
                <w:color w:val="000000" w:themeColor="text1"/>
                <w:sz w:val="22"/>
              </w:rPr>
            </w:pPr>
          </w:p>
          <w:p w14:paraId="64D66940" w14:textId="61612D41" w:rsidR="00DA3F95" w:rsidRPr="00DA3F95" w:rsidRDefault="00DA3F95">
            <w:pPr>
              <w:autoSpaceDE w:val="0"/>
              <w:autoSpaceDN w:val="0"/>
              <w:adjustRightInd w:val="0"/>
              <w:jc w:val="center"/>
              <w:rPr>
                <w:caps/>
                <w:color w:val="000000" w:themeColor="text1"/>
                <w:sz w:val="22"/>
                <w:rPrChange w:id="180" w:author="Lalor, Ben NOR" w:date="2020-08-13T13:51:00Z">
                  <w:rPr/>
                </w:rPrChange>
              </w:rPr>
            </w:pPr>
            <w:ins w:id="181" w:author="Lalor, Ben NOR" w:date="2020-08-13T13:51:00Z">
              <w:del w:id="182" w:author="Lalor, Ben NOR [2]" w:date="2021-01-05T11:58:00Z">
                <w:r w:rsidDel="009C498E">
                  <w:rPr>
                    <w:caps/>
                    <w:color w:val="000000" w:themeColor="text1"/>
                    <w:sz w:val="22"/>
                  </w:rPr>
                  <w:sym w:font="Wingdings" w:char="F06F"/>
                </w:r>
              </w:del>
            </w:ins>
          </w:p>
        </w:tc>
      </w:tr>
      <w:tr w:rsidR="008E36C9" w14:paraId="3C0D5B18"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tcPr>
          <w:p w14:paraId="3E89877D" w14:textId="77777777" w:rsidR="008E36C9" w:rsidRDefault="008E36C9" w:rsidP="004E52F7">
            <w:pPr>
              <w:autoSpaceDE w:val="0"/>
              <w:autoSpaceDN w:val="0"/>
              <w:adjustRightInd w:val="0"/>
              <w:rPr>
                <w:caps/>
                <w:color w:val="000000" w:themeColor="text1"/>
                <w:sz w:val="22"/>
              </w:rPr>
            </w:pPr>
            <w:commentRangeStart w:id="183"/>
            <w:r>
              <w:rPr>
                <w:rFonts w:ascii="TimesNewRomanPSMT" w:hAnsi="TimesNewRomanPSMT" w:cs="TimesNewRomanPSMT"/>
                <w:b/>
                <w:caps/>
                <w:color w:val="365F91" w:themeColor="accent1" w:themeShade="BF"/>
                <w:sz w:val="22"/>
                <w:szCs w:val="22"/>
              </w:rPr>
              <w:lastRenderedPageBreak/>
              <w:t>§130.1(</w:t>
            </w:r>
            <w:r w:rsidRPr="00021204">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)2: </w:t>
            </w:r>
            <w:r w:rsidRPr="004E52F7">
              <w:rPr>
                <w:b/>
                <w:caps/>
                <w:color w:val="000000" w:themeColor="text1"/>
                <w:sz w:val="22"/>
              </w:rPr>
              <w:t xml:space="preserve">Countdown timer switches </w:t>
            </w:r>
          </w:p>
          <w:p w14:paraId="483AA2C9" w14:textId="3062FFE2" w:rsidR="008E36C9" w:rsidRDefault="008E36C9">
            <w:pPr>
              <w:autoSpaceDE w:val="0"/>
              <w:autoSpaceDN w:val="0"/>
              <w:adjustRightInd w:val="0"/>
              <w:rPr>
                <w:rFonts w:ascii="TimesNewRomanPSMT" w:hAnsi="TimesNewRomanPSMT" w:cs="TimesNewRomanPSMT"/>
                <w:b/>
                <w:caps/>
                <w:color w:val="365F91" w:themeColor="accent1" w:themeShade="BF"/>
                <w:sz w:val="22"/>
                <w:szCs w:val="22"/>
              </w:rPr>
            </w:pPr>
            <w:r>
              <w:rPr>
                <w:caps/>
                <w:color w:val="000000" w:themeColor="text1"/>
                <w:sz w:val="22"/>
              </w:rPr>
              <w:t>countdown timer switches only allowed to meet shut-off requirements in closets &lt;70 FT2 and server aisles in server rooms. maximum timer settings: 10 minutes for closets, 30 minutes for server aisles</w:t>
            </w:r>
            <w:commentRangeEnd w:id="183"/>
            <w:r w:rsidR="00C82B0C">
              <w:rPr>
                <w:rStyle w:val="CommentReference"/>
              </w:rPr>
              <w:commentReference w:id="183"/>
            </w:r>
          </w:p>
        </w:tc>
        <w:tc>
          <w:tcPr>
            <w:tcW w:w="720" w:type="dxa"/>
            <w:tcBorders>
              <w:top w:val="single" w:sz="4" w:space="0" w:color="auto"/>
              <w:left w:val="single" w:sz="4" w:space="0" w:color="auto"/>
              <w:bottom w:val="single" w:sz="4" w:space="0" w:color="auto"/>
              <w:right w:val="single" w:sz="4" w:space="0" w:color="auto"/>
            </w:tcBorders>
          </w:tcPr>
          <w:p w14:paraId="376B3D09" w14:textId="12B2F07E" w:rsidR="003A7550" w:rsidRDefault="003A7550">
            <w:pPr>
              <w:autoSpaceDE w:val="0"/>
              <w:autoSpaceDN w:val="0"/>
              <w:adjustRightInd w:val="0"/>
              <w:jc w:val="center"/>
              <w:rPr>
                <w:ins w:id="184" w:author="Lalor, Ben NOR" w:date="2020-07-01T10:23:00Z"/>
                <w:caps/>
              </w:rPr>
            </w:pPr>
          </w:p>
          <w:p w14:paraId="64B58DBA" w14:textId="77777777" w:rsidR="00646E34" w:rsidRDefault="00646E34" w:rsidP="00646E34">
            <w:pPr>
              <w:autoSpaceDE w:val="0"/>
              <w:autoSpaceDN w:val="0"/>
              <w:adjustRightInd w:val="0"/>
              <w:jc w:val="center"/>
              <w:rPr>
                <w:ins w:id="185" w:author="Lalor, Ben NOR" w:date="2020-07-01T10:29:00Z"/>
                <w:caps/>
              </w:rPr>
            </w:pPr>
            <w:ins w:id="186" w:author="Lalor, Ben NOR" w:date="2020-07-01T10:29:00Z">
              <w:r>
                <w:rPr>
                  <w:caps/>
                </w:rPr>
                <w:sym w:font="Wingdings" w:char="F06F"/>
              </w:r>
            </w:ins>
          </w:p>
          <w:p w14:paraId="75C0DBBA" w14:textId="77777777" w:rsidR="008E36C9" w:rsidRPr="00757F47" w:rsidRDefault="008E36C9" w:rsidP="00757F47"/>
        </w:tc>
        <w:tc>
          <w:tcPr>
            <w:tcW w:w="834" w:type="dxa"/>
            <w:tcBorders>
              <w:top w:val="single" w:sz="4" w:space="0" w:color="auto"/>
              <w:left w:val="single" w:sz="4" w:space="0" w:color="auto"/>
              <w:bottom w:val="single" w:sz="4" w:space="0" w:color="auto"/>
              <w:right w:val="single" w:sz="4" w:space="0" w:color="auto"/>
            </w:tcBorders>
          </w:tcPr>
          <w:p w14:paraId="57F05F0B" w14:textId="77777777" w:rsidR="00646E34" w:rsidRDefault="00646E34" w:rsidP="00646E34">
            <w:pPr>
              <w:autoSpaceDE w:val="0"/>
              <w:autoSpaceDN w:val="0"/>
              <w:adjustRightInd w:val="0"/>
              <w:jc w:val="center"/>
              <w:rPr>
                <w:ins w:id="187" w:author="Lalor, Ben NOR" w:date="2020-07-01T10:29:00Z"/>
                <w:caps/>
              </w:rPr>
            </w:pPr>
          </w:p>
          <w:p w14:paraId="240B134E" w14:textId="77777777" w:rsidR="00646E34" w:rsidRDefault="00646E34" w:rsidP="00646E34">
            <w:pPr>
              <w:autoSpaceDE w:val="0"/>
              <w:autoSpaceDN w:val="0"/>
              <w:adjustRightInd w:val="0"/>
              <w:jc w:val="center"/>
              <w:rPr>
                <w:ins w:id="188" w:author="Lalor, Ben NOR" w:date="2020-07-01T10:29:00Z"/>
                <w:caps/>
              </w:rPr>
            </w:pPr>
            <w:ins w:id="189" w:author="Lalor, Ben NOR" w:date="2020-07-01T10:29:00Z">
              <w:r>
                <w:rPr>
                  <w:caps/>
                </w:rPr>
                <w:sym w:font="Wingdings" w:char="F06F"/>
              </w:r>
            </w:ins>
          </w:p>
          <w:p w14:paraId="28115597" w14:textId="77777777" w:rsidR="008E36C9" w:rsidRDefault="008E36C9">
            <w:pPr>
              <w:autoSpaceDE w:val="0"/>
              <w:autoSpaceDN w:val="0"/>
              <w:adjustRightInd w:val="0"/>
              <w:jc w:val="center"/>
            </w:pPr>
          </w:p>
        </w:tc>
      </w:tr>
      <w:tr w:rsidR="008E36C9" w14:paraId="78CC4287"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hideMark/>
          </w:tcPr>
          <w:p w14:paraId="3874B658" w14:textId="018C3E69" w:rsidR="008E36C9" w:rsidRDefault="008E36C9">
            <w:pPr>
              <w:autoSpaceDE w:val="0"/>
              <w:autoSpaceDN w:val="0"/>
              <w:adjustRightInd w:val="0"/>
              <w:spacing w:before="240" w:line="120" w:lineRule="auto"/>
              <w:rPr>
                <w:b/>
                <w:caps/>
                <w:sz w:val="22"/>
                <w:szCs w:val="22"/>
              </w:rPr>
            </w:pPr>
            <w:commentRangeStart w:id="190"/>
            <w:commentRangeStart w:id="191"/>
            <w:r>
              <w:rPr>
                <w:rFonts w:ascii="TimesNewRomanPSMT" w:hAnsi="TimesNewRomanPSMT" w:cs="TimesNewRomanPSMT"/>
                <w:b/>
                <w:caps/>
                <w:color w:val="365F91" w:themeColor="accent1" w:themeShade="BF"/>
                <w:sz w:val="22"/>
                <w:szCs w:val="22"/>
              </w:rPr>
              <w:t>§</w:t>
            </w:r>
            <w:r>
              <w:rPr>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b/>
                <w:caps/>
                <w:color w:val="365F91" w:themeColor="accent1" w:themeShade="BF"/>
                <w:sz w:val="22"/>
                <w:szCs w:val="22"/>
              </w:rPr>
              <w:t>)3,</w:t>
            </w:r>
            <w:proofErr w:type="gramStart"/>
            <w:r>
              <w:rPr>
                <w:b/>
                <w:caps/>
                <w:color w:val="365F91" w:themeColor="accent1" w:themeShade="BF"/>
                <w:sz w:val="22"/>
                <w:szCs w:val="22"/>
              </w:rPr>
              <w:t xml:space="preserve">4  </w:t>
            </w:r>
            <w:r>
              <w:rPr>
                <w:b/>
                <w:caps/>
                <w:sz w:val="22"/>
                <w:szCs w:val="22"/>
              </w:rPr>
              <w:t>Override</w:t>
            </w:r>
            <w:proofErr w:type="gramEnd"/>
            <w:r>
              <w:rPr>
                <w:b/>
                <w:caps/>
                <w:sz w:val="22"/>
                <w:szCs w:val="22"/>
              </w:rPr>
              <w:t xml:space="preserve"> for Building Lighting Shut-off </w:t>
            </w:r>
          </w:p>
          <w:p w14:paraId="563909C1" w14:textId="77777777" w:rsidR="008E36C9" w:rsidRDefault="008E36C9">
            <w:pPr>
              <w:autoSpaceDE w:val="0"/>
              <w:autoSpaceDN w:val="0"/>
              <w:adjustRightInd w:val="0"/>
              <w:rPr>
                <w:caps/>
                <w:sz w:val="22"/>
              </w:rPr>
            </w:pPr>
            <w:r>
              <w:rPr>
                <w:caps/>
                <w:sz w:val="22"/>
              </w:rPr>
              <w:t xml:space="preserve">Areas served by Shut-off Controls (other than occupant sensors): shall: </w:t>
            </w:r>
          </w:p>
          <w:p w14:paraId="28F63333" w14:textId="48538651" w:rsidR="008E36C9" w:rsidRDefault="008E36C9">
            <w:pPr>
              <w:autoSpaceDE w:val="0"/>
              <w:autoSpaceDN w:val="0"/>
              <w:adjustRightInd w:val="0"/>
              <w:rPr>
                <w:caps/>
                <w:sz w:val="22"/>
              </w:rPr>
            </w:pPr>
            <w:r>
              <w:rPr>
                <w:rFonts w:ascii="TimesNewRomanPSMT" w:hAnsi="TimesNewRomanPSMT" w:cs="TimesNewRomanPSMT"/>
                <w:b/>
                <w:caps/>
                <w:color w:val="365F91" w:themeColor="accent1" w:themeShade="BF"/>
                <w:sz w:val="22"/>
                <w:szCs w:val="22"/>
              </w:rPr>
              <w:t>§</w:t>
            </w:r>
            <w:r>
              <w:rPr>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b/>
                <w:caps/>
                <w:color w:val="365F91" w:themeColor="accent1" w:themeShade="BF"/>
                <w:sz w:val="22"/>
                <w:szCs w:val="22"/>
              </w:rPr>
              <w:t>)3</w:t>
            </w:r>
            <w:r>
              <w:rPr>
                <w:caps/>
                <w:sz w:val="22"/>
              </w:rPr>
              <w:t>. include a manual override control that complies with 130.1(</w:t>
            </w:r>
            <w:r>
              <w:rPr>
                <w:rFonts w:ascii="TimesNewRomanPSMT" w:hAnsi="TimesNewRomanPSMT" w:cs="TimesNewRomanPSMT"/>
                <w:b/>
                <w:color w:val="365F91" w:themeColor="accent1" w:themeShade="BF"/>
                <w:sz w:val="22"/>
                <w:szCs w:val="22"/>
              </w:rPr>
              <w:t>a</w:t>
            </w:r>
            <w:r>
              <w:rPr>
                <w:caps/>
                <w:sz w:val="22"/>
              </w:rPr>
              <w:t xml:space="preserve">) and allows lighting to remain on for </w:t>
            </w:r>
            <w:r>
              <w:rPr>
                <w:rFonts w:ascii="MS Reference Sans Serif" w:hAnsi="MS Reference Sans Serif"/>
                <w:caps/>
                <w:sz w:val="22"/>
              </w:rPr>
              <w:t>up to</w:t>
            </w:r>
            <w:r>
              <w:rPr>
                <w:caps/>
                <w:sz w:val="22"/>
              </w:rPr>
              <w:t xml:space="preserve"> 2 hours; and </w:t>
            </w:r>
          </w:p>
          <w:p w14:paraId="708426AE" w14:textId="38E2435C" w:rsidR="008E36C9" w:rsidRDefault="008E36C9">
            <w:pPr>
              <w:autoSpaceDE w:val="0"/>
              <w:autoSpaceDN w:val="0"/>
              <w:adjustRightInd w:val="0"/>
              <w:rPr>
                <w:b/>
                <w:caps/>
                <w:color w:val="365F91" w:themeColor="accent1" w:themeShade="BF"/>
                <w:sz w:val="22"/>
              </w:rPr>
            </w:pPr>
            <w:r>
              <w:rPr>
                <w:rFonts w:ascii="TimesNewRomanPSMT" w:hAnsi="TimesNewRomanPSMT" w:cs="TimesNewRomanPSMT"/>
                <w:b/>
                <w:caps/>
                <w:color w:val="365F91" w:themeColor="accent1" w:themeShade="BF"/>
                <w:sz w:val="22"/>
                <w:szCs w:val="22"/>
              </w:rPr>
              <w:t>§</w:t>
            </w:r>
            <w:r>
              <w:rPr>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b/>
                <w:caps/>
                <w:color w:val="365F91" w:themeColor="accent1" w:themeShade="BF"/>
                <w:sz w:val="22"/>
                <w:szCs w:val="22"/>
              </w:rPr>
              <w:t>)4</w:t>
            </w:r>
            <w:r>
              <w:rPr>
                <w:caps/>
                <w:sz w:val="22"/>
              </w:rPr>
              <w:t>. Provide automatic holiday “shutoff”</w:t>
            </w:r>
            <w:r>
              <w:rPr>
                <w:b/>
                <w:caps/>
                <w:color w:val="365F91" w:themeColor="accent1" w:themeShade="BF"/>
                <w:sz w:val="22"/>
              </w:rPr>
              <w:t>.</w:t>
            </w:r>
            <w:commentRangeEnd w:id="190"/>
            <w:r w:rsidR="00C82B0C">
              <w:rPr>
                <w:rStyle w:val="CommentReference"/>
              </w:rPr>
              <w:commentReference w:id="190"/>
            </w:r>
            <w:commentRangeEnd w:id="191"/>
            <w:r w:rsidR="004C4204">
              <w:rPr>
                <w:rStyle w:val="CommentReference"/>
              </w:rPr>
              <w:commentReference w:id="191"/>
            </w:r>
          </w:p>
          <w:p w14:paraId="1A5163B0" w14:textId="74FC243F" w:rsidR="008E36C9" w:rsidDel="009C498E" w:rsidRDefault="008E36C9" w:rsidP="004B199E">
            <w:pPr>
              <w:autoSpaceDE w:val="0"/>
              <w:autoSpaceDN w:val="0"/>
              <w:adjustRightInd w:val="0"/>
              <w:rPr>
                <w:del w:id="192" w:author="Lalor, Ben NOR [2]" w:date="2021-01-05T12:00:00Z"/>
                <w:caps/>
                <w:color w:val="000000" w:themeColor="text1"/>
                <w:sz w:val="22"/>
              </w:rPr>
            </w:pPr>
            <w:commentRangeStart w:id="193"/>
            <w:del w:id="194" w:author="Lalor, Ben NOR [2]" w:date="2021-01-05T12:00:00Z">
              <w:r w:rsidDel="009C498E">
                <w:rPr>
                  <w:b/>
                  <w:caps/>
                  <w:color w:val="000000" w:themeColor="text1"/>
                  <w:sz w:val="22"/>
                </w:rPr>
                <w:delText xml:space="preserve">Exception to </w:delText>
              </w:r>
              <w:r w:rsidDel="009C498E">
                <w:rPr>
                  <w:rFonts w:ascii="TimesNewRomanPSMT" w:hAnsi="TimesNewRomanPSMT" w:cs="TimesNewRomanPSMT"/>
                  <w:b/>
                  <w:caps/>
                  <w:color w:val="365F91" w:themeColor="accent1" w:themeShade="BF"/>
                  <w:sz w:val="22"/>
                  <w:szCs w:val="22"/>
                </w:rPr>
                <w:delText>§</w:delText>
              </w:r>
              <w:r w:rsidDel="009C498E">
                <w:rPr>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b/>
                  <w:caps/>
                  <w:color w:val="365F91" w:themeColor="accent1" w:themeShade="BF"/>
                  <w:sz w:val="22"/>
                  <w:szCs w:val="22"/>
                </w:rPr>
                <w:delText>)3</w:delText>
              </w:r>
              <w:r w:rsidDel="009C498E">
                <w:rPr>
                  <w:caps/>
                  <w:color w:val="000000" w:themeColor="text1"/>
                  <w:sz w:val="22"/>
                </w:rPr>
                <w:delText>: override time may exceed 2 hours in Malls, auditoriums, single tenant retail, industrial, and arenas where captive-key override is utilized.</w:delText>
              </w:r>
            </w:del>
            <w:commentRangeEnd w:id="193"/>
            <w:r w:rsidR="00DF6B12">
              <w:rPr>
                <w:rStyle w:val="CommentReference"/>
              </w:rPr>
              <w:commentReference w:id="193"/>
            </w:r>
          </w:p>
          <w:p w14:paraId="074C6D1F" w14:textId="462F0FB5" w:rsidR="008E36C9" w:rsidRDefault="008E36C9" w:rsidP="004B199E">
            <w:pPr>
              <w:autoSpaceDE w:val="0"/>
              <w:autoSpaceDN w:val="0"/>
              <w:adjustRightInd w:val="0"/>
              <w:rPr>
                <w:caps/>
              </w:rPr>
            </w:pPr>
            <w:commentRangeStart w:id="195"/>
            <w:del w:id="196" w:author="Lalor, Ben NOR [2]" w:date="2021-01-05T12:00:00Z">
              <w:r w:rsidDel="009C498E">
                <w:rPr>
                  <w:b/>
                  <w:caps/>
                  <w:color w:val="000000" w:themeColor="text1"/>
                  <w:sz w:val="22"/>
                </w:rPr>
                <w:delText xml:space="preserve">Exception to </w:delText>
              </w:r>
              <w:r w:rsidDel="009C498E">
                <w:rPr>
                  <w:rFonts w:ascii="TimesNewRomanPSMT" w:hAnsi="TimesNewRomanPSMT" w:cs="TimesNewRomanPSMT"/>
                  <w:b/>
                  <w:caps/>
                  <w:color w:val="365F91" w:themeColor="accent1" w:themeShade="BF"/>
                  <w:sz w:val="22"/>
                  <w:szCs w:val="22"/>
                </w:rPr>
                <w:delText>§</w:delText>
              </w:r>
              <w:r w:rsidDel="009C498E">
                <w:rPr>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b/>
                  <w:caps/>
                  <w:color w:val="365F91" w:themeColor="accent1" w:themeShade="BF"/>
                  <w:sz w:val="22"/>
                  <w:szCs w:val="22"/>
                </w:rPr>
                <w:delText>)4</w:delText>
              </w:r>
              <w:r w:rsidDel="009C498E">
                <w:rPr>
                  <w:caps/>
                  <w:color w:val="000000" w:themeColor="text1"/>
                  <w:sz w:val="22"/>
                </w:rPr>
                <w:delText>: retail stores, Malls, restaurants, grocery stores, churches, and theaters</w:delText>
              </w:r>
            </w:del>
            <w:commentRangeEnd w:id="195"/>
            <w:r w:rsidR="00EE1A3E">
              <w:rPr>
                <w:rStyle w:val="CommentReference"/>
              </w:rPr>
              <w:commentReference w:id="195"/>
            </w:r>
          </w:p>
        </w:tc>
        <w:tc>
          <w:tcPr>
            <w:tcW w:w="720" w:type="dxa"/>
            <w:tcBorders>
              <w:top w:val="single" w:sz="4" w:space="0" w:color="auto"/>
              <w:left w:val="single" w:sz="4" w:space="0" w:color="auto"/>
              <w:bottom w:val="single" w:sz="4" w:space="0" w:color="auto"/>
              <w:right w:val="single" w:sz="4" w:space="0" w:color="auto"/>
            </w:tcBorders>
          </w:tcPr>
          <w:p w14:paraId="7C76E30C" w14:textId="77777777" w:rsidR="008E36C9" w:rsidRDefault="008E36C9">
            <w:pPr>
              <w:autoSpaceDE w:val="0"/>
              <w:autoSpaceDN w:val="0"/>
              <w:adjustRightInd w:val="0"/>
              <w:jc w:val="center"/>
              <w:rPr>
                <w:caps/>
              </w:rPr>
            </w:pPr>
            <w:r>
              <w:rPr>
                <w:caps/>
              </w:rPr>
              <w:sym w:font="Wingdings" w:char="F06F"/>
            </w:r>
          </w:p>
          <w:p w14:paraId="77F1383F" w14:textId="77777777" w:rsidR="008E36C9" w:rsidRDefault="008E36C9">
            <w:pPr>
              <w:autoSpaceDE w:val="0"/>
              <w:autoSpaceDN w:val="0"/>
              <w:adjustRightInd w:val="0"/>
              <w:jc w:val="center"/>
              <w:rPr>
                <w:caps/>
              </w:rPr>
            </w:pPr>
          </w:p>
          <w:p w14:paraId="7C07B082" w14:textId="77777777" w:rsidR="008E36C9" w:rsidRDefault="008E36C9">
            <w:pPr>
              <w:autoSpaceDE w:val="0"/>
              <w:autoSpaceDN w:val="0"/>
              <w:adjustRightInd w:val="0"/>
              <w:jc w:val="center"/>
              <w:rPr>
                <w:caps/>
              </w:rPr>
            </w:pPr>
          </w:p>
          <w:p w14:paraId="4E0B7385" w14:textId="77777777" w:rsidR="008E36C9" w:rsidRDefault="008E36C9">
            <w:pPr>
              <w:autoSpaceDE w:val="0"/>
              <w:autoSpaceDN w:val="0"/>
              <w:adjustRightInd w:val="0"/>
              <w:jc w:val="center"/>
              <w:rPr>
                <w:caps/>
              </w:rPr>
            </w:pPr>
          </w:p>
          <w:p w14:paraId="285B9EBE" w14:textId="77777777" w:rsidR="008E36C9" w:rsidRDefault="008E36C9">
            <w:pPr>
              <w:autoSpaceDE w:val="0"/>
              <w:autoSpaceDN w:val="0"/>
              <w:adjustRightInd w:val="0"/>
              <w:jc w:val="center"/>
              <w:rPr>
                <w:caps/>
              </w:rPr>
            </w:pPr>
          </w:p>
          <w:p w14:paraId="5DE5A84D" w14:textId="77777777" w:rsidR="008E36C9" w:rsidRDefault="008E36C9">
            <w:pPr>
              <w:autoSpaceDE w:val="0"/>
              <w:autoSpaceDN w:val="0"/>
              <w:adjustRightInd w:val="0"/>
              <w:jc w:val="center"/>
              <w:rPr>
                <w:caps/>
              </w:rPr>
            </w:pPr>
            <w:r>
              <w:rPr>
                <w:caps/>
                <w:color w:val="000000" w:themeColor="text1"/>
                <w:sz w:val="22"/>
              </w:rPr>
              <w:sym w:font="Wingdings" w:char="F06F"/>
            </w:r>
          </w:p>
        </w:tc>
        <w:tc>
          <w:tcPr>
            <w:tcW w:w="834" w:type="dxa"/>
            <w:tcBorders>
              <w:top w:val="single" w:sz="4" w:space="0" w:color="auto"/>
              <w:left w:val="single" w:sz="4" w:space="0" w:color="auto"/>
              <w:bottom w:val="single" w:sz="4" w:space="0" w:color="auto"/>
              <w:right w:val="single" w:sz="4" w:space="0" w:color="auto"/>
            </w:tcBorders>
          </w:tcPr>
          <w:p w14:paraId="4E76848A" w14:textId="77777777" w:rsidR="008E36C9" w:rsidRDefault="008E36C9">
            <w:pPr>
              <w:autoSpaceDE w:val="0"/>
              <w:autoSpaceDN w:val="0"/>
              <w:adjustRightInd w:val="0"/>
              <w:jc w:val="center"/>
            </w:pPr>
            <w:r>
              <w:sym w:font="Wingdings" w:char="F06F"/>
            </w:r>
          </w:p>
          <w:p w14:paraId="33C7718F" w14:textId="77777777" w:rsidR="008E36C9" w:rsidRDefault="008E36C9">
            <w:pPr>
              <w:autoSpaceDE w:val="0"/>
              <w:autoSpaceDN w:val="0"/>
              <w:adjustRightInd w:val="0"/>
              <w:jc w:val="center"/>
            </w:pPr>
          </w:p>
          <w:p w14:paraId="055C431C" w14:textId="77777777" w:rsidR="008E36C9" w:rsidRDefault="008E36C9">
            <w:pPr>
              <w:autoSpaceDE w:val="0"/>
              <w:autoSpaceDN w:val="0"/>
              <w:adjustRightInd w:val="0"/>
              <w:jc w:val="center"/>
            </w:pPr>
          </w:p>
          <w:p w14:paraId="3F873993" w14:textId="77777777" w:rsidR="008E36C9" w:rsidRDefault="008E36C9">
            <w:pPr>
              <w:autoSpaceDE w:val="0"/>
              <w:autoSpaceDN w:val="0"/>
              <w:adjustRightInd w:val="0"/>
              <w:jc w:val="center"/>
            </w:pPr>
          </w:p>
          <w:p w14:paraId="41B8A347" w14:textId="77777777" w:rsidR="008E36C9" w:rsidRDefault="008E36C9">
            <w:pPr>
              <w:autoSpaceDE w:val="0"/>
              <w:autoSpaceDN w:val="0"/>
              <w:adjustRightInd w:val="0"/>
              <w:jc w:val="center"/>
            </w:pPr>
          </w:p>
          <w:p w14:paraId="635CC3B1" w14:textId="77777777" w:rsidR="008E36C9" w:rsidRDefault="008E36C9">
            <w:pPr>
              <w:autoSpaceDE w:val="0"/>
              <w:autoSpaceDN w:val="0"/>
              <w:adjustRightInd w:val="0"/>
              <w:jc w:val="center"/>
            </w:pPr>
            <w:r>
              <w:rPr>
                <w:caps/>
                <w:color w:val="000000" w:themeColor="text1"/>
                <w:sz w:val="22"/>
              </w:rPr>
              <w:sym w:font="Wingdings" w:char="F06F"/>
            </w:r>
          </w:p>
        </w:tc>
      </w:tr>
      <w:tr w:rsidR="008E36C9" w14:paraId="0099ED8A"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hideMark/>
          </w:tcPr>
          <w:p w14:paraId="4F211E18" w14:textId="44B72FAC" w:rsidR="008E36C9" w:rsidRDefault="008E36C9">
            <w:pPr>
              <w:autoSpaceDE w:val="0"/>
              <w:autoSpaceDN w:val="0"/>
              <w:adjustRightInd w:val="0"/>
              <w:spacing w:before="240" w:line="120" w:lineRule="auto"/>
              <w:rPr>
                <w:rFonts w:ascii="TimesNewRomanPS-BoldMT" w:hAnsi="TimesNewRomanPS-BoldMT" w:cs="TimesNewRomanPS-BoldMT"/>
                <w:b/>
                <w:bCs/>
                <w:caps/>
                <w:sz w:val="22"/>
                <w:szCs w:val="22"/>
              </w:rPr>
            </w:pPr>
            <w:commentRangeStart w:id="197"/>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)5 </w:t>
            </w:r>
            <w:r>
              <w:rPr>
                <w:rFonts w:ascii="TimesNewRomanPS-BoldMT" w:hAnsi="TimesNewRomanPS-BoldMT" w:cs="TimesNewRomanPS-BoldMT"/>
                <w:b/>
                <w:bCs/>
                <w:caps/>
                <w:sz w:val="22"/>
                <w:szCs w:val="22"/>
              </w:rPr>
              <w:t>Required Use of full-off Occupant Sensors</w:t>
            </w:r>
          </w:p>
          <w:p w14:paraId="50C6659D" w14:textId="3F38E47C" w:rsidR="008E36C9" w:rsidRDefault="008E36C9">
            <w:pPr>
              <w:autoSpaceDE w:val="0"/>
              <w:autoSpaceDN w:val="0"/>
              <w:adjustRightInd w:val="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t>full-off occupant sensing controls that are ca</w:t>
            </w:r>
            <w:ins w:id="198" w:author="Lalor, Ben NOR" w:date="2020-07-01T10:35:00Z">
              <w:r w:rsidR="0033154F">
                <w:rPr>
                  <w:rFonts w:ascii="TimesNewRomanPSMT" w:hAnsi="TimesNewRomanPSMT" w:cs="TimesNewRomanPSMT"/>
                  <w:caps/>
                  <w:color w:val="000000" w:themeColor="text1"/>
                  <w:sz w:val="22"/>
                  <w:szCs w:val="22"/>
                </w:rPr>
                <w:t>P</w:t>
              </w:r>
            </w:ins>
            <w:del w:id="199" w:author="Lalor, Ben NOR" w:date="2020-07-01T10:35:00Z">
              <w:r w:rsidDel="0033154F">
                <w:rPr>
                  <w:rFonts w:ascii="TimesNewRomanPSMT" w:hAnsi="TimesNewRomanPSMT" w:cs="TimesNewRomanPSMT"/>
                  <w:caps/>
                  <w:color w:val="000000" w:themeColor="text1"/>
                  <w:sz w:val="22"/>
                  <w:szCs w:val="22"/>
                </w:rPr>
                <w:delText>b</w:delText>
              </w:r>
            </w:del>
            <w:r>
              <w:rPr>
                <w:rFonts w:ascii="TimesNewRomanPSMT" w:hAnsi="TimesNewRomanPSMT" w:cs="TimesNewRomanPSMT"/>
                <w:caps/>
                <w:color w:val="000000" w:themeColor="text1"/>
                <w:sz w:val="22"/>
                <w:szCs w:val="22"/>
              </w:rPr>
              <w:t>able of automatically shutting off all lighting when the room is unoccupied are required for:</w:t>
            </w:r>
          </w:p>
          <w:p w14:paraId="25DB7D19" w14:textId="77777777" w:rsidR="008E36C9" w:rsidRDefault="008E36C9" w:rsidP="004025E1">
            <w:pPr>
              <w:pStyle w:val="ListParagraph"/>
              <w:numPr>
                <w:ilvl w:val="0"/>
                <w:numId w:val="14"/>
              </w:numPr>
              <w:autoSpaceDE w:val="0"/>
              <w:autoSpaceDN w:val="0"/>
              <w:adjustRightInd w:val="0"/>
              <w:ind w:left="252" w:hanging="180"/>
              <w:rPr>
                <w:rFonts w:ascii="TimesNewRomanPSMT" w:hAnsi="TimesNewRomanPSMT" w:cs="TimesNewRomanPSMT"/>
                <w:caps/>
                <w:sz w:val="22"/>
                <w:szCs w:val="22"/>
              </w:rPr>
            </w:pPr>
            <w:r>
              <w:rPr>
                <w:rFonts w:ascii="TimesNewRomanPSMT" w:hAnsi="TimesNewRomanPSMT" w:cs="TimesNewRomanPSMT"/>
                <w:caps/>
                <w:sz w:val="22"/>
                <w:szCs w:val="22"/>
              </w:rPr>
              <w:t>Offices 250 ft</w:t>
            </w:r>
            <w:r>
              <w:rPr>
                <w:rFonts w:ascii="TimesNewRomanPSMT" w:hAnsi="TimesNewRomanPSMT" w:cs="TimesNewRomanPSMT"/>
                <w:caps/>
                <w:sz w:val="22"/>
                <w:szCs w:val="22"/>
                <w:vertAlign w:val="superscript"/>
              </w:rPr>
              <w:t xml:space="preserve">2 </w:t>
            </w:r>
            <w:r>
              <w:rPr>
                <w:rFonts w:ascii="TimesNewRomanPSMT" w:hAnsi="TimesNewRomanPSMT" w:cs="TimesNewRomanPSMT"/>
                <w:caps/>
                <w:sz w:val="22"/>
                <w:szCs w:val="22"/>
              </w:rPr>
              <w:t>or smaller</w:t>
            </w:r>
          </w:p>
          <w:p w14:paraId="705AFAE0" w14:textId="77777777" w:rsidR="008E36C9" w:rsidRDefault="008E36C9" w:rsidP="004025E1">
            <w:pPr>
              <w:pStyle w:val="ListParagraph"/>
              <w:numPr>
                <w:ilvl w:val="0"/>
                <w:numId w:val="14"/>
              </w:numPr>
              <w:autoSpaceDE w:val="0"/>
              <w:autoSpaceDN w:val="0"/>
              <w:adjustRightInd w:val="0"/>
              <w:ind w:left="252" w:hanging="180"/>
              <w:rPr>
                <w:rFonts w:ascii="TimesNewRomanPSMT" w:hAnsi="TimesNewRomanPSMT" w:cs="TimesNewRomanPSMT"/>
                <w:caps/>
                <w:sz w:val="14"/>
                <w:szCs w:val="14"/>
              </w:rPr>
            </w:pPr>
            <w:r>
              <w:rPr>
                <w:rFonts w:ascii="TimesNewRomanPSMT" w:hAnsi="TimesNewRomanPSMT" w:cs="TimesNewRomanPSMT"/>
                <w:caps/>
                <w:sz w:val="22"/>
                <w:szCs w:val="22"/>
              </w:rPr>
              <w:t>Multipurpose rooms &lt; 1000 ft</w:t>
            </w:r>
            <w:r>
              <w:rPr>
                <w:rFonts w:ascii="TimesNewRomanPSMT" w:hAnsi="TimesNewRomanPSMT" w:cs="TimesNewRomanPSMT"/>
                <w:caps/>
                <w:sz w:val="22"/>
                <w:szCs w:val="22"/>
                <w:vertAlign w:val="superscript"/>
              </w:rPr>
              <w:t>2</w:t>
            </w:r>
          </w:p>
          <w:p w14:paraId="6D57588F" w14:textId="77777777" w:rsidR="008E36C9" w:rsidRDefault="008E36C9" w:rsidP="004025E1">
            <w:pPr>
              <w:pStyle w:val="ListParagraph"/>
              <w:numPr>
                <w:ilvl w:val="0"/>
                <w:numId w:val="14"/>
              </w:numPr>
              <w:autoSpaceDE w:val="0"/>
              <w:autoSpaceDN w:val="0"/>
              <w:adjustRightInd w:val="0"/>
              <w:ind w:left="252" w:hanging="180"/>
              <w:rPr>
                <w:rFonts w:ascii="TimesNewRomanPSMT" w:hAnsi="TimesNewRomanPSMT" w:cs="TimesNewRomanPSMT"/>
                <w:caps/>
                <w:sz w:val="22"/>
                <w:szCs w:val="22"/>
              </w:rPr>
            </w:pPr>
            <w:r>
              <w:rPr>
                <w:rFonts w:ascii="TimesNewRomanPSMT" w:hAnsi="TimesNewRomanPSMT" w:cs="TimesNewRomanPSMT"/>
                <w:caps/>
                <w:sz w:val="22"/>
                <w:szCs w:val="22"/>
              </w:rPr>
              <w:t>Classrooms of any size</w:t>
            </w:r>
          </w:p>
          <w:p w14:paraId="4AED6973" w14:textId="77777777" w:rsidR="008E36C9" w:rsidRPr="00593DC8" w:rsidRDefault="008E36C9" w:rsidP="004025E1">
            <w:pPr>
              <w:pStyle w:val="ListParagraph"/>
              <w:numPr>
                <w:ilvl w:val="0"/>
                <w:numId w:val="14"/>
              </w:numPr>
              <w:ind w:left="252" w:hanging="180"/>
              <w:rPr>
                <w:caps/>
              </w:rPr>
            </w:pPr>
            <w:r>
              <w:rPr>
                <w:rFonts w:ascii="TimesNewRomanPSMT" w:hAnsi="TimesNewRomanPSMT" w:cs="TimesNewRomanPSMT"/>
                <w:caps/>
                <w:sz w:val="22"/>
                <w:szCs w:val="22"/>
              </w:rPr>
              <w:t>Conference rooms of any size</w:t>
            </w:r>
          </w:p>
          <w:p w14:paraId="2D29562B" w14:textId="10F3323A" w:rsidR="008E36C9" w:rsidRPr="00593DC8" w:rsidRDefault="008E36C9" w:rsidP="00593DC8">
            <w:pPr>
              <w:pStyle w:val="ListParagraph"/>
              <w:numPr>
                <w:ilvl w:val="0"/>
                <w:numId w:val="14"/>
              </w:numPr>
              <w:ind w:left="252" w:hanging="180"/>
              <w:rPr>
                <w:caps/>
              </w:rPr>
            </w:pPr>
            <w:r w:rsidRPr="00593DC8">
              <w:rPr>
                <w:rFonts w:ascii="TimesNewRomanPSMT" w:hAnsi="TimesNewRomanPSMT" w:cs="TimesNewRomanPSMT"/>
                <w:caps/>
                <w:sz w:val="22"/>
                <w:szCs w:val="22"/>
              </w:rPr>
              <w:t>Restrooms of any size</w:t>
            </w:r>
          </w:p>
          <w:p w14:paraId="0B513050" w14:textId="0B4DE61E" w:rsidR="008E36C9" w:rsidRDefault="008E36C9">
            <w:pPr>
              <w:autoSpaceDE w:val="0"/>
              <w:autoSpaceDN w:val="0"/>
              <w:adjustRightInd w:val="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lastRenderedPageBreak/>
              <w:t>Additional full-off Control functionality:</w:t>
            </w:r>
          </w:p>
          <w:p w14:paraId="4E97C23D" w14:textId="3019930D" w:rsidR="008E36C9" w:rsidRDefault="008E36C9" w:rsidP="00593DC8">
            <w:pPr>
              <w:rPr>
                <w:caps/>
              </w:rPr>
            </w:pPr>
            <w:r>
              <w:rPr>
                <w:rFonts w:ascii="TimesNewRomanPSMT" w:hAnsi="TimesNewRomanPSMT" w:cs="TimesNewRomanPSMT"/>
                <w:caps/>
                <w:color w:val="000000" w:themeColor="text1"/>
                <w:sz w:val="22"/>
                <w:szCs w:val="22"/>
              </w:rPr>
              <w:t>When multilevel control is required per 130.1(</w:t>
            </w:r>
            <w:r>
              <w:rPr>
                <w:rFonts w:ascii="TimesNewRomanPSMT" w:hAnsi="TimesNewRomanPSMT" w:cs="TimesNewRomanPSMT"/>
                <w:b/>
                <w:color w:val="365F91" w:themeColor="accent1" w:themeShade="BF"/>
                <w:sz w:val="22"/>
                <w:szCs w:val="22"/>
              </w:rPr>
              <w:t>b</w:t>
            </w:r>
            <w:proofErr w:type="gramStart"/>
            <w:r>
              <w:rPr>
                <w:rFonts w:ascii="TimesNewRomanPSMT" w:hAnsi="TimesNewRomanPSMT" w:cs="TimesNewRomanPSMT"/>
                <w:caps/>
                <w:color w:val="000000" w:themeColor="text1"/>
                <w:sz w:val="22"/>
                <w:szCs w:val="22"/>
              </w:rPr>
              <w:t>)(</w:t>
            </w:r>
            <w:proofErr w:type="gramEnd"/>
            <w:r>
              <w:rPr>
                <w:rFonts w:ascii="TimesNewRomanPSMT" w:hAnsi="TimesNewRomanPSMT" w:cs="TimesNewRomanPSMT"/>
                <w:caps/>
                <w:color w:val="000000" w:themeColor="text1"/>
                <w:sz w:val="22"/>
                <w:szCs w:val="22"/>
              </w:rPr>
              <w:t xml:space="preserve">enclosed area </w:t>
            </w:r>
            <w:r>
              <w:rPr>
                <w:rFonts w:ascii="Times New Roman" w:hAnsi="Times New Roman"/>
                <w:caps/>
                <w:color w:val="000000" w:themeColor="text1"/>
                <w:sz w:val="22"/>
                <w:szCs w:val="22"/>
              </w:rPr>
              <w:t>≥</w:t>
            </w:r>
            <w:r>
              <w:rPr>
                <w:rFonts w:ascii="TimesNewRomanPSMT" w:hAnsi="TimesNewRomanPSMT" w:cs="TimesNewRomanPSMT"/>
                <w:caps/>
                <w:color w:val="000000" w:themeColor="text1"/>
                <w:sz w:val="22"/>
                <w:szCs w:val="22"/>
              </w:rPr>
              <w:t>100 square feet and lighting load &gt;0.5 w/FT2) p</w:t>
            </w:r>
            <w:r>
              <w:rPr>
                <w:rFonts w:ascii="TimesNewRomanPSMT" w:hAnsi="TimesNewRomanPSMT" w:cs="TimesNewRomanPSMT"/>
                <w:caps/>
                <w:sz w:val="22"/>
                <w:szCs w:val="22"/>
              </w:rPr>
              <w:t>rovide vacancy sensor or partial-ON occupancy sensor.  When multilevel control is not required per 130.1(</w:t>
            </w:r>
            <w:r>
              <w:rPr>
                <w:rFonts w:ascii="TimesNewRomanPSMT" w:hAnsi="TimesNewRomanPSMT" w:cs="TimesNewRomanPSMT"/>
                <w:b/>
                <w:color w:val="365F91" w:themeColor="accent1" w:themeShade="BF"/>
                <w:sz w:val="22"/>
                <w:szCs w:val="22"/>
              </w:rPr>
              <w:t>b</w:t>
            </w:r>
            <w:r>
              <w:rPr>
                <w:rFonts w:ascii="TimesNewRomanPSMT" w:hAnsi="TimesNewRomanPSMT" w:cs="TimesNewRomanPSMT"/>
                <w:caps/>
                <w:sz w:val="22"/>
                <w:szCs w:val="22"/>
              </w:rPr>
              <w:t>), provide occupant sensor, partial-ON occupant sensor, or vacancy sensor.</w:t>
            </w:r>
            <w:commentRangeEnd w:id="197"/>
            <w:r w:rsidR="00BC729B">
              <w:rPr>
                <w:rStyle w:val="CommentReference"/>
              </w:rPr>
              <w:commentReference w:id="197"/>
            </w:r>
          </w:p>
        </w:tc>
        <w:tc>
          <w:tcPr>
            <w:tcW w:w="720" w:type="dxa"/>
            <w:tcBorders>
              <w:top w:val="single" w:sz="4" w:space="0" w:color="auto"/>
              <w:left w:val="single" w:sz="4" w:space="0" w:color="auto"/>
              <w:bottom w:val="single" w:sz="4" w:space="0" w:color="auto"/>
              <w:right w:val="single" w:sz="4" w:space="0" w:color="auto"/>
            </w:tcBorders>
            <w:hideMark/>
          </w:tcPr>
          <w:p w14:paraId="33AC4356" w14:textId="77777777" w:rsidR="008E36C9" w:rsidRDefault="008E36C9">
            <w:pPr>
              <w:autoSpaceDE w:val="0"/>
              <w:autoSpaceDN w:val="0"/>
              <w:adjustRightInd w:val="0"/>
              <w:jc w:val="center"/>
              <w:rPr>
                <w:rFonts w:ascii="TimesNewRomanPSMT" w:hAnsi="TimesNewRomanPSMT" w:cs="TimesNewRomanPSMT"/>
                <w:b/>
                <w:caps/>
                <w:sz w:val="22"/>
                <w:szCs w:val="22"/>
              </w:rPr>
            </w:pPr>
            <w:r>
              <w:rPr>
                <w:caps/>
              </w:rPr>
              <w:lastRenderedPageBreak/>
              <w:sym w:font="Wingdings" w:char="F06F"/>
            </w:r>
          </w:p>
        </w:tc>
        <w:tc>
          <w:tcPr>
            <w:tcW w:w="834" w:type="dxa"/>
            <w:tcBorders>
              <w:top w:val="single" w:sz="4" w:space="0" w:color="auto"/>
              <w:left w:val="single" w:sz="4" w:space="0" w:color="auto"/>
              <w:bottom w:val="single" w:sz="4" w:space="0" w:color="auto"/>
              <w:right w:val="single" w:sz="4" w:space="0" w:color="auto"/>
            </w:tcBorders>
            <w:hideMark/>
          </w:tcPr>
          <w:p w14:paraId="72A00983"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350F8F6A" w14:textId="77777777" w:rsidTr="008E36C9">
        <w:trPr>
          <w:gridAfter w:val="1"/>
          <w:wAfter w:w="8" w:type="dxa"/>
          <w:trHeight w:val="559"/>
        </w:trPr>
        <w:tc>
          <w:tcPr>
            <w:tcW w:w="8848" w:type="dxa"/>
            <w:tcBorders>
              <w:top w:val="single" w:sz="4" w:space="0" w:color="auto"/>
              <w:left w:val="single" w:sz="4" w:space="0" w:color="auto"/>
              <w:bottom w:val="single" w:sz="4" w:space="0" w:color="auto"/>
              <w:right w:val="single" w:sz="4" w:space="0" w:color="auto"/>
            </w:tcBorders>
            <w:vAlign w:val="center"/>
            <w:hideMark/>
          </w:tcPr>
          <w:p w14:paraId="2C3A7FDB" w14:textId="77777777" w:rsidR="008E36C9" w:rsidRDefault="008E36C9">
            <w:pPr>
              <w:autoSpaceDE w:val="0"/>
              <w:autoSpaceDN w:val="0"/>
              <w:adjustRightInd w:val="0"/>
              <w:spacing w:before="240" w:line="120" w:lineRule="auto"/>
              <w:rPr>
                <w:rFonts w:ascii="TimesNewRomanPSMT" w:hAnsi="TimesNewRomanPSMT" w:cs="TimesNewRomanPSMT"/>
                <w:b/>
                <w:caps/>
                <w:sz w:val="22"/>
                <w:szCs w:val="22"/>
              </w:rPr>
            </w:pPr>
            <w:commentRangeStart w:id="200"/>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6 </w:t>
            </w:r>
            <w:r>
              <w:rPr>
                <w:rFonts w:ascii="TimesNewRomanPSMT" w:hAnsi="TimesNewRomanPSMT" w:cs="TimesNewRomanPSMT"/>
                <w:b/>
                <w:caps/>
                <w:sz w:val="22"/>
                <w:szCs w:val="22"/>
              </w:rPr>
              <w:t>Partial or full-OFF Occupant Sensors</w:t>
            </w:r>
          </w:p>
          <w:p w14:paraId="5B47BB4A" w14:textId="77777777" w:rsidR="008E36C9" w:rsidRDefault="008E36C9">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Provide partial or full-OFF occupant sensors, in addition to shut-off controls per </w:t>
            </w:r>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)1 and §130.1(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)2</w:t>
            </w:r>
            <w:r>
              <w:rPr>
                <w:rFonts w:ascii="TimesNewRomanPSMT" w:hAnsi="TimesNewRomanPSMT" w:cs="TimesNewRomanPSMT"/>
                <w:caps/>
                <w:sz w:val="22"/>
                <w:szCs w:val="22"/>
              </w:rPr>
              <w:t>,</w:t>
            </w:r>
            <w:r>
              <w:rPr>
                <w:rFonts w:ascii="TimesNewRomanPS-BoldMT" w:hAnsi="TimesNewRomanPS-BoldMT" w:cs="TimesNewRomanPS-BoldMT"/>
                <w:bCs/>
                <w:caps/>
                <w:sz w:val="22"/>
                <w:szCs w:val="22"/>
              </w:rPr>
              <w:t xml:space="preserve"> in the following spaces:</w:t>
            </w:r>
          </w:p>
          <w:p w14:paraId="69E8FD34" w14:textId="77777777" w:rsidR="008E36C9" w:rsidRDefault="008E36C9" w:rsidP="007A46EF">
            <w:pPr>
              <w:pStyle w:val="ListParagraph"/>
              <w:numPr>
                <w:ilvl w:val="0"/>
                <w:numId w:val="14"/>
              </w:numPr>
              <w:ind w:left="252" w:hanging="180"/>
              <w:rPr>
                <w:rFonts w:ascii="TimesNewRomanPSMT" w:hAnsi="TimesNewRomanPSMT" w:cs="TimesNewRomanPSMT"/>
                <w:caps/>
                <w:sz w:val="22"/>
                <w:szCs w:val="22"/>
              </w:rPr>
            </w:pPr>
            <w:r>
              <w:rPr>
                <w:rFonts w:ascii="TimesNewRomanPSMT" w:hAnsi="TimesNewRomanPSMT" w:cs="TimesNewRomanPSMT"/>
                <w:caps/>
                <w:sz w:val="22"/>
                <w:szCs w:val="22"/>
              </w:rPr>
              <w:t>Aisle ways and open areas in warehouses</w:t>
            </w:r>
          </w:p>
          <w:p w14:paraId="2A46AB07" w14:textId="77777777" w:rsidR="008E36C9" w:rsidRDefault="008E36C9" w:rsidP="007A46EF">
            <w:pPr>
              <w:pStyle w:val="ListParagraph"/>
              <w:numPr>
                <w:ilvl w:val="0"/>
                <w:numId w:val="14"/>
              </w:numPr>
              <w:ind w:left="252" w:hanging="180"/>
              <w:rPr>
                <w:rFonts w:ascii="TimesNewRomanPSMT" w:hAnsi="TimesNewRomanPSMT" w:cs="TimesNewRomanPSMT"/>
                <w:caps/>
                <w:sz w:val="22"/>
                <w:szCs w:val="22"/>
              </w:rPr>
            </w:pPr>
            <w:r>
              <w:rPr>
                <w:rFonts w:ascii="TimesNewRomanPSMT" w:hAnsi="TimesNewRomanPSMT" w:cs="TimesNewRomanPSMT"/>
                <w:caps/>
                <w:sz w:val="22"/>
                <w:szCs w:val="22"/>
              </w:rPr>
              <w:t xml:space="preserve">Library book stack aisles </w:t>
            </w:r>
          </w:p>
          <w:p w14:paraId="741BFE09" w14:textId="77777777" w:rsidR="008E36C9" w:rsidRDefault="008E36C9" w:rsidP="007A46EF">
            <w:pPr>
              <w:pStyle w:val="ListParagraph"/>
              <w:numPr>
                <w:ilvl w:val="0"/>
                <w:numId w:val="14"/>
              </w:numPr>
              <w:ind w:left="252" w:hanging="180"/>
              <w:rPr>
                <w:rFonts w:ascii="TimesNewRomanPSMT" w:hAnsi="TimesNewRomanPSMT" w:cs="TimesNewRomanPSMT"/>
                <w:b/>
                <w:caps/>
                <w:color w:val="365F91" w:themeColor="accent1" w:themeShade="BF"/>
                <w:sz w:val="22"/>
                <w:szCs w:val="22"/>
              </w:rPr>
            </w:pPr>
            <w:r>
              <w:rPr>
                <w:rFonts w:ascii="TimesNewRomanPSMT" w:hAnsi="TimesNewRomanPSMT" w:cs="TimesNewRomanPSMT"/>
                <w:caps/>
                <w:sz w:val="22"/>
                <w:szCs w:val="22"/>
              </w:rPr>
              <w:t>Corridors and stairwells</w:t>
            </w:r>
            <w:commentRangeEnd w:id="200"/>
            <w:r w:rsidR="00C82B0C">
              <w:rPr>
                <w:rStyle w:val="CommentReference"/>
              </w:rPr>
              <w:commentReference w:id="200"/>
            </w:r>
          </w:p>
        </w:tc>
        <w:tc>
          <w:tcPr>
            <w:tcW w:w="720" w:type="dxa"/>
            <w:tcBorders>
              <w:top w:val="single" w:sz="4" w:space="0" w:color="auto"/>
              <w:left w:val="single" w:sz="4" w:space="0" w:color="auto"/>
              <w:bottom w:val="single" w:sz="4" w:space="0" w:color="auto"/>
              <w:right w:val="single" w:sz="4" w:space="0" w:color="auto"/>
            </w:tcBorders>
            <w:hideMark/>
          </w:tcPr>
          <w:p w14:paraId="66F79788" w14:textId="77777777" w:rsidR="008E36C9" w:rsidRDefault="008E36C9">
            <w:pPr>
              <w:autoSpaceDE w:val="0"/>
              <w:autoSpaceDN w:val="0"/>
              <w:adjustRightInd w:val="0"/>
              <w:jc w:val="center"/>
            </w:pPr>
            <w:r>
              <w:rPr>
                <w:rFonts w:ascii="TimesNewRomanPSMT" w:hAnsi="TimesNewRomanPSMT" w:cs="TimesNewRomanPSMT"/>
                <w:sz w:val="22"/>
                <w:szCs w:val="22"/>
              </w:rPr>
              <w:sym w:font="Wingdings" w:char="F06F"/>
            </w:r>
          </w:p>
        </w:tc>
        <w:tc>
          <w:tcPr>
            <w:tcW w:w="834" w:type="dxa"/>
            <w:tcBorders>
              <w:top w:val="single" w:sz="4" w:space="0" w:color="auto"/>
              <w:left w:val="single" w:sz="4" w:space="0" w:color="auto"/>
              <w:bottom w:val="single" w:sz="4" w:space="0" w:color="auto"/>
              <w:right w:val="single" w:sz="4" w:space="0" w:color="auto"/>
            </w:tcBorders>
            <w:hideMark/>
          </w:tcPr>
          <w:p w14:paraId="437D32B8" w14:textId="77777777" w:rsidR="008E36C9" w:rsidRDefault="008E36C9">
            <w:pPr>
              <w:autoSpaceDE w:val="0"/>
              <w:autoSpaceDN w:val="0"/>
              <w:adjustRightInd w:val="0"/>
              <w:jc w:val="center"/>
            </w:pPr>
            <w:r>
              <w:rPr>
                <w:rFonts w:ascii="TimesNewRomanPSMT" w:hAnsi="TimesNewRomanPSMT" w:cs="TimesNewRomanPSMT"/>
                <w:sz w:val="22"/>
                <w:szCs w:val="22"/>
              </w:rPr>
              <w:sym w:font="Wingdings" w:char="F06F"/>
            </w:r>
          </w:p>
        </w:tc>
      </w:tr>
      <w:tr w:rsidR="008E36C9" w14:paraId="71470538"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hideMark/>
          </w:tcPr>
          <w:p w14:paraId="30FDB5CB" w14:textId="77777777" w:rsidR="008E36C9" w:rsidRDefault="008E36C9">
            <w:pPr>
              <w:autoSpaceDE w:val="0"/>
              <w:autoSpaceDN w:val="0"/>
              <w:adjustRightInd w:val="0"/>
              <w:spacing w:before="240" w:line="120" w:lineRule="auto"/>
              <w:rPr>
                <w:rFonts w:ascii="TimesNewRomanPSMT" w:hAnsi="TimesNewRomanPSMT" w:cs="TimesNewRomanPSMT"/>
                <w:b/>
                <w:caps/>
                <w:color w:val="365F91" w:themeColor="accent1" w:themeShade="BF"/>
                <w:sz w:val="22"/>
                <w:szCs w:val="22"/>
              </w:rPr>
            </w:pPr>
            <w:commentRangeStart w:id="201"/>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w:t>
            </w:r>
            <w:proofErr w:type="gramStart"/>
            <w:r>
              <w:rPr>
                <w:rFonts w:ascii="TimesNewRomanPSMT" w:hAnsi="TimesNewRomanPSMT" w:cs="TimesNewRomanPSMT"/>
                <w:b/>
                <w:caps/>
                <w:color w:val="365F91" w:themeColor="accent1" w:themeShade="BF"/>
                <w:sz w:val="22"/>
                <w:szCs w:val="22"/>
              </w:rPr>
              <w:t xml:space="preserve">7  </w:t>
            </w:r>
            <w:r>
              <w:rPr>
                <w:rFonts w:ascii="TimesNewRomanPSMT" w:hAnsi="TimesNewRomanPSMT" w:cs="TimesNewRomanPSMT"/>
                <w:b/>
                <w:caps/>
                <w:sz w:val="22"/>
                <w:szCs w:val="22"/>
              </w:rPr>
              <w:t>Partial</w:t>
            </w:r>
            <w:proofErr w:type="gramEnd"/>
            <w:r>
              <w:rPr>
                <w:rFonts w:ascii="TimesNewRomanPSMT" w:hAnsi="TimesNewRomanPSMT" w:cs="TimesNewRomanPSMT"/>
                <w:b/>
                <w:caps/>
                <w:sz w:val="22"/>
                <w:szCs w:val="22"/>
              </w:rPr>
              <w:t>-OFF Occupant Sensors</w:t>
            </w:r>
          </w:p>
          <w:p w14:paraId="1033EFE3" w14:textId="63ECDED9" w:rsidR="008E36C9" w:rsidRDefault="008E36C9">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Provide partial-OFF occupant sensors in the following spaces instead of complying with </w:t>
            </w:r>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)1</w:t>
            </w:r>
            <w:r>
              <w:rPr>
                <w:rFonts w:ascii="TimesNewRomanPS-BoldMT" w:hAnsi="TimesNewRomanPS-BoldMT" w:cs="TimesNewRomanPS-BoldMT"/>
                <w:bCs/>
                <w:caps/>
                <w:sz w:val="22"/>
                <w:szCs w:val="22"/>
              </w:rPr>
              <w:t>:</w:t>
            </w:r>
          </w:p>
          <w:p w14:paraId="3386815A" w14:textId="6A072906" w:rsidR="008E36C9" w:rsidRPr="00593DC8" w:rsidRDefault="008E36C9">
            <w:pPr>
              <w:pStyle w:val="ListParagraph"/>
              <w:numPr>
                <w:ilvl w:val="0"/>
                <w:numId w:val="14"/>
              </w:numPr>
              <w:ind w:left="252" w:hanging="180"/>
              <w:rPr>
                <w:rFonts w:ascii="TimesNewRomanPSMT" w:hAnsi="TimesNewRomanPSMT" w:cs="TimesNewRomanPSMT"/>
                <w:b/>
                <w:caps/>
                <w:color w:val="365F91" w:themeColor="accent1" w:themeShade="BF"/>
                <w:sz w:val="22"/>
                <w:szCs w:val="22"/>
              </w:rPr>
            </w:pPr>
            <w:r>
              <w:rPr>
                <w:rFonts w:ascii="TimesNewRomanPSMT" w:hAnsi="TimesNewRomanPSMT" w:cs="TimesNewRomanPSMT"/>
                <w:caps/>
                <w:sz w:val="22"/>
                <w:szCs w:val="22"/>
              </w:rPr>
              <w:t>Parking garages/areas and loading unloading areas with no more than 500 watts per controlled zone.</w:t>
            </w:r>
            <w:commentRangeEnd w:id="201"/>
            <w:r w:rsidR="00C82B0C">
              <w:rPr>
                <w:rStyle w:val="CommentReference"/>
              </w:rPr>
              <w:commentReference w:id="201"/>
            </w:r>
          </w:p>
        </w:tc>
        <w:tc>
          <w:tcPr>
            <w:tcW w:w="720" w:type="dxa"/>
            <w:tcBorders>
              <w:top w:val="single" w:sz="4" w:space="0" w:color="auto"/>
              <w:left w:val="single" w:sz="4" w:space="0" w:color="auto"/>
              <w:bottom w:val="single" w:sz="4" w:space="0" w:color="auto"/>
              <w:right w:val="single" w:sz="4" w:space="0" w:color="auto"/>
            </w:tcBorders>
            <w:hideMark/>
          </w:tcPr>
          <w:p w14:paraId="5AA59F17" w14:textId="77777777" w:rsidR="008E36C9" w:rsidRDefault="008E36C9">
            <w:pPr>
              <w:autoSpaceDE w:val="0"/>
              <w:autoSpaceDN w:val="0"/>
              <w:adjustRightInd w:val="0"/>
              <w:jc w:val="center"/>
            </w:pPr>
            <w:r>
              <w:rPr>
                <w:rFonts w:ascii="TimesNewRomanPSMT" w:hAnsi="TimesNewRomanPSMT" w:cs="TimesNewRomanPSMT"/>
                <w:sz w:val="22"/>
                <w:szCs w:val="22"/>
              </w:rPr>
              <w:sym w:font="Wingdings" w:char="F06F"/>
            </w:r>
          </w:p>
        </w:tc>
        <w:tc>
          <w:tcPr>
            <w:tcW w:w="834" w:type="dxa"/>
            <w:tcBorders>
              <w:top w:val="single" w:sz="4" w:space="0" w:color="auto"/>
              <w:left w:val="single" w:sz="4" w:space="0" w:color="auto"/>
              <w:bottom w:val="single" w:sz="4" w:space="0" w:color="auto"/>
              <w:right w:val="single" w:sz="4" w:space="0" w:color="auto"/>
            </w:tcBorders>
            <w:hideMark/>
          </w:tcPr>
          <w:p w14:paraId="1ED5205B" w14:textId="77777777" w:rsidR="008E36C9" w:rsidRDefault="008E36C9">
            <w:pPr>
              <w:autoSpaceDE w:val="0"/>
              <w:autoSpaceDN w:val="0"/>
              <w:adjustRightInd w:val="0"/>
              <w:jc w:val="center"/>
            </w:pPr>
            <w:r>
              <w:rPr>
                <w:rFonts w:ascii="TimesNewRomanPSMT" w:hAnsi="TimesNewRomanPSMT" w:cs="TimesNewRomanPSMT"/>
                <w:sz w:val="22"/>
                <w:szCs w:val="22"/>
              </w:rPr>
              <w:sym w:font="Wingdings" w:char="F06F"/>
            </w:r>
          </w:p>
        </w:tc>
      </w:tr>
      <w:tr w:rsidR="008E36C9" w14:paraId="7F7058F5" w14:textId="77777777" w:rsidTr="008E36C9">
        <w:trPr>
          <w:trHeight w:val="1369"/>
        </w:trPr>
        <w:tc>
          <w:tcPr>
            <w:tcW w:w="8848" w:type="dxa"/>
            <w:tcBorders>
              <w:top w:val="single" w:sz="4" w:space="0" w:color="auto"/>
              <w:left w:val="single" w:sz="4" w:space="0" w:color="auto"/>
              <w:bottom w:val="single" w:sz="4" w:space="0" w:color="auto"/>
              <w:right w:val="single" w:sz="4" w:space="0" w:color="auto"/>
            </w:tcBorders>
            <w:vAlign w:val="center"/>
            <w:hideMark/>
          </w:tcPr>
          <w:p w14:paraId="4CA01E18" w14:textId="0D867CE1" w:rsidR="008E36C9" w:rsidRDefault="008E36C9">
            <w:pPr>
              <w:autoSpaceDE w:val="0"/>
              <w:autoSpaceDN w:val="0"/>
              <w:adjustRightInd w:val="0"/>
              <w:rPr>
                <w:rFonts w:ascii="TimesNewRomanPS-BoldMT" w:hAnsi="TimesNewRomanPS-BoldMT" w:cs="TimesNewRomanPS-BoldMT"/>
                <w:b/>
                <w:bCs/>
                <w:caps/>
                <w:sz w:val="22"/>
                <w:szCs w:val="22"/>
              </w:rPr>
            </w:pPr>
            <w:commentRangeStart w:id="202"/>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d</w:t>
            </w:r>
            <w:r>
              <w:rPr>
                <w:rFonts w:ascii="TimesNewRomanPSMT" w:hAnsi="TimesNewRomanPSMT" w:cs="TimesNewRomanPSMT"/>
                <w:b/>
                <w:caps/>
                <w:color w:val="365F91" w:themeColor="accent1" w:themeShade="BF"/>
                <w:sz w:val="22"/>
                <w:szCs w:val="22"/>
              </w:rPr>
              <w:t>)</w:t>
            </w:r>
            <w:r>
              <w:rPr>
                <w:rFonts w:ascii="TimesNewRomanPSMT" w:hAnsi="TimesNewRomanPSMT" w:cs="TimesNewRomanPSMT"/>
                <w:caps/>
                <w:color w:val="365F91" w:themeColor="accent1" w:themeShade="BF"/>
                <w:sz w:val="22"/>
                <w:szCs w:val="22"/>
              </w:rPr>
              <w:t xml:space="preserve"> </w:t>
            </w:r>
            <w:r>
              <w:rPr>
                <w:rFonts w:ascii="TimesNewRomanPS-BoldMT" w:hAnsi="TimesNewRomanPS-BoldMT" w:cs="TimesNewRomanPS-BoldMT"/>
                <w:b/>
                <w:bCs/>
                <w:caps/>
                <w:sz w:val="22"/>
                <w:szCs w:val="22"/>
              </w:rPr>
              <w:t>Automatic Daylighting Controls</w:t>
            </w:r>
          </w:p>
          <w:p w14:paraId="22837C05" w14:textId="5A70D6AD" w:rsidR="008E36C9" w:rsidRDefault="008E36C9">
            <w:pPr>
              <w:autoSpaceDE w:val="0"/>
              <w:autoSpaceDN w:val="0"/>
              <w:adjustRightInd w:val="0"/>
              <w:rPr>
                <w:rFonts w:ascii="TimesNewRomanPSMT" w:hAnsi="TimesNewRomanPSMT" w:cs="TimesNewRomanPSMT"/>
                <w:caps/>
                <w:sz w:val="22"/>
                <w:szCs w:val="22"/>
              </w:rPr>
            </w:pPr>
            <w:r>
              <w:rPr>
                <w:rFonts w:ascii="TimesNewRomanPS-BoldMT" w:hAnsi="TimesNewRomanPS-BoldMT" w:cs="TimesNewRomanPS-BoldMT"/>
                <w:bCs/>
                <w:caps/>
                <w:sz w:val="22"/>
                <w:szCs w:val="22"/>
              </w:rPr>
              <w:t>all general lighting in The following zones shall have controls that automatically adjust the installed lighting power up and down to keep total light level stable as incoming daylight changes:</w:t>
            </w:r>
          </w:p>
          <w:p w14:paraId="22F8808B" w14:textId="35E88656" w:rsidR="008E36C9" w:rsidRDefault="008E36C9" w:rsidP="00593DC8">
            <w:pPr>
              <w:pStyle w:val="ListParagraph"/>
              <w:numPr>
                <w:ilvl w:val="0"/>
                <w:numId w:val="17"/>
              </w:numPr>
              <w:autoSpaceDE w:val="0"/>
              <w:autoSpaceDN w:val="0"/>
              <w:adjustRightInd w:val="0"/>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PRIMARY SIDELIT DAYLIT ZONES</w:t>
            </w:r>
          </w:p>
          <w:p w14:paraId="5C6B489A" w14:textId="347662C4" w:rsidR="008E36C9" w:rsidRDefault="008E36C9" w:rsidP="00593DC8">
            <w:pPr>
              <w:pStyle w:val="ListParagraph"/>
              <w:numPr>
                <w:ilvl w:val="0"/>
                <w:numId w:val="17"/>
              </w:numPr>
              <w:autoSpaceDE w:val="0"/>
              <w:autoSpaceDN w:val="0"/>
              <w:adjustRightInd w:val="0"/>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SKYLIT DAYLIT ZONES</w:t>
            </w:r>
          </w:p>
          <w:p w14:paraId="7B2C325E" w14:textId="7100377F" w:rsidR="008E36C9" w:rsidRPr="00593DC8" w:rsidRDefault="008E36C9" w:rsidP="00593DC8">
            <w:pPr>
              <w:pStyle w:val="ListParagraph"/>
              <w:numPr>
                <w:ilvl w:val="0"/>
                <w:numId w:val="17"/>
              </w:num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combined primary and secondary sidelit daylit zones in parking garages</w:t>
            </w:r>
            <w:r w:rsidRPr="00593DC8">
              <w:rPr>
                <w:rFonts w:ascii="TimesNewRomanPS-BoldMT" w:hAnsi="TimesNewRomanPS-BoldMT" w:cs="TimesNewRomanPS-BoldMT"/>
                <w:bCs/>
                <w:caps/>
                <w:sz w:val="22"/>
                <w:szCs w:val="22"/>
              </w:rPr>
              <w:t xml:space="preserve"> </w:t>
            </w:r>
          </w:p>
          <w:p w14:paraId="18E20D47" w14:textId="7FAC9832" w:rsidR="008E36C9" w:rsidRDefault="008E36C9" w:rsidP="00B70CE9">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all DAylit zones must be shown on plans.</w:t>
            </w:r>
          </w:p>
          <w:p w14:paraId="327FFAC7" w14:textId="77777777" w:rsidR="008E36C9" w:rsidRPr="00593DC8" w:rsidRDefault="008E36C9" w:rsidP="00B70CE9">
            <w:pPr>
              <w:autoSpaceDE w:val="0"/>
              <w:autoSpaceDN w:val="0"/>
              <w:adjustRightInd w:val="0"/>
              <w:rPr>
                <w:rFonts w:ascii="TimesNewRomanPS-BoldMT" w:hAnsi="TimesNewRomanPS-BoldMT" w:cs="TimesNewRomanPS-BoldMT"/>
                <w:bCs/>
                <w:caps/>
                <w:sz w:val="22"/>
                <w:szCs w:val="22"/>
              </w:rPr>
            </w:pPr>
          </w:p>
          <w:p w14:paraId="0E0065A8" w14:textId="77777777" w:rsidR="008E36C9" w:rsidRPr="00290DF2" w:rsidRDefault="008E36C9" w:rsidP="00593DC8">
            <w:pPr>
              <w:autoSpaceDE w:val="0"/>
              <w:autoSpaceDN w:val="0"/>
              <w:adjustRightInd w:val="0"/>
              <w:rPr>
                <w:rFonts w:ascii="TimesNewRomanPS-BoldMT" w:hAnsi="TimesNewRomanPS-BoldMT" w:cs="TimesNewRomanPS-BoldMT"/>
                <w:bCs/>
                <w:i/>
                <w:caps/>
                <w:sz w:val="22"/>
                <w:szCs w:val="22"/>
              </w:rPr>
            </w:pPr>
            <w:r w:rsidRPr="00290DF2">
              <w:rPr>
                <w:rFonts w:ascii="TimesNewRomanPS-BoldMT" w:hAnsi="TimesNewRomanPS-BoldMT" w:cs="TimesNewRomanPS-BoldMT"/>
                <w:bCs/>
                <w:i/>
                <w:caps/>
                <w:sz w:val="22"/>
                <w:szCs w:val="22"/>
              </w:rPr>
              <w:t>Note: parking areas on the roof of a parking structure are NOt skylit daylit areas.</w:t>
            </w:r>
          </w:p>
          <w:p w14:paraId="4048A6DD" w14:textId="77777777" w:rsidR="008E36C9" w:rsidRDefault="008E36C9" w:rsidP="00593DC8">
            <w:pPr>
              <w:autoSpaceDE w:val="0"/>
              <w:autoSpaceDN w:val="0"/>
              <w:adjustRightInd w:val="0"/>
              <w:rPr>
                <w:rFonts w:ascii="TimesNewRomanPS-BoldMT" w:hAnsi="TimesNewRomanPS-BoldMT" w:cs="TimesNewRomanPS-BoldMT"/>
                <w:bCs/>
                <w:i/>
                <w:caps/>
                <w:sz w:val="22"/>
                <w:szCs w:val="22"/>
              </w:rPr>
            </w:pPr>
          </w:p>
          <w:p w14:paraId="342E1576" w14:textId="66FA1D6A" w:rsidR="00C9771B" w:rsidRDefault="008E36C9" w:rsidP="00593DC8">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in addition, automatic daylighting controls shall provide separate control for luminaires in each type of daylit zone. luminaires that fall in both skylit and sidelit daylit zone shall be controlled as part of the skylit zone.</w:t>
            </w:r>
            <w:commentRangeEnd w:id="202"/>
            <w:r w:rsidR="00C9771B">
              <w:rPr>
                <w:rStyle w:val="CommentReference"/>
              </w:rPr>
              <w:commentReference w:id="202"/>
            </w:r>
          </w:p>
          <w:p w14:paraId="4151C611" w14:textId="77777777" w:rsidR="008E36C9" w:rsidRPr="00593DC8" w:rsidRDefault="008E36C9" w:rsidP="00593DC8">
            <w:pPr>
              <w:autoSpaceDE w:val="0"/>
              <w:autoSpaceDN w:val="0"/>
              <w:adjustRightInd w:val="0"/>
              <w:rPr>
                <w:rFonts w:ascii="TimesNewRomanPS-BoldMT" w:hAnsi="TimesNewRomanPS-BoldMT" w:cs="TimesNewRomanPS-BoldMT"/>
                <w:bCs/>
                <w:caps/>
                <w:sz w:val="22"/>
                <w:szCs w:val="22"/>
              </w:rPr>
            </w:pPr>
          </w:p>
          <w:p w14:paraId="23EE89CD" w14:textId="1E9260B4" w:rsidR="008E36C9" w:rsidRDefault="008E36C9" w:rsidP="00593DC8">
            <w:pPr>
              <w:autoSpaceDE w:val="0"/>
              <w:autoSpaceDN w:val="0"/>
              <w:adjustRightInd w:val="0"/>
              <w:rPr>
                <w:rFonts w:ascii="TimesNewRomanPSMT" w:hAnsi="TimesNewRomanPSMT" w:cs="TimesNewRomanPSMT"/>
                <w:b/>
                <w:caps/>
                <w:color w:val="365F91" w:themeColor="accent1" w:themeShade="BF"/>
                <w:sz w:val="22"/>
                <w:szCs w:val="22"/>
              </w:rPr>
            </w:pPr>
            <w:commentRangeStart w:id="203"/>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d</w:t>
            </w:r>
            <w:r>
              <w:rPr>
                <w:rFonts w:ascii="TimesNewRomanPSMT" w:hAnsi="TimesNewRomanPSMT" w:cs="TimesNewRomanPSMT"/>
                <w:b/>
                <w:caps/>
                <w:color w:val="365F91" w:themeColor="accent1" w:themeShade="BF"/>
                <w:sz w:val="22"/>
                <w:szCs w:val="22"/>
              </w:rPr>
              <w:t xml:space="preserve">)3 </w:t>
            </w:r>
            <w:r w:rsidRPr="00593DC8">
              <w:rPr>
                <w:rFonts w:ascii="TimesNewRomanPSMT" w:hAnsi="TimesNewRomanPSMT" w:cs="TimesNewRomanPSMT"/>
                <w:caps/>
                <w:sz w:val="22"/>
                <w:szCs w:val="22"/>
              </w:rPr>
              <w:t>The automatic daylighting controls shall</w:t>
            </w:r>
            <w:r>
              <w:rPr>
                <w:rFonts w:ascii="TimesNewRomanPSMT" w:hAnsi="TimesNewRomanPSMT" w:cs="TimesNewRomanPSMT"/>
                <w:caps/>
                <w:sz w:val="22"/>
                <w:szCs w:val="22"/>
              </w:rPr>
              <w:t xml:space="preserve"> achieve all of the following</w:t>
            </w:r>
            <w:r w:rsidRPr="00593DC8">
              <w:rPr>
                <w:rFonts w:ascii="TimesNewRomanPSMT" w:hAnsi="TimesNewRomanPSMT" w:cs="TimesNewRomanPSMT"/>
                <w:caps/>
                <w:sz w:val="22"/>
                <w:szCs w:val="22"/>
              </w:rPr>
              <w:t xml:space="preserve">: </w:t>
            </w:r>
          </w:p>
          <w:p w14:paraId="0C8218FB" w14:textId="7094A60A" w:rsidR="008E36C9" w:rsidRDefault="008E36C9" w:rsidP="00593DC8">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a. adjust lighting via continuous dimming or the number of control steps provided by the multilevel controls</w:t>
            </w:r>
            <w:r>
              <w:rPr>
                <w:rFonts w:ascii="TimesNewRomanPSMT" w:hAnsi="TimesNewRomanPSMT" w:cs="TimesNewRomanPSMT"/>
                <w:caps/>
                <w:sz w:val="22"/>
                <w:szCs w:val="22"/>
              </w:rPr>
              <w:t xml:space="preserve"> (</w:t>
            </w:r>
            <w:r w:rsidRPr="00021204">
              <w:rPr>
                <w:rFonts w:ascii="TimesNewRomanPSMT" w:hAnsi="TimesNewRomanPSMT" w:cs="TimesNewRomanPSMT"/>
                <w:caps/>
                <w:sz w:val="22"/>
                <w:szCs w:val="22"/>
              </w:rPr>
              <w:t>for spaces required to install multilevel cont</w:t>
            </w:r>
            <w:r>
              <w:rPr>
                <w:rFonts w:ascii="TimesNewRomanPSMT" w:hAnsi="TimesNewRomanPSMT" w:cs="TimesNewRomanPSMT"/>
                <w:caps/>
                <w:sz w:val="22"/>
                <w:szCs w:val="22"/>
              </w:rPr>
              <w:t xml:space="preserve">rols </w:t>
            </w:r>
            <w:r w:rsidRPr="00021204">
              <w:rPr>
                <w:rFonts w:ascii="TimesNewRomanPSMT" w:hAnsi="TimesNewRomanPSMT" w:cs="TimesNewRomanPSMT"/>
                <w:caps/>
                <w:sz w:val="22"/>
                <w:szCs w:val="22"/>
              </w:rPr>
              <w:t>under section 130.</w:t>
            </w:r>
            <w:r>
              <w:rPr>
                <w:rFonts w:ascii="TimesNewRomanPSMT" w:hAnsi="TimesNewRomanPSMT" w:cs="TimesNewRomanPSMT"/>
                <w:caps/>
                <w:sz w:val="22"/>
                <w:szCs w:val="22"/>
              </w:rPr>
              <w:t>1</w:t>
            </w:r>
            <w:r w:rsidRPr="00021204">
              <w:rPr>
                <w:rFonts w:ascii="TimesNewRomanPSMT" w:hAnsi="TimesNewRomanPSMT" w:cs="TimesNewRomanPSMT"/>
                <w:caps/>
                <w:sz w:val="22"/>
                <w:szCs w:val="22"/>
              </w:rPr>
              <w:t>(</w:t>
            </w:r>
            <w:r w:rsidRPr="00021204">
              <w:rPr>
                <w:rFonts w:ascii="TimesNewRomanPSMT" w:hAnsi="TimesNewRomanPSMT" w:cs="TimesNewRomanPSMT"/>
                <w:sz w:val="22"/>
                <w:szCs w:val="22"/>
              </w:rPr>
              <w:t>b</w:t>
            </w:r>
            <w:r>
              <w:rPr>
                <w:rFonts w:ascii="TimesNewRomanPSMT" w:hAnsi="TimesNewRomanPSMT" w:cs="TimesNewRomanPSMT"/>
                <w:caps/>
                <w:sz w:val="22"/>
                <w:szCs w:val="22"/>
              </w:rPr>
              <w:t>)).</w:t>
            </w:r>
          </w:p>
          <w:p w14:paraId="3914080F" w14:textId="77777777" w:rsidR="008E36C9" w:rsidRDefault="008E36C9" w:rsidP="00593DC8">
            <w:pPr>
              <w:autoSpaceDE w:val="0"/>
              <w:autoSpaceDN w:val="0"/>
              <w:adjustRightInd w:val="0"/>
              <w:rPr>
                <w:rFonts w:ascii="TimesNewRomanPSMT" w:hAnsi="TimesNewRomanPSMT" w:cs="TimesNewRomanPSMT"/>
                <w:caps/>
                <w:sz w:val="22"/>
                <w:szCs w:val="22"/>
              </w:rPr>
            </w:pPr>
          </w:p>
          <w:p w14:paraId="2CB62ADF" w14:textId="77777777"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b. for each space, ensure combined illuminance from controlled lighting and daylight is not less than illuminance from controlled lighting when no daylight is available.</w:t>
            </w:r>
          </w:p>
          <w:p w14:paraId="5085E8C9" w14:textId="77777777" w:rsidR="008E36C9" w:rsidRDefault="008E36C9" w:rsidP="00593DC8">
            <w:pPr>
              <w:autoSpaceDE w:val="0"/>
              <w:autoSpaceDN w:val="0"/>
              <w:adjustRightInd w:val="0"/>
              <w:rPr>
                <w:rFonts w:ascii="TimesNewRomanPSMT" w:hAnsi="TimesNewRomanPSMT" w:cs="TimesNewRomanPSMT"/>
                <w:caps/>
                <w:sz w:val="22"/>
                <w:szCs w:val="22"/>
              </w:rPr>
            </w:pPr>
          </w:p>
          <w:p w14:paraId="3C404FD8" w14:textId="5809D792"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 xml:space="preserve">c. ensure that the general lighting power in a daylit zone shall be reduced by at least 65% when daylight illuminance in that zone is </w:t>
            </w:r>
            <w:r>
              <w:rPr>
                <w:rFonts w:ascii="TimesNewRomanPSMT" w:hAnsi="TimesNewRomanPSMT" w:cs="TimesNewRomanPSMT"/>
                <w:caps/>
                <w:sz w:val="22"/>
                <w:szCs w:val="22"/>
              </w:rPr>
              <w:lastRenderedPageBreak/>
              <w:t xml:space="preserve">greater than 150% of design illuminance received from the general lighting system at full </w:t>
            </w:r>
            <w:proofErr w:type="gramStart"/>
            <w:r>
              <w:rPr>
                <w:rFonts w:ascii="TimesNewRomanPSMT" w:hAnsi="TimesNewRomanPSMT" w:cs="TimesNewRomanPSMT"/>
                <w:caps/>
                <w:sz w:val="22"/>
                <w:szCs w:val="22"/>
              </w:rPr>
              <w:t>power(</w:t>
            </w:r>
            <w:proofErr w:type="gramEnd"/>
            <w:r>
              <w:rPr>
                <w:rFonts w:ascii="TimesNewRomanPSMT" w:hAnsi="TimesNewRomanPSMT" w:cs="TimesNewRomanPSMT"/>
                <w:caps/>
                <w:sz w:val="22"/>
                <w:szCs w:val="22"/>
              </w:rPr>
              <w:t>not applicable to parking garages).</w:t>
            </w:r>
          </w:p>
          <w:p w14:paraId="0A43EFBB" w14:textId="77777777" w:rsidR="008E36C9" w:rsidRDefault="008E36C9" w:rsidP="00593DC8">
            <w:pPr>
              <w:autoSpaceDE w:val="0"/>
              <w:autoSpaceDN w:val="0"/>
              <w:adjustRightInd w:val="0"/>
              <w:rPr>
                <w:rFonts w:ascii="TimesNewRomanPSMT" w:hAnsi="TimesNewRomanPSMT" w:cs="TimesNewRomanPSMT"/>
                <w:caps/>
                <w:sz w:val="22"/>
                <w:szCs w:val="22"/>
              </w:rPr>
            </w:pPr>
          </w:p>
          <w:p w14:paraId="2D894FB5" w14:textId="06F61128"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D. (for parking garages only) ensure that when illuminance levels measured at the farthest edge of the secondary sidelit zone away from glazing or opening are greater than 150% of The illuminance provided by the controlled lighting when no daylight is available, the controlled lighting power consumption is zero.</w:t>
            </w:r>
            <w:commentRangeEnd w:id="203"/>
            <w:r w:rsidR="00C9771B">
              <w:rPr>
                <w:rStyle w:val="CommentReference"/>
              </w:rPr>
              <w:commentReference w:id="203"/>
            </w:r>
          </w:p>
          <w:p w14:paraId="07C3A8C6" w14:textId="77777777" w:rsidR="008E36C9" w:rsidRDefault="008E36C9" w:rsidP="00593DC8">
            <w:pPr>
              <w:autoSpaceDE w:val="0"/>
              <w:autoSpaceDN w:val="0"/>
              <w:adjustRightInd w:val="0"/>
              <w:rPr>
                <w:rFonts w:ascii="TimesNewRomanPSMT" w:hAnsi="TimesNewRomanPSMT" w:cs="TimesNewRomanPSMT"/>
                <w:caps/>
                <w:sz w:val="22"/>
                <w:szCs w:val="22"/>
              </w:rPr>
            </w:pPr>
          </w:p>
          <w:p w14:paraId="22C8672E" w14:textId="0C9FEC6F"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b/>
                <w:caps/>
                <w:color w:val="365F91" w:themeColor="accent1" w:themeShade="BF"/>
                <w:sz w:val="22"/>
                <w:szCs w:val="22"/>
              </w:rPr>
              <w:t>§</w:t>
            </w:r>
            <w:commentRangeStart w:id="204"/>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d</w:t>
            </w:r>
            <w:r>
              <w:rPr>
                <w:rFonts w:ascii="TimesNewRomanPSMT" w:hAnsi="TimesNewRomanPSMT" w:cs="TimesNewRomanPSMT"/>
                <w:b/>
                <w:caps/>
                <w:color w:val="365F91" w:themeColor="accent1" w:themeShade="BF"/>
                <w:sz w:val="22"/>
                <w:szCs w:val="22"/>
              </w:rPr>
              <w:t xml:space="preserve">)4 </w:t>
            </w:r>
            <w:r w:rsidRPr="00593DC8">
              <w:rPr>
                <w:rFonts w:ascii="TimesNewRomanPSMT" w:hAnsi="TimesNewRomanPSMT" w:cs="TimesNewRomanPSMT"/>
                <w:caps/>
                <w:sz w:val="22"/>
                <w:szCs w:val="22"/>
              </w:rPr>
              <w:t xml:space="preserve">when photosensors are located within the daylit zone, at least one photosensor shall be located so that </w:t>
            </w:r>
            <w:r>
              <w:rPr>
                <w:rFonts w:ascii="TimesNewRomanPSMT" w:hAnsi="TimesNewRomanPSMT" w:cs="TimesNewRomanPSMT"/>
                <w:caps/>
                <w:sz w:val="22"/>
                <w:szCs w:val="22"/>
              </w:rPr>
              <w:t>it is</w:t>
            </w:r>
            <w:r w:rsidRPr="00593DC8">
              <w:rPr>
                <w:rFonts w:ascii="TimesNewRomanPSMT" w:hAnsi="TimesNewRomanPSMT" w:cs="TimesNewRomanPSMT"/>
                <w:caps/>
                <w:sz w:val="22"/>
                <w:szCs w:val="22"/>
              </w:rPr>
              <w:t xml:space="preserve"> not readily accessible to unauthorized personnel.</w:t>
            </w:r>
            <w:commentRangeEnd w:id="204"/>
            <w:r w:rsidR="00C9771B">
              <w:rPr>
                <w:rStyle w:val="CommentReference"/>
              </w:rPr>
              <w:commentReference w:id="204"/>
            </w:r>
          </w:p>
          <w:p w14:paraId="1005174D" w14:textId="77777777" w:rsidR="008E36C9" w:rsidRDefault="008E36C9" w:rsidP="00593DC8">
            <w:pPr>
              <w:autoSpaceDE w:val="0"/>
              <w:autoSpaceDN w:val="0"/>
              <w:adjustRightInd w:val="0"/>
              <w:rPr>
                <w:rFonts w:ascii="TimesNewRomanPSMT" w:hAnsi="TimesNewRomanPSMT" w:cs="TimesNewRomanPSMT"/>
                <w:caps/>
                <w:sz w:val="22"/>
                <w:szCs w:val="22"/>
              </w:rPr>
            </w:pPr>
          </w:p>
          <w:p w14:paraId="1FF0F629" w14:textId="60E4189F"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b/>
                <w:caps/>
                <w:color w:val="365F91" w:themeColor="accent1" w:themeShade="BF"/>
                <w:sz w:val="22"/>
                <w:szCs w:val="22"/>
              </w:rPr>
              <w:t>§</w:t>
            </w:r>
            <w:commentRangeStart w:id="205"/>
            <w:r>
              <w:rPr>
                <w:rFonts w:ascii="TimesNewRomanPSMT" w:hAnsi="TimesNewRomanPSMT" w:cs="TimesNewRomanPSMT"/>
                <w:b/>
                <w:caps/>
                <w:color w:val="365F91" w:themeColor="accent1" w:themeShade="BF"/>
                <w:sz w:val="22"/>
                <w:szCs w:val="22"/>
              </w:rPr>
              <w:t>130</w:t>
            </w:r>
            <w:commentRangeEnd w:id="205"/>
            <w:r w:rsidR="00C9771B">
              <w:rPr>
                <w:rStyle w:val="CommentReference"/>
              </w:rPr>
              <w:commentReference w:id="205"/>
            </w:r>
            <w:r>
              <w:rPr>
                <w:rFonts w:ascii="TimesNewRomanPSMT" w:hAnsi="TimesNewRomanPSMT" w:cs="TimesNewRomanPSMT"/>
                <w:b/>
                <w:caps/>
                <w:color w:val="365F91" w:themeColor="accent1" w:themeShade="BF"/>
                <w:sz w:val="22"/>
                <w:szCs w:val="22"/>
              </w:rPr>
              <w:t>.1(</w:t>
            </w:r>
            <w:r>
              <w:rPr>
                <w:rFonts w:ascii="TimesNewRomanPSMT" w:hAnsi="TimesNewRomanPSMT" w:cs="TimesNewRomanPSMT"/>
                <w:b/>
                <w:color w:val="365F91" w:themeColor="accent1" w:themeShade="BF"/>
                <w:sz w:val="22"/>
                <w:szCs w:val="22"/>
              </w:rPr>
              <w:t>d</w:t>
            </w:r>
            <w:r>
              <w:rPr>
                <w:rFonts w:ascii="TimesNewRomanPSMT" w:hAnsi="TimesNewRomanPSMT" w:cs="TimesNewRomanPSMT"/>
                <w:b/>
                <w:caps/>
                <w:color w:val="365F91" w:themeColor="accent1" w:themeShade="BF"/>
                <w:sz w:val="22"/>
                <w:szCs w:val="22"/>
              </w:rPr>
              <w:t xml:space="preserve">)5 </w:t>
            </w:r>
            <w:r>
              <w:rPr>
                <w:rFonts w:ascii="TimesNewRomanPSMT" w:hAnsi="TimesNewRomanPSMT" w:cs="TimesNewRomanPSMT"/>
                <w:caps/>
                <w:sz w:val="22"/>
                <w:szCs w:val="22"/>
              </w:rPr>
              <w:t>the location where calibration adjustments are made to automatic daylighting controls shall Be readily accessible to authorized personnel but may be inside a locked case or under a cover that requires a tool for access.</w:t>
            </w:r>
          </w:p>
          <w:p w14:paraId="7A204F9E" w14:textId="77777777" w:rsidR="008E36C9" w:rsidRDefault="008E36C9" w:rsidP="00593DC8">
            <w:pPr>
              <w:autoSpaceDE w:val="0"/>
              <w:autoSpaceDN w:val="0"/>
              <w:adjustRightInd w:val="0"/>
              <w:rPr>
                <w:rFonts w:ascii="TimesNewRomanPSMT" w:hAnsi="TimesNewRomanPSMT" w:cs="TimesNewRomanPSMT"/>
                <w:caps/>
                <w:sz w:val="22"/>
                <w:szCs w:val="22"/>
              </w:rPr>
            </w:pPr>
          </w:p>
          <w:p w14:paraId="35689D8A" w14:textId="2B5C8951" w:rsidR="008E36C9" w:rsidDel="00757F47" w:rsidRDefault="008E36C9" w:rsidP="00593DC8">
            <w:pPr>
              <w:autoSpaceDE w:val="0"/>
              <w:autoSpaceDN w:val="0"/>
              <w:adjustRightInd w:val="0"/>
              <w:rPr>
                <w:del w:id="206" w:author="Lalor, Ben NOR [2]" w:date="2021-01-05T13:00:00Z"/>
                <w:rFonts w:ascii="TimesNewRomanPSMT" w:hAnsi="TimesNewRomanPSMT" w:cs="TimesNewRomanPSMT"/>
                <w:caps/>
                <w:sz w:val="22"/>
                <w:szCs w:val="22"/>
              </w:rPr>
            </w:pPr>
            <w:commentRangeStart w:id="207"/>
            <w:del w:id="208" w:author="Lalor, Ben NOR [2]" w:date="2021-01-05T13:00:00Z">
              <w:r w:rsidRPr="00593DC8" w:rsidDel="00757F47">
                <w:rPr>
                  <w:rFonts w:ascii="TimesNewRomanPSMT" w:hAnsi="TimesNewRomanPSMT" w:cs="TimesNewRomanPSMT"/>
                  <w:b/>
                  <w:caps/>
                  <w:sz w:val="22"/>
                  <w:szCs w:val="22"/>
                </w:rPr>
                <w:delText>Exception 1 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 xml:space="preserve">d): </w:delText>
              </w:r>
              <w:r w:rsidDel="00757F47">
                <w:rPr>
                  <w:rFonts w:ascii="TimesNewRomanPSMT" w:hAnsi="TimesNewRomanPSMT" w:cs="TimesNewRomanPSMT"/>
                  <w:caps/>
                  <w:sz w:val="22"/>
                  <w:szCs w:val="22"/>
                </w:rPr>
                <w:delText>areas under skylights where existing adjacent structures or natural objects block direct sunlight for more than 1,500 daytime hours per year between 8am and 4pm.</w:delText>
              </w:r>
            </w:del>
          </w:p>
          <w:p w14:paraId="097083F0" w14:textId="180CBA2D" w:rsidR="008E36C9" w:rsidDel="00757F47" w:rsidRDefault="008E36C9" w:rsidP="00593DC8">
            <w:pPr>
              <w:autoSpaceDE w:val="0"/>
              <w:autoSpaceDN w:val="0"/>
              <w:adjustRightInd w:val="0"/>
              <w:rPr>
                <w:del w:id="209" w:author="Lalor, Ben NOR [2]" w:date="2021-01-05T13:00:00Z"/>
                <w:rFonts w:ascii="TimesNewRomanPSMT" w:hAnsi="TimesNewRomanPSMT" w:cs="TimesNewRomanPSMT"/>
                <w:caps/>
                <w:sz w:val="22"/>
                <w:szCs w:val="22"/>
              </w:rPr>
            </w:pPr>
          </w:p>
          <w:p w14:paraId="1132F598" w14:textId="5CBFE0A4" w:rsidR="008E36C9" w:rsidDel="00757F47" w:rsidRDefault="008E36C9" w:rsidP="00593DC8">
            <w:pPr>
              <w:autoSpaceDE w:val="0"/>
              <w:autoSpaceDN w:val="0"/>
              <w:adjustRightInd w:val="0"/>
              <w:rPr>
                <w:del w:id="210" w:author="Lalor, Ben NOR [2]" w:date="2021-01-05T13:00:00Z"/>
                <w:rFonts w:ascii="TimesNewRomanPSMT" w:hAnsi="TimesNewRomanPSMT" w:cs="TimesNewRomanPSMT"/>
                <w:b/>
                <w:color w:val="365F91" w:themeColor="accent1" w:themeShade="BF"/>
                <w:sz w:val="22"/>
                <w:szCs w:val="22"/>
              </w:rPr>
            </w:pPr>
            <w:del w:id="211" w:author="Lalor, Ben NOR [2]" w:date="2021-01-05T13:00:00Z">
              <w:r w:rsidDel="00757F47">
                <w:rPr>
                  <w:rFonts w:ascii="TimesNewRomanPSMT" w:hAnsi="TimesNewRomanPSMT" w:cs="TimesNewRomanPSMT"/>
                  <w:b/>
                  <w:caps/>
                  <w:sz w:val="22"/>
                  <w:szCs w:val="22"/>
                </w:rPr>
                <w:delText xml:space="preserve">Exception 2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593DC8" w:rsidDel="00757F47">
                <w:rPr>
                  <w:rFonts w:ascii="TimesNewRomanPSMT" w:hAnsi="TimesNewRomanPSMT" w:cs="TimesNewRomanPSMT"/>
                  <w:caps/>
                  <w:sz w:val="22"/>
                  <w:szCs w:val="22"/>
                </w:rPr>
                <w:delText>: areas adjacent to vertical glazing below an overhang where overhang covers entire width of vertical glazing, no vertical glazing is above overhang</w:delText>
              </w:r>
              <w:r w:rsidDel="00757F47">
                <w:rPr>
                  <w:rFonts w:ascii="TimesNewRomanPSMT" w:hAnsi="TimesNewRomanPSMT" w:cs="TimesNewRomanPSMT"/>
                  <w:caps/>
                  <w:sz w:val="22"/>
                  <w:szCs w:val="22"/>
                </w:rPr>
                <w:delText>,</w:delText>
              </w:r>
              <w:r w:rsidRPr="00593DC8" w:rsidDel="00757F47">
                <w:rPr>
                  <w:rFonts w:ascii="TimesNewRomanPSMT" w:hAnsi="TimesNewRomanPSMT" w:cs="TimesNewRomanPSMT"/>
                  <w:caps/>
                  <w:sz w:val="22"/>
                  <w:szCs w:val="22"/>
                </w:rPr>
                <w:delText xml:space="preserve"> and </w:delText>
              </w:r>
              <w:r w:rsidDel="00757F47">
                <w:rPr>
                  <w:rFonts w:ascii="TimesNewRomanPSMT" w:hAnsi="TimesNewRomanPSMT" w:cs="TimesNewRomanPSMT"/>
                  <w:caps/>
                  <w:sz w:val="22"/>
                  <w:szCs w:val="22"/>
                </w:rPr>
                <w:delText xml:space="preserve">the </w:delText>
              </w:r>
              <w:r w:rsidRPr="00593DC8" w:rsidDel="00757F47">
                <w:rPr>
                  <w:rFonts w:ascii="TimesNewRomanPSMT" w:hAnsi="TimesNewRomanPSMT" w:cs="TimesNewRomanPSMT"/>
                  <w:caps/>
                  <w:sz w:val="22"/>
                  <w:szCs w:val="22"/>
                </w:rPr>
                <w:delText>ratio of overhang projection to overhang rise is greater than 1.5 for South, East and West orientations or greater than 1 for North orientations.</w:delText>
              </w:r>
            </w:del>
          </w:p>
          <w:p w14:paraId="28B08ED1" w14:textId="4819DDC0" w:rsidR="008E36C9" w:rsidDel="00757F47" w:rsidRDefault="008E36C9" w:rsidP="00593DC8">
            <w:pPr>
              <w:autoSpaceDE w:val="0"/>
              <w:autoSpaceDN w:val="0"/>
              <w:adjustRightInd w:val="0"/>
              <w:rPr>
                <w:del w:id="212" w:author="Lalor, Ben NOR [2]" w:date="2021-01-05T13:00:00Z"/>
                <w:rFonts w:ascii="TimesNewRomanPSMT" w:hAnsi="TimesNewRomanPSMT" w:cs="TimesNewRomanPSMT"/>
                <w:b/>
                <w:color w:val="365F91" w:themeColor="accent1" w:themeShade="BF"/>
                <w:sz w:val="22"/>
                <w:szCs w:val="22"/>
              </w:rPr>
            </w:pPr>
          </w:p>
          <w:p w14:paraId="38282FE7" w14:textId="2DE02D3F" w:rsidR="008E36C9" w:rsidDel="00757F47" w:rsidRDefault="008E36C9" w:rsidP="00593DC8">
            <w:pPr>
              <w:autoSpaceDE w:val="0"/>
              <w:autoSpaceDN w:val="0"/>
              <w:adjustRightInd w:val="0"/>
              <w:rPr>
                <w:del w:id="213" w:author="Lalor, Ben NOR [2]" w:date="2021-01-05T13:00:00Z"/>
                <w:rFonts w:ascii="TimesNewRomanPSMT" w:hAnsi="TimesNewRomanPSMT" w:cs="TimesNewRomanPSMT"/>
                <w:caps/>
                <w:sz w:val="22"/>
                <w:szCs w:val="22"/>
              </w:rPr>
            </w:pPr>
            <w:del w:id="214" w:author="Lalor, Ben NOR [2]" w:date="2021-01-05T13:00:00Z">
              <w:r w:rsidDel="00757F47">
                <w:rPr>
                  <w:rFonts w:ascii="TimesNewRomanPSMT" w:hAnsi="TimesNewRomanPSMT" w:cs="TimesNewRomanPSMT"/>
                  <w:b/>
                  <w:caps/>
                  <w:sz w:val="22"/>
                  <w:szCs w:val="22"/>
                </w:rPr>
                <w:delText xml:space="preserve">Exception 3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593DC8" w:rsidDel="00757F47">
                <w:rPr>
                  <w:rFonts w:ascii="TimesNewRomanPSMT" w:hAnsi="TimesNewRomanPSMT" w:cs="TimesNewRomanPSMT"/>
                  <w:caps/>
                  <w:sz w:val="22"/>
                  <w:szCs w:val="22"/>
                </w:rPr>
                <w:delText>: rooms in which the combined total installed general lighting power in the skylit da</w:delText>
              </w:r>
              <w:r w:rsidDel="00757F47">
                <w:rPr>
                  <w:rFonts w:ascii="TimesNewRomanPSMT" w:hAnsi="TimesNewRomanPSMT" w:cs="TimesNewRomanPSMT"/>
                  <w:caps/>
                  <w:sz w:val="22"/>
                  <w:szCs w:val="22"/>
                </w:rPr>
                <w:delText>y</w:delText>
              </w:r>
              <w:r w:rsidRPr="00593DC8" w:rsidDel="00757F47">
                <w:rPr>
                  <w:rFonts w:ascii="TimesNewRomanPSMT" w:hAnsi="TimesNewRomanPSMT" w:cs="TimesNewRomanPSMT"/>
                  <w:caps/>
                  <w:sz w:val="22"/>
                  <w:szCs w:val="22"/>
                </w:rPr>
                <w:delText>lit zone and primary sidelit daylit zone is &lt;120 Watts, or parking garage areas where the total combined general lighting power in sidelit daylight zones is &lt;60 Watts.</w:delText>
              </w:r>
            </w:del>
          </w:p>
          <w:p w14:paraId="1FC82A67" w14:textId="0C34A873" w:rsidR="008E36C9" w:rsidDel="00757F47" w:rsidRDefault="008E36C9" w:rsidP="00593DC8">
            <w:pPr>
              <w:autoSpaceDE w:val="0"/>
              <w:autoSpaceDN w:val="0"/>
              <w:adjustRightInd w:val="0"/>
              <w:rPr>
                <w:del w:id="215" w:author="Lalor, Ben NOR [2]" w:date="2021-01-05T13:00:00Z"/>
                <w:rFonts w:ascii="TimesNewRomanPSMT" w:hAnsi="TimesNewRomanPSMT" w:cs="TimesNewRomanPSMT"/>
                <w:caps/>
                <w:sz w:val="22"/>
                <w:szCs w:val="22"/>
              </w:rPr>
            </w:pPr>
          </w:p>
          <w:p w14:paraId="5D0F820A" w14:textId="769E0872" w:rsidR="008E36C9" w:rsidDel="00757F47" w:rsidRDefault="008E36C9" w:rsidP="00593DC8">
            <w:pPr>
              <w:autoSpaceDE w:val="0"/>
              <w:autoSpaceDN w:val="0"/>
              <w:adjustRightInd w:val="0"/>
              <w:rPr>
                <w:del w:id="216" w:author="Lalor, Ben NOR [2]" w:date="2021-01-05T13:00:00Z"/>
                <w:rFonts w:ascii="TimesNewRomanPSMT" w:hAnsi="TimesNewRomanPSMT" w:cs="TimesNewRomanPSMT"/>
                <w:caps/>
                <w:sz w:val="22"/>
                <w:szCs w:val="22"/>
              </w:rPr>
            </w:pPr>
            <w:del w:id="217" w:author="Lalor, Ben NOR [2]" w:date="2021-01-05T13:00:00Z">
              <w:r w:rsidDel="00757F47">
                <w:rPr>
                  <w:rFonts w:ascii="TimesNewRomanPSMT" w:hAnsi="TimesNewRomanPSMT" w:cs="TimesNewRomanPSMT"/>
                  <w:b/>
                  <w:caps/>
                  <w:sz w:val="22"/>
                  <w:szCs w:val="22"/>
                </w:rPr>
                <w:delText xml:space="preserve">Exception 4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021204" w:rsidDel="00757F47">
                <w:rPr>
                  <w:rFonts w:ascii="TimesNewRomanPSMT" w:hAnsi="TimesNewRomanPSMT" w:cs="TimesNewRomanPSMT"/>
                  <w:caps/>
                  <w:sz w:val="22"/>
                  <w:szCs w:val="22"/>
                </w:rPr>
                <w:delText>:</w:delText>
              </w:r>
              <w:r w:rsidDel="00757F47">
                <w:rPr>
                  <w:rFonts w:ascii="TimesNewRomanPSMT" w:hAnsi="TimesNewRomanPSMT" w:cs="TimesNewRomanPSMT"/>
                  <w:caps/>
                  <w:sz w:val="22"/>
                  <w:szCs w:val="22"/>
                </w:rPr>
                <w:delText xml:space="preserve"> rooms with total glazing area &lt; 24 FT2, or parking garage areas with combined total &lt; 36 FT2 of glazing or opening.</w:delText>
              </w:r>
            </w:del>
          </w:p>
          <w:p w14:paraId="45A09FCD" w14:textId="27B6E797" w:rsidR="008E36C9" w:rsidDel="00757F47" w:rsidRDefault="008E36C9" w:rsidP="00593DC8">
            <w:pPr>
              <w:autoSpaceDE w:val="0"/>
              <w:autoSpaceDN w:val="0"/>
              <w:adjustRightInd w:val="0"/>
              <w:rPr>
                <w:del w:id="218" w:author="Lalor, Ben NOR [2]" w:date="2021-01-05T13:00:00Z"/>
                <w:rFonts w:ascii="TimesNewRomanPSMT" w:hAnsi="TimesNewRomanPSMT" w:cs="TimesNewRomanPSMT"/>
                <w:caps/>
                <w:sz w:val="22"/>
                <w:szCs w:val="22"/>
              </w:rPr>
            </w:pPr>
          </w:p>
          <w:p w14:paraId="3E1F456D" w14:textId="6C6B5927" w:rsidR="008E36C9" w:rsidDel="00757F47" w:rsidRDefault="008E36C9" w:rsidP="00593DC8">
            <w:pPr>
              <w:autoSpaceDE w:val="0"/>
              <w:autoSpaceDN w:val="0"/>
              <w:adjustRightInd w:val="0"/>
              <w:rPr>
                <w:del w:id="219" w:author="Lalor, Ben NOR [2]" w:date="2021-01-05T13:00:00Z"/>
                <w:rFonts w:ascii="TimesNewRomanPSMT" w:hAnsi="TimesNewRomanPSMT" w:cs="TimesNewRomanPSMT"/>
                <w:caps/>
                <w:sz w:val="22"/>
                <w:szCs w:val="22"/>
              </w:rPr>
            </w:pPr>
            <w:del w:id="220" w:author="Lalor, Ben NOR [2]" w:date="2021-01-05T13:00:00Z">
              <w:r w:rsidDel="00757F47">
                <w:rPr>
                  <w:rFonts w:ascii="TimesNewRomanPSMT" w:hAnsi="TimesNewRomanPSMT" w:cs="TimesNewRomanPSMT"/>
                  <w:b/>
                  <w:caps/>
                  <w:sz w:val="22"/>
                  <w:szCs w:val="22"/>
                </w:rPr>
                <w:delText xml:space="preserve">Exception 5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021204" w:rsidDel="00757F47">
                <w:rPr>
                  <w:rFonts w:ascii="TimesNewRomanPSMT" w:hAnsi="TimesNewRomanPSMT" w:cs="TimesNewRomanPSMT"/>
                  <w:caps/>
                  <w:sz w:val="22"/>
                  <w:szCs w:val="22"/>
                </w:rPr>
                <w:delText>:</w:delText>
              </w:r>
              <w:r w:rsidDel="00757F47">
                <w:rPr>
                  <w:rFonts w:ascii="TimesNewRomanPSMT" w:hAnsi="TimesNewRomanPSMT" w:cs="TimesNewRomanPSMT"/>
                  <w:caps/>
                  <w:sz w:val="22"/>
                  <w:szCs w:val="22"/>
                </w:rPr>
                <w:delText xml:space="preserve"> for parking garages, luminaires located in the daylight adaptation zone and luminaires for dedicated ramps.</w:delText>
              </w:r>
            </w:del>
          </w:p>
          <w:p w14:paraId="20A8F030" w14:textId="00279F22" w:rsidR="008E36C9" w:rsidDel="00757F47" w:rsidRDefault="008E36C9" w:rsidP="00593DC8">
            <w:pPr>
              <w:autoSpaceDE w:val="0"/>
              <w:autoSpaceDN w:val="0"/>
              <w:adjustRightInd w:val="0"/>
              <w:rPr>
                <w:del w:id="221" w:author="Lalor, Ben NOR [2]" w:date="2021-01-05T13:00:00Z"/>
                <w:rFonts w:ascii="TimesNewRomanPSMT" w:hAnsi="TimesNewRomanPSMT" w:cs="TimesNewRomanPSMT"/>
                <w:caps/>
                <w:sz w:val="22"/>
                <w:szCs w:val="22"/>
              </w:rPr>
            </w:pPr>
            <w:del w:id="222" w:author="Lalor, Ben NOR [2]" w:date="2021-01-05T13:00:00Z">
              <w:r w:rsidDel="00757F47">
                <w:rPr>
                  <w:rFonts w:ascii="TimesNewRomanPSMT" w:hAnsi="TimesNewRomanPSMT" w:cs="TimesNewRomanPSMT"/>
                  <w:caps/>
                  <w:sz w:val="22"/>
                  <w:szCs w:val="22"/>
                </w:rPr>
                <w:delText xml:space="preserve"> </w:delText>
              </w:r>
            </w:del>
          </w:p>
          <w:p w14:paraId="293997DF" w14:textId="4DD44D1B" w:rsidR="008E36C9" w:rsidRPr="005A6F95" w:rsidRDefault="008E36C9" w:rsidP="00593DC8">
            <w:pPr>
              <w:autoSpaceDE w:val="0"/>
              <w:autoSpaceDN w:val="0"/>
              <w:adjustRightInd w:val="0"/>
              <w:rPr>
                <w:caps/>
              </w:rPr>
            </w:pPr>
            <w:del w:id="223" w:author="Lalor, Ben NOR [2]" w:date="2021-01-05T13:00:00Z">
              <w:r w:rsidDel="00757F47">
                <w:rPr>
                  <w:rFonts w:ascii="TimesNewRomanPSMT" w:hAnsi="TimesNewRomanPSMT" w:cs="TimesNewRomanPSMT"/>
                  <w:b/>
                  <w:caps/>
                  <w:sz w:val="22"/>
                  <w:szCs w:val="22"/>
                </w:rPr>
                <w:delText xml:space="preserve">Exception 6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021204" w:rsidDel="00757F47">
                <w:rPr>
                  <w:rFonts w:ascii="TimesNewRomanPSMT" w:hAnsi="TimesNewRomanPSMT" w:cs="TimesNewRomanPSMT"/>
                  <w:caps/>
                  <w:sz w:val="22"/>
                  <w:szCs w:val="22"/>
                </w:rPr>
                <w:delText>:</w:delText>
              </w:r>
              <w:r w:rsidDel="00757F47">
                <w:rPr>
                  <w:rFonts w:ascii="TimesNewRomanPSMT" w:hAnsi="TimesNewRomanPSMT" w:cs="TimesNewRomanPSMT"/>
                  <w:caps/>
                  <w:sz w:val="22"/>
                  <w:szCs w:val="22"/>
                </w:rPr>
                <w:delText xml:space="preserve"> luminaires in sidelit daylit zones in retail merchandise sales and wholesale showroom areas.</w:delText>
              </w:r>
            </w:del>
            <w:commentRangeEnd w:id="207"/>
            <w:r w:rsidR="00EE1A3E">
              <w:rPr>
                <w:rStyle w:val="CommentReference"/>
              </w:rPr>
              <w:commentReference w:id="207"/>
            </w:r>
          </w:p>
        </w:tc>
        <w:tc>
          <w:tcPr>
            <w:tcW w:w="720" w:type="dxa"/>
            <w:tcBorders>
              <w:top w:val="single" w:sz="4" w:space="0" w:color="auto"/>
              <w:left w:val="single" w:sz="4" w:space="0" w:color="auto"/>
              <w:bottom w:val="single" w:sz="4" w:space="0" w:color="auto"/>
              <w:right w:val="single" w:sz="4" w:space="0" w:color="auto"/>
            </w:tcBorders>
            <w:hideMark/>
          </w:tcPr>
          <w:p w14:paraId="20F025C5" w14:textId="77777777" w:rsidR="008E36C9" w:rsidRDefault="008E36C9">
            <w:pPr>
              <w:autoSpaceDE w:val="0"/>
              <w:autoSpaceDN w:val="0"/>
              <w:adjustRightInd w:val="0"/>
              <w:jc w:val="center"/>
              <w:rPr>
                <w:ins w:id="224" w:author="Lalor, Ben NOR" w:date="2020-08-13T14:21:00Z"/>
              </w:rPr>
            </w:pPr>
            <w:r>
              <w:lastRenderedPageBreak/>
              <w:sym w:font="Wingdings" w:char="F06F"/>
            </w:r>
          </w:p>
          <w:p w14:paraId="37E5B07D" w14:textId="77777777" w:rsidR="00C9771B" w:rsidRDefault="00C9771B">
            <w:pPr>
              <w:autoSpaceDE w:val="0"/>
              <w:autoSpaceDN w:val="0"/>
              <w:adjustRightInd w:val="0"/>
              <w:jc w:val="center"/>
              <w:rPr>
                <w:ins w:id="225" w:author="Lalor, Ben NOR" w:date="2020-08-13T14:21:00Z"/>
              </w:rPr>
            </w:pPr>
          </w:p>
          <w:p w14:paraId="01B06E8D" w14:textId="77777777" w:rsidR="00C9771B" w:rsidRDefault="00C9771B">
            <w:pPr>
              <w:autoSpaceDE w:val="0"/>
              <w:autoSpaceDN w:val="0"/>
              <w:adjustRightInd w:val="0"/>
              <w:jc w:val="center"/>
              <w:rPr>
                <w:ins w:id="226" w:author="Lalor, Ben NOR" w:date="2020-08-13T14:21:00Z"/>
              </w:rPr>
            </w:pPr>
          </w:p>
          <w:p w14:paraId="688DC11B" w14:textId="77777777" w:rsidR="00C9771B" w:rsidRDefault="00C9771B">
            <w:pPr>
              <w:autoSpaceDE w:val="0"/>
              <w:autoSpaceDN w:val="0"/>
              <w:adjustRightInd w:val="0"/>
              <w:jc w:val="center"/>
              <w:rPr>
                <w:ins w:id="227" w:author="Lalor, Ben NOR" w:date="2020-08-13T14:21:00Z"/>
              </w:rPr>
            </w:pPr>
          </w:p>
          <w:p w14:paraId="21361742" w14:textId="77777777" w:rsidR="00C9771B" w:rsidRDefault="00C9771B">
            <w:pPr>
              <w:autoSpaceDE w:val="0"/>
              <w:autoSpaceDN w:val="0"/>
              <w:adjustRightInd w:val="0"/>
              <w:jc w:val="center"/>
              <w:rPr>
                <w:ins w:id="228" w:author="Lalor, Ben NOR" w:date="2020-08-13T14:21:00Z"/>
              </w:rPr>
            </w:pPr>
          </w:p>
          <w:p w14:paraId="3326FF6A" w14:textId="77777777" w:rsidR="00C9771B" w:rsidRDefault="00C9771B">
            <w:pPr>
              <w:autoSpaceDE w:val="0"/>
              <w:autoSpaceDN w:val="0"/>
              <w:adjustRightInd w:val="0"/>
              <w:jc w:val="center"/>
              <w:rPr>
                <w:ins w:id="229" w:author="Lalor, Ben NOR" w:date="2020-08-13T14:21:00Z"/>
              </w:rPr>
            </w:pPr>
          </w:p>
          <w:p w14:paraId="7A216770" w14:textId="77777777" w:rsidR="00C9771B" w:rsidRDefault="00C9771B">
            <w:pPr>
              <w:autoSpaceDE w:val="0"/>
              <w:autoSpaceDN w:val="0"/>
              <w:adjustRightInd w:val="0"/>
              <w:jc w:val="center"/>
              <w:rPr>
                <w:ins w:id="230" w:author="Lalor, Ben NOR" w:date="2020-08-13T14:21:00Z"/>
              </w:rPr>
            </w:pPr>
          </w:p>
          <w:p w14:paraId="6E8A1D09" w14:textId="77777777" w:rsidR="00C9771B" w:rsidRDefault="00C9771B">
            <w:pPr>
              <w:autoSpaceDE w:val="0"/>
              <w:autoSpaceDN w:val="0"/>
              <w:adjustRightInd w:val="0"/>
              <w:jc w:val="center"/>
              <w:rPr>
                <w:ins w:id="231" w:author="Lalor, Ben NOR" w:date="2020-08-13T14:21:00Z"/>
              </w:rPr>
            </w:pPr>
          </w:p>
          <w:p w14:paraId="4388CB18" w14:textId="77777777" w:rsidR="00C9771B" w:rsidRDefault="00C9771B">
            <w:pPr>
              <w:autoSpaceDE w:val="0"/>
              <w:autoSpaceDN w:val="0"/>
              <w:adjustRightInd w:val="0"/>
              <w:jc w:val="center"/>
              <w:rPr>
                <w:ins w:id="232" w:author="Lalor, Ben NOR" w:date="2020-08-13T14:21:00Z"/>
              </w:rPr>
            </w:pPr>
          </w:p>
          <w:p w14:paraId="71E4360D" w14:textId="77777777" w:rsidR="00C9771B" w:rsidRDefault="00C9771B">
            <w:pPr>
              <w:autoSpaceDE w:val="0"/>
              <w:autoSpaceDN w:val="0"/>
              <w:adjustRightInd w:val="0"/>
              <w:jc w:val="center"/>
              <w:rPr>
                <w:ins w:id="233" w:author="Lalor, Ben NOR" w:date="2020-08-13T14:21:00Z"/>
              </w:rPr>
            </w:pPr>
          </w:p>
          <w:p w14:paraId="5AFA84DC" w14:textId="77777777" w:rsidR="00C9771B" w:rsidRDefault="00C9771B">
            <w:pPr>
              <w:autoSpaceDE w:val="0"/>
              <w:autoSpaceDN w:val="0"/>
              <w:adjustRightInd w:val="0"/>
              <w:jc w:val="center"/>
              <w:rPr>
                <w:ins w:id="234" w:author="Lalor, Ben NOR" w:date="2020-08-13T14:21:00Z"/>
              </w:rPr>
            </w:pPr>
          </w:p>
          <w:p w14:paraId="57C7DABD" w14:textId="77777777" w:rsidR="00C9771B" w:rsidRDefault="00C9771B">
            <w:pPr>
              <w:autoSpaceDE w:val="0"/>
              <w:autoSpaceDN w:val="0"/>
              <w:adjustRightInd w:val="0"/>
              <w:jc w:val="center"/>
              <w:rPr>
                <w:ins w:id="235" w:author="Lalor, Ben NOR" w:date="2020-08-13T14:21:00Z"/>
              </w:rPr>
            </w:pPr>
          </w:p>
          <w:p w14:paraId="291F774D" w14:textId="77777777" w:rsidR="00C9771B" w:rsidRDefault="00C9771B">
            <w:pPr>
              <w:autoSpaceDE w:val="0"/>
              <w:autoSpaceDN w:val="0"/>
              <w:adjustRightInd w:val="0"/>
              <w:jc w:val="center"/>
              <w:rPr>
                <w:ins w:id="236" w:author="Lalor, Ben NOR" w:date="2020-08-13T14:21:00Z"/>
              </w:rPr>
            </w:pPr>
          </w:p>
          <w:p w14:paraId="37309B5E" w14:textId="77777777" w:rsidR="00C9771B" w:rsidRDefault="00C9771B">
            <w:pPr>
              <w:autoSpaceDE w:val="0"/>
              <w:autoSpaceDN w:val="0"/>
              <w:adjustRightInd w:val="0"/>
              <w:jc w:val="center"/>
              <w:rPr>
                <w:ins w:id="237" w:author="Lalor, Ben NOR" w:date="2020-08-13T14:21:00Z"/>
              </w:rPr>
            </w:pPr>
          </w:p>
          <w:p w14:paraId="5EC5292F" w14:textId="77777777" w:rsidR="00C9771B" w:rsidRDefault="00C9771B">
            <w:pPr>
              <w:autoSpaceDE w:val="0"/>
              <w:autoSpaceDN w:val="0"/>
              <w:adjustRightInd w:val="0"/>
              <w:jc w:val="center"/>
              <w:rPr>
                <w:ins w:id="238" w:author="Lalor, Ben NOR" w:date="2020-08-13T14:21:00Z"/>
              </w:rPr>
            </w:pPr>
          </w:p>
          <w:p w14:paraId="4CC9C737" w14:textId="77777777" w:rsidR="00C9771B" w:rsidRDefault="00C9771B">
            <w:pPr>
              <w:autoSpaceDE w:val="0"/>
              <w:autoSpaceDN w:val="0"/>
              <w:adjustRightInd w:val="0"/>
              <w:jc w:val="center"/>
              <w:rPr>
                <w:ins w:id="239" w:author="Lalor, Ben NOR" w:date="2020-08-13T14:21:00Z"/>
              </w:rPr>
            </w:pPr>
          </w:p>
          <w:p w14:paraId="73EC6C55" w14:textId="77777777" w:rsidR="00C9771B" w:rsidRDefault="00C9771B">
            <w:pPr>
              <w:autoSpaceDE w:val="0"/>
              <w:autoSpaceDN w:val="0"/>
              <w:adjustRightInd w:val="0"/>
              <w:jc w:val="center"/>
              <w:rPr>
                <w:ins w:id="240" w:author="Lalor, Ben NOR" w:date="2020-08-13T14:21:00Z"/>
              </w:rPr>
            </w:pPr>
          </w:p>
          <w:p w14:paraId="5004F389" w14:textId="77777777" w:rsidR="00C9771B" w:rsidRDefault="00C9771B">
            <w:pPr>
              <w:autoSpaceDE w:val="0"/>
              <w:autoSpaceDN w:val="0"/>
              <w:adjustRightInd w:val="0"/>
              <w:jc w:val="center"/>
              <w:rPr>
                <w:ins w:id="241" w:author="Lalor, Ben NOR" w:date="2020-08-13T14:21:00Z"/>
              </w:rPr>
            </w:pPr>
          </w:p>
          <w:p w14:paraId="1902FADE" w14:textId="77777777" w:rsidR="00C9771B" w:rsidRDefault="00C9771B">
            <w:pPr>
              <w:autoSpaceDE w:val="0"/>
              <w:autoSpaceDN w:val="0"/>
              <w:adjustRightInd w:val="0"/>
              <w:jc w:val="center"/>
              <w:rPr>
                <w:ins w:id="242" w:author="Lalor, Ben NOR" w:date="2020-08-13T14:22:00Z"/>
              </w:rPr>
            </w:pPr>
            <w:ins w:id="243" w:author="Lalor, Ben NOR" w:date="2020-08-13T14:21:00Z">
              <w:r>
                <w:sym w:font="Wingdings" w:char="F06F"/>
              </w:r>
            </w:ins>
          </w:p>
          <w:p w14:paraId="225ED331" w14:textId="77777777" w:rsidR="00C9771B" w:rsidRDefault="00C9771B">
            <w:pPr>
              <w:autoSpaceDE w:val="0"/>
              <w:autoSpaceDN w:val="0"/>
              <w:adjustRightInd w:val="0"/>
              <w:jc w:val="center"/>
              <w:rPr>
                <w:ins w:id="244" w:author="Lalor, Ben NOR" w:date="2020-08-13T14:22:00Z"/>
              </w:rPr>
            </w:pPr>
          </w:p>
          <w:p w14:paraId="2AD8CFA6" w14:textId="77777777" w:rsidR="00C9771B" w:rsidRDefault="00C9771B">
            <w:pPr>
              <w:autoSpaceDE w:val="0"/>
              <w:autoSpaceDN w:val="0"/>
              <w:adjustRightInd w:val="0"/>
              <w:jc w:val="center"/>
              <w:rPr>
                <w:ins w:id="245" w:author="Lalor, Ben NOR" w:date="2020-08-13T14:22:00Z"/>
              </w:rPr>
            </w:pPr>
          </w:p>
          <w:p w14:paraId="5AA2ECC5" w14:textId="77777777" w:rsidR="00C9771B" w:rsidRDefault="00C9771B">
            <w:pPr>
              <w:autoSpaceDE w:val="0"/>
              <w:autoSpaceDN w:val="0"/>
              <w:adjustRightInd w:val="0"/>
              <w:jc w:val="center"/>
              <w:rPr>
                <w:ins w:id="246" w:author="Lalor, Ben NOR" w:date="2020-08-13T14:22:00Z"/>
              </w:rPr>
            </w:pPr>
          </w:p>
          <w:p w14:paraId="376216C3" w14:textId="77777777" w:rsidR="00C9771B" w:rsidRDefault="00C9771B">
            <w:pPr>
              <w:autoSpaceDE w:val="0"/>
              <w:autoSpaceDN w:val="0"/>
              <w:adjustRightInd w:val="0"/>
              <w:jc w:val="center"/>
              <w:rPr>
                <w:ins w:id="247" w:author="Lalor, Ben NOR" w:date="2020-08-13T14:22:00Z"/>
              </w:rPr>
            </w:pPr>
          </w:p>
          <w:p w14:paraId="490FFE79" w14:textId="77777777" w:rsidR="00C9771B" w:rsidRDefault="00C9771B">
            <w:pPr>
              <w:autoSpaceDE w:val="0"/>
              <w:autoSpaceDN w:val="0"/>
              <w:adjustRightInd w:val="0"/>
              <w:jc w:val="center"/>
              <w:rPr>
                <w:ins w:id="248" w:author="Lalor, Ben NOR" w:date="2020-08-13T14:22:00Z"/>
              </w:rPr>
            </w:pPr>
          </w:p>
          <w:p w14:paraId="05A23450" w14:textId="77777777" w:rsidR="00C9771B" w:rsidRDefault="00C9771B">
            <w:pPr>
              <w:autoSpaceDE w:val="0"/>
              <w:autoSpaceDN w:val="0"/>
              <w:adjustRightInd w:val="0"/>
              <w:jc w:val="center"/>
              <w:rPr>
                <w:ins w:id="249" w:author="Lalor, Ben NOR" w:date="2020-08-13T14:22:00Z"/>
              </w:rPr>
            </w:pPr>
          </w:p>
          <w:p w14:paraId="3ABD980F" w14:textId="77777777" w:rsidR="00C9771B" w:rsidRDefault="00C9771B">
            <w:pPr>
              <w:autoSpaceDE w:val="0"/>
              <w:autoSpaceDN w:val="0"/>
              <w:adjustRightInd w:val="0"/>
              <w:jc w:val="center"/>
              <w:rPr>
                <w:ins w:id="250" w:author="Lalor, Ben NOR" w:date="2020-08-13T14:22:00Z"/>
              </w:rPr>
            </w:pPr>
          </w:p>
          <w:p w14:paraId="167F5DBB" w14:textId="77777777" w:rsidR="00C9771B" w:rsidRDefault="00C9771B">
            <w:pPr>
              <w:autoSpaceDE w:val="0"/>
              <w:autoSpaceDN w:val="0"/>
              <w:adjustRightInd w:val="0"/>
              <w:jc w:val="center"/>
              <w:rPr>
                <w:ins w:id="251" w:author="Lalor, Ben NOR" w:date="2020-08-13T14:22:00Z"/>
              </w:rPr>
            </w:pPr>
          </w:p>
          <w:p w14:paraId="2F3B8017" w14:textId="77777777" w:rsidR="00C9771B" w:rsidRDefault="00C9771B">
            <w:pPr>
              <w:autoSpaceDE w:val="0"/>
              <w:autoSpaceDN w:val="0"/>
              <w:adjustRightInd w:val="0"/>
              <w:jc w:val="center"/>
              <w:rPr>
                <w:ins w:id="252" w:author="Lalor, Ben NOR" w:date="2020-08-13T14:22:00Z"/>
              </w:rPr>
            </w:pPr>
          </w:p>
          <w:p w14:paraId="18ADABD4" w14:textId="77777777" w:rsidR="00C9771B" w:rsidRDefault="00C9771B">
            <w:pPr>
              <w:autoSpaceDE w:val="0"/>
              <w:autoSpaceDN w:val="0"/>
              <w:adjustRightInd w:val="0"/>
              <w:jc w:val="center"/>
              <w:rPr>
                <w:ins w:id="253" w:author="Lalor, Ben NOR" w:date="2020-08-13T14:22:00Z"/>
              </w:rPr>
            </w:pPr>
          </w:p>
          <w:p w14:paraId="59A5A3B4" w14:textId="77777777" w:rsidR="00C9771B" w:rsidRDefault="00C9771B">
            <w:pPr>
              <w:autoSpaceDE w:val="0"/>
              <w:autoSpaceDN w:val="0"/>
              <w:adjustRightInd w:val="0"/>
              <w:jc w:val="center"/>
              <w:rPr>
                <w:ins w:id="254" w:author="Lalor, Ben NOR" w:date="2020-08-13T14:22:00Z"/>
              </w:rPr>
            </w:pPr>
          </w:p>
          <w:p w14:paraId="4286195E" w14:textId="77777777" w:rsidR="00C9771B" w:rsidRDefault="00C9771B">
            <w:pPr>
              <w:autoSpaceDE w:val="0"/>
              <w:autoSpaceDN w:val="0"/>
              <w:adjustRightInd w:val="0"/>
              <w:jc w:val="center"/>
              <w:rPr>
                <w:ins w:id="255" w:author="Lalor, Ben NOR" w:date="2020-08-13T14:22:00Z"/>
              </w:rPr>
            </w:pPr>
          </w:p>
          <w:p w14:paraId="2D87F0FC" w14:textId="77777777" w:rsidR="00C9771B" w:rsidRDefault="00C9771B">
            <w:pPr>
              <w:autoSpaceDE w:val="0"/>
              <w:autoSpaceDN w:val="0"/>
              <w:adjustRightInd w:val="0"/>
              <w:jc w:val="center"/>
              <w:rPr>
                <w:ins w:id="256" w:author="Lalor, Ben NOR" w:date="2020-08-13T14:22:00Z"/>
              </w:rPr>
            </w:pPr>
          </w:p>
          <w:p w14:paraId="5334B21C" w14:textId="77777777" w:rsidR="00C9771B" w:rsidRDefault="00C9771B">
            <w:pPr>
              <w:autoSpaceDE w:val="0"/>
              <w:autoSpaceDN w:val="0"/>
              <w:adjustRightInd w:val="0"/>
              <w:jc w:val="center"/>
              <w:rPr>
                <w:ins w:id="257" w:author="Lalor, Ben NOR" w:date="2020-08-13T14:22:00Z"/>
              </w:rPr>
            </w:pPr>
          </w:p>
          <w:p w14:paraId="27A1CFB7" w14:textId="77777777" w:rsidR="00C9771B" w:rsidRDefault="00C9771B">
            <w:pPr>
              <w:autoSpaceDE w:val="0"/>
              <w:autoSpaceDN w:val="0"/>
              <w:adjustRightInd w:val="0"/>
              <w:jc w:val="center"/>
              <w:rPr>
                <w:ins w:id="258" w:author="Lalor, Ben NOR" w:date="2020-08-13T14:22:00Z"/>
              </w:rPr>
            </w:pPr>
          </w:p>
          <w:p w14:paraId="05AA5668" w14:textId="77777777" w:rsidR="00C9771B" w:rsidRDefault="00C9771B">
            <w:pPr>
              <w:autoSpaceDE w:val="0"/>
              <w:autoSpaceDN w:val="0"/>
              <w:adjustRightInd w:val="0"/>
              <w:jc w:val="center"/>
              <w:rPr>
                <w:ins w:id="259" w:author="Lalor, Ben NOR" w:date="2020-08-13T14:22:00Z"/>
              </w:rPr>
            </w:pPr>
          </w:p>
          <w:p w14:paraId="72C18CB9" w14:textId="77777777" w:rsidR="00C9771B" w:rsidRDefault="00C9771B">
            <w:pPr>
              <w:autoSpaceDE w:val="0"/>
              <w:autoSpaceDN w:val="0"/>
              <w:adjustRightInd w:val="0"/>
              <w:jc w:val="center"/>
              <w:rPr>
                <w:ins w:id="260" w:author="Lalor, Ben NOR" w:date="2020-08-13T14:22:00Z"/>
              </w:rPr>
            </w:pPr>
          </w:p>
          <w:p w14:paraId="06409736" w14:textId="77777777" w:rsidR="00C9771B" w:rsidRDefault="00C9771B">
            <w:pPr>
              <w:autoSpaceDE w:val="0"/>
              <w:autoSpaceDN w:val="0"/>
              <w:adjustRightInd w:val="0"/>
              <w:jc w:val="center"/>
              <w:rPr>
                <w:ins w:id="261" w:author="Lalor, Ben NOR" w:date="2020-08-13T14:22:00Z"/>
              </w:rPr>
            </w:pPr>
          </w:p>
          <w:p w14:paraId="76F5ABC9" w14:textId="77777777" w:rsidR="00C9771B" w:rsidRDefault="00C9771B">
            <w:pPr>
              <w:autoSpaceDE w:val="0"/>
              <w:autoSpaceDN w:val="0"/>
              <w:adjustRightInd w:val="0"/>
              <w:jc w:val="center"/>
              <w:rPr>
                <w:ins w:id="262" w:author="Lalor, Ben NOR" w:date="2020-08-13T14:22:00Z"/>
              </w:rPr>
            </w:pPr>
          </w:p>
          <w:p w14:paraId="39231D8F" w14:textId="77777777" w:rsidR="00C9771B" w:rsidRDefault="00C9771B">
            <w:pPr>
              <w:autoSpaceDE w:val="0"/>
              <w:autoSpaceDN w:val="0"/>
              <w:adjustRightInd w:val="0"/>
              <w:jc w:val="center"/>
              <w:rPr>
                <w:ins w:id="263" w:author="Lalor, Ben NOR" w:date="2020-08-13T14:22:00Z"/>
              </w:rPr>
            </w:pPr>
            <w:ins w:id="264" w:author="Lalor, Ben NOR" w:date="2020-08-13T14:22:00Z">
              <w:r>
                <w:sym w:font="Wingdings" w:char="F06F"/>
              </w:r>
            </w:ins>
          </w:p>
          <w:p w14:paraId="1331C939" w14:textId="77777777" w:rsidR="00C9771B" w:rsidRDefault="00C9771B">
            <w:pPr>
              <w:autoSpaceDE w:val="0"/>
              <w:autoSpaceDN w:val="0"/>
              <w:adjustRightInd w:val="0"/>
              <w:jc w:val="center"/>
              <w:rPr>
                <w:ins w:id="265" w:author="Lalor, Ben NOR" w:date="2020-08-13T14:22:00Z"/>
              </w:rPr>
            </w:pPr>
          </w:p>
          <w:p w14:paraId="7801541D" w14:textId="77777777" w:rsidR="00C9771B" w:rsidRDefault="00C9771B">
            <w:pPr>
              <w:autoSpaceDE w:val="0"/>
              <w:autoSpaceDN w:val="0"/>
              <w:adjustRightInd w:val="0"/>
              <w:jc w:val="center"/>
              <w:rPr>
                <w:ins w:id="266" w:author="Lalor, Ben NOR" w:date="2020-08-13T14:22:00Z"/>
              </w:rPr>
            </w:pPr>
          </w:p>
          <w:p w14:paraId="6604D684" w14:textId="77777777" w:rsidR="00C9771B" w:rsidRDefault="00C9771B">
            <w:pPr>
              <w:autoSpaceDE w:val="0"/>
              <w:autoSpaceDN w:val="0"/>
              <w:adjustRightInd w:val="0"/>
              <w:jc w:val="center"/>
              <w:rPr>
                <w:ins w:id="267" w:author="Lalor, Ben NOR" w:date="2020-08-13T14:22:00Z"/>
              </w:rPr>
            </w:pPr>
          </w:p>
          <w:p w14:paraId="27CC1158" w14:textId="77777777" w:rsidR="00C9771B" w:rsidRDefault="00C9771B">
            <w:pPr>
              <w:autoSpaceDE w:val="0"/>
              <w:autoSpaceDN w:val="0"/>
              <w:adjustRightInd w:val="0"/>
              <w:jc w:val="center"/>
              <w:rPr>
                <w:ins w:id="268" w:author="Lalor, Ben NOR" w:date="2020-08-13T14:22:00Z"/>
              </w:rPr>
            </w:pPr>
            <w:ins w:id="269" w:author="Lalor, Ben NOR" w:date="2020-08-13T14:22:00Z">
              <w:r>
                <w:sym w:font="Wingdings" w:char="F06F"/>
              </w:r>
            </w:ins>
          </w:p>
          <w:p w14:paraId="5AC23276" w14:textId="77777777" w:rsidR="00C9771B" w:rsidRDefault="00C9771B">
            <w:pPr>
              <w:autoSpaceDE w:val="0"/>
              <w:autoSpaceDN w:val="0"/>
              <w:adjustRightInd w:val="0"/>
              <w:jc w:val="center"/>
              <w:rPr>
                <w:ins w:id="270" w:author="Lalor, Ben NOR" w:date="2020-08-13T14:22:00Z"/>
              </w:rPr>
            </w:pPr>
          </w:p>
          <w:p w14:paraId="6716BC5F" w14:textId="77777777" w:rsidR="00C9771B" w:rsidRDefault="00C9771B">
            <w:pPr>
              <w:autoSpaceDE w:val="0"/>
              <w:autoSpaceDN w:val="0"/>
              <w:adjustRightInd w:val="0"/>
              <w:jc w:val="center"/>
              <w:rPr>
                <w:ins w:id="271" w:author="Lalor, Ben NOR" w:date="2020-08-13T14:22:00Z"/>
              </w:rPr>
            </w:pPr>
          </w:p>
          <w:p w14:paraId="6E456ABD" w14:textId="77777777" w:rsidR="00C9771B" w:rsidRDefault="00C9771B">
            <w:pPr>
              <w:autoSpaceDE w:val="0"/>
              <w:autoSpaceDN w:val="0"/>
              <w:adjustRightInd w:val="0"/>
              <w:jc w:val="center"/>
              <w:rPr>
                <w:ins w:id="272" w:author="Lalor, Ben NOR" w:date="2020-08-13T14:22:00Z"/>
              </w:rPr>
            </w:pPr>
          </w:p>
          <w:p w14:paraId="05DF8B72" w14:textId="77777777" w:rsidR="00C9771B" w:rsidRDefault="00C9771B">
            <w:pPr>
              <w:autoSpaceDE w:val="0"/>
              <w:autoSpaceDN w:val="0"/>
              <w:adjustRightInd w:val="0"/>
              <w:jc w:val="center"/>
              <w:rPr>
                <w:ins w:id="273" w:author="Lalor, Ben NOR" w:date="2020-08-13T14:22:00Z"/>
              </w:rPr>
            </w:pPr>
            <w:ins w:id="274" w:author="Lalor, Ben NOR" w:date="2020-08-13T14:22:00Z">
              <w:del w:id="275" w:author="Lalor, Ben NOR [2]" w:date="2021-01-05T13:00:00Z">
                <w:r w:rsidDel="00757F47">
                  <w:sym w:font="Wingdings" w:char="F06F"/>
                </w:r>
              </w:del>
            </w:ins>
          </w:p>
          <w:p w14:paraId="6BF54DE2" w14:textId="77777777" w:rsidR="00C9771B" w:rsidRDefault="00C9771B">
            <w:pPr>
              <w:autoSpaceDE w:val="0"/>
              <w:autoSpaceDN w:val="0"/>
              <w:adjustRightInd w:val="0"/>
              <w:jc w:val="center"/>
              <w:rPr>
                <w:ins w:id="276" w:author="Lalor, Ben NOR" w:date="2020-08-13T14:22:00Z"/>
              </w:rPr>
            </w:pPr>
          </w:p>
          <w:p w14:paraId="3CB9BD28" w14:textId="77777777" w:rsidR="00C9771B" w:rsidRDefault="00C9771B">
            <w:pPr>
              <w:autoSpaceDE w:val="0"/>
              <w:autoSpaceDN w:val="0"/>
              <w:adjustRightInd w:val="0"/>
              <w:jc w:val="center"/>
              <w:rPr>
                <w:ins w:id="277" w:author="Lalor, Ben NOR" w:date="2020-08-13T14:22:00Z"/>
              </w:rPr>
            </w:pPr>
          </w:p>
          <w:p w14:paraId="3C9A6A4B" w14:textId="77777777" w:rsidR="00C9771B" w:rsidRDefault="00C9771B">
            <w:pPr>
              <w:autoSpaceDE w:val="0"/>
              <w:autoSpaceDN w:val="0"/>
              <w:adjustRightInd w:val="0"/>
              <w:jc w:val="center"/>
              <w:rPr>
                <w:ins w:id="278" w:author="Lalor, Ben NOR" w:date="2020-08-13T14:22:00Z"/>
              </w:rPr>
            </w:pPr>
          </w:p>
          <w:p w14:paraId="30D0DD24" w14:textId="77777777" w:rsidR="00C9771B" w:rsidRDefault="00C9771B">
            <w:pPr>
              <w:autoSpaceDE w:val="0"/>
              <w:autoSpaceDN w:val="0"/>
              <w:adjustRightInd w:val="0"/>
              <w:jc w:val="center"/>
              <w:rPr>
                <w:ins w:id="279" w:author="Lalor, Ben NOR" w:date="2020-08-13T14:22:00Z"/>
              </w:rPr>
            </w:pPr>
            <w:ins w:id="280" w:author="Lalor, Ben NOR" w:date="2020-08-13T14:22:00Z">
              <w:del w:id="281" w:author="Lalor, Ben NOR [2]" w:date="2021-01-05T13:00:00Z">
                <w:r w:rsidDel="00757F47">
                  <w:sym w:font="Wingdings" w:char="F06F"/>
                </w:r>
              </w:del>
            </w:ins>
          </w:p>
          <w:p w14:paraId="57C07C01" w14:textId="77777777" w:rsidR="00C9771B" w:rsidRDefault="00C9771B">
            <w:pPr>
              <w:autoSpaceDE w:val="0"/>
              <w:autoSpaceDN w:val="0"/>
              <w:adjustRightInd w:val="0"/>
              <w:jc w:val="center"/>
              <w:rPr>
                <w:ins w:id="282" w:author="Lalor, Ben NOR" w:date="2020-08-13T14:22:00Z"/>
              </w:rPr>
            </w:pPr>
          </w:p>
          <w:p w14:paraId="0E62089C" w14:textId="77777777" w:rsidR="00C9771B" w:rsidRDefault="00C9771B">
            <w:pPr>
              <w:autoSpaceDE w:val="0"/>
              <w:autoSpaceDN w:val="0"/>
              <w:adjustRightInd w:val="0"/>
              <w:jc w:val="center"/>
              <w:rPr>
                <w:ins w:id="283" w:author="Lalor, Ben NOR" w:date="2020-08-13T14:22:00Z"/>
              </w:rPr>
            </w:pPr>
          </w:p>
          <w:p w14:paraId="61F0FEC5" w14:textId="77777777" w:rsidR="00C9771B" w:rsidRDefault="00C9771B">
            <w:pPr>
              <w:autoSpaceDE w:val="0"/>
              <w:autoSpaceDN w:val="0"/>
              <w:adjustRightInd w:val="0"/>
              <w:jc w:val="center"/>
              <w:rPr>
                <w:ins w:id="284" w:author="Lalor, Ben NOR" w:date="2020-08-13T14:22:00Z"/>
              </w:rPr>
            </w:pPr>
          </w:p>
          <w:p w14:paraId="756AAAF2" w14:textId="77777777" w:rsidR="00C9771B" w:rsidRDefault="00C9771B">
            <w:pPr>
              <w:autoSpaceDE w:val="0"/>
              <w:autoSpaceDN w:val="0"/>
              <w:adjustRightInd w:val="0"/>
              <w:jc w:val="center"/>
              <w:rPr>
                <w:ins w:id="285" w:author="Lalor, Ben NOR" w:date="2020-08-13T14:22:00Z"/>
              </w:rPr>
            </w:pPr>
          </w:p>
          <w:p w14:paraId="182D0EE3" w14:textId="77777777" w:rsidR="00C9771B" w:rsidRDefault="00C9771B">
            <w:pPr>
              <w:autoSpaceDE w:val="0"/>
              <w:autoSpaceDN w:val="0"/>
              <w:adjustRightInd w:val="0"/>
              <w:jc w:val="center"/>
              <w:rPr>
                <w:ins w:id="286" w:author="Lalor, Ben NOR" w:date="2020-08-13T14:22:00Z"/>
              </w:rPr>
            </w:pPr>
          </w:p>
          <w:p w14:paraId="1B42E5A3" w14:textId="77777777" w:rsidR="00C9771B" w:rsidRDefault="00C9771B">
            <w:pPr>
              <w:autoSpaceDE w:val="0"/>
              <w:autoSpaceDN w:val="0"/>
              <w:adjustRightInd w:val="0"/>
              <w:jc w:val="center"/>
              <w:rPr>
                <w:ins w:id="287" w:author="Lalor, Ben NOR" w:date="2020-08-13T14:22:00Z"/>
              </w:rPr>
            </w:pPr>
            <w:ins w:id="288" w:author="Lalor, Ben NOR" w:date="2020-08-13T14:22:00Z">
              <w:del w:id="289" w:author="Lalor, Ben NOR [2]" w:date="2021-01-05T13:00:00Z">
                <w:r w:rsidDel="00757F47">
                  <w:sym w:font="Wingdings" w:char="F06F"/>
                </w:r>
              </w:del>
            </w:ins>
          </w:p>
          <w:p w14:paraId="707071E8" w14:textId="77777777" w:rsidR="00C9771B" w:rsidRDefault="00C9771B">
            <w:pPr>
              <w:autoSpaceDE w:val="0"/>
              <w:autoSpaceDN w:val="0"/>
              <w:adjustRightInd w:val="0"/>
              <w:jc w:val="center"/>
              <w:rPr>
                <w:ins w:id="290" w:author="Lalor, Ben NOR" w:date="2020-08-13T14:22:00Z"/>
              </w:rPr>
            </w:pPr>
          </w:p>
          <w:p w14:paraId="24CECD5D" w14:textId="77777777" w:rsidR="00C9771B" w:rsidRDefault="00C9771B">
            <w:pPr>
              <w:autoSpaceDE w:val="0"/>
              <w:autoSpaceDN w:val="0"/>
              <w:adjustRightInd w:val="0"/>
              <w:jc w:val="center"/>
              <w:rPr>
                <w:ins w:id="291" w:author="Lalor, Ben NOR" w:date="2020-08-13T14:22:00Z"/>
              </w:rPr>
            </w:pPr>
          </w:p>
          <w:p w14:paraId="2CA93AD5" w14:textId="77777777" w:rsidR="00C9771B" w:rsidRDefault="00C9771B">
            <w:pPr>
              <w:autoSpaceDE w:val="0"/>
              <w:autoSpaceDN w:val="0"/>
              <w:adjustRightInd w:val="0"/>
              <w:jc w:val="center"/>
              <w:rPr>
                <w:ins w:id="292" w:author="Lalor, Ben NOR" w:date="2020-08-13T14:22:00Z"/>
              </w:rPr>
            </w:pPr>
          </w:p>
          <w:p w14:paraId="7342D33E" w14:textId="77777777" w:rsidR="00C9771B" w:rsidRDefault="00C9771B">
            <w:pPr>
              <w:autoSpaceDE w:val="0"/>
              <w:autoSpaceDN w:val="0"/>
              <w:adjustRightInd w:val="0"/>
              <w:jc w:val="center"/>
              <w:rPr>
                <w:ins w:id="293" w:author="Lalor, Ben NOR" w:date="2020-08-13T14:22:00Z"/>
              </w:rPr>
            </w:pPr>
          </w:p>
          <w:p w14:paraId="0467F3B7" w14:textId="77777777" w:rsidR="00C9771B" w:rsidRDefault="00C9771B" w:rsidP="00EE1A3E">
            <w:pPr>
              <w:autoSpaceDE w:val="0"/>
              <w:autoSpaceDN w:val="0"/>
              <w:adjustRightInd w:val="0"/>
              <w:jc w:val="center"/>
              <w:rPr>
                <w:ins w:id="294" w:author="Lalor, Ben NOR" w:date="2020-08-13T14:22:00Z"/>
              </w:rPr>
            </w:pPr>
            <w:ins w:id="295" w:author="Lalor, Ben NOR" w:date="2020-08-13T14:22:00Z">
              <w:del w:id="296" w:author="Lalor, Ben NOR [2]" w:date="2021-01-05T13:00:00Z">
                <w:r w:rsidDel="00757F47">
                  <w:sym w:font="Wingdings" w:char="F06F"/>
                </w:r>
              </w:del>
            </w:ins>
          </w:p>
          <w:p w14:paraId="22FD74D2" w14:textId="77777777" w:rsidR="00C9771B" w:rsidRDefault="00C9771B">
            <w:pPr>
              <w:autoSpaceDE w:val="0"/>
              <w:autoSpaceDN w:val="0"/>
              <w:adjustRightInd w:val="0"/>
              <w:jc w:val="center"/>
              <w:rPr>
                <w:ins w:id="297" w:author="Lalor, Ben NOR" w:date="2020-08-13T14:22:00Z"/>
              </w:rPr>
            </w:pPr>
          </w:p>
          <w:p w14:paraId="70775EBF" w14:textId="77777777" w:rsidR="00C9771B" w:rsidRDefault="00C9771B">
            <w:pPr>
              <w:autoSpaceDE w:val="0"/>
              <w:autoSpaceDN w:val="0"/>
              <w:adjustRightInd w:val="0"/>
              <w:jc w:val="center"/>
              <w:rPr>
                <w:ins w:id="298" w:author="Lalor, Ben NOR" w:date="2020-08-13T14:22:00Z"/>
              </w:rPr>
            </w:pPr>
          </w:p>
          <w:p w14:paraId="37A49C0C" w14:textId="77777777" w:rsidR="00C9771B" w:rsidRDefault="00C9771B">
            <w:pPr>
              <w:autoSpaceDE w:val="0"/>
              <w:autoSpaceDN w:val="0"/>
              <w:adjustRightInd w:val="0"/>
              <w:jc w:val="center"/>
              <w:rPr>
                <w:ins w:id="299" w:author="Lalor, Ben NOR" w:date="2020-08-13T14:22:00Z"/>
              </w:rPr>
            </w:pPr>
            <w:ins w:id="300" w:author="Lalor, Ben NOR" w:date="2020-08-13T14:22:00Z">
              <w:del w:id="301" w:author="Lalor, Ben NOR [2]" w:date="2021-01-05T13:00:00Z">
                <w:r w:rsidDel="00757F47">
                  <w:sym w:font="Wingdings" w:char="F06F"/>
                </w:r>
              </w:del>
            </w:ins>
          </w:p>
          <w:p w14:paraId="410352B9" w14:textId="77777777" w:rsidR="00C9771B" w:rsidRDefault="00C9771B">
            <w:pPr>
              <w:autoSpaceDE w:val="0"/>
              <w:autoSpaceDN w:val="0"/>
              <w:adjustRightInd w:val="0"/>
              <w:jc w:val="center"/>
              <w:rPr>
                <w:ins w:id="302" w:author="Lalor, Ben NOR" w:date="2020-08-13T14:22:00Z"/>
              </w:rPr>
            </w:pPr>
          </w:p>
          <w:p w14:paraId="37895F4B" w14:textId="77777777" w:rsidR="00C9771B" w:rsidRDefault="00C9771B">
            <w:pPr>
              <w:autoSpaceDE w:val="0"/>
              <w:autoSpaceDN w:val="0"/>
              <w:adjustRightInd w:val="0"/>
              <w:jc w:val="center"/>
              <w:rPr>
                <w:ins w:id="303" w:author="Lalor, Ben NOR" w:date="2020-08-13T14:22:00Z"/>
              </w:rPr>
            </w:pPr>
          </w:p>
          <w:p w14:paraId="612089E5" w14:textId="2C19A327" w:rsidR="00C9771B" w:rsidRDefault="00C9771B">
            <w:pPr>
              <w:autoSpaceDE w:val="0"/>
              <w:autoSpaceDN w:val="0"/>
              <w:adjustRightInd w:val="0"/>
              <w:jc w:val="center"/>
              <w:rPr>
                <w:rFonts w:ascii="TimesNewRomanPSMT" w:hAnsi="TimesNewRomanPSMT" w:cs="TimesNewRomanPSMT"/>
                <w:b/>
                <w:sz w:val="22"/>
                <w:szCs w:val="22"/>
              </w:rPr>
            </w:pPr>
            <w:ins w:id="304" w:author="Lalor, Ben NOR" w:date="2020-08-13T14:22:00Z">
              <w:del w:id="305" w:author="Lalor, Ben NOR [2]" w:date="2021-01-05T13:00:00Z">
                <w:r w:rsidDel="00757F47">
                  <w:sym w:font="Wingdings" w:char="F06F"/>
                </w:r>
              </w:del>
            </w:ins>
          </w:p>
        </w:tc>
        <w:tc>
          <w:tcPr>
            <w:tcW w:w="842" w:type="dxa"/>
            <w:gridSpan w:val="2"/>
            <w:tcBorders>
              <w:top w:val="single" w:sz="4" w:space="0" w:color="auto"/>
              <w:left w:val="single" w:sz="4" w:space="0" w:color="auto"/>
              <w:bottom w:val="single" w:sz="4" w:space="0" w:color="auto"/>
              <w:right w:val="single" w:sz="4" w:space="0" w:color="auto"/>
            </w:tcBorders>
            <w:hideMark/>
          </w:tcPr>
          <w:p w14:paraId="34F3E353" w14:textId="77777777" w:rsidR="008E36C9" w:rsidRDefault="008E36C9">
            <w:pPr>
              <w:autoSpaceDE w:val="0"/>
              <w:autoSpaceDN w:val="0"/>
              <w:adjustRightInd w:val="0"/>
              <w:jc w:val="center"/>
              <w:rPr>
                <w:ins w:id="306" w:author="Lalor, Ben NOR" w:date="2020-08-13T14:21:00Z"/>
              </w:rPr>
            </w:pPr>
            <w:r>
              <w:lastRenderedPageBreak/>
              <w:sym w:font="Wingdings" w:char="F06F"/>
            </w:r>
          </w:p>
          <w:p w14:paraId="0B64BBE6" w14:textId="77777777" w:rsidR="00C9771B" w:rsidRDefault="00C9771B">
            <w:pPr>
              <w:autoSpaceDE w:val="0"/>
              <w:autoSpaceDN w:val="0"/>
              <w:adjustRightInd w:val="0"/>
              <w:jc w:val="center"/>
              <w:rPr>
                <w:ins w:id="307" w:author="Lalor, Ben NOR" w:date="2020-08-13T14:21:00Z"/>
              </w:rPr>
            </w:pPr>
          </w:p>
          <w:p w14:paraId="32892ABE" w14:textId="77777777" w:rsidR="00C9771B" w:rsidRDefault="00C9771B">
            <w:pPr>
              <w:autoSpaceDE w:val="0"/>
              <w:autoSpaceDN w:val="0"/>
              <w:adjustRightInd w:val="0"/>
              <w:jc w:val="center"/>
              <w:rPr>
                <w:ins w:id="308" w:author="Lalor, Ben NOR" w:date="2020-08-13T14:21:00Z"/>
              </w:rPr>
            </w:pPr>
          </w:p>
          <w:p w14:paraId="533979BD" w14:textId="77777777" w:rsidR="00C9771B" w:rsidRDefault="00C9771B">
            <w:pPr>
              <w:autoSpaceDE w:val="0"/>
              <w:autoSpaceDN w:val="0"/>
              <w:adjustRightInd w:val="0"/>
              <w:jc w:val="center"/>
              <w:rPr>
                <w:ins w:id="309" w:author="Lalor, Ben NOR" w:date="2020-08-13T14:21:00Z"/>
              </w:rPr>
            </w:pPr>
          </w:p>
          <w:p w14:paraId="5F0022C5" w14:textId="77777777" w:rsidR="00C9771B" w:rsidRDefault="00C9771B">
            <w:pPr>
              <w:autoSpaceDE w:val="0"/>
              <w:autoSpaceDN w:val="0"/>
              <w:adjustRightInd w:val="0"/>
              <w:jc w:val="center"/>
              <w:rPr>
                <w:ins w:id="310" w:author="Lalor, Ben NOR" w:date="2020-08-13T14:21:00Z"/>
              </w:rPr>
            </w:pPr>
          </w:p>
          <w:p w14:paraId="2342DAFA" w14:textId="77777777" w:rsidR="00C9771B" w:rsidRDefault="00C9771B">
            <w:pPr>
              <w:autoSpaceDE w:val="0"/>
              <w:autoSpaceDN w:val="0"/>
              <w:adjustRightInd w:val="0"/>
              <w:jc w:val="center"/>
              <w:rPr>
                <w:ins w:id="311" w:author="Lalor, Ben NOR" w:date="2020-08-13T14:21:00Z"/>
              </w:rPr>
            </w:pPr>
          </w:p>
          <w:p w14:paraId="56D76284" w14:textId="77777777" w:rsidR="00C9771B" w:rsidRDefault="00C9771B">
            <w:pPr>
              <w:autoSpaceDE w:val="0"/>
              <w:autoSpaceDN w:val="0"/>
              <w:adjustRightInd w:val="0"/>
              <w:jc w:val="center"/>
              <w:rPr>
                <w:ins w:id="312" w:author="Lalor, Ben NOR" w:date="2020-08-13T14:21:00Z"/>
              </w:rPr>
            </w:pPr>
          </w:p>
          <w:p w14:paraId="1FEB368D" w14:textId="77777777" w:rsidR="00C9771B" w:rsidRDefault="00C9771B">
            <w:pPr>
              <w:autoSpaceDE w:val="0"/>
              <w:autoSpaceDN w:val="0"/>
              <w:adjustRightInd w:val="0"/>
              <w:jc w:val="center"/>
              <w:rPr>
                <w:ins w:id="313" w:author="Lalor, Ben NOR" w:date="2020-08-13T14:21:00Z"/>
              </w:rPr>
            </w:pPr>
          </w:p>
          <w:p w14:paraId="1D987579" w14:textId="77777777" w:rsidR="00C9771B" w:rsidRDefault="00C9771B">
            <w:pPr>
              <w:autoSpaceDE w:val="0"/>
              <w:autoSpaceDN w:val="0"/>
              <w:adjustRightInd w:val="0"/>
              <w:jc w:val="center"/>
              <w:rPr>
                <w:ins w:id="314" w:author="Lalor, Ben NOR" w:date="2020-08-13T14:21:00Z"/>
              </w:rPr>
            </w:pPr>
          </w:p>
          <w:p w14:paraId="7CDF69E9" w14:textId="77777777" w:rsidR="00C9771B" w:rsidRDefault="00C9771B">
            <w:pPr>
              <w:autoSpaceDE w:val="0"/>
              <w:autoSpaceDN w:val="0"/>
              <w:adjustRightInd w:val="0"/>
              <w:jc w:val="center"/>
              <w:rPr>
                <w:ins w:id="315" w:author="Lalor, Ben NOR" w:date="2020-08-13T14:21:00Z"/>
              </w:rPr>
            </w:pPr>
          </w:p>
          <w:p w14:paraId="21EF1060" w14:textId="77777777" w:rsidR="00C9771B" w:rsidRDefault="00C9771B">
            <w:pPr>
              <w:autoSpaceDE w:val="0"/>
              <w:autoSpaceDN w:val="0"/>
              <w:adjustRightInd w:val="0"/>
              <w:jc w:val="center"/>
              <w:rPr>
                <w:ins w:id="316" w:author="Lalor, Ben NOR" w:date="2020-08-13T14:21:00Z"/>
              </w:rPr>
            </w:pPr>
          </w:p>
          <w:p w14:paraId="6B53E8BF" w14:textId="77777777" w:rsidR="00C9771B" w:rsidRDefault="00C9771B">
            <w:pPr>
              <w:autoSpaceDE w:val="0"/>
              <w:autoSpaceDN w:val="0"/>
              <w:adjustRightInd w:val="0"/>
              <w:jc w:val="center"/>
              <w:rPr>
                <w:ins w:id="317" w:author="Lalor, Ben NOR" w:date="2020-08-13T14:21:00Z"/>
              </w:rPr>
            </w:pPr>
          </w:p>
          <w:p w14:paraId="0D14D83B" w14:textId="77777777" w:rsidR="00C9771B" w:rsidRDefault="00C9771B">
            <w:pPr>
              <w:autoSpaceDE w:val="0"/>
              <w:autoSpaceDN w:val="0"/>
              <w:adjustRightInd w:val="0"/>
              <w:jc w:val="center"/>
              <w:rPr>
                <w:ins w:id="318" w:author="Lalor, Ben NOR" w:date="2020-08-13T14:21:00Z"/>
              </w:rPr>
            </w:pPr>
          </w:p>
          <w:p w14:paraId="73B81830" w14:textId="77777777" w:rsidR="00C9771B" w:rsidRDefault="00C9771B">
            <w:pPr>
              <w:autoSpaceDE w:val="0"/>
              <w:autoSpaceDN w:val="0"/>
              <w:adjustRightInd w:val="0"/>
              <w:jc w:val="center"/>
              <w:rPr>
                <w:ins w:id="319" w:author="Lalor, Ben NOR" w:date="2020-08-13T14:21:00Z"/>
              </w:rPr>
            </w:pPr>
          </w:p>
          <w:p w14:paraId="7884D196" w14:textId="77777777" w:rsidR="00C9771B" w:rsidRDefault="00C9771B">
            <w:pPr>
              <w:autoSpaceDE w:val="0"/>
              <w:autoSpaceDN w:val="0"/>
              <w:adjustRightInd w:val="0"/>
              <w:jc w:val="center"/>
              <w:rPr>
                <w:ins w:id="320" w:author="Lalor, Ben NOR" w:date="2020-08-13T14:21:00Z"/>
              </w:rPr>
            </w:pPr>
          </w:p>
          <w:p w14:paraId="1A6953EB" w14:textId="77777777" w:rsidR="00C9771B" w:rsidRDefault="00C9771B">
            <w:pPr>
              <w:autoSpaceDE w:val="0"/>
              <w:autoSpaceDN w:val="0"/>
              <w:adjustRightInd w:val="0"/>
              <w:jc w:val="center"/>
              <w:rPr>
                <w:ins w:id="321" w:author="Lalor, Ben NOR" w:date="2020-08-13T14:21:00Z"/>
              </w:rPr>
            </w:pPr>
          </w:p>
          <w:p w14:paraId="55C50B8D" w14:textId="77777777" w:rsidR="00C9771B" w:rsidRDefault="00C9771B">
            <w:pPr>
              <w:autoSpaceDE w:val="0"/>
              <w:autoSpaceDN w:val="0"/>
              <w:adjustRightInd w:val="0"/>
              <w:jc w:val="center"/>
              <w:rPr>
                <w:ins w:id="322" w:author="Lalor, Ben NOR" w:date="2020-08-13T14:21:00Z"/>
              </w:rPr>
            </w:pPr>
          </w:p>
          <w:p w14:paraId="03590E5F" w14:textId="77777777" w:rsidR="00C9771B" w:rsidRDefault="00C9771B">
            <w:pPr>
              <w:autoSpaceDE w:val="0"/>
              <w:autoSpaceDN w:val="0"/>
              <w:adjustRightInd w:val="0"/>
              <w:jc w:val="center"/>
              <w:rPr>
                <w:ins w:id="323" w:author="Lalor, Ben NOR" w:date="2020-08-13T14:21:00Z"/>
              </w:rPr>
            </w:pPr>
          </w:p>
          <w:p w14:paraId="24476BA3" w14:textId="77777777" w:rsidR="00C9771B" w:rsidRDefault="00C9771B">
            <w:pPr>
              <w:autoSpaceDE w:val="0"/>
              <w:autoSpaceDN w:val="0"/>
              <w:adjustRightInd w:val="0"/>
              <w:jc w:val="center"/>
              <w:rPr>
                <w:ins w:id="324" w:author="Lalor, Ben NOR" w:date="2020-08-13T14:21:00Z"/>
              </w:rPr>
            </w:pPr>
            <w:ins w:id="325" w:author="Lalor, Ben NOR" w:date="2020-08-13T14:21:00Z">
              <w:r>
                <w:sym w:font="Wingdings" w:char="F06F"/>
              </w:r>
            </w:ins>
          </w:p>
          <w:p w14:paraId="62F916EB" w14:textId="77777777" w:rsidR="00C9771B" w:rsidRDefault="00C9771B">
            <w:pPr>
              <w:autoSpaceDE w:val="0"/>
              <w:autoSpaceDN w:val="0"/>
              <w:adjustRightInd w:val="0"/>
              <w:jc w:val="center"/>
              <w:rPr>
                <w:ins w:id="326" w:author="Lalor, Ben NOR" w:date="2020-08-13T14:21:00Z"/>
              </w:rPr>
            </w:pPr>
          </w:p>
          <w:p w14:paraId="08F112E3" w14:textId="77777777" w:rsidR="00C9771B" w:rsidRDefault="00C9771B">
            <w:pPr>
              <w:autoSpaceDE w:val="0"/>
              <w:autoSpaceDN w:val="0"/>
              <w:adjustRightInd w:val="0"/>
              <w:jc w:val="center"/>
              <w:rPr>
                <w:ins w:id="327" w:author="Lalor, Ben NOR" w:date="2020-08-13T14:21:00Z"/>
              </w:rPr>
            </w:pPr>
          </w:p>
          <w:p w14:paraId="236E35F4" w14:textId="77777777" w:rsidR="00C9771B" w:rsidRDefault="00C9771B">
            <w:pPr>
              <w:autoSpaceDE w:val="0"/>
              <w:autoSpaceDN w:val="0"/>
              <w:adjustRightInd w:val="0"/>
              <w:jc w:val="center"/>
              <w:rPr>
                <w:ins w:id="328" w:author="Lalor, Ben NOR" w:date="2020-08-13T14:21:00Z"/>
              </w:rPr>
            </w:pPr>
          </w:p>
          <w:p w14:paraId="5618A0EA" w14:textId="77777777" w:rsidR="00C9771B" w:rsidRDefault="00C9771B">
            <w:pPr>
              <w:autoSpaceDE w:val="0"/>
              <w:autoSpaceDN w:val="0"/>
              <w:adjustRightInd w:val="0"/>
              <w:jc w:val="center"/>
              <w:rPr>
                <w:ins w:id="329" w:author="Lalor, Ben NOR" w:date="2020-08-13T14:21:00Z"/>
              </w:rPr>
            </w:pPr>
          </w:p>
          <w:p w14:paraId="09E21198" w14:textId="77777777" w:rsidR="00C9771B" w:rsidRDefault="00C9771B">
            <w:pPr>
              <w:autoSpaceDE w:val="0"/>
              <w:autoSpaceDN w:val="0"/>
              <w:adjustRightInd w:val="0"/>
              <w:jc w:val="center"/>
              <w:rPr>
                <w:ins w:id="330" w:author="Lalor, Ben NOR" w:date="2020-08-13T14:21:00Z"/>
              </w:rPr>
            </w:pPr>
          </w:p>
          <w:p w14:paraId="40C9ACDD" w14:textId="77777777" w:rsidR="00C9771B" w:rsidRDefault="00C9771B">
            <w:pPr>
              <w:autoSpaceDE w:val="0"/>
              <w:autoSpaceDN w:val="0"/>
              <w:adjustRightInd w:val="0"/>
              <w:jc w:val="center"/>
              <w:rPr>
                <w:ins w:id="331" w:author="Lalor, Ben NOR" w:date="2020-08-13T14:21:00Z"/>
              </w:rPr>
            </w:pPr>
          </w:p>
          <w:p w14:paraId="13F9806A" w14:textId="77777777" w:rsidR="00C9771B" w:rsidRDefault="00C9771B">
            <w:pPr>
              <w:autoSpaceDE w:val="0"/>
              <w:autoSpaceDN w:val="0"/>
              <w:adjustRightInd w:val="0"/>
              <w:jc w:val="center"/>
              <w:rPr>
                <w:ins w:id="332" w:author="Lalor, Ben NOR" w:date="2020-08-13T14:21:00Z"/>
              </w:rPr>
            </w:pPr>
          </w:p>
          <w:p w14:paraId="65C02C16" w14:textId="77777777" w:rsidR="00C9771B" w:rsidRDefault="00C9771B">
            <w:pPr>
              <w:autoSpaceDE w:val="0"/>
              <w:autoSpaceDN w:val="0"/>
              <w:adjustRightInd w:val="0"/>
              <w:jc w:val="center"/>
              <w:rPr>
                <w:ins w:id="333" w:author="Lalor, Ben NOR" w:date="2020-08-13T14:21:00Z"/>
              </w:rPr>
            </w:pPr>
          </w:p>
          <w:p w14:paraId="18683012" w14:textId="77777777" w:rsidR="00C9771B" w:rsidRDefault="00C9771B">
            <w:pPr>
              <w:autoSpaceDE w:val="0"/>
              <w:autoSpaceDN w:val="0"/>
              <w:adjustRightInd w:val="0"/>
              <w:jc w:val="center"/>
              <w:rPr>
                <w:ins w:id="334" w:author="Lalor, Ben NOR" w:date="2020-08-13T14:21:00Z"/>
              </w:rPr>
            </w:pPr>
          </w:p>
          <w:p w14:paraId="7008E17A" w14:textId="77777777" w:rsidR="00C9771B" w:rsidRDefault="00C9771B">
            <w:pPr>
              <w:autoSpaceDE w:val="0"/>
              <w:autoSpaceDN w:val="0"/>
              <w:adjustRightInd w:val="0"/>
              <w:jc w:val="center"/>
              <w:rPr>
                <w:ins w:id="335" w:author="Lalor, Ben NOR" w:date="2020-08-13T14:21:00Z"/>
              </w:rPr>
            </w:pPr>
          </w:p>
          <w:p w14:paraId="1FBEF557" w14:textId="77777777" w:rsidR="00C9771B" w:rsidRDefault="00C9771B">
            <w:pPr>
              <w:autoSpaceDE w:val="0"/>
              <w:autoSpaceDN w:val="0"/>
              <w:adjustRightInd w:val="0"/>
              <w:jc w:val="center"/>
              <w:rPr>
                <w:ins w:id="336" w:author="Lalor, Ben NOR" w:date="2020-08-13T14:21:00Z"/>
              </w:rPr>
            </w:pPr>
          </w:p>
          <w:p w14:paraId="7BD6D35C" w14:textId="77777777" w:rsidR="00C9771B" w:rsidRDefault="00C9771B">
            <w:pPr>
              <w:autoSpaceDE w:val="0"/>
              <w:autoSpaceDN w:val="0"/>
              <w:adjustRightInd w:val="0"/>
              <w:jc w:val="center"/>
              <w:rPr>
                <w:ins w:id="337" w:author="Lalor, Ben NOR" w:date="2020-08-13T14:21:00Z"/>
              </w:rPr>
            </w:pPr>
          </w:p>
          <w:p w14:paraId="7B775892" w14:textId="77777777" w:rsidR="00C9771B" w:rsidRDefault="00C9771B">
            <w:pPr>
              <w:autoSpaceDE w:val="0"/>
              <w:autoSpaceDN w:val="0"/>
              <w:adjustRightInd w:val="0"/>
              <w:jc w:val="center"/>
              <w:rPr>
                <w:ins w:id="338" w:author="Lalor, Ben NOR" w:date="2020-08-13T14:21:00Z"/>
              </w:rPr>
            </w:pPr>
          </w:p>
          <w:p w14:paraId="2C8DC576" w14:textId="77777777" w:rsidR="00C9771B" w:rsidRDefault="00C9771B">
            <w:pPr>
              <w:autoSpaceDE w:val="0"/>
              <w:autoSpaceDN w:val="0"/>
              <w:adjustRightInd w:val="0"/>
              <w:jc w:val="center"/>
              <w:rPr>
                <w:ins w:id="339" w:author="Lalor, Ben NOR" w:date="2020-08-13T14:21:00Z"/>
              </w:rPr>
            </w:pPr>
          </w:p>
          <w:p w14:paraId="55DD1369" w14:textId="77777777" w:rsidR="00C9771B" w:rsidRDefault="00C9771B">
            <w:pPr>
              <w:autoSpaceDE w:val="0"/>
              <w:autoSpaceDN w:val="0"/>
              <w:adjustRightInd w:val="0"/>
              <w:jc w:val="center"/>
              <w:rPr>
                <w:ins w:id="340" w:author="Lalor, Ben NOR" w:date="2020-08-13T14:21:00Z"/>
              </w:rPr>
            </w:pPr>
          </w:p>
          <w:p w14:paraId="1D3E914B" w14:textId="77777777" w:rsidR="00C9771B" w:rsidRDefault="00C9771B">
            <w:pPr>
              <w:autoSpaceDE w:val="0"/>
              <w:autoSpaceDN w:val="0"/>
              <w:adjustRightInd w:val="0"/>
              <w:jc w:val="center"/>
              <w:rPr>
                <w:ins w:id="341" w:author="Lalor, Ben NOR" w:date="2020-08-13T14:21:00Z"/>
              </w:rPr>
            </w:pPr>
          </w:p>
          <w:p w14:paraId="04589E2D" w14:textId="77777777" w:rsidR="00C9771B" w:rsidRDefault="00C9771B">
            <w:pPr>
              <w:autoSpaceDE w:val="0"/>
              <w:autoSpaceDN w:val="0"/>
              <w:adjustRightInd w:val="0"/>
              <w:jc w:val="center"/>
              <w:rPr>
                <w:ins w:id="342" w:author="Lalor, Ben NOR" w:date="2020-08-13T14:21:00Z"/>
              </w:rPr>
            </w:pPr>
          </w:p>
          <w:p w14:paraId="56B8D31A" w14:textId="77777777" w:rsidR="00C9771B" w:rsidRDefault="00C9771B">
            <w:pPr>
              <w:autoSpaceDE w:val="0"/>
              <w:autoSpaceDN w:val="0"/>
              <w:adjustRightInd w:val="0"/>
              <w:jc w:val="center"/>
              <w:rPr>
                <w:ins w:id="343" w:author="Lalor, Ben NOR" w:date="2020-08-13T14:21:00Z"/>
              </w:rPr>
            </w:pPr>
          </w:p>
          <w:p w14:paraId="0B87737A" w14:textId="77777777" w:rsidR="00C9771B" w:rsidRDefault="00C9771B">
            <w:pPr>
              <w:autoSpaceDE w:val="0"/>
              <w:autoSpaceDN w:val="0"/>
              <w:adjustRightInd w:val="0"/>
              <w:jc w:val="center"/>
              <w:rPr>
                <w:ins w:id="344" w:author="Lalor, Ben NOR" w:date="2020-08-13T14:21:00Z"/>
              </w:rPr>
            </w:pPr>
          </w:p>
          <w:p w14:paraId="67878DF2" w14:textId="77777777" w:rsidR="00C9771B" w:rsidRDefault="00C9771B">
            <w:pPr>
              <w:autoSpaceDE w:val="0"/>
              <w:autoSpaceDN w:val="0"/>
              <w:adjustRightInd w:val="0"/>
              <w:jc w:val="center"/>
              <w:rPr>
                <w:ins w:id="345" w:author="Lalor, Ben NOR" w:date="2020-08-13T14:21:00Z"/>
              </w:rPr>
            </w:pPr>
            <w:ins w:id="346" w:author="Lalor, Ben NOR" w:date="2020-08-13T14:21:00Z">
              <w:r>
                <w:sym w:font="Wingdings" w:char="F06F"/>
              </w:r>
            </w:ins>
          </w:p>
          <w:p w14:paraId="565D66B6" w14:textId="77777777" w:rsidR="00C9771B" w:rsidRDefault="00C9771B">
            <w:pPr>
              <w:autoSpaceDE w:val="0"/>
              <w:autoSpaceDN w:val="0"/>
              <w:adjustRightInd w:val="0"/>
              <w:jc w:val="center"/>
              <w:rPr>
                <w:ins w:id="347" w:author="Lalor, Ben NOR" w:date="2020-08-13T14:21:00Z"/>
              </w:rPr>
            </w:pPr>
          </w:p>
          <w:p w14:paraId="583A403D" w14:textId="77777777" w:rsidR="00C9771B" w:rsidRDefault="00C9771B">
            <w:pPr>
              <w:autoSpaceDE w:val="0"/>
              <w:autoSpaceDN w:val="0"/>
              <w:adjustRightInd w:val="0"/>
              <w:jc w:val="center"/>
              <w:rPr>
                <w:ins w:id="348" w:author="Lalor, Ben NOR" w:date="2020-08-13T14:21:00Z"/>
              </w:rPr>
            </w:pPr>
          </w:p>
          <w:p w14:paraId="4DBF421F" w14:textId="77777777" w:rsidR="00C9771B" w:rsidRDefault="00C9771B">
            <w:pPr>
              <w:autoSpaceDE w:val="0"/>
              <w:autoSpaceDN w:val="0"/>
              <w:adjustRightInd w:val="0"/>
              <w:jc w:val="center"/>
              <w:rPr>
                <w:ins w:id="349" w:author="Lalor, Ben NOR" w:date="2020-08-13T14:21:00Z"/>
              </w:rPr>
            </w:pPr>
          </w:p>
          <w:p w14:paraId="04E2FADD" w14:textId="77777777" w:rsidR="00C9771B" w:rsidRDefault="00C9771B">
            <w:pPr>
              <w:autoSpaceDE w:val="0"/>
              <w:autoSpaceDN w:val="0"/>
              <w:adjustRightInd w:val="0"/>
              <w:jc w:val="center"/>
              <w:rPr>
                <w:ins w:id="350" w:author="Lalor, Ben NOR" w:date="2020-08-13T14:21:00Z"/>
              </w:rPr>
            </w:pPr>
            <w:ins w:id="351" w:author="Lalor, Ben NOR" w:date="2020-08-13T14:21:00Z">
              <w:r>
                <w:sym w:font="Wingdings" w:char="F06F"/>
              </w:r>
            </w:ins>
          </w:p>
          <w:p w14:paraId="12BEACC1" w14:textId="77777777" w:rsidR="00C9771B" w:rsidRDefault="00C9771B">
            <w:pPr>
              <w:autoSpaceDE w:val="0"/>
              <w:autoSpaceDN w:val="0"/>
              <w:adjustRightInd w:val="0"/>
              <w:jc w:val="center"/>
              <w:rPr>
                <w:ins w:id="352" w:author="Lalor, Ben NOR" w:date="2020-08-13T14:21:00Z"/>
              </w:rPr>
            </w:pPr>
          </w:p>
          <w:p w14:paraId="37F631FE" w14:textId="77777777" w:rsidR="00C9771B" w:rsidRDefault="00C9771B">
            <w:pPr>
              <w:autoSpaceDE w:val="0"/>
              <w:autoSpaceDN w:val="0"/>
              <w:adjustRightInd w:val="0"/>
              <w:jc w:val="center"/>
              <w:rPr>
                <w:ins w:id="353" w:author="Lalor, Ben NOR" w:date="2020-08-13T14:21:00Z"/>
              </w:rPr>
            </w:pPr>
          </w:p>
          <w:p w14:paraId="7AE8BADB" w14:textId="77777777" w:rsidR="00C9771B" w:rsidRDefault="00C9771B">
            <w:pPr>
              <w:autoSpaceDE w:val="0"/>
              <w:autoSpaceDN w:val="0"/>
              <w:adjustRightInd w:val="0"/>
              <w:jc w:val="center"/>
              <w:rPr>
                <w:ins w:id="354" w:author="Lalor, Ben NOR" w:date="2020-08-13T14:21:00Z"/>
              </w:rPr>
            </w:pPr>
          </w:p>
          <w:p w14:paraId="5F206A2D" w14:textId="77777777" w:rsidR="00C9771B" w:rsidRDefault="00C9771B">
            <w:pPr>
              <w:autoSpaceDE w:val="0"/>
              <w:autoSpaceDN w:val="0"/>
              <w:adjustRightInd w:val="0"/>
              <w:jc w:val="center"/>
              <w:rPr>
                <w:ins w:id="355" w:author="Lalor, Ben NOR" w:date="2020-08-13T14:21:00Z"/>
              </w:rPr>
            </w:pPr>
            <w:ins w:id="356" w:author="Lalor, Ben NOR" w:date="2020-08-13T14:21:00Z">
              <w:del w:id="357" w:author="Lalor, Ben NOR [2]" w:date="2021-01-05T13:00:00Z">
                <w:r w:rsidDel="00757F47">
                  <w:sym w:font="Wingdings" w:char="F06F"/>
                </w:r>
              </w:del>
            </w:ins>
          </w:p>
          <w:p w14:paraId="7996214D" w14:textId="77777777" w:rsidR="00C9771B" w:rsidRDefault="00C9771B">
            <w:pPr>
              <w:autoSpaceDE w:val="0"/>
              <w:autoSpaceDN w:val="0"/>
              <w:adjustRightInd w:val="0"/>
              <w:jc w:val="center"/>
              <w:rPr>
                <w:ins w:id="358" w:author="Lalor, Ben NOR" w:date="2020-08-13T14:21:00Z"/>
              </w:rPr>
            </w:pPr>
          </w:p>
          <w:p w14:paraId="0F8888D4" w14:textId="77777777" w:rsidR="00C9771B" w:rsidRDefault="00C9771B">
            <w:pPr>
              <w:autoSpaceDE w:val="0"/>
              <w:autoSpaceDN w:val="0"/>
              <w:adjustRightInd w:val="0"/>
              <w:jc w:val="center"/>
              <w:rPr>
                <w:ins w:id="359" w:author="Lalor, Ben NOR" w:date="2020-08-13T14:21:00Z"/>
              </w:rPr>
            </w:pPr>
          </w:p>
          <w:p w14:paraId="03F5D841" w14:textId="77777777" w:rsidR="00C9771B" w:rsidRDefault="00C9771B">
            <w:pPr>
              <w:autoSpaceDE w:val="0"/>
              <w:autoSpaceDN w:val="0"/>
              <w:adjustRightInd w:val="0"/>
              <w:jc w:val="center"/>
              <w:rPr>
                <w:ins w:id="360" w:author="Lalor, Ben NOR" w:date="2020-08-13T14:21:00Z"/>
              </w:rPr>
            </w:pPr>
          </w:p>
          <w:p w14:paraId="0A5F55D6" w14:textId="77777777" w:rsidR="00C9771B" w:rsidRDefault="00C9771B">
            <w:pPr>
              <w:autoSpaceDE w:val="0"/>
              <w:autoSpaceDN w:val="0"/>
              <w:adjustRightInd w:val="0"/>
              <w:jc w:val="center"/>
              <w:rPr>
                <w:ins w:id="361" w:author="Lalor, Ben NOR" w:date="2020-08-13T14:21:00Z"/>
              </w:rPr>
            </w:pPr>
            <w:ins w:id="362" w:author="Lalor, Ben NOR" w:date="2020-08-13T14:21:00Z">
              <w:del w:id="363" w:author="Lalor, Ben NOR [2]" w:date="2021-01-05T13:00:00Z">
                <w:r w:rsidDel="00757F47">
                  <w:sym w:font="Wingdings" w:char="F06F"/>
                </w:r>
              </w:del>
            </w:ins>
          </w:p>
          <w:p w14:paraId="066C97C3" w14:textId="77777777" w:rsidR="00C9771B" w:rsidRDefault="00C9771B">
            <w:pPr>
              <w:autoSpaceDE w:val="0"/>
              <w:autoSpaceDN w:val="0"/>
              <w:adjustRightInd w:val="0"/>
              <w:jc w:val="center"/>
              <w:rPr>
                <w:ins w:id="364" w:author="Lalor, Ben NOR" w:date="2020-08-13T14:21:00Z"/>
              </w:rPr>
            </w:pPr>
          </w:p>
          <w:p w14:paraId="0F06BCFB" w14:textId="77777777" w:rsidR="00C9771B" w:rsidRDefault="00C9771B">
            <w:pPr>
              <w:autoSpaceDE w:val="0"/>
              <w:autoSpaceDN w:val="0"/>
              <w:adjustRightInd w:val="0"/>
              <w:jc w:val="center"/>
              <w:rPr>
                <w:ins w:id="365" w:author="Lalor, Ben NOR" w:date="2020-08-13T14:21:00Z"/>
              </w:rPr>
            </w:pPr>
          </w:p>
          <w:p w14:paraId="108C91F3" w14:textId="77777777" w:rsidR="00C9771B" w:rsidRDefault="00C9771B">
            <w:pPr>
              <w:autoSpaceDE w:val="0"/>
              <w:autoSpaceDN w:val="0"/>
              <w:adjustRightInd w:val="0"/>
              <w:jc w:val="center"/>
              <w:rPr>
                <w:ins w:id="366" w:author="Lalor, Ben NOR" w:date="2020-08-13T14:21:00Z"/>
              </w:rPr>
            </w:pPr>
          </w:p>
          <w:p w14:paraId="7BC7C38F" w14:textId="77777777" w:rsidR="00C9771B" w:rsidRDefault="00C9771B">
            <w:pPr>
              <w:autoSpaceDE w:val="0"/>
              <w:autoSpaceDN w:val="0"/>
              <w:adjustRightInd w:val="0"/>
              <w:jc w:val="center"/>
              <w:rPr>
                <w:ins w:id="367" w:author="Lalor, Ben NOR" w:date="2020-08-13T14:21:00Z"/>
              </w:rPr>
            </w:pPr>
          </w:p>
          <w:p w14:paraId="39A62C33" w14:textId="77777777" w:rsidR="00C9771B" w:rsidRDefault="00C9771B">
            <w:pPr>
              <w:autoSpaceDE w:val="0"/>
              <w:autoSpaceDN w:val="0"/>
              <w:adjustRightInd w:val="0"/>
              <w:jc w:val="center"/>
              <w:rPr>
                <w:ins w:id="368" w:author="Lalor, Ben NOR" w:date="2020-08-13T14:21:00Z"/>
              </w:rPr>
            </w:pPr>
          </w:p>
          <w:p w14:paraId="43F5A5A5" w14:textId="77777777" w:rsidR="00C9771B" w:rsidRDefault="00C9771B">
            <w:pPr>
              <w:autoSpaceDE w:val="0"/>
              <w:autoSpaceDN w:val="0"/>
              <w:adjustRightInd w:val="0"/>
              <w:jc w:val="center"/>
              <w:rPr>
                <w:ins w:id="369" w:author="Lalor, Ben NOR" w:date="2020-08-13T14:21:00Z"/>
              </w:rPr>
            </w:pPr>
            <w:ins w:id="370" w:author="Lalor, Ben NOR" w:date="2020-08-13T14:21:00Z">
              <w:del w:id="371" w:author="Lalor, Ben NOR [2]" w:date="2021-01-05T13:00:00Z">
                <w:r w:rsidDel="00757F47">
                  <w:sym w:font="Wingdings" w:char="F06F"/>
                </w:r>
              </w:del>
            </w:ins>
          </w:p>
          <w:p w14:paraId="41E08D9F" w14:textId="77777777" w:rsidR="00C9771B" w:rsidRDefault="00C9771B">
            <w:pPr>
              <w:autoSpaceDE w:val="0"/>
              <w:autoSpaceDN w:val="0"/>
              <w:adjustRightInd w:val="0"/>
              <w:jc w:val="center"/>
              <w:rPr>
                <w:ins w:id="372" w:author="Lalor, Ben NOR" w:date="2020-08-13T14:21:00Z"/>
              </w:rPr>
            </w:pPr>
          </w:p>
          <w:p w14:paraId="5EA5EF11" w14:textId="77777777" w:rsidR="00C9771B" w:rsidRDefault="00C9771B">
            <w:pPr>
              <w:autoSpaceDE w:val="0"/>
              <w:autoSpaceDN w:val="0"/>
              <w:adjustRightInd w:val="0"/>
              <w:jc w:val="center"/>
              <w:rPr>
                <w:ins w:id="373" w:author="Lalor, Ben NOR" w:date="2020-08-13T14:21:00Z"/>
              </w:rPr>
            </w:pPr>
          </w:p>
          <w:p w14:paraId="1ED14501" w14:textId="77777777" w:rsidR="00C9771B" w:rsidRDefault="00C9771B">
            <w:pPr>
              <w:autoSpaceDE w:val="0"/>
              <w:autoSpaceDN w:val="0"/>
              <w:adjustRightInd w:val="0"/>
              <w:jc w:val="center"/>
              <w:rPr>
                <w:ins w:id="374" w:author="Lalor, Ben NOR" w:date="2020-08-13T14:21:00Z"/>
              </w:rPr>
            </w:pPr>
          </w:p>
          <w:p w14:paraId="5D510B6E" w14:textId="77777777" w:rsidR="00C9771B" w:rsidRDefault="00C9771B">
            <w:pPr>
              <w:autoSpaceDE w:val="0"/>
              <w:autoSpaceDN w:val="0"/>
              <w:adjustRightInd w:val="0"/>
              <w:jc w:val="center"/>
              <w:rPr>
                <w:ins w:id="375" w:author="Lalor, Ben NOR" w:date="2020-08-13T14:21:00Z"/>
              </w:rPr>
            </w:pPr>
          </w:p>
          <w:p w14:paraId="22CC991F" w14:textId="77777777" w:rsidR="00C9771B" w:rsidRDefault="00C9771B">
            <w:pPr>
              <w:autoSpaceDE w:val="0"/>
              <w:autoSpaceDN w:val="0"/>
              <w:adjustRightInd w:val="0"/>
              <w:jc w:val="center"/>
              <w:rPr>
                <w:ins w:id="376" w:author="Lalor, Ben NOR" w:date="2020-08-13T14:21:00Z"/>
              </w:rPr>
            </w:pPr>
            <w:ins w:id="377" w:author="Lalor, Ben NOR" w:date="2020-08-13T14:21:00Z">
              <w:del w:id="378" w:author="Lalor, Ben NOR [2]" w:date="2021-01-05T13:00:00Z">
                <w:r w:rsidDel="00757F47">
                  <w:sym w:font="Wingdings" w:char="F06F"/>
                </w:r>
              </w:del>
            </w:ins>
          </w:p>
          <w:p w14:paraId="1E1B1201" w14:textId="77777777" w:rsidR="00C9771B" w:rsidRDefault="00C9771B">
            <w:pPr>
              <w:autoSpaceDE w:val="0"/>
              <w:autoSpaceDN w:val="0"/>
              <w:adjustRightInd w:val="0"/>
              <w:jc w:val="center"/>
              <w:rPr>
                <w:ins w:id="379" w:author="Lalor, Ben NOR" w:date="2020-08-13T14:21:00Z"/>
              </w:rPr>
            </w:pPr>
          </w:p>
          <w:p w14:paraId="68A0F259" w14:textId="77777777" w:rsidR="00C9771B" w:rsidRDefault="00C9771B" w:rsidP="00EE1A3E">
            <w:pPr>
              <w:autoSpaceDE w:val="0"/>
              <w:autoSpaceDN w:val="0"/>
              <w:adjustRightInd w:val="0"/>
              <w:jc w:val="center"/>
              <w:rPr>
                <w:ins w:id="380" w:author="Lalor, Ben NOR" w:date="2020-08-13T14:21:00Z"/>
              </w:rPr>
            </w:pPr>
          </w:p>
          <w:p w14:paraId="602E9F97" w14:textId="77777777" w:rsidR="00C9771B" w:rsidRDefault="00C9771B">
            <w:pPr>
              <w:autoSpaceDE w:val="0"/>
              <w:autoSpaceDN w:val="0"/>
              <w:adjustRightInd w:val="0"/>
              <w:jc w:val="center"/>
              <w:rPr>
                <w:ins w:id="381" w:author="Lalor, Ben NOR" w:date="2020-08-13T14:22:00Z"/>
              </w:rPr>
            </w:pPr>
            <w:ins w:id="382" w:author="Lalor, Ben NOR" w:date="2020-08-13T14:21:00Z">
              <w:del w:id="383" w:author="Lalor, Ben NOR [2]" w:date="2021-01-05T13:00:00Z">
                <w:r w:rsidDel="00757F47">
                  <w:sym w:font="Wingdings" w:char="F06F"/>
                </w:r>
              </w:del>
            </w:ins>
          </w:p>
          <w:p w14:paraId="77AD57B1" w14:textId="77777777" w:rsidR="00C9771B" w:rsidRDefault="00C9771B">
            <w:pPr>
              <w:autoSpaceDE w:val="0"/>
              <w:autoSpaceDN w:val="0"/>
              <w:adjustRightInd w:val="0"/>
              <w:jc w:val="center"/>
              <w:rPr>
                <w:ins w:id="384" w:author="Lalor, Ben NOR" w:date="2020-08-13T14:22:00Z"/>
              </w:rPr>
            </w:pPr>
          </w:p>
          <w:p w14:paraId="17043F74" w14:textId="77777777" w:rsidR="00C9771B" w:rsidRDefault="00C9771B">
            <w:pPr>
              <w:autoSpaceDE w:val="0"/>
              <w:autoSpaceDN w:val="0"/>
              <w:adjustRightInd w:val="0"/>
              <w:jc w:val="center"/>
              <w:rPr>
                <w:ins w:id="385" w:author="Lalor, Ben NOR" w:date="2020-08-13T14:22:00Z"/>
              </w:rPr>
            </w:pPr>
          </w:p>
          <w:p w14:paraId="38571293" w14:textId="305DBC0E" w:rsidR="00C9771B" w:rsidRDefault="00C9771B">
            <w:pPr>
              <w:autoSpaceDE w:val="0"/>
              <w:autoSpaceDN w:val="0"/>
              <w:adjustRightInd w:val="0"/>
              <w:jc w:val="center"/>
              <w:rPr>
                <w:rFonts w:ascii="TimesNewRomanPSMT" w:hAnsi="TimesNewRomanPSMT" w:cs="TimesNewRomanPSMT"/>
                <w:b/>
                <w:sz w:val="22"/>
                <w:szCs w:val="22"/>
              </w:rPr>
            </w:pPr>
            <w:ins w:id="386" w:author="Lalor, Ben NOR" w:date="2020-08-13T14:22:00Z">
              <w:del w:id="387" w:author="Lalor, Ben NOR [2]" w:date="2021-01-05T13:01:00Z">
                <w:r w:rsidDel="00757F47">
                  <w:sym w:font="Wingdings" w:char="F06F"/>
                </w:r>
              </w:del>
            </w:ins>
          </w:p>
        </w:tc>
      </w:tr>
      <w:tr w:rsidR="008E36C9" w14:paraId="2F6F88C9" w14:textId="77777777" w:rsidTr="008E36C9">
        <w:tc>
          <w:tcPr>
            <w:tcW w:w="8848" w:type="dxa"/>
            <w:tcBorders>
              <w:top w:val="single" w:sz="4" w:space="0" w:color="auto"/>
              <w:left w:val="single" w:sz="4" w:space="0" w:color="auto"/>
              <w:bottom w:val="single" w:sz="4" w:space="0" w:color="auto"/>
              <w:right w:val="single" w:sz="4" w:space="0" w:color="auto"/>
            </w:tcBorders>
            <w:vAlign w:val="center"/>
          </w:tcPr>
          <w:p w14:paraId="29884D4D" w14:textId="586A93B2" w:rsidR="008E36C9" w:rsidRDefault="008E36C9" w:rsidP="00593DC8">
            <w:pPr>
              <w:autoSpaceDE w:val="0"/>
              <w:autoSpaceDN w:val="0"/>
              <w:adjustRightInd w:val="0"/>
              <w:spacing w:before="240" w:line="120" w:lineRule="auto"/>
              <w:rPr>
                <w:rFonts w:ascii="TimesNewRomanPSMT" w:hAnsi="TimesNewRomanPSMT" w:cs="TimesNewRomanPSMT"/>
                <w:b/>
                <w:caps/>
                <w:sz w:val="22"/>
                <w:szCs w:val="22"/>
              </w:rPr>
            </w:pPr>
            <w:commentRangeStart w:id="388"/>
            <w:r>
              <w:rPr>
                <w:rFonts w:ascii="TimesNewRomanPSMT" w:hAnsi="TimesNewRomanPSMT" w:cs="TimesNewRomanPSMT"/>
                <w:b/>
                <w:caps/>
                <w:color w:val="365F91" w:themeColor="accent1" w:themeShade="BF"/>
                <w:sz w:val="22"/>
                <w:szCs w:val="22"/>
              </w:rPr>
              <w:lastRenderedPageBreak/>
              <w:t>§130.1(</w:t>
            </w:r>
            <w:r>
              <w:rPr>
                <w:rFonts w:ascii="TimesNewRomanPSMT" w:hAnsi="TimesNewRomanPSMT" w:cs="TimesNewRomanPSMT"/>
                <w:b/>
                <w:color w:val="365F91" w:themeColor="accent1" w:themeShade="BF"/>
                <w:sz w:val="22"/>
                <w:szCs w:val="22"/>
              </w:rPr>
              <w:t>f</w:t>
            </w:r>
            <w:r>
              <w:rPr>
                <w:rFonts w:ascii="TimesNewRomanPSMT" w:hAnsi="TimesNewRomanPSMT" w:cs="TimesNewRomanPSMT"/>
                <w:b/>
                <w:caps/>
                <w:color w:val="365F91" w:themeColor="accent1" w:themeShade="BF"/>
                <w:sz w:val="22"/>
                <w:szCs w:val="22"/>
              </w:rPr>
              <w:t xml:space="preserve">) </w:t>
            </w:r>
            <w:r w:rsidRPr="00290DF2">
              <w:rPr>
                <w:rFonts w:ascii="TimesNewRomanPSMT" w:hAnsi="TimesNewRomanPSMT" w:cs="TimesNewRomanPSMT"/>
                <w:b/>
                <w:caps/>
                <w:sz w:val="22"/>
                <w:szCs w:val="22"/>
              </w:rPr>
              <w:t>control interactions</w:t>
            </w:r>
          </w:p>
          <w:p w14:paraId="0647CD3A" w14:textId="0B98F108"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each lighting control installed to meet 130.1 requirements shall incorporate the functions of other lighting controls required by this section.</w:t>
            </w:r>
          </w:p>
          <w:p w14:paraId="0124640F" w14:textId="519595A0"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lastRenderedPageBreak/>
              <w:t>1. for general lighting, manual area control shall permit the level of light provided while lighting is on to be set or adjusted by controls specified in 130.1(</w:t>
            </w:r>
            <w:r w:rsidRPr="00593DC8">
              <w:rPr>
                <w:rFonts w:ascii="TimesNewRomanPSMT" w:hAnsi="TimesNewRomanPSMT" w:cs="TimesNewRomanPSMT"/>
                <w:sz w:val="22"/>
                <w:szCs w:val="22"/>
              </w:rPr>
              <w:t>b</w:t>
            </w:r>
            <w:r>
              <w:rPr>
                <w:rFonts w:ascii="TimesNewRomanPSMT" w:hAnsi="TimesNewRomanPSMT" w:cs="TimesNewRomanPSMT"/>
                <w:sz w:val="22"/>
                <w:szCs w:val="22"/>
              </w:rPr>
              <w:t>), (c), (d) and (e</w:t>
            </w:r>
            <w:r>
              <w:rPr>
                <w:rFonts w:ascii="TimesNewRomanPSMT" w:hAnsi="TimesNewRomanPSMT" w:cs="TimesNewRomanPSMT"/>
                <w:caps/>
                <w:sz w:val="22"/>
                <w:szCs w:val="22"/>
              </w:rPr>
              <w:t xml:space="preserve">). </w:t>
            </w:r>
          </w:p>
          <w:p w14:paraId="1AD1FCCC" w14:textId="77777777"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2. manual area control shall permit shutoff control to turn the lighting down or off.</w:t>
            </w:r>
          </w:p>
          <w:p w14:paraId="04DBD988" w14:textId="7299FCFB"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3. multilevel control shall permit the automatic daylighting control to adjust electric lighting in repsonse to daylight.</w:t>
            </w:r>
          </w:p>
          <w:p w14:paraId="50CAA52B" w14:textId="188B0B91"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4. multilevel control shall permit the demand responsive (DR) control to adjust lighting during a DR event then return it to the level set by the control after the event.</w:t>
            </w:r>
          </w:p>
          <w:p w14:paraId="2C77223F" w14:textId="795D8DB8"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 xml:space="preserve">5. shutoff control shall permit the manual area control to turn the lighting on. </w:t>
            </w:r>
          </w:p>
          <w:p w14:paraId="1512BD37" w14:textId="71F1C3EC"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6. automatic daylighting control shall permit multilevel lighting control</w:t>
            </w:r>
            <w:ins w:id="389" w:author="Lalor, Ben NOR" w:date="2020-07-01T10:39:00Z">
              <w:r w:rsidR="0033154F">
                <w:rPr>
                  <w:rFonts w:ascii="TimesNewRomanPSMT" w:hAnsi="TimesNewRomanPSMT" w:cs="TimesNewRomanPSMT"/>
                  <w:caps/>
                  <w:sz w:val="22"/>
                  <w:szCs w:val="22"/>
                </w:rPr>
                <w:t xml:space="preserve"> </w:t>
              </w:r>
            </w:ins>
            <w:r>
              <w:rPr>
                <w:rFonts w:ascii="TimesNewRomanPSMT" w:hAnsi="TimesNewRomanPSMT" w:cs="TimesNewRomanPSMT"/>
                <w:caps/>
                <w:sz w:val="22"/>
                <w:szCs w:val="22"/>
              </w:rPr>
              <w:t>to adjust the lighting level.</w:t>
            </w:r>
          </w:p>
          <w:p w14:paraId="70BC97D0" w14:textId="17751BBA" w:rsidR="008E36C9" w:rsidRPr="00272B96"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7. for lighting controlled by multilevel lighting controls and occupant sensing controls that provide automatic-on function, controls shall provide a partial-on function that is capable of automatically activating between 50-70% of controlled lighting power.</w:t>
            </w:r>
            <w:commentRangeEnd w:id="388"/>
            <w:r w:rsidR="00451F8C">
              <w:rPr>
                <w:rStyle w:val="CommentReference"/>
              </w:rPr>
              <w:commentReference w:id="388"/>
            </w:r>
          </w:p>
          <w:p w14:paraId="6D0A4DD1" w14:textId="77777777" w:rsidR="008E36C9" w:rsidRDefault="008E36C9">
            <w:pPr>
              <w:rPr>
                <w:caps/>
              </w:rPr>
            </w:pPr>
          </w:p>
        </w:tc>
        <w:tc>
          <w:tcPr>
            <w:tcW w:w="720" w:type="dxa"/>
            <w:tcBorders>
              <w:top w:val="single" w:sz="4" w:space="0" w:color="auto"/>
              <w:left w:val="single" w:sz="4" w:space="0" w:color="auto"/>
              <w:bottom w:val="single" w:sz="4" w:space="0" w:color="auto"/>
              <w:right w:val="single" w:sz="4" w:space="0" w:color="auto"/>
            </w:tcBorders>
            <w:hideMark/>
          </w:tcPr>
          <w:p w14:paraId="397AC068" w14:textId="77777777" w:rsidR="008E36C9" w:rsidRDefault="008E36C9">
            <w:pPr>
              <w:autoSpaceDE w:val="0"/>
              <w:autoSpaceDN w:val="0"/>
              <w:adjustRightInd w:val="0"/>
              <w:jc w:val="center"/>
              <w:rPr>
                <w:rFonts w:ascii="TimesNewRomanPSMT" w:hAnsi="TimesNewRomanPSMT" w:cs="TimesNewRomanPSMT"/>
                <w:b/>
                <w:sz w:val="22"/>
                <w:szCs w:val="22"/>
              </w:rPr>
            </w:pPr>
            <w:r>
              <w:lastRenderedPageBreak/>
              <w:sym w:font="Wingdings" w:char="F06F"/>
            </w:r>
          </w:p>
        </w:tc>
        <w:tc>
          <w:tcPr>
            <w:tcW w:w="842" w:type="dxa"/>
            <w:gridSpan w:val="2"/>
            <w:tcBorders>
              <w:top w:val="single" w:sz="4" w:space="0" w:color="auto"/>
              <w:left w:val="single" w:sz="4" w:space="0" w:color="auto"/>
              <w:bottom w:val="single" w:sz="4" w:space="0" w:color="auto"/>
              <w:right w:val="single" w:sz="4" w:space="0" w:color="auto"/>
            </w:tcBorders>
            <w:hideMark/>
          </w:tcPr>
          <w:p w14:paraId="353438B0"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bl>
    <w:tbl>
      <w:tblPr>
        <w:tblStyle w:val="TableGrid2"/>
        <w:tblW w:w="10395" w:type="dxa"/>
        <w:tblInd w:w="0" w:type="dxa"/>
        <w:tblLayout w:type="fixed"/>
        <w:tblCellMar>
          <w:top w:w="43" w:type="dxa"/>
          <w:left w:w="115" w:type="dxa"/>
          <w:bottom w:w="43" w:type="dxa"/>
          <w:right w:w="115" w:type="dxa"/>
        </w:tblCellMar>
        <w:tblLook w:val="04A0" w:firstRow="1" w:lastRow="0" w:firstColumn="1" w:lastColumn="0" w:noHBand="0" w:noVBand="1"/>
      </w:tblPr>
      <w:tblGrid>
        <w:gridCol w:w="8841"/>
        <w:gridCol w:w="943"/>
        <w:gridCol w:w="611"/>
      </w:tblGrid>
      <w:tr w:rsidR="008E36C9" w14:paraId="28707F42" w14:textId="77777777" w:rsidTr="008E36C9">
        <w:trPr>
          <w:trHeight w:val="1909"/>
        </w:trPr>
        <w:tc>
          <w:tcPr>
            <w:tcW w:w="8841" w:type="dxa"/>
            <w:vMerge w:val="restart"/>
            <w:tcBorders>
              <w:top w:val="single" w:sz="4" w:space="0" w:color="auto"/>
              <w:left w:val="single" w:sz="4" w:space="0" w:color="auto"/>
              <w:bottom w:val="single" w:sz="4" w:space="0" w:color="auto"/>
              <w:right w:val="single" w:sz="4" w:space="0" w:color="auto"/>
            </w:tcBorders>
            <w:shd w:val="clear" w:color="auto" w:fill="C00000"/>
            <w:vAlign w:val="center"/>
            <w:hideMark/>
          </w:tcPr>
          <w:p w14:paraId="27CC082C" w14:textId="02B568DE" w:rsidR="008E36C9" w:rsidRDefault="008E36C9">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t>2019 Nonresidential Energy Standards Compliance</w:t>
            </w:r>
          </w:p>
          <w:p w14:paraId="59623BA0" w14:textId="0484CC44" w:rsidR="008E36C9" w:rsidRDefault="008E36C9">
            <w:pPr>
              <w:rPr>
                <w:rFonts w:ascii="Arial,Italic" w:hAnsi="Arial,Italic" w:cs="Arial,Italic"/>
                <w:b/>
                <w:i/>
                <w:iCs/>
                <w:sz w:val="20"/>
                <w:szCs w:val="20"/>
              </w:rPr>
            </w:pPr>
            <w:r>
              <w:rPr>
                <w:rFonts w:ascii="Arial,Italic" w:hAnsi="Arial,Italic" w:cs="Arial,Italic"/>
                <w:b/>
                <w:i/>
                <w:iCs/>
                <w:sz w:val="20"/>
                <w:szCs w:val="20"/>
              </w:rPr>
              <w:t>(Title 24, Part 6)</w:t>
            </w:r>
          </w:p>
          <w:p w14:paraId="28965972" w14:textId="77777777" w:rsidR="008E36C9" w:rsidRDefault="008E36C9">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Outdoor Lighting Mandatory Measures:</w:t>
            </w:r>
          </w:p>
        </w:tc>
        <w:tc>
          <w:tcPr>
            <w:tcW w:w="1554"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70C9302" w14:textId="77777777" w:rsidR="008E36C9" w:rsidRDefault="008E36C9">
            <w:pPr>
              <w:autoSpaceDE w:val="0"/>
              <w:autoSpaceDN w:val="0"/>
              <w:adjustRightInd w:val="0"/>
              <w:jc w:val="center"/>
              <w:rPr>
                <w:rFonts w:ascii="TimesNewRomanPSMT" w:hAnsi="TimesNewRomanPSMT" w:cs="TimesNewRomanPSMT"/>
                <w:b/>
                <w:i/>
                <w:sz w:val="22"/>
                <w:szCs w:val="22"/>
              </w:rPr>
            </w:pPr>
            <w:r>
              <w:rPr>
                <w:rFonts w:ascii="TimesNewRomanPSMT" w:hAnsi="TimesNewRomanPSMT" w:cs="TimesNewRomanPSMT"/>
                <w:b/>
                <w:i/>
                <w:sz w:val="22"/>
                <w:szCs w:val="22"/>
              </w:rPr>
              <w:t>Does this measure apply to your project?</w:t>
            </w:r>
          </w:p>
        </w:tc>
      </w:tr>
      <w:tr w:rsidR="008E36C9" w14:paraId="7AC7951C" w14:textId="77777777" w:rsidTr="008E36C9">
        <w:trPr>
          <w:trHeight w:val="37"/>
        </w:trPr>
        <w:tc>
          <w:tcPr>
            <w:tcW w:w="8841" w:type="dxa"/>
            <w:vMerge/>
            <w:tcBorders>
              <w:top w:val="single" w:sz="4" w:space="0" w:color="auto"/>
              <w:left w:val="single" w:sz="4" w:space="0" w:color="auto"/>
              <w:bottom w:val="single" w:sz="4" w:space="0" w:color="auto"/>
              <w:right w:val="single" w:sz="4" w:space="0" w:color="auto"/>
            </w:tcBorders>
            <w:vAlign w:val="center"/>
            <w:hideMark/>
          </w:tcPr>
          <w:p w14:paraId="7ECEBE0C" w14:textId="77777777" w:rsidR="008E36C9" w:rsidRDefault="008E36C9">
            <w:pPr>
              <w:rPr>
                <w:rFonts w:ascii="Arial,Italic" w:hAnsi="Arial,Italic" w:cs="Arial,Italic"/>
                <w:b/>
                <w:i/>
                <w:iCs/>
                <w:sz w:val="20"/>
                <w:szCs w:val="20"/>
              </w:rPr>
            </w:pPr>
          </w:p>
        </w:tc>
        <w:tc>
          <w:tcPr>
            <w:tcW w:w="943" w:type="dxa"/>
            <w:tcBorders>
              <w:top w:val="single" w:sz="4" w:space="0" w:color="auto"/>
              <w:left w:val="single" w:sz="4" w:space="0" w:color="auto"/>
              <w:bottom w:val="single" w:sz="4" w:space="0" w:color="auto"/>
              <w:right w:val="single" w:sz="4" w:space="0" w:color="auto"/>
            </w:tcBorders>
            <w:shd w:val="clear" w:color="auto" w:fill="C00000"/>
            <w:hideMark/>
          </w:tcPr>
          <w:p w14:paraId="138C70B5" w14:textId="77777777" w:rsidR="008E36C9" w:rsidRDefault="008E36C9">
            <w:pPr>
              <w:autoSpaceDE w:val="0"/>
              <w:autoSpaceDN w:val="0"/>
              <w:adjustRightInd w:val="0"/>
              <w:jc w:val="center"/>
              <w:rPr>
                <w:b/>
              </w:rPr>
            </w:pPr>
            <w:r>
              <w:rPr>
                <w:b/>
              </w:rPr>
              <w:t>Y</w:t>
            </w:r>
          </w:p>
        </w:tc>
        <w:tc>
          <w:tcPr>
            <w:tcW w:w="611" w:type="dxa"/>
            <w:tcBorders>
              <w:top w:val="single" w:sz="4" w:space="0" w:color="auto"/>
              <w:left w:val="single" w:sz="4" w:space="0" w:color="auto"/>
              <w:bottom w:val="single" w:sz="4" w:space="0" w:color="auto"/>
              <w:right w:val="single" w:sz="4" w:space="0" w:color="auto"/>
            </w:tcBorders>
            <w:shd w:val="clear" w:color="auto" w:fill="C00000"/>
            <w:hideMark/>
          </w:tcPr>
          <w:p w14:paraId="0DCC899A" w14:textId="77777777" w:rsidR="008E36C9" w:rsidRDefault="008E36C9">
            <w:pPr>
              <w:autoSpaceDE w:val="0"/>
              <w:autoSpaceDN w:val="0"/>
              <w:adjustRightInd w:val="0"/>
              <w:jc w:val="center"/>
              <w:rPr>
                <w:rFonts w:ascii="TimesNewRomanPSMT" w:hAnsi="TimesNewRomanPSMT" w:cs="TimesNewRomanPSMT"/>
                <w:b/>
                <w:sz w:val="22"/>
                <w:szCs w:val="22"/>
              </w:rPr>
            </w:pPr>
            <w:r>
              <w:rPr>
                <w:rFonts w:ascii="TimesNewRomanPSMT" w:hAnsi="TimesNewRomanPSMT" w:cs="TimesNewRomanPSMT"/>
                <w:b/>
                <w:sz w:val="22"/>
                <w:szCs w:val="22"/>
              </w:rPr>
              <w:t>N</w:t>
            </w:r>
          </w:p>
        </w:tc>
      </w:tr>
      <w:tr w:rsidR="008E36C9" w14:paraId="14ED7095" w14:textId="77777777" w:rsidTr="008E36C9">
        <w:trPr>
          <w:trHeight w:val="874"/>
        </w:trPr>
        <w:tc>
          <w:tcPr>
            <w:tcW w:w="8841" w:type="dxa"/>
            <w:tcBorders>
              <w:top w:val="single" w:sz="4" w:space="0" w:color="auto"/>
              <w:left w:val="single" w:sz="4" w:space="0" w:color="auto"/>
              <w:bottom w:val="single" w:sz="4" w:space="0" w:color="auto"/>
              <w:right w:val="single" w:sz="4" w:space="0" w:color="auto"/>
            </w:tcBorders>
            <w:vAlign w:val="center"/>
            <w:hideMark/>
          </w:tcPr>
          <w:p w14:paraId="55B04DE7" w14:textId="24561F48" w:rsidR="008E36C9" w:rsidRDefault="008E36C9">
            <w:pPr>
              <w:autoSpaceDE w:val="0"/>
              <w:autoSpaceDN w:val="0"/>
              <w:adjustRightInd w:val="0"/>
              <w:spacing w:before="240" w:line="120" w:lineRule="auto"/>
              <w:rPr>
                <w:rFonts w:ascii="TimesNewRomanPS-BoldMT" w:hAnsi="TimesNewRomanPS-BoldMT" w:cs="TimesNewRomanPS-BoldMT"/>
                <w:b/>
                <w:bCs/>
                <w:caps/>
                <w:sz w:val="22"/>
                <w:szCs w:val="22"/>
              </w:rPr>
            </w:pPr>
            <w:commentRangeStart w:id="390"/>
            <w:r>
              <w:rPr>
                <w:rFonts w:ascii="TimesNewRomanPS-BoldMT" w:hAnsi="TimesNewRomanPS-BoldMT" w:cs="TimesNewRomanPS-BoldMT"/>
                <w:b/>
                <w:bCs/>
                <w:caps/>
                <w:color w:val="365F91" w:themeColor="accent1" w:themeShade="BF"/>
                <w:sz w:val="22"/>
                <w:szCs w:val="22"/>
              </w:rPr>
              <w:t xml:space="preserve">§110.9 </w:t>
            </w:r>
            <w:r>
              <w:rPr>
                <w:rFonts w:ascii="TimesNewRomanPS-BoldMT" w:hAnsi="TimesNewRomanPS-BoldMT" w:cs="TimesNewRomanPS-BoldMT"/>
                <w:b/>
                <w:bCs/>
                <w:caps/>
                <w:sz w:val="22"/>
                <w:szCs w:val="22"/>
              </w:rPr>
              <w:t>OUtdoor Lighting Controls and Components</w:t>
            </w:r>
          </w:p>
          <w:p w14:paraId="67A984FC" w14:textId="671CB9C4" w:rsidR="008E36C9" w:rsidRDefault="008E36C9">
            <w:pPr>
              <w:autoSpaceDE w:val="0"/>
              <w:autoSpaceDN w:val="0"/>
              <w:adjustRightInd w:val="0"/>
              <w:rPr>
                <w:caps/>
              </w:rPr>
            </w:pPr>
            <w:r>
              <w:rPr>
                <w:rFonts w:ascii="TimesNewRomanPSMT" w:hAnsi="TimesNewRomanPSMT" w:cs="TimesNewRomanPSMT"/>
                <w:caps/>
                <w:sz w:val="22"/>
                <w:szCs w:val="22"/>
              </w:rPr>
              <w:t xml:space="preserve">All lighting control devices and </w:t>
            </w:r>
            <w:proofErr w:type="gramStart"/>
            <w:r>
              <w:rPr>
                <w:rFonts w:ascii="TimesNewRomanPSMT" w:hAnsi="TimesNewRomanPSMT" w:cs="TimesNewRomanPSMT"/>
                <w:caps/>
                <w:sz w:val="22"/>
                <w:szCs w:val="22"/>
              </w:rPr>
              <w:t>systems,and</w:t>
            </w:r>
            <w:proofErr w:type="gramEnd"/>
            <w:r>
              <w:rPr>
                <w:rFonts w:ascii="TimesNewRomanPSMT" w:hAnsi="TimesNewRomanPSMT" w:cs="TimesNewRomanPSMT"/>
                <w:caps/>
                <w:sz w:val="22"/>
                <w:szCs w:val="22"/>
              </w:rPr>
              <w:t xml:space="preserve"> all light sources shall meet the applicable requirements of </w:t>
            </w:r>
            <w:r>
              <w:rPr>
                <w:rFonts w:ascii="TimesNewRomanPS-BoldMT" w:hAnsi="TimesNewRomanPS-BoldMT" w:cs="TimesNewRomanPS-BoldMT"/>
                <w:bCs/>
                <w:caps/>
                <w:sz w:val="22"/>
                <w:szCs w:val="22"/>
              </w:rPr>
              <w:t>§110.9.</w:t>
            </w:r>
            <w:commentRangeEnd w:id="390"/>
            <w:r w:rsidR="008005B5">
              <w:rPr>
                <w:rStyle w:val="CommentReference"/>
              </w:rPr>
              <w:commentReference w:id="390"/>
            </w:r>
          </w:p>
        </w:tc>
        <w:tc>
          <w:tcPr>
            <w:tcW w:w="943" w:type="dxa"/>
            <w:tcBorders>
              <w:top w:val="single" w:sz="4" w:space="0" w:color="auto"/>
              <w:left w:val="single" w:sz="4" w:space="0" w:color="auto"/>
              <w:bottom w:val="single" w:sz="4" w:space="0" w:color="auto"/>
              <w:right w:val="single" w:sz="4" w:space="0" w:color="auto"/>
            </w:tcBorders>
            <w:hideMark/>
          </w:tcPr>
          <w:p w14:paraId="0B1EFDAD"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11" w:type="dxa"/>
            <w:tcBorders>
              <w:top w:val="single" w:sz="4" w:space="0" w:color="auto"/>
              <w:left w:val="single" w:sz="4" w:space="0" w:color="auto"/>
              <w:bottom w:val="single" w:sz="4" w:space="0" w:color="auto"/>
              <w:right w:val="single" w:sz="4" w:space="0" w:color="auto"/>
            </w:tcBorders>
            <w:hideMark/>
          </w:tcPr>
          <w:p w14:paraId="3EF69636"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3786DF0E" w14:textId="77777777" w:rsidTr="008E36C9">
        <w:trPr>
          <w:trHeight w:val="604"/>
        </w:trPr>
        <w:tc>
          <w:tcPr>
            <w:tcW w:w="8841" w:type="dxa"/>
            <w:tcBorders>
              <w:top w:val="single" w:sz="4" w:space="0" w:color="auto"/>
              <w:left w:val="single" w:sz="4" w:space="0" w:color="auto"/>
              <w:bottom w:val="single" w:sz="4" w:space="0" w:color="auto"/>
              <w:right w:val="single" w:sz="4" w:space="0" w:color="auto"/>
            </w:tcBorders>
            <w:vAlign w:val="center"/>
            <w:hideMark/>
          </w:tcPr>
          <w:p w14:paraId="7404CB3C"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000000" w:themeColor="text1"/>
                <w:sz w:val="22"/>
                <w:szCs w:val="22"/>
              </w:rPr>
            </w:pPr>
            <w:commentRangeStart w:id="391"/>
            <w:r>
              <w:rPr>
                <w:rFonts w:ascii="TimesNewRomanPS-BoldMT" w:hAnsi="TimesNewRomanPS-BoldMT" w:cs="TimesNewRomanPS-BoldMT"/>
                <w:b/>
                <w:bCs/>
                <w:caps/>
                <w:color w:val="365F91" w:themeColor="accent1" w:themeShade="BF"/>
                <w:sz w:val="22"/>
                <w:szCs w:val="22"/>
              </w:rPr>
              <w:t xml:space="preserve">§130.0 </w:t>
            </w:r>
            <w:r>
              <w:rPr>
                <w:rFonts w:ascii="TimesNewRomanPS-BoldMT" w:hAnsi="TimesNewRomanPS-BoldMT" w:cs="TimesNewRomanPS-BoldMT"/>
                <w:b/>
                <w:bCs/>
                <w:caps/>
                <w:sz w:val="22"/>
                <w:szCs w:val="22"/>
              </w:rPr>
              <w:t>General</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color w:val="000000" w:themeColor="text1"/>
                <w:sz w:val="22"/>
                <w:szCs w:val="22"/>
              </w:rPr>
              <w:t>Luminaire Requirements</w:t>
            </w:r>
          </w:p>
          <w:p w14:paraId="76F5A518" w14:textId="540F9215" w:rsidR="008E36C9" w:rsidRDefault="008E36C9">
            <w:pPr>
              <w:autoSpaceDE w:val="0"/>
              <w:autoSpaceDN w:val="0"/>
              <w:adjustRightInd w:val="0"/>
              <w:rPr>
                <w:rFonts w:ascii="TimesNewRomanPS-BoldMT" w:hAnsi="TimesNewRomanPS-BoldMT" w:cs="TimesNewRomanPS-BoldMT"/>
                <w:bCs/>
                <w:caps/>
                <w:color w:val="000000" w:themeColor="text1"/>
                <w:sz w:val="22"/>
                <w:szCs w:val="22"/>
              </w:rPr>
            </w:pPr>
            <w:r>
              <w:rPr>
                <w:rFonts w:ascii="TimesNewRomanPS-BoldMT" w:hAnsi="TimesNewRomanPS-BoldMT" w:cs="TimesNewRomanPS-BoldMT"/>
                <w:bCs/>
                <w:caps/>
                <w:color w:val="000000" w:themeColor="text1"/>
                <w:sz w:val="22"/>
                <w:szCs w:val="22"/>
              </w:rPr>
              <w:t xml:space="preserve">All LUMINAIRES SHALL be factory-labeled per </w:t>
            </w:r>
            <w:r>
              <w:rPr>
                <w:rFonts w:ascii="TimesNewRomanPS-BoldMT" w:hAnsi="TimesNewRomanPS-BoldMT" w:cs="TimesNewRomanPS-BoldMT"/>
                <w:b/>
                <w:bCs/>
                <w:caps/>
                <w:color w:val="365F91" w:themeColor="accent1" w:themeShade="BF"/>
                <w:sz w:val="22"/>
                <w:szCs w:val="22"/>
              </w:rPr>
              <w:t>§130.0(</w:t>
            </w:r>
            <w:r>
              <w:rPr>
                <w:rFonts w:ascii="TimesNewRomanPS-BoldMT" w:hAnsi="TimesNewRomanPS-BoldMT" w:cs="TimesNewRomanPS-BoldMT"/>
                <w:b/>
                <w:bCs/>
                <w:color w:val="365F91" w:themeColor="accent1" w:themeShade="BF"/>
                <w:sz w:val="22"/>
                <w:szCs w:val="22"/>
              </w:rPr>
              <w:t>c</w:t>
            </w:r>
            <w:r>
              <w:rPr>
                <w:rFonts w:ascii="TimesNewRomanPS-BoldMT" w:hAnsi="TimesNewRomanPS-BoldMT" w:cs="TimesNewRomanPS-BoldMT"/>
                <w:b/>
                <w:bCs/>
                <w:caps/>
                <w:color w:val="365F91" w:themeColor="accent1" w:themeShade="BF"/>
                <w:sz w:val="22"/>
                <w:szCs w:val="22"/>
              </w:rPr>
              <w:t>).</w:t>
            </w:r>
          </w:p>
          <w:p w14:paraId="48CB83ED" w14:textId="77777777" w:rsidR="008E36C9" w:rsidRDefault="008E36C9">
            <w:pPr>
              <w:autoSpaceDE w:val="0"/>
              <w:autoSpaceDN w:val="0"/>
              <w:adjustRightInd w:val="0"/>
              <w:rPr>
                <w:rFonts w:ascii="TimesNewRomanPS-BoldMT" w:hAnsi="TimesNewRomanPS-BoldMT" w:cs="TimesNewRomanPS-BoldMT"/>
                <w:bCs/>
                <w:caps/>
                <w:color w:val="365F91" w:themeColor="accent1" w:themeShade="BF"/>
                <w:sz w:val="22"/>
                <w:szCs w:val="22"/>
              </w:rPr>
            </w:pPr>
            <w:r>
              <w:rPr>
                <w:rFonts w:ascii="TimesNewRomanPS-BoldMT" w:hAnsi="TimesNewRomanPS-BoldMT" w:cs="TimesNewRomanPS-BoldMT"/>
                <w:bCs/>
                <w:caps/>
                <w:color w:val="000000" w:themeColor="text1"/>
                <w:sz w:val="22"/>
                <w:szCs w:val="22"/>
              </w:rPr>
              <w:t xml:space="preserve">Energy Management Control Systems (EMCS) shall meet the requirements of </w:t>
            </w:r>
            <w:r>
              <w:rPr>
                <w:rFonts w:ascii="TimesNewRomanPS-BoldMT" w:hAnsi="TimesNewRomanPS-BoldMT" w:cs="TimesNewRomanPS-BoldMT"/>
                <w:b/>
                <w:bCs/>
                <w:caps/>
                <w:color w:val="365F91" w:themeColor="accent1" w:themeShade="BF"/>
                <w:sz w:val="22"/>
                <w:szCs w:val="22"/>
              </w:rPr>
              <w:t>§130.0(</w:t>
            </w:r>
            <w:r>
              <w:rPr>
                <w:rFonts w:ascii="TimesNewRomanPS-BoldMT" w:hAnsi="TimesNewRomanPS-BoldMT" w:cs="TimesNewRomanPS-BoldMT"/>
                <w:b/>
                <w:bCs/>
                <w:color w:val="365F91" w:themeColor="accent1" w:themeShade="BF"/>
                <w:sz w:val="22"/>
                <w:szCs w:val="22"/>
              </w:rPr>
              <w:t>e)</w:t>
            </w:r>
            <w:r>
              <w:rPr>
                <w:rFonts w:ascii="TimesNewRomanPS-BoldMT" w:hAnsi="TimesNewRomanPS-BoldMT" w:cs="TimesNewRomanPS-BoldMT"/>
                <w:b/>
                <w:bCs/>
                <w:caps/>
                <w:color w:val="365F91" w:themeColor="accent1" w:themeShade="BF"/>
                <w:sz w:val="22"/>
                <w:szCs w:val="22"/>
              </w:rPr>
              <w:t>.</w:t>
            </w:r>
            <w:commentRangeEnd w:id="391"/>
            <w:r w:rsidR="008005B5">
              <w:rPr>
                <w:rStyle w:val="CommentReference"/>
              </w:rPr>
              <w:commentReference w:id="391"/>
            </w:r>
          </w:p>
        </w:tc>
        <w:tc>
          <w:tcPr>
            <w:tcW w:w="943" w:type="dxa"/>
            <w:tcBorders>
              <w:top w:val="single" w:sz="4" w:space="0" w:color="auto"/>
              <w:left w:val="single" w:sz="4" w:space="0" w:color="auto"/>
              <w:bottom w:val="single" w:sz="4" w:space="0" w:color="auto"/>
              <w:right w:val="single" w:sz="4" w:space="0" w:color="auto"/>
            </w:tcBorders>
            <w:hideMark/>
          </w:tcPr>
          <w:p w14:paraId="4F8CDBCA"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11" w:type="dxa"/>
            <w:tcBorders>
              <w:top w:val="single" w:sz="4" w:space="0" w:color="auto"/>
              <w:left w:val="single" w:sz="4" w:space="0" w:color="auto"/>
              <w:bottom w:val="single" w:sz="4" w:space="0" w:color="auto"/>
              <w:right w:val="single" w:sz="4" w:space="0" w:color="auto"/>
            </w:tcBorders>
            <w:hideMark/>
          </w:tcPr>
          <w:p w14:paraId="69D8A6E0"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409D659B" w14:textId="77777777" w:rsidTr="008E36C9">
        <w:tc>
          <w:tcPr>
            <w:tcW w:w="8841" w:type="dxa"/>
            <w:tcBorders>
              <w:top w:val="single" w:sz="4" w:space="0" w:color="auto"/>
              <w:left w:val="single" w:sz="4" w:space="0" w:color="auto"/>
              <w:bottom w:val="single" w:sz="4" w:space="0" w:color="auto"/>
              <w:right w:val="single" w:sz="4" w:space="0" w:color="auto"/>
            </w:tcBorders>
            <w:vAlign w:val="center"/>
            <w:hideMark/>
          </w:tcPr>
          <w:p w14:paraId="77917615" w14:textId="77777777" w:rsidR="008E36C9" w:rsidRDefault="008E36C9">
            <w:pPr>
              <w:pBdr>
                <w:left w:val="single" w:sz="6" w:space="5" w:color="auto"/>
                <w:right w:val="single" w:sz="6" w:space="5" w:color="auto"/>
              </w:pBdr>
              <w:autoSpaceDE w:val="0"/>
              <w:autoSpaceDN w:val="0"/>
              <w:adjustRightInd w:val="0"/>
              <w:spacing w:before="240"/>
              <w:rPr>
                <w:rFonts w:ascii="TimesNewRomanPS-BoldMT" w:hAnsi="TimesNewRomanPS-BoldMT" w:cs="TimesNewRomanPS-BoldMT"/>
                <w:b/>
                <w:bCs/>
                <w:caps/>
                <w:color w:val="365F91" w:themeColor="accent1" w:themeShade="BF"/>
                <w:sz w:val="22"/>
                <w:szCs w:val="22"/>
              </w:rPr>
            </w:pPr>
            <w:commentRangeStart w:id="392"/>
            <w:r>
              <w:rPr>
                <w:rFonts w:ascii="TimesNewRomanPS-BoldMT" w:hAnsi="TimesNewRomanPS-BoldMT" w:cs="TimesNewRomanPS-BoldMT"/>
                <w:b/>
                <w:bCs/>
                <w:caps/>
                <w:color w:val="365F91" w:themeColor="accent1" w:themeShade="BF"/>
                <w:sz w:val="22"/>
                <w:szCs w:val="22"/>
              </w:rPr>
              <w:t>§130.2(</w:t>
            </w:r>
            <w:r>
              <w:rPr>
                <w:rFonts w:ascii="TimesNewRomanPS-BoldMT" w:hAnsi="TimesNewRomanPS-BoldMT" w:cs="TimesNewRomanPS-BoldMT"/>
                <w:b/>
                <w:bCs/>
                <w:color w:val="365F91" w:themeColor="accent1" w:themeShade="BF"/>
                <w:sz w:val="22"/>
                <w:szCs w:val="22"/>
              </w:rPr>
              <w:t>b</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Luminaire Cutoff Requirements</w:t>
            </w:r>
            <w:r>
              <w:rPr>
                <w:rFonts w:ascii="TimesNewRomanPS-BoldMT" w:hAnsi="TimesNewRomanPS-BoldMT" w:cs="TimesNewRomanPS-BoldMT"/>
                <w:b/>
                <w:bCs/>
                <w:caps/>
                <w:color w:val="365F91" w:themeColor="accent1" w:themeShade="BF"/>
                <w:sz w:val="22"/>
                <w:szCs w:val="22"/>
              </w:rPr>
              <w:t xml:space="preserve"> </w:t>
            </w:r>
          </w:p>
          <w:p w14:paraId="226BF7EB" w14:textId="4561EC0F" w:rsidR="008E36C9" w:rsidRPr="00593DC8" w:rsidRDefault="008E36C9">
            <w:pPr>
              <w:pBdr>
                <w:left w:val="single" w:sz="6" w:space="5" w:color="auto"/>
                <w:right w:val="single" w:sz="6" w:space="5" w:color="auto"/>
              </w:pBdr>
              <w:autoSpaceDE w:val="0"/>
              <w:autoSpaceDN w:val="0"/>
              <w:adjustRightInd w:val="0"/>
              <w:rPr>
                <w:rFonts w:ascii="TimesNewRomanPSMT" w:hAnsi="TimesNewRomanPSMT" w:cs="TimesNewRomanPSMT"/>
                <w:caps/>
                <w:color w:val="365F91" w:themeColor="accent1" w:themeShade="BF"/>
                <w:sz w:val="22"/>
                <w:szCs w:val="22"/>
              </w:rPr>
            </w:pPr>
            <w:r>
              <w:rPr>
                <w:rFonts w:ascii="TimesNewRomanPSMT" w:hAnsi="TimesNewRomanPSMT" w:cs="TimesNewRomanPSMT"/>
                <w:caps/>
                <w:sz w:val="22"/>
                <w:szCs w:val="22"/>
              </w:rPr>
              <w:t xml:space="preserve">All outdoor luminaires with initial luminaire lumens ≥ 6,200 shall comply with the Backlight, Uplight AND Glare (BUG) requirements of </w:t>
            </w:r>
            <w:commentRangeEnd w:id="392"/>
            <w:r w:rsidR="0025083C">
              <w:rPr>
                <w:rStyle w:val="CommentReference"/>
              </w:rPr>
              <w:commentReference w:id="392"/>
            </w:r>
            <w:r w:rsidRPr="00593DC8">
              <w:rPr>
                <w:rFonts w:ascii="TimesNewRomanPSMT" w:hAnsi="TimesNewRomanPSMT" w:cs="TimesNewRomanPSMT"/>
                <w:b/>
                <w:caps/>
                <w:color w:val="365F91" w:themeColor="accent1" w:themeShade="BF"/>
                <w:sz w:val="22"/>
                <w:szCs w:val="22"/>
              </w:rPr>
              <w:t>Title 24, part 11, section 5.106.8.</w:t>
            </w:r>
          </w:p>
          <w:p w14:paraId="2312C89E" w14:textId="5CB049A0" w:rsidR="008E36C9" w:rsidDel="00757F47" w:rsidRDefault="008E36C9" w:rsidP="00757F47">
            <w:pPr>
              <w:pBdr>
                <w:left w:val="single" w:sz="6" w:space="5" w:color="auto"/>
                <w:right w:val="single" w:sz="6" w:space="5" w:color="auto"/>
              </w:pBdr>
              <w:autoSpaceDE w:val="0"/>
              <w:autoSpaceDN w:val="0"/>
              <w:adjustRightInd w:val="0"/>
              <w:rPr>
                <w:del w:id="393" w:author="Lalor, Ben NOR [2]" w:date="2021-01-05T13:01:00Z"/>
                <w:rFonts w:ascii="TimesNewRomanPSMT" w:hAnsi="TimesNewRomanPSMT" w:cs="TimesNewRomanPSMT"/>
                <w:caps/>
                <w:sz w:val="22"/>
                <w:szCs w:val="22"/>
              </w:rPr>
            </w:pPr>
            <w:r>
              <w:rPr>
                <w:rFonts w:ascii="TimesNewRomanPSMT" w:hAnsi="TimesNewRomanPSMT" w:cs="TimesNewRomanPSMT"/>
                <w:caps/>
                <w:sz w:val="22"/>
                <w:szCs w:val="22"/>
              </w:rPr>
              <w:lastRenderedPageBreak/>
              <w:t xml:space="preserve">     </w:t>
            </w:r>
            <w:commentRangeStart w:id="394"/>
            <w:del w:id="395" w:author="Lalor, Ben NOR [2]" w:date="2021-01-05T13:01:00Z">
              <w:r w:rsidDel="00757F47">
                <w:rPr>
                  <w:rFonts w:ascii="TimesNewRomanPSMT" w:hAnsi="TimesNewRomanPSMT" w:cs="TimesNewRomanPSMT"/>
                  <w:b/>
                  <w:caps/>
                  <w:sz w:val="22"/>
                  <w:szCs w:val="22"/>
                </w:rPr>
                <w:delText xml:space="preserve">Exception 1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w:delText>
              </w:r>
              <w:r w:rsidDel="00757F47">
                <w:rPr>
                  <w:rFonts w:ascii="TimesNewRomanPSMT" w:hAnsi="TimesNewRomanPSMT" w:cs="TimesNewRomanPSMT"/>
                  <w:b/>
                  <w:caps/>
                  <w:sz w:val="22"/>
                  <w:szCs w:val="22"/>
                </w:rPr>
                <w:delText xml:space="preserve">: </w:delText>
              </w:r>
              <w:r w:rsidDel="00757F47">
                <w:rPr>
                  <w:rFonts w:ascii="TimesNewRomanPSMT" w:hAnsi="TimesNewRomanPSMT" w:cs="TimesNewRomanPSMT"/>
                  <w:caps/>
                  <w:sz w:val="22"/>
                  <w:szCs w:val="22"/>
                </w:rPr>
                <w:delText>Signs</w:delText>
              </w:r>
            </w:del>
          </w:p>
          <w:p w14:paraId="22A70B80" w14:textId="686C35FE" w:rsidR="008E36C9" w:rsidDel="00757F47" w:rsidRDefault="008E36C9" w:rsidP="00757F47">
            <w:pPr>
              <w:pBdr>
                <w:left w:val="single" w:sz="6" w:space="5" w:color="auto"/>
                <w:right w:val="single" w:sz="6" w:space="5" w:color="auto"/>
              </w:pBdr>
              <w:autoSpaceDE w:val="0"/>
              <w:autoSpaceDN w:val="0"/>
              <w:adjustRightInd w:val="0"/>
              <w:rPr>
                <w:del w:id="396" w:author="Lalor, Ben NOR [2]" w:date="2021-01-05T13:01:00Z"/>
                <w:rFonts w:ascii="TimesNewRomanPS-BoldMT" w:hAnsi="TimesNewRomanPS-BoldMT" w:cs="TimesNewRomanPS-BoldMT"/>
                <w:bCs/>
                <w:caps/>
                <w:sz w:val="22"/>
                <w:szCs w:val="22"/>
              </w:rPr>
            </w:pPr>
            <w:del w:id="397"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2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Lighting for building facades, public  </w:delText>
              </w:r>
            </w:del>
          </w:p>
          <w:p w14:paraId="7D70E684" w14:textId="7C1427A3" w:rsidR="008E36C9" w:rsidDel="00757F47" w:rsidRDefault="008E36C9" w:rsidP="00757F47">
            <w:pPr>
              <w:pBdr>
                <w:left w:val="single" w:sz="6" w:space="5" w:color="auto"/>
                <w:right w:val="single" w:sz="6" w:space="5" w:color="auto"/>
              </w:pBdr>
              <w:autoSpaceDE w:val="0"/>
              <w:autoSpaceDN w:val="0"/>
              <w:adjustRightInd w:val="0"/>
              <w:rPr>
                <w:del w:id="398" w:author="Lalor, Ben NOR [2]" w:date="2021-01-05T13:01:00Z"/>
                <w:rFonts w:ascii="TimesNewRomanPS-BoldMT" w:hAnsi="TimesNewRomanPS-BoldMT" w:cs="TimesNewRomanPS-BoldMT"/>
                <w:bCs/>
                <w:caps/>
                <w:sz w:val="22"/>
                <w:szCs w:val="22"/>
              </w:rPr>
            </w:pPr>
            <w:del w:id="399" w:author="Lalor, Ben NOR [2]" w:date="2021-01-05T13:01:00Z">
              <w:r w:rsidDel="00757F47">
                <w:rPr>
                  <w:rFonts w:ascii="TimesNewRomanPS-BoldMT" w:hAnsi="TimesNewRomanPS-BoldMT" w:cs="TimesNewRomanPS-BoldMT"/>
                  <w:bCs/>
                  <w:caps/>
                  <w:sz w:val="22"/>
                  <w:szCs w:val="22"/>
                </w:rPr>
                <w:delText xml:space="preserve">     monuments, statues, and vertical surfaces of bridges</w:delText>
              </w:r>
            </w:del>
          </w:p>
          <w:p w14:paraId="6F485EEB" w14:textId="68F67529" w:rsidR="008E36C9" w:rsidDel="00757F47" w:rsidRDefault="008E36C9" w:rsidP="00757F47">
            <w:pPr>
              <w:pBdr>
                <w:left w:val="single" w:sz="6" w:space="5" w:color="auto"/>
                <w:right w:val="single" w:sz="6" w:space="5" w:color="auto"/>
              </w:pBdr>
              <w:autoSpaceDE w:val="0"/>
              <w:autoSpaceDN w:val="0"/>
              <w:adjustRightInd w:val="0"/>
              <w:rPr>
                <w:del w:id="400" w:author="Lalor, Ben NOR [2]" w:date="2021-01-05T13:01:00Z"/>
                <w:rFonts w:ascii="TimesNewRomanPS-BoldMT" w:hAnsi="TimesNewRomanPS-BoldMT" w:cs="TimesNewRomanPS-BoldMT"/>
                <w:bCs/>
                <w:caps/>
                <w:sz w:val="22"/>
                <w:szCs w:val="22"/>
              </w:rPr>
            </w:pPr>
            <w:del w:id="401"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3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Lighting not permitted by health or life  </w:delText>
              </w:r>
            </w:del>
          </w:p>
          <w:p w14:paraId="466E5F12" w14:textId="62DB3165" w:rsidR="008E36C9" w:rsidDel="00757F47" w:rsidRDefault="008E36C9" w:rsidP="00757F47">
            <w:pPr>
              <w:pBdr>
                <w:left w:val="single" w:sz="6" w:space="5" w:color="auto"/>
                <w:right w:val="single" w:sz="6" w:space="5" w:color="auto"/>
              </w:pBdr>
              <w:autoSpaceDE w:val="0"/>
              <w:autoSpaceDN w:val="0"/>
              <w:adjustRightInd w:val="0"/>
              <w:rPr>
                <w:del w:id="402" w:author="Lalor, Ben NOR [2]" w:date="2021-01-05T13:01:00Z"/>
                <w:rFonts w:ascii="TimesNewRomanPS-BoldMT" w:hAnsi="TimesNewRomanPS-BoldMT" w:cs="TimesNewRomanPS-BoldMT"/>
                <w:bCs/>
                <w:caps/>
                <w:sz w:val="22"/>
                <w:szCs w:val="22"/>
              </w:rPr>
            </w:pPr>
            <w:del w:id="403" w:author="Lalor, Ben NOR [2]" w:date="2021-01-05T13:01:00Z">
              <w:r w:rsidDel="00757F47">
                <w:rPr>
                  <w:rFonts w:ascii="TimesNewRomanPS-BoldMT" w:hAnsi="TimesNewRomanPS-BoldMT" w:cs="TimesNewRomanPS-BoldMT"/>
                  <w:bCs/>
                  <w:caps/>
                  <w:sz w:val="22"/>
                  <w:szCs w:val="22"/>
                </w:rPr>
                <w:delText xml:space="preserve">     safety statute, ordinance or regulation to be a cutoff  </w:delText>
              </w:r>
            </w:del>
          </w:p>
          <w:p w14:paraId="13421F91" w14:textId="1FD70B98" w:rsidR="008E36C9" w:rsidDel="00757F47" w:rsidRDefault="008E36C9" w:rsidP="00757F47">
            <w:pPr>
              <w:pBdr>
                <w:left w:val="single" w:sz="6" w:space="5" w:color="auto"/>
                <w:right w:val="single" w:sz="6" w:space="5" w:color="auto"/>
              </w:pBdr>
              <w:autoSpaceDE w:val="0"/>
              <w:autoSpaceDN w:val="0"/>
              <w:adjustRightInd w:val="0"/>
              <w:rPr>
                <w:del w:id="404" w:author="Lalor, Ben NOR [2]" w:date="2021-01-05T13:01:00Z"/>
                <w:rFonts w:ascii="TimesNewRomanPS-BoldMT" w:hAnsi="TimesNewRomanPS-BoldMT" w:cs="TimesNewRomanPS-BoldMT"/>
                <w:bCs/>
                <w:caps/>
                <w:sz w:val="22"/>
                <w:szCs w:val="22"/>
              </w:rPr>
            </w:pPr>
            <w:del w:id="405" w:author="Lalor, Ben NOR [2]" w:date="2021-01-05T13:01:00Z">
              <w:r w:rsidDel="00757F47">
                <w:rPr>
                  <w:rFonts w:ascii="TimesNewRomanPS-BoldMT" w:hAnsi="TimesNewRomanPS-BoldMT" w:cs="TimesNewRomanPS-BoldMT"/>
                  <w:bCs/>
                  <w:caps/>
                  <w:sz w:val="22"/>
                  <w:szCs w:val="22"/>
                </w:rPr>
                <w:delText xml:space="preserve">     luminaire</w:delText>
              </w:r>
            </w:del>
          </w:p>
          <w:p w14:paraId="6AC1B1F9" w14:textId="73563F9F" w:rsidR="008E36C9" w:rsidDel="00757F47" w:rsidRDefault="008E36C9" w:rsidP="00757F47">
            <w:pPr>
              <w:pBdr>
                <w:left w:val="single" w:sz="6" w:space="5" w:color="auto"/>
                <w:right w:val="single" w:sz="6" w:space="5" w:color="auto"/>
              </w:pBdr>
              <w:autoSpaceDE w:val="0"/>
              <w:autoSpaceDN w:val="0"/>
              <w:adjustRightInd w:val="0"/>
              <w:rPr>
                <w:del w:id="406" w:author="Lalor, Ben NOR [2]" w:date="2021-01-05T13:01:00Z"/>
                <w:rFonts w:ascii="TimesNewRomanPS-BoldMT" w:hAnsi="TimesNewRomanPS-BoldMT" w:cs="TimesNewRomanPS-BoldMT"/>
                <w:bCs/>
                <w:caps/>
                <w:sz w:val="22"/>
                <w:szCs w:val="22"/>
              </w:rPr>
            </w:pPr>
            <w:del w:id="407"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4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Temporary outdoor lighting</w:delText>
              </w:r>
            </w:del>
          </w:p>
          <w:p w14:paraId="23D5956B" w14:textId="793D35BF" w:rsidR="008E36C9" w:rsidDel="00757F47" w:rsidRDefault="008E36C9" w:rsidP="00757F47">
            <w:pPr>
              <w:pBdr>
                <w:left w:val="single" w:sz="6" w:space="5" w:color="auto"/>
                <w:right w:val="single" w:sz="6" w:space="5" w:color="auto"/>
              </w:pBdr>
              <w:autoSpaceDE w:val="0"/>
              <w:autoSpaceDN w:val="0"/>
              <w:adjustRightInd w:val="0"/>
              <w:rPr>
                <w:del w:id="408" w:author="Lalor, Ben NOR [2]" w:date="2021-01-05T13:01:00Z"/>
                <w:rFonts w:ascii="TimesNewRomanPS-BoldMT" w:hAnsi="TimesNewRomanPS-BoldMT" w:cs="TimesNewRomanPS-BoldMT"/>
                <w:bCs/>
                <w:caps/>
                <w:sz w:val="22"/>
                <w:szCs w:val="22"/>
              </w:rPr>
            </w:pPr>
            <w:del w:id="409"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5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Replacement of existing pole mounted   </w:delText>
              </w:r>
            </w:del>
          </w:p>
          <w:p w14:paraId="53D1FC4B" w14:textId="55E4639B" w:rsidR="008E36C9" w:rsidDel="00757F47" w:rsidRDefault="008E36C9" w:rsidP="00757F47">
            <w:pPr>
              <w:pBdr>
                <w:left w:val="single" w:sz="6" w:space="5" w:color="auto"/>
                <w:right w:val="single" w:sz="6" w:space="5" w:color="auto"/>
              </w:pBdr>
              <w:autoSpaceDE w:val="0"/>
              <w:autoSpaceDN w:val="0"/>
              <w:adjustRightInd w:val="0"/>
              <w:rPr>
                <w:del w:id="410" w:author="Lalor, Ben NOR [2]" w:date="2021-01-05T13:01:00Z"/>
                <w:rFonts w:ascii="TimesNewRomanPS-BoldMT" w:hAnsi="TimesNewRomanPS-BoldMT" w:cs="TimesNewRomanPS-BoldMT"/>
                <w:bCs/>
                <w:caps/>
                <w:sz w:val="22"/>
                <w:szCs w:val="22"/>
              </w:rPr>
            </w:pPr>
            <w:del w:id="411" w:author="Lalor, Ben NOR [2]" w:date="2021-01-05T13:01:00Z">
              <w:r w:rsidDel="00757F47">
                <w:rPr>
                  <w:rFonts w:ascii="TimesNewRomanPS-BoldMT" w:hAnsi="TimesNewRomanPS-BoldMT" w:cs="TimesNewRomanPS-BoldMT"/>
                  <w:bCs/>
                  <w:caps/>
                  <w:sz w:val="22"/>
                  <w:szCs w:val="22"/>
                </w:rPr>
                <w:delText xml:space="preserve">     luminaires in hardscape areas meeting certain conditions</w:delText>
              </w:r>
            </w:del>
          </w:p>
          <w:p w14:paraId="39C89B98" w14:textId="2D9C7CCC" w:rsidR="008E36C9" w:rsidDel="00757F47" w:rsidRDefault="008E36C9" w:rsidP="00757F47">
            <w:pPr>
              <w:pBdr>
                <w:left w:val="single" w:sz="6" w:space="5" w:color="auto"/>
                <w:right w:val="single" w:sz="6" w:space="5" w:color="auto"/>
              </w:pBdr>
              <w:autoSpaceDE w:val="0"/>
              <w:autoSpaceDN w:val="0"/>
              <w:adjustRightInd w:val="0"/>
              <w:rPr>
                <w:del w:id="412" w:author="Lalor, Ben NOR [2]" w:date="2021-01-05T13:01:00Z"/>
                <w:rFonts w:ascii="TimesNewRomanPS-BoldMT" w:hAnsi="TimesNewRomanPS-BoldMT" w:cs="TimesNewRomanPS-BoldMT"/>
                <w:bCs/>
                <w:caps/>
                <w:sz w:val="22"/>
                <w:szCs w:val="22"/>
              </w:rPr>
            </w:pPr>
            <w:del w:id="413"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6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Illumination of public right of ways     </w:delText>
              </w:r>
            </w:del>
          </w:p>
          <w:p w14:paraId="6005E198" w14:textId="676C5C99" w:rsidR="008E36C9" w:rsidRDefault="008E36C9" w:rsidP="00757F47">
            <w:pPr>
              <w:pBdr>
                <w:left w:val="single" w:sz="6" w:space="5" w:color="auto"/>
                <w:right w:val="single" w:sz="6" w:space="5" w:color="auto"/>
              </w:pBdr>
              <w:autoSpaceDE w:val="0"/>
              <w:autoSpaceDN w:val="0"/>
              <w:adjustRightInd w:val="0"/>
              <w:rPr>
                <w:caps/>
              </w:rPr>
            </w:pPr>
            <w:del w:id="414" w:author="Lalor, Ben NOR [2]" w:date="2021-01-05T13:01:00Z">
              <w:r w:rsidDel="00757F47">
                <w:rPr>
                  <w:rFonts w:ascii="TimesNewRomanPS-BoldMT" w:hAnsi="TimesNewRomanPS-BoldMT" w:cs="TimesNewRomanPS-BoldMT"/>
                  <w:bCs/>
                  <w:caps/>
                  <w:sz w:val="22"/>
                  <w:szCs w:val="22"/>
                </w:rPr>
                <w:delText xml:space="preserve">     (roadways, sidewalks and bikeways)</w:delText>
              </w:r>
            </w:del>
            <w:commentRangeEnd w:id="394"/>
            <w:r w:rsidR="00514F8E">
              <w:rPr>
                <w:rStyle w:val="CommentReference"/>
              </w:rPr>
              <w:commentReference w:id="394"/>
            </w:r>
          </w:p>
        </w:tc>
        <w:tc>
          <w:tcPr>
            <w:tcW w:w="943" w:type="dxa"/>
            <w:tcBorders>
              <w:top w:val="single" w:sz="4" w:space="0" w:color="auto"/>
              <w:left w:val="single" w:sz="4" w:space="0" w:color="auto"/>
              <w:bottom w:val="single" w:sz="4" w:space="0" w:color="auto"/>
              <w:right w:val="single" w:sz="4" w:space="0" w:color="auto"/>
            </w:tcBorders>
          </w:tcPr>
          <w:p w14:paraId="05C0553F" w14:textId="77777777" w:rsidR="008E36C9" w:rsidRDefault="008E36C9">
            <w:pPr>
              <w:autoSpaceDE w:val="0"/>
              <w:autoSpaceDN w:val="0"/>
              <w:adjustRightInd w:val="0"/>
              <w:jc w:val="center"/>
            </w:pPr>
            <w:r>
              <w:lastRenderedPageBreak/>
              <w:sym w:font="Wingdings" w:char="F06F"/>
            </w:r>
          </w:p>
          <w:p w14:paraId="3E92FE52" w14:textId="77777777" w:rsidR="008E36C9" w:rsidRDefault="008E36C9">
            <w:pPr>
              <w:autoSpaceDE w:val="0"/>
              <w:autoSpaceDN w:val="0"/>
              <w:adjustRightInd w:val="0"/>
              <w:jc w:val="center"/>
            </w:pPr>
          </w:p>
          <w:p w14:paraId="28335E9E" w14:textId="77777777" w:rsidR="008E36C9" w:rsidRDefault="008E36C9">
            <w:pPr>
              <w:autoSpaceDE w:val="0"/>
              <w:autoSpaceDN w:val="0"/>
              <w:adjustRightInd w:val="0"/>
              <w:jc w:val="center"/>
            </w:pPr>
          </w:p>
          <w:p w14:paraId="55C18A2C" w14:textId="77777777" w:rsidR="008E36C9" w:rsidRDefault="008E36C9">
            <w:pPr>
              <w:autoSpaceDE w:val="0"/>
              <w:autoSpaceDN w:val="0"/>
              <w:adjustRightInd w:val="0"/>
              <w:jc w:val="center"/>
            </w:pPr>
          </w:p>
          <w:p w14:paraId="7CDE8B5A" w14:textId="77777777" w:rsidR="008E36C9" w:rsidRDefault="008E36C9">
            <w:pPr>
              <w:autoSpaceDE w:val="0"/>
              <w:autoSpaceDN w:val="0"/>
              <w:adjustRightInd w:val="0"/>
              <w:jc w:val="center"/>
              <w:rPr>
                <w:rFonts w:ascii="TimesNewRomanPSMT" w:hAnsi="TimesNewRomanPSMT" w:cs="TimesNewRomanPSMT"/>
                <w:caps/>
                <w:sz w:val="22"/>
                <w:szCs w:val="22"/>
              </w:rPr>
            </w:pPr>
            <w:r>
              <w:rPr>
                <w:rFonts w:ascii="TimesNewRomanPSMT" w:hAnsi="TimesNewRomanPSMT" w:cs="TimesNewRomanPSMT"/>
                <w:caps/>
                <w:sz w:val="22"/>
                <w:szCs w:val="22"/>
              </w:rPr>
              <w:sym w:font="Wingdings" w:char="F06F"/>
            </w:r>
          </w:p>
          <w:p w14:paraId="009505F1" w14:textId="77777777" w:rsidR="008E36C9" w:rsidRDefault="008E36C9">
            <w:pPr>
              <w:autoSpaceDE w:val="0"/>
              <w:autoSpaceDN w:val="0"/>
              <w:adjustRightInd w:val="0"/>
              <w:jc w:val="center"/>
              <w:rPr>
                <w:rFonts w:ascii="TimesNewRomanPSMT" w:hAnsi="TimesNewRomanPSMT" w:cs="TimesNewRomanPSMT"/>
                <w:caps/>
                <w:sz w:val="22"/>
                <w:szCs w:val="22"/>
              </w:rPr>
            </w:pPr>
            <w:del w:id="415" w:author="Lalor, Ben NOR [2]" w:date="2021-01-05T13:01:00Z">
              <w:r w:rsidDel="00757F47">
                <w:rPr>
                  <w:rFonts w:ascii="TimesNewRomanPSMT" w:hAnsi="TimesNewRomanPSMT" w:cs="TimesNewRomanPSMT"/>
                  <w:caps/>
                  <w:sz w:val="22"/>
                  <w:szCs w:val="22"/>
                </w:rPr>
                <w:lastRenderedPageBreak/>
                <w:sym w:font="Wingdings" w:char="F06F"/>
              </w:r>
            </w:del>
          </w:p>
          <w:p w14:paraId="7011A6F8" w14:textId="77777777" w:rsidR="008E36C9" w:rsidRDefault="008E36C9">
            <w:pPr>
              <w:autoSpaceDE w:val="0"/>
              <w:autoSpaceDN w:val="0"/>
              <w:adjustRightInd w:val="0"/>
              <w:jc w:val="center"/>
              <w:rPr>
                <w:rFonts w:ascii="TimesNewRomanPSMT" w:hAnsi="TimesNewRomanPSMT" w:cs="TimesNewRomanPSMT"/>
                <w:caps/>
                <w:sz w:val="22"/>
                <w:szCs w:val="22"/>
              </w:rPr>
            </w:pPr>
          </w:p>
          <w:p w14:paraId="703F6FAE" w14:textId="77777777" w:rsidR="008E36C9" w:rsidRDefault="008E36C9">
            <w:pPr>
              <w:autoSpaceDE w:val="0"/>
              <w:autoSpaceDN w:val="0"/>
              <w:adjustRightInd w:val="0"/>
              <w:jc w:val="center"/>
              <w:rPr>
                <w:rFonts w:ascii="TimesNewRomanPSMT" w:hAnsi="TimesNewRomanPSMT" w:cs="TimesNewRomanPSMT"/>
                <w:caps/>
                <w:sz w:val="22"/>
                <w:szCs w:val="22"/>
              </w:rPr>
            </w:pPr>
            <w:del w:id="416" w:author="Lalor, Ben NOR [2]" w:date="2021-01-05T13:01:00Z">
              <w:r w:rsidDel="00757F47">
                <w:rPr>
                  <w:rFonts w:ascii="TimesNewRomanPSMT" w:hAnsi="TimesNewRomanPSMT" w:cs="TimesNewRomanPSMT"/>
                  <w:caps/>
                  <w:sz w:val="22"/>
                  <w:szCs w:val="22"/>
                </w:rPr>
                <w:sym w:font="Wingdings" w:char="F06F"/>
              </w:r>
            </w:del>
          </w:p>
          <w:p w14:paraId="4CAC47B1" w14:textId="77777777" w:rsidR="008E36C9" w:rsidRDefault="008E36C9">
            <w:pPr>
              <w:autoSpaceDE w:val="0"/>
              <w:autoSpaceDN w:val="0"/>
              <w:adjustRightInd w:val="0"/>
              <w:jc w:val="center"/>
              <w:rPr>
                <w:rFonts w:ascii="TimesNewRomanPSMT" w:hAnsi="TimesNewRomanPSMT" w:cs="TimesNewRomanPSMT"/>
                <w:caps/>
                <w:sz w:val="22"/>
                <w:szCs w:val="22"/>
              </w:rPr>
            </w:pPr>
          </w:p>
          <w:p w14:paraId="08473748" w14:textId="77777777" w:rsidR="008E36C9" w:rsidRDefault="008E36C9">
            <w:pPr>
              <w:autoSpaceDE w:val="0"/>
              <w:autoSpaceDN w:val="0"/>
              <w:adjustRightInd w:val="0"/>
              <w:jc w:val="center"/>
              <w:rPr>
                <w:rFonts w:ascii="TimesNewRomanPSMT" w:hAnsi="TimesNewRomanPSMT" w:cs="TimesNewRomanPSMT"/>
                <w:caps/>
                <w:sz w:val="22"/>
                <w:szCs w:val="22"/>
              </w:rPr>
            </w:pPr>
            <w:del w:id="417" w:author="Lalor, Ben NOR [2]" w:date="2021-01-05T13:01:00Z">
              <w:r w:rsidDel="00757F47">
                <w:rPr>
                  <w:rFonts w:ascii="TimesNewRomanPSMT" w:hAnsi="TimesNewRomanPSMT" w:cs="TimesNewRomanPSMT"/>
                  <w:caps/>
                  <w:sz w:val="22"/>
                  <w:szCs w:val="22"/>
                </w:rPr>
                <w:sym w:font="Wingdings" w:char="F06F"/>
              </w:r>
            </w:del>
          </w:p>
          <w:p w14:paraId="2F2080CD" w14:textId="77777777" w:rsidR="008E36C9" w:rsidRDefault="008E36C9">
            <w:pPr>
              <w:autoSpaceDE w:val="0"/>
              <w:autoSpaceDN w:val="0"/>
              <w:adjustRightInd w:val="0"/>
              <w:jc w:val="center"/>
              <w:rPr>
                <w:rFonts w:ascii="TimesNewRomanPSMT" w:hAnsi="TimesNewRomanPSMT" w:cs="TimesNewRomanPSMT"/>
                <w:caps/>
                <w:sz w:val="22"/>
                <w:szCs w:val="22"/>
              </w:rPr>
            </w:pPr>
            <w:del w:id="418" w:author="Lalor, Ben NOR [2]" w:date="2021-01-05T13:01:00Z">
              <w:r w:rsidDel="00757F47">
                <w:rPr>
                  <w:rFonts w:ascii="TimesNewRomanPSMT" w:hAnsi="TimesNewRomanPSMT" w:cs="TimesNewRomanPSMT"/>
                  <w:caps/>
                  <w:sz w:val="22"/>
                  <w:szCs w:val="22"/>
                </w:rPr>
                <w:sym w:font="Wingdings" w:char="F06F"/>
              </w:r>
            </w:del>
          </w:p>
          <w:p w14:paraId="0CFA026E" w14:textId="77777777" w:rsidR="008E36C9" w:rsidRDefault="008E36C9">
            <w:pPr>
              <w:autoSpaceDE w:val="0"/>
              <w:autoSpaceDN w:val="0"/>
              <w:adjustRightInd w:val="0"/>
              <w:jc w:val="center"/>
              <w:rPr>
                <w:rFonts w:ascii="TimesNewRomanPSMT" w:hAnsi="TimesNewRomanPSMT" w:cs="TimesNewRomanPSMT"/>
                <w:caps/>
                <w:sz w:val="22"/>
                <w:szCs w:val="22"/>
              </w:rPr>
            </w:pPr>
          </w:p>
          <w:p w14:paraId="6E3BF426" w14:textId="77777777" w:rsidR="008E36C9" w:rsidRDefault="008E36C9">
            <w:pPr>
              <w:autoSpaceDE w:val="0"/>
              <w:autoSpaceDN w:val="0"/>
              <w:adjustRightInd w:val="0"/>
              <w:jc w:val="center"/>
              <w:rPr>
                <w:rFonts w:ascii="TimesNewRomanPSMT" w:hAnsi="TimesNewRomanPSMT" w:cs="TimesNewRomanPSMT"/>
                <w:caps/>
                <w:sz w:val="22"/>
                <w:szCs w:val="22"/>
              </w:rPr>
            </w:pPr>
          </w:p>
          <w:p w14:paraId="0D124CDF" w14:textId="77777777" w:rsidR="008E36C9" w:rsidRDefault="008E36C9">
            <w:pPr>
              <w:autoSpaceDE w:val="0"/>
              <w:autoSpaceDN w:val="0"/>
              <w:adjustRightInd w:val="0"/>
              <w:jc w:val="center"/>
              <w:rPr>
                <w:rFonts w:ascii="TimesNewRomanPSMT" w:hAnsi="TimesNewRomanPSMT" w:cs="TimesNewRomanPSMT"/>
                <w:b/>
                <w:sz w:val="22"/>
                <w:szCs w:val="22"/>
              </w:rPr>
            </w:pPr>
            <w:del w:id="419" w:author="Lalor, Ben NOR [2]" w:date="2021-01-05T13:01:00Z">
              <w:r w:rsidDel="00757F47">
                <w:rPr>
                  <w:rFonts w:ascii="TimesNewRomanPSMT" w:hAnsi="TimesNewRomanPSMT" w:cs="TimesNewRomanPSMT"/>
                  <w:caps/>
                  <w:sz w:val="22"/>
                  <w:szCs w:val="22"/>
                </w:rPr>
                <w:sym w:font="Wingdings" w:char="F06F"/>
              </w:r>
            </w:del>
          </w:p>
        </w:tc>
        <w:tc>
          <w:tcPr>
            <w:tcW w:w="611" w:type="dxa"/>
            <w:tcBorders>
              <w:top w:val="single" w:sz="4" w:space="0" w:color="auto"/>
              <w:left w:val="single" w:sz="4" w:space="0" w:color="auto"/>
              <w:bottom w:val="single" w:sz="4" w:space="0" w:color="auto"/>
              <w:right w:val="single" w:sz="4" w:space="0" w:color="auto"/>
            </w:tcBorders>
          </w:tcPr>
          <w:p w14:paraId="121BAC41" w14:textId="77777777" w:rsidR="008E36C9" w:rsidRDefault="008E36C9">
            <w:pPr>
              <w:autoSpaceDE w:val="0"/>
              <w:autoSpaceDN w:val="0"/>
              <w:adjustRightInd w:val="0"/>
              <w:jc w:val="center"/>
            </w:pPr>
            <w:r>
              <w:lastRenderedPageBreak/>
              <w:sym w:font="Wingdings" w:char="F06F"/>
            </w:r>
          </w:p>
          <w:p w14:paraId="4AABF7A7" w14:textId="77777777" w:rsidR="008E36C9" w:rsidRDefault="008E36C9">
            <w:pPr>
              <w:autoSpaceDE w:val="0"/>
              <w:autoSpaceDN w:val="0"/>
              <w:adjustRightInd w:val="0"/>
              <w:jc w:val="center"/>
            </w:pPr>
          </w:p>
          <w:p w14:paraId="4248AACB" w14:textId="77777777" w:rsidR="008E36C9" w:rsidRDefault="008E36C9">
            <w:pPr>
              <w:autoSpaceDE w:val="0"/>
              <w:autoSpaceDN w:val="0"/>
              <w:adjustRightInd w:val="0"/>
              <w:jc w:val="center"/>
            </w:pPr>
          </w:p>
          <w:p w14:paraId="78CD0183" w14:textId="77777777" w:rsidR="008E36C9" w:rsidRDefault="008E36C9">
            <w:pPr>
              <w:autoSpaceDE w:val="0"/>
              <w:autoSpaceDN w:val="0"/>
              <w:adjustRightInd w:val="0"/>
              <w:jc w:val="center"/>
            </w:pPr>
          </w:p>
          <w:p w14:paraId="6BC001A3" w14:textId="77777777" w:rsidR="008E36C9" w:rsidRDefault="008E36C9">
            <w:pPr>
              <w:autoSpaceDE w:val="0"/>
              <w:autoSpaceDN w:val="0"/>
              <w:adjustRightInd w:val="0"/>
              <w:jc w:val="center"/>
              <w:rPr>
                <w:rFonts w:ascii="TimesNewRomanPSMT" w:hAnsi="TimesNewRomanPSMT" w:cs="TimesNewRomanPSMT"/>
                <w:caps/>
                <w:sz w:val="22"/>
                <w:szCs w:val="22"/>
              </w:rPr>
            </w:pPr>
            <w:r>
              <w:rPr>
                <w:rFonts w:ascii="TimesNewRomanPSMT" w:hAnsi="TimesNewRomanPSMT" w:cs="TimesNewRomanPSMT"/>
                <w:caps/>
                <w:sz w:val="22"/>
                <w:szCs w:val="22"/>
              </w:rPr>
              <w:sym w:font="Wingdings" w:char="F06F"/>
            </w:r>
          </w:p>
          <w:p w14:paraId="400BBE94" w14:textId="77777777" w:rsidR="008E36C9" w:rsidRDefault="008E36C9">
            <w:pPr>
              <w:autoSpaceDE w:val="0"/>
              <w:autoSpaceDN w:val="0"/>
              <w:adjustRightInd w:val="0"/>
              <w:jc w:val="center"/>
              <w:rPr>
                <w:rFonts w:ascii="TimesNewRomanPSMT" w:hAnsi="TimesNewRomanPSMT" w:cs="TimesNewRomanPSMT"/>
                <w:caps/>
                <w:sz w:val="22"/>
                <w:szCs w:val="22"/>
              </w:rPr>
            </w:pPr>
            <w:del w:id="420" w:author="Lalor, Ben NOR [2]" w:date="2021-01-05T13:01:00Z">
              <w:r w:rsidDel="00757F47">
                <w:rPr>
                  <w:rFonts w:ascii="TimesNewRomanPSMT" w:hAnsi="TimesNewRomanPSMT" w:cs="TimesNewRomanPSMT"/>
                  <w:caps/>
                  <w:sz w:val="22"/>
                  <w:szCs w:val="22"/>
                </w:rPr>
                <w:lastRenderedPageBreak/>
                <w:sym w:font="Wingdings" w:char="F06F"/>
              </w:r>
            </w:del>
          </w:p>
          <w:p w14:paraId="1D9B110E" w14:textId="77777777" w:rsidR="008E36C9" w:rsidRDefault="008E36C9">
            <w:pPr>
              <w:autoSpaceDE w:val="0"/>
              <w:autoSpaceDN w:val="0"/>
              <w:adjustRightInd w:val="0"/>
              <w:jc w:val="center"/>
              <w:rPr>
                <w:rFonts w:ascii="TimesNewRomanPSMT" w:hAnsi="TimesNewRomanPSMT" w:cs="TimesNewRomanPSMT"/>
                <w:caps/>
                <w:sz w:val="22"/>
                <w:szCs w:val="22"/>
              </w:rPr>
            </w:pPr>
          </w:p>
          <w:p w14:paraId="60E9FF08" w14:textId="77777777" w:rsidR="008E36C9" w:rsidRDefault="008E36C9">
            <w:pPr>
              <w:autoSpaceDE w:val="0"/>
              <w:autoSpaceDN w:val="0"/>
              <w:adjustRightInd w:val="0"/>
              <w:jc w:val="center"/>
              <w:rPr>
                <w:rFonts w:ascii="TimesNewRomanPSMT" w:hAnsi="TimesNewRomanPSMT" w:cs="TimesNewRomanPSMT"/>
                <w:caps/>
                <w:sz w:val="22"/>
                <w:szCs w:val="22"/>
              </w:rPr>
            </w:pPr>
            <w:del w:id="421" w:author="Lalor, Ben NOR [2]" w:date="2021-01-05T13:01:00Z">
              <w:r w:rsidDel="00757F47">
                <w:rPr>
                  <w:rFonts w:ascii="TimesNewRomanPSMT" w:hAnsi="TimesNewRomanPSMT" w:cs="TimesNewRomanPSMT"/>
                  <w:caps/>
                  <w:sz w:val="22"/>
                  <w:szCs w:val="22"/>
                </w:rPr>
                <w:sym w:font="Wingdings" w:char="F06F"/>
              </w:r>
            </w:del>
          </w:p>
          <w:p w14:paraId="0BE9B18C" w14:textId="77777777" w:rsidR="008E36C9" w:rsidRDefault="008E36C9">
            <w:pPr>
              <w:autoSpaceDE w:val="0"/>
              <w:autoSpaceDN w:val="0"/>
              <w:adjustRightInd w:val="0"/>
              <w:jc w:val="center"/>
              <w:rPr>
                <w:rFonts w:ascii="TimesNewRomanPSMT" w:hAnsi="TimesNewRomanPSMT" w:cs="TimesNewRomanPSMT"/>
                <w:caps/>
                <w:sz w:val="22"/>
                <w:szCs w:val="22"/>
              </w:rPr>
            </w:pPr>
          </w:p>
          <w:p w14:paraId="1F4D00F5" w14:textId="77777777" w:rsidR="008E36C9" w:rsidRDefault="008E36C9">
            <w:pPr>
              <w:autoSpaceDE w:val="0"/>
              <w:autoSpaceDN w:val="0"/>
              <w:adjustRightInd w:val="0"/>
              <w:jc w:val="center"/>
              <w:rPr>
                <w:rFonts w:ascii="TimesNewRomanPSMT" w:hAnsi="TimesNewRomanPSMT" w:cs="TimesNewRomanPSMT"/>
                <w:caps/>
                <w:sz w:val="22"/>
                <w:szCs w:val="22"/>
              </w:rPr>
            </w:pPr>
            <w:del w:id="422" w:author="Lalor, Ben NOR [2]" w:date="2021-01-05T13:01:00Z">
              <w:r w:rsidDel="00757F47">
                <w:rPr>
                  <w:rFonts w:ascii="TimesNewRomanPSMT" w:hAnsi="TimesNewRomanPSMT" w:cs="TimesNewRomanPSMT"/>
                  <w:caps/>
                  <w:sz w:val="22"/>
                  <w:szCs w:val="22"/>
                </w:rPr>
                <w:sym w:font="Wingdings" w:char="F06F"/>
              </w:r>
            </w:del>
          </w:p>
          <w:p w14:paraId="682A7A36" w14:textId="77777777" w:rsidR="008E36C9" w:rsidRDefault="008E36C9">
            <w:pPr>
              <w:autoSpaceDE w:val="0"/>
              <w:autoSpaceDN w:val="0"/>
              <w:adjustRightInd w:val="0"/>
              <w:jc w:val="center"/>
              <w:rPr>
                <w:rFonts w:ascii="TimesNewRomanPSMT" w:hAnsi="TimesNewRomanPSMT" w:cs="TimesNewRomanPSMT"/>
                <w:caps/>
                <w:sz w:val="22"/>
                <w:szCs w:val="22"/>
              </w:rPr>
            </w:pPr>
            <w:del w:id="423" w:author="Lalor, Ben NOR [2]" w:date="2021-01-05T13:01:00Z">
              <w:r w:rsidDel="00757F47">
                <w:rPr>
                  <w:rFonts w:ascii="TimesNewRomanPSMT" w:hAnsi="TimesNewRomanPSMT" w:cs="TimesNewRomanPSMT"/>
                  <w:caps/>
                  <w:sz w:val="22"/>
                  <w:szCs w:val="22"/>
                </w:rPr>
                <w:sym w:font="Wingdings" w:char="F06F"/>
              </w:r>
            </w:del>
          </w:p>
          <w:p w14:paraId="409F6733" w14:textId="77777777" w:rsidR="008E36C9" w:rsidRDefault="008E36C9">
            <w:pPr>
              <w:autoSpaceDE w:val="0"/>
              <w:autoSpaceDN w:val="0"/>
              <w:adjustRightInd w:val="0"/>
              <w:jc w:val="center"/>
              <w:rPr>
                <w:rFonts w:ascii="TimesNewRomanPSMT" w:hAnsi="TimesNewRomanPSMT" w:cs="TimesNewRomanPSMT"/>
                <w:caps/>
                <w:sz w:val="22"/>
                <w:szCs w:val="22"/>
              </w:rPr>
            </w:pPr>
          </w:p>
          <w:p w14:paraId="3E46D37D" w14:textId="77777777" w:rsidR="008E36C9" w:rsidRDefault="008E36C9">
            <w:pPr>
              <w:autoSpaceDE w:val="0"/>
              <w:autoSpaceDN w:val="0"/>
              <w:adjustRightInd w:val="0"/>
              <w:jc w:val="center"/>
              <w:rPr>
                <w:rFonts w:ascii="TimesNewRomanPSMT" w:hAnsi="TimesNewRomanPSMT" w:cs="TimesNewRomanPSMT"/>
                <w:caps/>
                <w:sz w:val="22"/>
                <w:szCs w:val="22"/>
              </w:rPr>
            </w:pPr>
          </w:p>
          <w:p w14:paraId="3E2C3295" w14:textId="77777777" w:rsidR="008E36C9" w:rsidRDefault="008E36C9">
            <w:pPr>
              <w:autoSpaceDE w:val="0"/>
              <w:autoSpaceDN w:val="0"/>
              <w:adjustRightInd w:val="0"/>
              <w:jc w:val="center"/>
              <w:rPr>
                <w:rFonts w:ascii="TimesNewRomanPSMT" w:hAnsi="TimesNewRomanPSMT" w:cs="TimesNewRomanPSMT"/>
                <w:b/>
                <w:sz w:val="22"/>
                <w:szCs w:val="22"/>
              </w:rPr>
            </w:pPr>
            <w:del w:id="424" w:author="Lalor, Ben NOR [2]" w:date="2021-01-05T13:01:00Z">
              <w:r w:rsidDel="00757F47">
                <w:rPr>
                  <w:rFonts w:ascii="TimesNewRomanPSMT" w:hAnsi="TimesNewRomanPSMT" w:cs="TimesNewRomanPSMT"/>
                  <w:caps/>
                  <w:sz w:val="22"/>
                  <w:szCs w:val="22"/>
                </w:rPr>
                <w:sym w:font="Wingdings" w:char="F06F"/>
              </w:r>
            </w:del>
          </w:p>
        </w:tc>
      </w:tr>
      <w:tr w:rsidR="008E36C9" w14:paraId="6A0687D4" w14:textId="77777777" w:rsidTr="008E36C9">
        <w:tc>
          <w:tcPr>
            <w:tcW w:w="8841" w:type="dxa"/>
            <w:tcBorders>
              <w:top w:val="single" w:sz="4" w:space="0" w:color="auto"/>
              <w:left w:val="single" w:sz="4" w:space="0" w:color="auto"/>
              <w:bottom w:val="single" w:sz="4" w:space="0" w:color="auto"/>
              <w:right w:val="single" w:sz="4" w:space="0" w:color="auto"/>
            </w:tcBorders>
            <w:vAlign w:val="center"/>
            <w:hideMark/>
          </w:tcPr>
          <w:p w14:paraId="714FBF3A" w14:textId="4BF4DD02" w:rsidR="008E36C9" w:rsidRDefault="008E36C9">
            <w:pPr>
              <w:pBdr>
                <w:left w:val="single" w:sz="6" w:space="5" w:color="auto"/>
                <w:right w:val="single" w:sz="6" w:space="5" w:color="auto"/>
              </w:pBdr>
              <w:spacing w:before="240"/>
              <w:rPr>
                <w:rFonts w:ascii="TimesNewRomanPS-BoldMT" w:hAnsi="TimesNewRomanPS-BoldMT" w:cs="TimesNewRomanPS-BoldMT"/>
                <w:b/>
                <w:bCs/>
                <w:caps/>
                <w:sz w:val="22"/>
                <w:szCs w:val="22"/>
              </w:rPr>
            </w:pPr>
            <w:r>
              <w:rPr>
                <w:rFonts w:ascii="TimesNewRomanPS-BoldMT" w:hAnsi="TimesNewRomanPS-BoldMT" w:cs="TimesNewRomanPS-BoldMT"/>
                <w:b/>
                <w:bCs/>
                <w:caps/>
                <w:color w:val="365F91" w:themeColor="accent1" w:themeShade="BF"/>
                <w:sz w:val="22"/>
                <w:szCs w:val="22"/>
              </w:rPr>
              <w:lastRenderedPageBreak/>
              <w:t>§130.2(</w:t>
            </w:r>
            <w:r>
              <w:rPr>
                <w:rFonts w:ascii="TimesNewRomanPS-BoldMT" w:hAnsi="TimesNewRomanPS-BoldMT" w:cs="TimesNewRomanPS-BoldMT"/>
                <w:b/>
                <w:bCs/>
                <w:color w:val="365F91" w:themeColor="accent1" w:themeShade="BF"/>
                <w:sz w:val="22"/>
                <w:szCs w:val="22"/>
              </w:rPr>
              <w:t>c</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 xml:space="preserve">Controls for Outdoor Lighting   </w:t>
            </w:r>
          </w:p>
          <w:p w14:paraId="1B67FEB2" w14:textId="03634FED" w:rsidR="008E36C9" w:rsidRDefault="008E36C9">
            <w:pPr>
              <w:pBdr>
                <w:left w:val="single" w:sz="6" w:space="5" w:color="auto"/>
                <w:right w:val="single" w:sz="6" w:space="5" w:color="auto"/>
              </w:pBdr>
              <w:rPr>
                <w:ins w:id="425" w:author="Lalor, Ben NOR [2]" w:date="2020-11-19T11:38:00Z"/>
                <w:rFonts w:ascii="TimesNewRomanPSMT" w:hAnsi="TimesNewRomanPSMT" w:cs="TimesNewRomanPSMT"/>
                <w:caps/>
                <w:sz w:val="22"/>
                <w:szCs w:val="22"/>
              </w:rPr>
            </w:pPr>
            <w:commentRangeStart w:id="426"/>
            <w:r>
              <w:rPr>
                <w:rFonts w:ascii="TimesNewRomanPSMT" w:hAnsi="TimesNewRomanPSMT" w:cs="TimesNewRomanPSMT"/>
                <w:caps/>
                <w:sz w:val="22"/>
                <w:szCs w:val="22"/>
              </w:rPr>
              <w:t>All outdoor lighting shall be independEntly controlled from other electrical loads and shall have the following features:</w:t>
            </w:r>
            <w:commentRangeEnd w:id="426"/>
            <w:r w:rsidR="00514F8E">
              <w:rPr>
                <w:rStyle w:val="CommentReference"/>
              </w:rPr>
              <w:commentReference w:id="426"/>
            </w:r>
          </w:p>
          <w:p w14:paraId="13FDD78B" w14:textId="77777777" w:rsidR="0025083C" w:rsidRDefault="0025083C">
            <w:pPr>
              <w:pBdr>
                <w:left w:val="single" w:sz="6" w:space="5" w:color="auto"/>
                <w:right w:val="single" w:sz="6" w:space="5" w:color="auto"/>
              </w:pBdr>
              <w:rPr>
                <w:rFonts w:ascii="TimesNewRomanPSMT" w:hAnsi="TimesNewRomanPSMT" w:cs="TimesNewRomanPSMT"/>
                <w:caps/>
                <w:sz w:val="22"/>
                <w:szCs w:val="22"/>
              </w:rPr>
            </w:pPr>
          </w:p>
          <w:p w14:paraId="7FA2B86B" w14:textId="5E10D699" w:rsidR="008E36C9" w:rsidRPr="00757F47" w:rsidRDefault="0025083C">
            <w:pPr>
              <w:pBdr>
                <w:left w:val="single" w:sz="6" w:space="19" w:color="auto"/>
                <w:right w:val="single" w:sz="6" w:space="5" w:color="auto"/>
              </w:pBdr>
              <w:autoSpaceDE w:val="0"/>
              <w:autoSpaceDN w:val="0"/>
              <w:adjustRightInd w:val="0"/>
              <w:rPr>
                <w:ins w:id="427" w:author="Lalor, Ben NOR [2]" w:date="2020-11-19T11:38:00Z"/>
              </w:rPr>
            </w:pPr>
            <w:commentRangeStart w:id="428"/>
            <w:ins w:id="429" w:author="Lalor, Ben NOR [2]" w:date="2020-11-19T11:40:00Z">
              <w:r>
                <w:rPr>
                  <w:rFonts w:ascii="TimesNewRomanPSMT" w:hAnsi="TimesNewRomanPSMT" w:cs="TimesNewRomanPSMT"/>
                  <w:caps/>
                  <w:sz w:val="22"/>
                  <w:szCs w:val="22"/>
                </w:rPr>
                <w:t>1.</w:t>
              </w:r>
            </w:ins>
            <w:del w:id="430" w:author="Lalor, Ben NOR [2]" w:date="2020-11-19T11:38:00Z">
              <w:r w:rsidR="008E36C9" w:rsidRPr="00757F47" w:rsidDel="0025083C">
                <w:delText xml:space="preserve">1. </w:delText>
              </w:r>
            </w:del>
            <w:r w:rsidR="008E36C9" w:rsidRPr="00757F47">
              <w:t>Automatically turns off outdoor lighting when daylight is available</w:t>
            </w:r>
            <w:commentRangeEnd w:id="428"/>
            <w:r>
              <w:rPr>
                <w:rStyle w:val="CommentReference"/>
              </w:rPr>
              <w:commentReference w:id="428"/>
            </w:r>
          </w:p>
          <w:p w14:paraId="2E8A0125" w14:textId="77777777" w:rsidR="0025083C" w:rsidRPr="00757F47" w:rsidRDefault="0025083C" w:rsidP="00757F47">
            <w:pPr>
              <w:pStyle w:val="ListParagraph"/>
              <w:pBdr>
                <w:left w:val="single" w:sz="6" w:space="19" w:color="auto"/>
                <w:right w:val="single" w:sz="6" w:space="5" w:color="auto"/>
              </w:pBdr>
              <w:autoSpaceDE w:val="0"/>
              <w:autoSpaceDN w:val="0"/>
              <w:adjustRightInd w:val="0"/>
            </w:pPr>
          </w:p>
          <w:p w14:paraId="5D3B71CA" w14:textId="385ED825" w:rsidR="008E36C9" w:rsidRPr="00593DC8" w:rsidRDefault="008E36C9" w:rsidP="00593DC8">
            <w:pPr>
              <w:pBdr>
                <w:left w:val="single" w:sz="6" w:space="19" w:color="auto"/>
                <w:right w:val="single" w:sz="6" w:space="5" w:color="auto"/>
              </w:pBd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2</w:t>
            </w:r>
            <w:commentRangeStart w:id="431"/>
            <w:r>
              <w:rPr>
                <w:rFonts w:ascii="TimesNewRomanPSMT" w:hAnsi="TimesNewRomanPSMT" w:cs="TimesNewRomanPSMT"/>
                <w:caps/>
                <w:sz w:val="22"/>
                <w:szCs w:val="22"/>
              </w:rPr>
              <w:t xml:space="preserve">. </w:t>
            </w:r>
            <w:r w:rsidRPr="00593DC8">
              <w:rPr>
                <w:rFonts w:ascii="TimesNewRomanPSMT" w:hAnsi="TimesNewRomanPSMT" w:cs="TimesNewRomanPSMT"/>
                <w:caps/>
                <w:sz w:val="22"/>
                <w:szCs w:val="22"/>
              </w:rPr>
              <w:t xml:space="preserve">Automatic scheduling controls </w:t>
            </w:r>
          </w:p>
          <w:p w14:paraId="2089E532" w14:textId="2996C8AD"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A.  capable of reducing lighting power at least 50% and no more than 90% and separately capable of turning lighting off during unoccupied periods</w:t>
            </w:r>
          </w:p>
          <w:p w14:paraId="5C15D2AA" w14:textId="39CE72F3"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b. that allow scheduling of at least two nightime periods with independent lighting levels (may include override for no more than 2 hours)</w:t>
            </w:r>
          </w:p>
          <w:p w14:paraId="401C9850" w14:textId="77777777"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 xml:space="preserve">c. acceptance tests shall verifiy scheduled occupied and unoccupied </w:t>
            </w:r>
          </w:p>
          <w:p w14:paraId="7D3D0A3E" w14:textId="71F000DF"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 xml:space="preserve">d. Automatic scheduling controls shall be installed for all outdoor lighting. </w:t>
            </w:r>
            <w:commentRangeEnd w:id="431"/>
            <w:r w:rsidR="0025083C">
              <w:rPr>
                <w:rStyle w:val="CommentReference"/>
              </w:rPr>
              <w:commentReference w:id="431"/>
            </w:r>
          </w:p>
          <w:p w14:paraId="1F5E661F" w14:textId="77777777"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p>
          <w:p w14:paraId="2A8F0BC8" w14:textId="119DD165" w:rsidR="008E36C9" w:rsidRPr="00593DC8" w:rsidRDefault="008E36C9" w:rsidP="00593DC8">
            <w:pPr>
              <w:rPr>
                <w:rFonts w:ascii="TimesNewRomanPSMT" w:hAnsi="TimesNewRomanPSMT" w:cs="TimesNewRomanPSMT"/>
                <w:caps/>
                <w:sz w:val="22"/>
                <w:szCs w:val="22"/>
              </w:rPr>
            </w:pPr>
            <w:commentRangeStart w:id="432"/>
            <w:r>
              <w:rPr>
                <w:rFonts w:ascii="TimesNewRomanPSMT" w:hAnsi="TimesNewRomanPSMT" w:cs="TimesNewRomanPSMT"/>
                <w:caps/>
                <w:sz w:val="22"/>
                <w:szCs w:val="22"/>
              </w:rPr>
              <w:t xml:space="preserve">3. </w:t>
            </w:r>
            <w:r w:rsidRPr="00593DC8">
              <w:rPr>
                <w:rFonts w:ascii="TimesNewRomanPSMT" w:hAnsi="TimesNewRomanPSMT" w:cs="TimesNewRomanPSMT"/>
                <w:caps/>
                <w:sz w:val="22"/>
                <w:szCs w:val="22"/>
              </w:rPr>
              <w:t>Motion sensing controls</w:t>
            </w:r>
          </w:p>
          <w:p w14:paraId="19E3F089" w14:textId="6E76B9CC"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A. capable of reducing lighting power at least 50% and no more than 90% and separately capable of turning lighting off during unoccupied periods</w:t>
            </w:r>
          </w:p>
          <w:p w14:paraId="75C96787" w14:textId="0B2959F8"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b. capable of dimming or turning off lighting no longer than 15 minutes after area is vacated and turning lighting on when area becomes occupied</w:t>
            </w:r>
          </w:p>
          <w:p w14:paraId="4A959563" w14:textId="3667171C"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 xml:space="preserve">c. single sensors can control no more than 1,500 watts of lighting power </w:t>
            </w:r>
          </w:p>
          <w:p w14:paraId="0BD69D7F" w14:textId="372846F8"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d. shall be installed for the following and may be installed for other outdoor lighting and in combination with other outdoor lighting controls:</w:t>
            </w:r>
          </w:p>
          <w:p w14:paraId="287DF962" w14:textId="4C6D3292"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w:t>
            </w:r>
            <w:proofErr w:type="spellStart"/>
            <w:r w:rsidRPr="00593DC8">
              <w:rPr>
                <w:rFonts w:ascii="TimesNewRomanPSMT" w:hAnsi="TimesNewRomanPSMT" w:cs="TimesNewRomanPSMT"/>
                <w:sz w:val="22"/>
                <w:szCs w:val="22"/>
              </w:rPr>
              <w:t>i</w:t>
            </w:r>
            <w:proofErr w:type="spellEnd"/>
            <w:r>
              <w:rPr>
                <w:rFonts w:ascii="TimesNewRomanPSMT" w:hAnsi="TimesNewRomanPSMT" w:cs="TimesNewRomanPSMT"/>
                <w:caps/>
                <w:sz w:val="22"/>
                <w:szCs w:val="22"/>
              </w:rPr>
              <w:t xml:space="preserve">) outdoor luminaires other than building façade, ornamental hardscape, outdoor dining or outdoor sales frontage lighting, where the bottom of the luminaire is mounted 24 feet or less above grade </w:t>
            </w:r>
          </w:p>
          <w:p w14:paraId="2BEE5362" w14:textId="0E0FCC34"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sidRPr="00593DC8">
              <w:rPr>
                <w:rFonts w:ascii="TimesNewRomanPSMT" w:hAnsi="TimesNewRomanPSMT" w:cs="TimesNewRomanPSMT"/>
                <w:sz w:val="22"/>
                <w:szCs w:val="22"/>
              </w:rPr>
              <w:t>(ii</w:t>
            </w:r>
            <w:r>
              <w:rPr>
                <w:rFonts w:ascii="TimesNewRomanPSMT" w:hAnsi="TimesNewRomanPSMT" w:cs="TimesNewRomanPSMT"/>
                <w:caps/>
                <w:sz w:val="22"/>
                <w:szCs w:val="22"/>
              </w:rPr>
              <w:t xml:space="preserve">) wall mounted luminaires installed for building façade, ornamental hardscape, or outdoor dining lighting that have a bilaterally symmetric distribution </w:t>
            </w:r>
            <w:ins w:id="433" w:author="Lalor, Ben NOR" w:date="2020-07-01T11:54:00Z">
              <w:r w:rsidR="00F3030C">
                <w:rPr>
                  <w:rFonts w:ascii="TimesNewRomanPSMT" w:hAnsi="TimesNewRomanPSMT" w:cs="TimesNewRomanPSMT"/>
                  <w:caps/>
                  <w:sz w:val="22"/>
                  <w:szCs w:val="22"/>
                </w:rPr>
                <w:t>(</w:t>
              </w:r>
            </w:ins>
            <w:r>
              <w:rPr>
                <w:rFonts w:ascii="TimesNewRomanPSMT" w:hAnsi="TimesNewRomanPSMT" w:cs="TimesNewRomanPSMT"/>
                <w:caps/>
                <w:sz w:val="22"/>
                <w:szCs w:val="22"/>
              </w:rPr>
              <w:t>as described in the IES Handbook</w:t>
            </w:r>
            <w:ins w:id="434" w:author="Lalor, Ben NOR" w:date="2020-07-01T11:54:00Z">
              <w:r w:rsidR="00F3030C">
                <w:rPr>
                  <w:rFonts w:ascii="TimesNewRomanPSMT" w:hAnsi="TimesNewRomanPSMT" w:cs="TimesNewRomanPSMT"/>
                  <w:caps/>
                  <w:sz w:val="22"/>
                  <w:szCs w:val="22"/>
                </w:rPr>
                <w:t>)</w:t>
              </w:r>
            </w:ins>
            <w:r>
              <w:rPr>
                <w:rFonts w:ascii="TimesNewRomanPSMT" w:hAnsi="TimesNewRomanPSMT" w:cs="TimesNewRomanPSMT"/>
                <w:caps/>
                <w:sz w:val="22"/>
                <w:szCs w:val="22"/>
              </w:rPr>
              <w:t xml:space="preserve"> mounted 24 feet or</w:t>
            </w:r>
            <w:ins w:id="435" w:author="Lalor, Ben NOR" w:date="2020-07-01T11:54:00Z">
              <w:r w:rsidR="00F3030C">
                <w:rPr>
                  <w:rFonts w:ascii="TimesNewRomanPSMT" w:hAnsi="TimesNewRomanPSMT" w:cs="TimesNewRomanPSMT"/>
                  <w:caps/>
                  <w:sz w:val="22"/>
                  <w:szCs w:val="22"/>
                </w:rPr>
                <w:t xml:space="preserve"> </w:t>
              </w:r>
            </w:ins>
            <w:del w:id="436" w:author="Lalor, Ben NOR" w:date="2020-07-01T11:54:00Z">
              <w:r w:rsidDel="00F3030C">
                <w:rPr>
                  <w:rFonts w:ascii="TimesNewRomanPSMT" w:hAnsi="TimesNewRomanPSMT" w:cs="TimesNewRomanPSMT"/>
                  <w:caps/>
                  <w:sz w:val="22"/>
                  <w:szCs w:val="22"/>
                </w:rPr>
                <w:delText xml:space="preserve"> </w:delText>
              </w:r>
            </w:del>
            <w:r>
              <w:rPr>
                <w:rFonts w:ascii="TimesNewRomanPSMT" w:hAnsi="TimesNewRomanPSMT" w:cs="TimesNewRomanPSMT"/>
                <w:caps/>
                <w:sz w:val="22"/>
                <w:szCs w:val="22"/>
              </w:rPr>
              <w:t>less above grade</w:t>
            </w:r>
            <w:commentRangeEnd w:id="432"/>
            <w:r w:rsidR="0025083C">
              <w:rPr>
                <w:rStyle w:val="CommentReference"/>
              </w:rPr>
              <w:commentReference w:id="432"/>
            </w:r>
          </w:p>
          <w:p w14:paraId="02406EAC" w14:textId="77777777" w:rsidR="008E36C9" w:rsidRDefault="008E36C9" w:rsidP="00700A1A">
            <w:pPr>
              <w:pBdr>
                <w:left w:val="single" w:sz="6" w:space="5" w:color="auto"/>
                <w:right w:val="single" w:sz="6" w:space="5" w:color="auto"/>
              </w:pBd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lastRenderedPageBreak/>
              <w:t xml:space="preserve">    </w:t>
            </w:r>
          </w:p>
          <w:p w14:paraId="29469C33" w14:textId="332135F1" w:rsidR="008E36C9" w:rsidDel="00757F47" w:rsidRDefault="008E36C9" w:rsidP="00700A1A">
            <w:pPr>
              <w:pBdr>
                <w:left w:val="single" w:sz="6" w:space="5" w:color="auto"/>
                <w:right w:val="single" w:sz="6" w:space="5" w:color="auto"/>
              </w:pBdr>
              <w:autoSpaceDE w:val="0"/>
              <w:autoSpaceDN w:val="0"/>
              <w:adjustRightInd w:val="0"/>
              <w:rPr>
                <w:del w:id="437" w:author="Lalor, Ben NOR [2]" w:date="2021-01-05T13:02:00Z"/>
                <w:rFonts w:ascii="TimesNewRomanPSMT" w:hAnsi="TimesNewRomanPSMT" w:cs="TimesNewRomanPSMT"/>
                <w:b/>
                <w:caps/>
                <w:sz w:val="22"/>
                <w:szCs w:val="22"/>
              </w:rPr>
            </w:pPr>
            <w:commentRangeStart w:id="438"/>
            <w:del w:id="439" w:author="Lalor, Ben NOR [2]" w:date="2021-01-05T13:02:00Z">
              <w:r w:rsidDel="00757F47">
                <w:rPr>
                  <w:rFonts w:ascii="TimesNewRomanPSMT" w:hAnsi="TimesNewRomanPSMT" w:cs="TimesNewRomanPSMT"/>
                  <w:b/>
                  <w:caps/>
                  <w:sz w:val="22"/>
                  <w:szCs w:val="22"/>
                </w:rPr>
                <w:delText xml:space="preserve">Exception 1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c)3</w:delText>
              </w:r>
              <w:r w:rsidDel="00757F47">
                <w:rPr>
                  <w:rFonts w:ascii="TimesNewRomanPSMT" w:hAnsi="TimesNewRomanPSMT" w:cs="TimesNewRomanPSMT"/>
                  <w:b/>
                  <w:caps/>
                  <w:sz w:val="22"/>
                  <w:szCs w:val="22"/>
                </w:rPr>
                <w:delText xml:space="preserve">: </w:delText>
              </w:r>
              <w:r w:rsidRPr="00700A1A" w:rsidDel="00757F47">
                <w:rPr>
                  <w:rFonts w:ascii="TimesNewRomanPSMT" w:hAnsi="TimesNewRomanPSMT" w:cs="TimesNewRomanPSMT"/>
                  <w:caps/>
                  <w:sz w:val="22"/>
                  <w:szCs w:val="22"/>
                </w:rPr>
                <w:delText>luminaires with a ma</w:delText>
              </w:r>
              <w:r w:rsidDel="00757F47">
                <w:rPr>
                  <w:rFonts w:ascii="TimesNewRomanPSMT" w:hAnsi="TimesNewRomanPSMT" w:cs="TimesNewRomanPSMT"/>
                  <w:caps/>
                  <w:sz w:val="22"/>
                  <w:szCs w:val="22"/>
                </w:rPr>
                <w:delText>x</w:delText>
              </w:r>
              <w:r w:rsidRPr="00593DC8" w:rsidDel="00757F47">
                <w:rPr>
                  <w:rFonts w:ascii="TimesNewRomanPSMT" w:hAnsi="TimesNewRomanPSMT" w:cs="TimesNewRomanPSMT"/>
                  <w:caps/>
                  <w:sz w:val="22"/>
                  <w:szCs w:val="22"/>
                </w:rPr>
                <w:delText>imum rated wattage of 40 watts each</w:delText>
              </w:r>
              <w:r w:rsidDel="00757F47">
                <w:rPr>
                  <w:rFonts w:ascii="TimesNewRomanPSMT" w:hAnsi="TimesNewRomanPSMT" w:cs="TimesNewRomanPSMT"/>
                  <w:caps/>
                  <w:sz w:val="22"/>
                  <w:szCs w:val="22"/>
                </w:rPr>
                <w:delText xml:space="preserve"> do not require Motion sensors</w:delText>
              </w:r>
            </w:del>
          </w:p>
          <w:p w14:paraId="5A9CC9C1" w14:textId="6D6878E3" w:rsidR="008E36C9" w:rsidDel="00757F47" w:rsidRDefault="008E36C9" w:rsidP="00700A1A">
            <w:pPr>
              <w:pBdr>
                <w:left w:val="single" w:sz="6" w:space="5" w:color="auto"/>
                <w:right w:val="single" w:sz="6" w:space="5" w:color="auto"/>
              </w:pBdr>
              <w:autoSpaceDE w:val="0"/>
              <w:autoSpaceDN w:val="0"/>
              <w:adjustRightInd w:val="0"/>
              <w:rPr>
                <w:del w:id="440" w:author="Lalor, Ben NOR [2]" w:date="2021-01-05T13:02:00Z"/>
                <w:rFonts w:ascii="TimesNewRomanPS-BoldMT" w:hAnsi="TimesNewRomanPS-BoldMT" w:cs="TimesNewRomanPS-BoldMT"/>
                <w:bCs/>
                <w:caps/>
                <w:sz w:val="22"/>
                <w:szCs w:val="22"/>
              </w:rPr>
            </w:pPr>
            <w:del w:id="441" w:author="Lalor, Ben NOR [2]" w:date="2021-01-05T13:02:00Z">
              <w:r w:rsidDel="00757F47">
                <w:rPr>
                  <w:rFonts w:ascii="TimesNewRomanPSMT" w:hAnsi="TimesNewRomanPSMT" w:cs="TimesNewRomanPSMT"/>
                  <w:b/>
                  <w:caps/>
                  <w:sz w:val="22"/>
                  <w:szCs w:val="22"/>
                </w:rPr>
                <w:delText xml:space="preserve">Exception 2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c)3</w:delText>
              </w:r>
              <w:r w:rsidDel="00757F47">
                <w:rPr>
                  <w:rFonts w:ascii="TimesNewRomanPSMT" w:hAnsi="TimesNewRomanPSMT" w:cs="TimesNewRomanPSMT"/>
                  <w:b/>
                  <w:caps/>
                  <w:sz w:val="22"/>
                  <w:szCs w:val="22"/>
                </w:rPr>
                <w:delText xml:space="preserve">: </w:delText>
              </w:r>
              <w:r w:rsidDel="00757F47">
                <w:rPr>
                  <w:rFonts w:ascii="TimesNewRomanPS-BoldMT" w:hAnsi="TimesNewRomanPS-BoldMT" w:cs="TimesNewRomanPS-BoldMT"/>
                  <w:bCs/>
                  <w:caps/>
                  <w:sz w:val="22"/>
                  <w:szCs w:val="22"/>
                </w:rPr>
                <w:delText xml:space="preserve"> applications listed as exceptions to     </w:delText>
              </w:r>
            </w:del>
          </w:p>
          <w:p w14:paraId="67BC67F6" w14:textId="22D5F465" w:rsidR="008E36C9" w:rsidDel="00757F47" w:rsidRDefault="008E36C9" w:rsidP="00700A1A">
            <w:pPr>
              <w:pBdr>
                <w:left w:val="single" w:sz="6" w:space="5" w:color="auto"/>
                <w:right w:val="single" w:sz="6" w:space="5" w:color="auto"/>
              </w:pBdr>
              <w:autoSpaceDE w:val="0"/>
              <w:autoSpaceDN w:val="0"/>
              <w:adjustRightInd w:val="0"/>
              <w:rPr>
                <w:del w:id="442" w:author="Lalor, Ben NOR [2]" w:date="2021-01-05T13:02:00Z"/>
                <w:rFonts w:ascii="TimesNewRomanPS-BoldMT" w:hAnsi="TimesNewRomanPS-BoldMT" w:cs="TimesNewRomanPS-BoldMT"/>
                <w:b/>
                <w:bCs/>
                <w:caps/>
                <w:color w:val="365F91" w:themeColor="accent1" w:themeShade="BF"/>
                <w:sz w:val="22"/>
                <w:szCs w:val="22"/>
              </w:rPr>
            </w:pPr>
            <w:del w:id="443" w:author="Lalor, Ben NOR [2]" w:date="2021-01-05T13:02:00Z">
              <w:r w:rsidDel="00757F47">
                <w:rPr>
                  <w:rFonts w:ascii="TimesNewRomanPS-BoldMT" w:hAnsi="TimesNewRomanPS-BoldMT" w:cs="TimesNewRomanPS-BoldMT"/>
                  <w:bCs/>
                  <w:caps/>
                  <w:sz w:val="22"/>
                  <w:szCs w:val="22"/>
                </w:rPr>
                <w:delText xml:space="preserve"> </w:delText>
              </w:r>
              <w:r w:rsidDel="00757F47">
                <w:rPr>
                  <w:rFonts w:ascii="TimesNewRomanPS-BoldMT" w:hAnsi="TimesNewRomanPS-BoldMT" w:cs="TimesNewRomanPS-BoldMT"/>
                  <w:b/>
                  <w:bCs/>
                  <w:caps/>
                  <w:color w:val="365F91" w:themeColor="accent1" w:themeShade="BF"/>
                  <w:sz w:val="22"/>
                  <w:szCs w:val="22"/>
                </w:rPr>
                <w:delText>§140.7</w:delText>
              </w:r>
              <w:r w:rsidRPr="00593DC8" w:rsidDel="00757F47">
                <w:rPr>
                  <w:rFonts w:ascii="TimesNewRomanPS-BoldMT" w:hAnsi="TimesNewRomanPS-BoldMT" w:cs="TimesNewRomanPS-BoldMT"/>
                  <w:b/>
                  <w:bCs/>
                  <w:color w:val="365F91" w:themeColor="accent1" w:themeShade="BF"/>
                  <w:sz w:val="22"/>
                  <w:szCs w:val="22"/>
                </w:rPr>
                <w:delText>(a</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MT" w:hAnsi="TimesNewRomanPSMT" w:cs="TimesNewRomanPSMT"/>
                  <w:caps/>
                  <w:sz w:val="22"/>
                  <w:szCs w:val="22"/>
                </w:rPr>
                <w:delText>do not require motion sensors</w:delText>
              </w:r>
            </w:del>
          </w:p>
          <w:p w14:paraId="55DBE38C" w14:textId="0BD7CCCD" w:rsidR="008E36C9" w:rsidRDefault="008E36C9" w:rsidP="009D5405">
            <w:pPr>
              <w:pBdr>
                <w:left w:val="single" w:sz="6" w:space="5" w:color="auto"/>
                <w:right w:val="single" w:sz="6" w:space="5" w:color="auto"/>
              </w:pBdr>
              <w:autoSpaceDE w:val="0"/>
              <w:autoSpaceDN w:val="0"/>
              <w:adjustRightInd w:val="0"/>
              <w:rPr>
                <w:caps/>
              </w:rPr>
            </w:pPr>
            <w:del w:id="444" w:author="Lalor, Ben NOR [2]" w:date="2021-01-05T13:02:00Z">
              <w:r w:rsidDel="00757F47">
                <w:rPr>
                  <w:rFonts w:ascii="TimesNewRomanPSMT" w:hAnsi="TimesNewRomanPSMT" w:cs="TimesNewRomanPSMT"/>
                  <w:b/>
                  <w:caps/>
                  <w:sz w:val="22"/>
                  <w:szCs w:val="22"/>
                </w:rPr>
                <w:delText xml:space="preserve">Exception 3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c)3</w:delText>
              </w:r>
              <w:r w:rsidDel="00757F47">
                <w:rPr>
                  <w:rFonts w:ascii="TimesNewRomanPSMT" w:hAnsi="TimesNewRomanPSMT" w:cs="TimesNewRomanPSMT"/>
                  <w:b/>
                  <w:caps/>
                  <w:sz w:val="22"/>
                  <w:szCs w:val="22"/>
                </w:rPr>
                <w:delText xml:space="preserve">: </w:delText>
              </w:r>
              <w:r w:rsidDel="00757F47">
                <w:rPr>
                  <w:rFonts w:ascii="TimesNewRomanPS-BoldMT" w:hAnsi="TimesNewRomanPS-BoldMT" w:cs="TimesNewRomanPS-BoldMT"/>
                  <w:bCs/>
                  <w:caps/>
                  <w:sz w:val="22"/>
                  <w:szCs w:val="22"/>
                </w:rPr>
                <w:delText>Lighting subject to a health or life safety statute, ordinance or regulation may have a minimum time-out period longer than 15 minutes or a minimum dimming level above 50%</w:delText>
              </w:r>
            </w:del>
            <w:commentRangeEnd w:id="438"/>
            <w:r w:rsidR="00514F8E">
              <w:rPr>
                <w:rStyle w:val="CommentReference"/>
              </w:rPr>
              <w:commentReference w:id="438"/>
            </w:r>
          </w:p>
        </w:tc>
        <w:tc>
          <w:tcPr>
            <w:tcW w:w="943" w:type="dxa"/>
            <w:tcBorders>
              <w:top w:val="single" w:sz="4" w:space="0" w:color="auto"/>
              <w:left w:val="single" w:sz="4" w:space="0" w:color="auto"/>
              <w:bottom w:val="single" w:sz="4" w:space="0" w:color="auto"/>
              <w:right w:val="single" w:sz="4" w:space="0" w:color="auto"/>
            </w:tcBorders>
          </w:tcPr>
          <w:p w14:paraId="3CA138A7" w14:textId="77777777" w:rsidR="0025083C" w:rsidRDefault="0025083C">
            <w:pPr>
              <w:autoSpaceDE w:val="0"/>
              <w:autoSpaceDN w:val="0"/>
              <w:adjustRightInd w:val="0"/>
              <w:jc w:val="center"/>
              <w:rPr>
                <w:ins w:id="445" w:author="Lalor, Ben NOR [2]" w:date="2020-11-19T11:36:00Z"/>
              </w:rPr>
            </w:pPr>
          </w:p>
          <w:p w14:paraId="7EE1D279" w14:textId="0C42BBED" w:rsidR="0025083C" w:rsidRDefault="0025083C">
            <w:pPr>
              <w:autoSpaceDE w:val="0"/>
              <w:autoSpaceDN w:val="0"/>
              <w:adjustRightInd w:val="0"/>
              <w:jc w:val="center"/>
              <w:rPr>
                <w:ins w:id="446" w:author="Lalor, Ben NOR [2]" w:date="2020-11-19T11:38:00Z"/>
              </w:rPr>
            </w:pPr>
          </w:p>
          <w:p w14:paraId="7730310F" w14:textId="0ED714F9" w:rsidR="0025083C" w:rsidRDefault="0025083C">
            <w:pPr>
              <w:autoSpaceDE w:val="0"/>
              <w:autoSpaceDN w:val="0"/>
              <w:adjustRightInd w:val="0"/>
              <w:jc w:val="center"/>
              <w:rPr>
                <w:ins w:id="447" w:author="Lalor, Ben NOR [2]" w:date="2020-11-19T11:38:00Z"/>
              </w:rPr>
            </w:pPr>
          </w:p>
          <w:p w14:paraId="6C4C4622" w14:textId="75426BEA" w:rsidR="0025083C" w:rsidRDefault="0025083C">
            <w:pPr>
              <w:autoSpaceDE w:val="0"/>
              <w:autoSpaceDN w:val="0"/>
              <w:adjustRightInd w:val="0"/>
              <w:jc w:val="center"/>
              <w:rPr>
                <w:ins w:id="448" w:author="Lalor, Ben NOR [2]" w:date="2020-11-19T11:39:00Z"/>
              </w:rPr>
            </w:pPr>
          </w:p>
          <w:p w14:paraId="1032E99F" w14:textId="77777777" w:rsidR="0025083C" w:rsidRDefault="0025083C">
            <w:pPr>
              <w:autoSpaceDE w:val="0"/>
              <w:autoSpaceDN w:val="0"/>
              <w:adjustRightInd w:val="0"/>
              <w:jc w:val="center"/>
              <w:rPr>
                <w:ins w:id="449" w:author="Lalor, Ben NOR [2]" w:date="2020-11-19T11:36:00Z"/>
              </w:rPr>
            </w:pPr>
          </w:p>
          <w:p w14:paraId="3413922B" w14:textId="100730A5" w:rsidR="008E36C9" w:rsidRDefault="008E36C9">
            <w:pPr>
              <w:autoSpaceDE w:val="0"/>
              <w:autoSpaceDN w:val="0"/>
              <w:adjustRightInd w:val="0"/>
              <w:jc w:val="center"/>
            </w:pPr>
            <w:r>
              <w:sym w:font="Wingdings" w:char="F06F"/>
            </w:r>
          </w:p>
          <w:p w14:paraId="6DDB577B" w14:textId="77777777" w:rsidR="008E36C9" w:rsidRDefault="008E36C9">
            <w:pPr>
              <w:autoSpaceDE w:val="0"/>
              <w:autoSpaceDN w:val="0"/>
              <w:adjustRightInd w:val="0"/>
              <w:jc w:val="center"/>
            </w:pPr>
          </w:p>
          <w:p w14:paraId="12B7FE0D" w14:textId="77777777" w:rsidR="008E36C9" w:rsidRDefault="008E36C9">
            <w:pPr>
              <w:autoSpaceDE w:val="0"/>
              <w:autoSpaceDN w:val="0"/>
              <w:adjustRightInd w:val="0"/>
              <w:jc w:val="center"/>
            </w:pPr>
          </w:p>
          <w:p w14:paraId="3799EFA5" w14:textId="77777777" w:rsidR="008E36C9" w:rsidRDefault="008E36C9">
            <w:pPr>
              <w:autoSpaceDE w:val="0"/>
              <w:autoSpaceDN w:val="0"/>
              <w:adjustRightInd w:val="0"/>
              <w:jc w:val="center"/>
            </w:pPr>
          </w:p>
          <w:p w14:paraId="714A92D5" w14:textId="77777777" w:rsidR="0025083C" w:rsidRDefault="0025083C" w:rsidP="0025083C">
            <w:pPr>
              <w:autoSpaceDE w:val="0"/>
              <w:autoSpaceDN w:val="0"/>
              <w:adjustRightInd w:val="0"/>
              <w:jc w:val="center"/>
              <w:rPr>
                <w:ins w:id="450" w:author="Lalor, Ben NOR [2]" w:date="2020-11-19T11:39:00Z"/>
              </w:rPr>
            </w:pPr>
            <w:commentRangeStart w:id="451"/>
            <w:ins w:id="452" w:author="Lalor, Ben NOR [2]" w:date="2020-11-19T11:39:00Z">
              <w:r>
                <w:sym w:font="Wingdings" w:char="F06F"/>
              </w:r>
              <w:commentRangeEnd w:id="451"/>
              <w:r>
                <w:rPr>
                  <w:rStyle w:val="CommentReference"/>
                </w:rPr>
                <w:commentReference w:id="451"/>
              </w:r>
            </w:ins>
          </w:p>
          <w:p w14:paraId="278B6C41" w14:textId="77777777" w:rsidR="008E36C9" w:rsidRDefault="008E36C9">
            <w:pPr>
              <w:autoSpaceDE w:val="0"/>
              <w:autoSpaceDN w:val="0"/>
              <w:adjustRightInd w:val="0"/>
              <w:jc w:val="center"/>
            </w:pPr>
          </w:p>
          <w:p w14:paraId="2AC4AEE4" w14:textId="77777777" w:rsidR="008E36C9" w:rsidRDefault="008E36C9">
            <w:pPr>
              <w:autoSpaceDE w:val="0"/>
              <w:autoSpaceDN w:val="0"/>
              <w:adjustRightInd w:val="0"/>
              <w:jc w:val="center"/>
            </w:pPr>
          </w:p>
          <w:p w14:paraId="567619EC" w14:textId="77777777" w:rsidR="008E36C9" w:rsidRDefault="008E36C9">
            <w:pPr>
              <w:autoSpaceDE w:val="0"/>
              <w:autoSpaceDN w:val="0"/>
              <w:adjustRightInd w:val="0"/>
              <w:jc w:val="center"/>
            </w:pPr>
          </w:p>
          <w:p w14:paraId="0BCD5C50" w14:textId="77777777" w:rsidR="008E36C9" w:rsidRDefault="008E36C9">
            <w:pPr>
              <w:autoSpaceDE w:val="0"/>
              <w:autoSpaceDN w:val="0"/>
              <w:adjustRightInd w:val="0"/>
              <w:jc w:val="center"/>
            </w:pPr>
          </w:p>
          <w:p w14:paraId="605B19EA" w14:textId="77777777" w:rsidR="008E36C9" w:rsidRDefault="008E36C9">
            <w:pPr>
              <w:autoSpaceDE w:val="0"/>
              <w:autoSpaceDN w:val="0"/>
              <w:adjustRightInd w:val="0"/>
              <w:jc w:val="center"/>
            </w:pPr>
          </w:p>
          <w:p w14:paraId="21FE1055" w14:textId="77777777" w:rsidR="008E36C9" w:rsidRDefault="008E36C9">
            <w:pPr>
              <w:autoSpaceDE w:val="0"/>
              <w:autoSpaceDN w:val="0"/>
              <w:adjustRightInd w:val="0"/>
              <w:jc w:val="center"/>
            </w:pPr>
          </w:p>
          <w:p w14:paraId="2AC55D0E" w14:textId="77777777" w:rsidR="008E36C9" w:rsidRDefault="008E36C9">
            <w:pPr>
              <w:autoSpaceDE w:val="0"/>
              <w:autoSpaceDN w:val="0"/>
              <w:adjustRightInd w:val="0"/>
              <w:jc w:val="center"/>
            </w:pPr>
          </w:p>
          <w:p w14:paraId="708FA332" w14:textId="77777777" w:rsidR="008E36C9" w:rsidRDefault="008E36C9">
            <w:pPr>
              <w:autoSpaceDE w:val="0"/>
              <w:autoSpaceDN w:val="0"/>
              <w:adjustRightInd w:val="0"/>
              <w:jc w:val="center"/>
            </w:pPr>
          </w:p>
          <w:p w14:paraId="5174AF72" w14:textId="77777777" w:rsidR="008E36C9" w:rsidRDefault="008E36C9">
            <w:pPr>
              <w:autoSpaceDE w:val="0"/>
              <w:autoSpaceDN w:val="0"/>
              <w:adjustRightInd w:val="0"/>
              <w:jc w:val="center"/>
            </w:pPr>
          </w:p>
          <w:p w14:paraId="10A8152D" w14:textId="77777777" w:rsidR="0025083C" w:rsidRDefault="0025083C" w:rsidP="0025083C">
            <w:pPr>
              <w:autoSpaceDE w:val="0"/>
              <w:autoSpaceDN w:val="0"/>
              <w:adjustRightInd w:val="0"/>
              <w:jc w:val="center"/>
              <w:rPr>
                <w:ins w:id="453" w:author="Lalor, Ben NOR [2]" w:date="2020-11-19T11:39:00Z"/>
              </w:rPr>
            </w:pPr>
            <w:ins w:id="454" w:author="Lalor, Ben NOR [2]" w:date="2020-11-19T11:39:00Z">
              <w:r>
                <w:sym w:font="Wingdings" w:char="F06F"/>
              </w:r>
            </w:ins>
          </w:p>
          <w:p w14:paraId="047B930A" w14:textId="77777777" w:rsidR="008E36C9" w:rsidRDefault="008E36C9">
            <w:pPr>
              <w:autoSpaceDE w:val="0"/>
              <w:autoSpaceDN w:val="0"/>
              <w:adjustRightInd w:val="0"/>
              <w:jc w:val="center"/>
            </w:pPr>
          </w:p>
          <w:p w14:paraId="13C4AC52" w14:textId="77777777" w:rsidR="008E36C9" w:rsidRDefault="008E36C9">
            <w:pPr>
              <w:autoSpaceDE w:val="0"/>
              <w:autoSpaceDN w:val="0"/>
              <w:adjustRightInd w:val="0"/>
              <w:jc w:val="center"/>
            </w:pPr>
          </w:p>
          <w:p w14:paraId="7B13766A" w14:textId="77777777" w:rsidR="008E36C9" w:rsidRDefault="008E36C9">
            <w:pPr>
              <w:autoSpaceDE w:val="0"/>
              <w:autoSpaceDN w:val="0"/>
              <w:adjustRightInd w:val="0"/>
              <w:jc w:val="center"/>
            </w:pPr>
          </w:p>
          <w:p w14:paraId="34B2BC4A" w14:textId="77777777" w:rsidR="008E36C9" w:rsidRDefault="008E36C9">
            <w:pPr>
              <w:autoSpaceDE w:val="0"/>
              <w:autoSpaceDN w:val="0"/>
              <w:adjustRightInd w:val="0"/>
              <w:jc w:val="center"/>
            </w:pPr>
          </w:p>
          <w:p w14:paraId="47EE3F6B" w14:textId="77777777" w:rsidR="008E36C9" w:rsidRDefault="008E36C9">
            <w:pPr>
              <w:autoSpaceDE w:val="0"/>
              <w:autoSpaceDN w:val="0"/>
              <w:adjustRightInd w:val="0"/>
              <w:jc w:val="center"/>
            </w:pPr>
          </w:p>
          <w:p w14:paraId="1A03D23A" w14:textId="77777777" w:rsidR="008E36C9" w:rsidRDefault="008E36C9">
            <w:pPr>
              <w:autoSpaceDE w:val="0"/>
              <w:autoSpaceDN w:val="0"/>
              <w:adjustRightInd w:val="0"/>
              <w:jc w:val="center"/>
            </w:pPr>
          </w:p>
          <w:p w14:paraId="1FA4B332" w14:textId="77777777" w:rsidR="008E36C9" w:rsidRDefault="008E36C9">
            <w:pPr>
              <w:autoSpaceDE w:val="0"/>
              <w:autoSpaceDN w:val="0"/>
              <w:adjustRightInd w:val="0"/>
              <w:jc w:val="center"/>
            </w:pPr>
          </w:p>
          <w:p w14:paraId="0C7B3A84" w14:textId="77777777" w:rsidR="008E36C9" w:rsidRDefault="008E36C9">
            <w:pPr>
              <w:autoSpaceDE w:val="0"/>
              <w:autoSpaceDN w:val="0"/>
              <w:adjustRightInd w:val="0"/>
              <w:jc w:val="center"/>
            </w:pPr>
          </w:p>
          <w:p w14:paraId="6E809A04" w14:textId="77777777" w:rsidR="008E36C9" w:rsidRDefault="008E36C9">
            <w:pPr>
              <w:autoSpaceDE w:val="0"/>
              <w:autoSpaceDN w:val="0"/>
              <w:adjustRightInd w:val="0"/>
              <w:jc w:val="center"/>
            </w:pPr>
          </w:p>
          <w:p w14:paraId="56A170E8" w14:textId="77777777" w:rsidR="008E36C9" w:rsidRDefault="008E36C9">
            <w:pPr>
              <w:autoSpaceDE w:val="0"/>
              <w:autoSpaceDN w:val="0"/>
              <w:adjustRightInd w:val="0"/>
              <w:jc w:val="center"/>
            </w:pPr>
          </w:p>
          <w:p w14:paraId="0A754BE0" w14:textId="77777777" w:rsidR="008E36C9" w:rsidRDefault="008E36C9">
            <w:pPr>
              <w:autoSpaceDE w:val="0"/>
              <w:autoSpaceDN w:val="0"/>
              <w:adjustRightInd w:val="0"/>
              <w:jc w:val="center"/>
            </w:pPr>
          </w:p>
          <w:p w14:paraId="578D26C2" w14:textId="77777777" w:rsidR="008E36C9" w:rsidRDefault="008E36C9">
            <w:pPr>
              <w:autoSpaceDE w:val="0"/>
              <w:autoSpaceDN w:val="0"/>
              <w:adjustRightInd w:val="0"/>
              <w:jc w:val="center"/>
              <w:rPr>
                <w:caps/>
              </w:rPr>
            </w:pPr>
          </w:p>
          <w:p w14:paraId="5D14C661" w14:textId="77777777" w:rsidR="008E36C9" w:rsidRDefault="008E36C9">
            <w:pPr>
              <w:autoSpaceDE w:val="0"/>
              <w:autoSpaceDN w:val="0"/>
              <w:adjustRightInd w:val="0"/>
              <w:jc w:val="center"/>
              <w:rPr>
                <w:caps/>
              </w:rPr>
            </w:pPr>
          </w:p>
          <w:p w14:paraId="010B5248" w14:textId="77777777" w:rsidR="008E36C9" w:rsidRDefault="008E36C9">
            <w:pPr>
              <w:autoSpaceDE w:val="0"/>
              <w:autoSpaceDN w:val="0"/>
              <w:adjustRightInd w:val="0"/>
              <w:jc w:val="center"/>
              <w:rPr>
                <w:caps/>
              </w:rPr>
            </w:pPr>
          </w:p>
          <w:p w14:paraId="2A603BDF" w14:textId="77777777" w:rsidR="008E36C9" w:rsidRDefault="008E36C9">
            <w:pPr>
              <w:autoSpaceDE w:val="0"/>
              <w:autoSpaceDN w:val="0"/>
              <w:adjustRightInd w:val="0"/>
              <w:jc w:val="center"/>
              <w:rPr>
                <w:caps/>
              </w:rPr>
            </w:pPr>
          </w:p>
          <w:p w14:paraId="48E597D4" w14:textId="77777777" w:rsidR="008E36C9" w:rsidRDefault="008E36C9">
            <w:pPr>
              <w:autoSpaceDE w:val="0"/>
              <w:autoSpaceDN w:val="0"/>
              <w:adjustRightInd w:val="0"/>
              <w:jc w:val="center"/>
              <w:rPr>
                <w:caps/>
              </w:rPr>
            </w:pPr>
          </w:p>
          <w:p w14:paraId="2AFE7FBD" w14:textId="77777777" w:rsidR="008E36C9" w:rsidRDefault="008E36C9">
            <w:pPr>
              <w:autoSpaceDE w:val="0"/>
              <w:autoSpaceDN w:val="0"/>
              <w:adjustRightInd w:val="0"/>
              <w:jc w:val="center"/>
              <w:rPr>
                <w:caps/>
              </w:rPr>
            </w:pPr>
          </w:p>
          <w:p w14:paraId="00773E1F" w14:textId="77777777" w:rsidR="008E36C9" w:rsidRDefault="008E36C9">
            <w:pPr>
              <w:autoSpaceDE w:val="0"/>
              <w:autoSpaceDN w:val="0"/>
              <w:adjustRightInd w:val="0"/>
              <w:jc w:val="center"/>
              <w:rPr>
                <w:caps/>
              </w:rPr>
            </w:pPr>
          </w:p>
          <w:p w14:paraId="7996D12C" w14:textId="77777777" w:rsidR="008E36C9" w:rsidRDefault="008E36C9">
            <w:pPr>
              <w:autoSpaceDE w:val="0"/>
              <w:autoSpaceDN w:val="0"/>
              <w:adjustRightInd w:val="0"/>
              <w:jc w:val="center"/>
              <w:rPr>
                <w:caps/>
              </w:rPr>
            </w:pPr>
          </w:p>
          <w:p w14:paraId="29E381BE" w14:textId="77777777" w:rsidR="008E36C9" w:rsidRDefault="008E36C9">
            <w:pPr>
              <w:autoSpaceDE w:val="0"/>
              <w:autoSpaceDN w:val="0"/>
              <w:adjustRightInd w:val="0"/>
              <w:jc w:val="center"/>
              <w:rPr>
                <w:caps/>
              </w:rPr>
            </w:pPr>
          </w:p>
          <w:p w14:paraId="17F52586" w14:textId="77777777" w:rsidR="008E36C9" w:rsidRDefault="008E36C9">
            <w:pPr>
              <w:autoSpaceDE w:val="0"/>
              <w:autoSpaceDN w:val="0"/>
              <w:adjustRightInd w:val="0"/>
              <w:jc w:val="center"/>
              <w:rPr>
                <w:caps/>
              </w:rPr>
            </w:pPr>
          </w:p>
          <w:p w14:paraId="50EC90D0" w14:textId="77777777" w:rsidR="008E36C9" w:rsidRDefault="008E36C9">
            <w:pPr>
              <w:autoSpaceDE w:val="0"/>
              <w:autoSpaceDN w:val="0"/>
              <w:adjustRightInd w:val="0"/>
              <w:jc w:val="center"/>
              <w:rPr>
                <w:caps/>
              </w:rPr>
            </w:pPr>
            <w:del w:id="455" w:author="Lalor, Ben NOR [2]" w:date="2021-01-05T13:02:00Z">
              <w:r w:rsidDel="00757F47">
                <w:rPr>
                  <w:caps/>
                </w:rPr>
                <w:sym w:font="Wingdings" w:char="F06F"/>
              </w:r>
            </w:del>
          </w:p>
          <w:p w14:paraId="1E7C5D7F" w14:textId="77777777" w:rsidR="008E36C9" w:rsidRDefault="008E36C9">
            <w:pPr>
              <w:autoSpaceDE w:val="0"/>
              <w:autoSpaceDN w:val="0"/>
              <w:adjustRightInd w:val="0"/>
              <w:jc w:val="center"/>
              <w:rPr>
                <w:caps/>
              </w:rPr>
            </w:pPr>
          </w:p>
          <w:p w14:paraId="241B9420" w14:textId="77777777" w:rsidR="008E36C9" w:rsidRDefault="008E36C9">
            <w:pPr>
              <w:autoSpaceDE w:val="0"/>
              <w:autoSpaceDN w:val="0"/>
              <w:adjustRightInd w:val="0"/>
              <w:jc w:val="center"/>
              <w:rPr>
                <w:caps/>
              </w:rPr>
            </w:pPr>
            <w:del w:id="456" w:author="Lalor, Ben NOR [2]" w:date="2021-01-05T13:02:00Z">
              <w:r w:rsidDel="00757F47">
                <w:rPr>
                  <w:caps/>
                </w:rPr>
                <w:sym w:font="Wingdings" w:char="F06F"/>
              </w:r>
            </w:del>
          </w:p>
          <w:p w14:paraId="0C367EED" w14:textId="77777777" w:rsidR="008E36C9" w:rsidRDefault="008E36C9">
            <w:pPr>
              <w:autoSpaceDE w:val="0"/>
              <w:autoSpaceDN w:val="0"/>
              <w:adjustRightInd w:val="0"/>
              <w:jc w:val="center"/>
              <w:rPr>
                <w:caps/>
              </w:rPr>
            </w:pPr>
          </w:p>
          <w:p w14:paraId="21AFFDCD" w14:textId="77777777" w:rsidR="008E36C9" w:rsidRDefault="008E36C9">
            <w:pPr>
              <w:autoSpaceDE w:val="0"/>
              <w:autoSpaceDN w:val="0"/>
              <w:adjustRightInd w:val="0"/>
              <w:jc w:val="center"/>
              <w:rPr>
                <w:caps/>
              </w:rPr>
            </w:pPr>
          </w:p>
          <w:p w14:paraId="6AC5F814" w14:textId="77777777" w:rsidR="008E36C9" w:rsidRDefault="008E36C9" w:rsidP="00700A1A">
            <w:pPr>
              <w:autoSpaceDE w:val="0"/>
              <w:autoSpaceDN w:val="0"/>
              <w:adjustRightInd w:val="0"/>
              <w:jc w:val="center"/>
              <w:rPr>
                <w:caps/>
              </w:rPr>
            </w:pPr>
            <w:del w:id="457" w:author="Lalor, Ben NOR [2]" w:date="2021-01-05T13:02:00Z">
              <w:r w:rsidDel="00757F47">
                <w:rPr>
                  <w:caps/>
                </w:rPr>
                <w:sym w:font="Wingdings" w:char="F06F"/>
              </w:r>
            </w:del>
          </w:p>
          <w:p w14:paraId="11B869F8" w14:textId="77777777" w:rsidR="008E36C9" w:rsidRDefault="008E36C9" w:rsidP="00700A1A">
            <w:pPr>
              <w:autoSpaceDE w:val="0"/>
              <w:autoSpaceDN w:val="0"/>
              <w:adjustRightInd w:val="0"/>
              <w:jc w:val="center"/>
              <w:rPr>
                <w:caps/>
              </w:rPr>
            </w:pPr>
          </w:p>
          <w:p w14:paraId="2354E342" w14:textId="77777777" w:rsidR="008E36C9" w:rsidRDefault="008E36C9">
            <w:pPr>
              <w:autoSpaceDE w:val="0"/>
              <w:autoSpaceDN w:val="0"/>
              <w:adjustRightInd w:val="0"/>
              <w:jc w:val="center"/>
              <w:rPr>
                <w:rFonts w:ascii="TimesNewRomanPSMT" w:hAnsi="TimesNewRomanPSMT" w:cs="TimesNewRomanPSMT"/>
                <w:b/>
                <w:sz w:val="22"/>
                <w:szCs w:val="22"/>
              </w:rPr>
            </w:pPr>
          </w:p>
        </w:tc>
        <w:tc>
          <w:tcPr>
            <w:tcW w:w="611" w:type="dxa"/>
            <w:tcBorders>
              <w:top w:val="single" w:sz="4" w:space="0" w:color="auto"/>
              <w:left w:val="single" w:sz="4" w:space="0" w:color="auto"/>
              <w:bottom w:val="single" w:sz="4" w:space="0" w:color="auto"/>
              <w:right w:val="single" w:sz="4" w:space="0" w:color="auto"/>
            </w:tcBorders>
          </w:tcPr>
          <w:p w14:paraId="1B5000DA" w14:textId="77777777" w:rsidR="0025083C" w:rsidRDefault="0025083C">
            <w:pPr>
              <w:autoSpaceDE w:val="0"/>
              <w:autoSpaceDN w:val="0"/>
              <w:adjustRightInd w:val="0"/>
              <w:jc w:val="center"/>
              <w:rPr>
                <w:ins w:id="458" w:author="Lalor, Ben NOR [2]" w:date="2020-11-19T11:36:00Z"/>
              </w:rPr>
            </w:pPr>
          </w:p>
          <w:p w14:paraId="39F54C2E" w14:textId="452B709A" w:rsidR="0025083C" w:rsidRDefault="0025083C">
            <w:pPr>
              <w:autoSpaceDE w:val="0"/>
              <w:autoSpaceDN w:val="0"/>
              <w:adjustRightInd w:val="0"/>
              <w:jc w:val="center"/>
              <w:rPr>
                <w:ins w:id="459" w:author="Lalor, Ben NOR [2]" w:date="2020-11-19T11:38:00Z"/>
              </w:rPr>
            </w:pPr>
          </w:p>
          <w:p w14:paraId="2E8B8D4D" w14:textId="0C3924C0" w:rsidR="0025083C" w:rsidRDefault="0025083C">
            <w:pPr>
              <w:autoSpaceDE w:val="0"/>
              <w:autoSpaceDN w:val="0"/>
              <w:adjustRightInd w:val="0"/>
              <w:jc w:val="center"/>
              <w:rPr>
                <w:ins w:id="460" w:author="Lalor, Ben NOR [2]" w:date="2020-11-19T11:39:00Z"/>
              </w:rPr>
            </w:pPr>
          </w:p>
          <w:p w14:paraId="07437EC5" w14:textId="77777777" w:rsidR="0025083C" w:rsidRDefault="0025083C">
            <w:pPr>
              <w:autoSpaceDE w:val="0"/>
              <w:autoSpaceDN w:val="0"/>
              <w:adjustRightInd w:val="0"/>
              <w:jc w:val="center"/>
              <w:rPr>
                <w:ins w:id="461" w:author="Lalor, Ben NOR [2]" w:date="2020-11-19T11:38:00Z"/>
              </w:rPr>
            </w:pPr>
          </w:p>
          <w:p w14:paraId="5664D4BE" w14:textId="77777777" w:rsidR="0025083C" w:rsidRDefault="0025083C">
            <w:pPr>
              <w:autoSpaceDE w:val="0"/>
              <w:autoSpaceDN w:val="0"/>
              <w:adjustRightInd w:val="0"/>
              <w:jc w:val="center"/>
              <w:rPr>
                <w:ins w:id="462" w:author="Lalor, Ben NOR [2]" w:date="2020-11-19T11:36:00Z"/>
              </w:rPr>
            </w:pPr>
          </w:p>
          <w:p w14:paraId="0A9F1FFD" w14:textId="673D6916" w:rsidR="008E36C9" w:rsidRDefault="008E36C9">
            <w:pPr>
              <w:autoSpaceDE w:val="0"/>
              <w:autoSpaceDN w:val="0"/>
              <w:adjustRightInd w:val="0"/>
              <w:jc w:val="center"/>
            </w:pPr>
            <w:r>
              <w:sym w:font="Wingdings" w:char="F06F"/>
            </w:r>
          </w:p>
          <w:p w14:paraId="159AEB8E" w14:textId="77777777" w:rsidR="008E36C9" w:rsidRDefault="008E36C9">
            <w:pPr>
              <w:autoSpaceDE w:val="0"/>
              <w:autoSpaceDN w:val="0"/>
              <w:adjustRightInd w:val="0"/>
              <w:jc w:val="center"/>
            </w:pPr>
          </w:p>
          <w:p w14:paraId="734B545D" w14:textId="77777777" w:rsidR="008E36C9" w:rsidRDefault="008E36C9">
            <w:pPr>
              <w:autoSpaceDE w:val="0"/>
              <w:autoSpaceDN w:val="0"/>
              <w:adjustRightInd w:val="0"/>
              <w:jc w:val="center"/>
            </w:pPr>
          </w:p>
          <w:p w14:paraId="2BF07351" w14:textId="77777777" w:rsidR="008E36C9" w:rsidRDefault="008E36C9">
            <w:pPr>
              <w:autoSpaceDE w:val="0"/>
              <w:autoSpaceDN w:val="0"/>
              <w:adjustRightInd w:val="0"/>
              <w:jc w:val="center"/>
            </w:pPr>
          </w:p>
          <w:p w14:paraId="54EFDAC2" w14:textId="77777777" w:rsidR="0025083C" w:rsidRDefault="0025083C" w:rsidP="0025083C">
            <w:pPr>
              <w:autoSpaceDE w:val="0"/>
              <w:autoSpaceDN w:val="0"/>
              <w:adjustRightInd w:val="0"/>
              <w:jc w:val="center"/>
              <w:rPr>
                <w:ins w:id="463" w:author="Lalor, Ben NOR [2]" w:date="2020-11-19T11:39:00Z"/>
              </w:rPr>
            </w:pPr>
            <w:ins w:id="464" w:author="Lalor, Ben NOR [2]" w:date="2020-11-19T11:39:00Z">
              <w:r>
                <w:sym w:font="Wingdings" w:char="F06F"/>
              </w:r>
            </w:ins>
          </w:p>
          <w:p w14:paraId="4284A3BF" w14:textId="77777777" w:rsidR="008E36C9" w:rsidRDefault="008E36C9">
            <w:pPr>
              <w:autoSpaceDE w:val="0"/>
              <w:autoSpaceDN w:val="0"/>
              <w:adjustRightInd w:val="0"/>
              <w:jc w:val="center"/>
            </w:pPr>
          </w:p>
          <w:p w14:paraId="758AAE80" w14:textId="77777777" w:rsidR="008E36C9" w:rsidRDefault="008E36C9">
            <w:pPr>
              <w:autoSpaceDE w:val="0"/>
              <w:autoSpaceDN w:val="0"/>
              <w:adjustRightInd w:val="0"/>
              <w:jc w:val="center"/>
            </w:pPr>
          </w:p>
          <w:p w14:paraId="645555B7" w14:textId="77777777" w:rsidR="008E36C9" w:rsidRDefault="008E36C9">
            <w:pPr>
              <w:autoSpaceDE w:val="0"/>
              <w:autoSpaceDN w:val="0"/>
              <w:adjustRightInd w:val="0"/>
              <w:jc w:val="center"/>
            </w:pPr>
          </w:p>
          <w:p w14:paraId="38C63901" w14:textId="77777777" w:rsidR="008E36C9" w:rsidRDefault="008E36C9">
            <w:pPr>
              <w:autoSpaceDE w:val="0"/>
              <w:autoSpaceDN w:val="0"/>
              <w:adjustRightInd w:val="0"/>
              <w:jc w:val="center"/>
            </w:pPr>
          </w:p>
          <w:p w14:paraId="2785A7F1" w14:textId="77777777" w:rsidR="008E36C9" w:rsidRDefault="008E36C9">
            <w:pPr>
              <w:autoSpaceDE w:val="0"/>
              <w:autoSpaceDN w:val="0"/>
              <w:adjustRightInd w:val="0"/>
              <w:jc w:val="center"/>
            </w:pPr>
          </w:p>
          <w:p w14:paraId="4D889474" w14:textId="77777777" w:rsidR="008E36C9" w:rsidRDefault="008E36C9">
            <w:pPr>
              <w:autoSpaceDE w:val="0"/>
              <w:autoSpaceDN w:val="0"/>
              <w:adjustRightInd w:val="0"/>
              <w:jc w:val="center"/>
            </w:pPr>
          </w:p>
          <w:p w14:paraId="0BB4000F" w14:textId="77777777" w:rsidR="008E36C9" w:rsidRDefault="008E36C9">
            <w:pPr>
              <w:autoSpaceDE w:val="0"/>
              <w:autoSpaceDN w:val="0"/>
              <w:adjustRightInd w:val="0"/>
              <w:jc w:val="center"/>
            </w:pPr>
          </w:p>
          <w:p w14:paraId="1372F1BB" w14:textId="77777777" w:rsidR="008E36C9" w:rsidRDefault="008E36C9">
            <w:pPr>
              <w:autoSpaceDE w:val="0"/>
              <w:autoSpaceDN w:val="0"/>
              <w:adjustRightInd w:val="0"/>
              <w:jc w:val="center"/>
            </w:pPr>
          </w:p>
          <w:p w14:paraId="3BB041D7" w14:textId="77777777" w:rsidR="008E36C9" w:rsidRDefault="008E36C9">
            <w:pPr>
              <w:autoSpaceDE w:val="0"/>
              <w:autoSpaceDN w:val="0"/>
              <w:adjustRightInd w:val="0"/>
              <w:jc w:val="center"/>
            </w:pPr>
          </w:p>
          <w:p w14:paraId="1B412AE1" w14:textId="77777777" w:rsidR="0025083C" w:rsidRDefault="0025083C" w:rsidP="0025083C">
            <w:pPr>
              <w:autoSpaceDE w:val="0"/>
              <w:autoSpaceDN w:val="0"/>
              <w:adjustRightInd w:val="0"/>
              <w:jc w:val="center"/>
              <w:rPr>
                <w:ins w:id="465" w:author="Lalor, Ben NOR [2]" w:date="2020-11-19T11:39:00Z"/>
              </w:rPr>
            </w:pPr>
            <w:ins w:id="466" w:author="Lalor, Ben NOR [2]" w:date="2020-11-19T11:39:00Z">
              <w:r>
                <w:sym w:font="Wingdings" w:char="F06F"/>
              </w:r>
            </w:ins>
          </w:p>
          <w:p w14:paraId="73DAA3B4" w14:textId="77777777" w:rsidR="008E36C9" w:rsidRDefault="008E36C9">
            <w:pPr>
              <w:autoSpaceDE w:val="0"/>
              <w:autoSpaceDN w:val="0"/>
              <w:adjustRightInd w:val="0"/>
              <w:jc w:val="center"/>
            </w:pPr>
          </w:p>
          <w:p w14:paraId="25C71EFD" w14:textId="77777777" w:rsidR="008E36C9" w:rsidRDefault="008E36C9">
            <w:pPr>
              <w:autoSpaceDE w:val="0"/>
              <w:autoSpaceDN w:val="0"/>
              <w:adjustRightInd w:val="0"/>
              <w:jc w:val="center"/>
            </w:pPr>
          </w:p>
          <w:p w14:paraId="62FC8748" w14:textId="77777777" w:rsidR="008E36C9" w:rsidRDefault="008E36C9">
            <w:pPr>
              <w:autoSpaceDE w:val="0"/>
              <w:autoSpaceDN w:val="0"/>
              <w:adjustRightInd w:val="0"/>
              <w:jc w:val="center"/>
            </w:pPr>
          </w:p>
          <w:p w14:paraId="0CDEB7EA" w14:textId="77777777" w:rsidR="008E36C9" w:rsidRDefault="008E36C9">
            <w:pPr>
              <w:autoSpaceDE w:val="0"/>
              <w:autoSpaceDN w:val="0"/>
              <w:adjustRightInd w:val="0"/>
              <w:jc w:val="center"/>
            </w:pPr>
          </w:p>
          <w:p w14:paraId="57424EEB" w14:textId="77777777" w:rsidR="008E36C9" w:rsidRDefault="008E36C9">
            <w:pPr>
              <w:autoSpaceDE w:val="0"/>
              <w:autoSpaceDN w:val="0"/>
              <w:adjustRightInd w:val="0"/>
              <w:jc w:val="center"/>
            </w:pPr>
          </w:p>
          <w:p w14:paraId="25DA6F14" w14:textId="77777777" w:rsidR="008E36C9" w:rsidRDefault="008E36C9">
            <w:pPr>
              <w:autoSpaceDE w:val="0"/>
              <w:autoSpaceDN w:val="0"/>
              <w:adjustRightInd w:val="0"/>
              <w:jc w:val="center"/>
            </w:pPr>
          </w:p>
          <w:p w14:paraId="47E426B6" w14:textId="77777777" w:rsidR="008E36C9" w:rsidRDefault="008E36C9">
            <w:pPr>
              <w:autoSpaceDE w:val="0"/>
              <w:autoSpaceDN w:val="0"/>
              <w:adjustRightInd w:val="0"/>
              <w:jc w:val="center"/>
            </w:pPr>
          </w:p>
          <w:p w14:paraId="16ADE2CB" w14:textId="77777777" w:rsidR="008E36C9" w:rsidRDefault="008E36C9">
            <w:pPr>
              <w:autoSpaceDE w:val="0"/>
              <w:autoSpaceDN w:val="0"/>
              <w:adjustRightInd w:val="0"/>
              <w:jc w:val="center"/>
            </w:pPr>
          </w:p>
          <w:p w14:paraId="27E254F2" w14:textId="77777777" w:rsidR="008E36C9" w:rsidRDefault="008E36C9">
            <w:pPr>
              <w:autoSpaceDE w:val="0"/>
              <w:autoSpaceDN w:val="0"/>
              <w:adjustRightInd w:val="0"/>
              <w:jc w:val="center"/>
            </w:pPr>
          </w:p>
          <w:p w14:paraId="30E1A188" w14:textId="77777777" w:rsidR="008E36C9" w:rsidRDefault="008E36C9">
            <w:pPr>
              <w:autoSpaceDE w:val="0"/>
              <w:autoSpaceDN w:val="0"/>
              <w:adjustRightInd w:val="0"/>
              <w:jc w:val="center"/>
            </w:pPr>
          </w:p>
          <w:p w14:paraId="5AFE9B2C" w14:textId="77777777" w:rsidR="008E36C9" w:rsidRDefault="008E36C9">
            <w:pPr>
              <w:autoSpaceDE w:val="0"/>
              <w:autoSpaceDN w:val="0"/>
              <w:adjustRightInd w:val="0"/>
              <w:jc w:val="center"/>
            </w:pPr>
          </w:p>
          <w:p w14:paraId="32AD54CE" w14:textId="77777777" w:rsidR="008E36C9" w:rsidRDefault="008E36C9">
            <w:pPr>
              <w:autoSpaceDE w:val="0"/>
              <w:autoSpaceDN w:val="0"/>
              <w:adjustRightInd w:val="0"/>
              <w:jc w:val="center"/>
              <w:rPr>
                <w:caps/>
              </w:rPr>
            </w:pPr>
          </w:p>
          <w:p w14:paraId="3E9B357B" w14:textId="77777777" w:rsidR="008E36C9" w:rsidRDefault="008E36C9">
            <w:pPr>
              <w:autoSpaceDE w:val="0"/>
              <w:autoSpaceDN w:val="0"/>
              <w:adjustRightInd w:val="0"/>
              <w:jc w:val="center"/>
              <w:rPr>
                <w:caps/>
              </w:rPr>
            </w:pPr>
          </w:p>
          <w:p w14:paraId="635F96EF" w14:textId="77777777" w:rsidR="008E36C9" w:rsidRDefault="008E36C9">
            <w:pPr>
              <w:autoSpaceDE w:val="0"/>
              <w:autoSpaceDN w:val="0"/>
              <w:adjustRightInd w:val="0"/>
              <w:jc w:val="center"/>
              <w:rPr>
                <w:caps/>
              </w:rPr>
            </w:pPr>
          </w:p>
          <w:p w14:paraId="652E3433" w14:textId="77777777" w:rsidR="008E36C9" w:rsidRDefault="008E36C9">
            <w:pPr>
              <w:autoSpaceDE w:val="0"/>
              <w:autoSpaceDN w:val="0"/>
              <w:adjustRightInd w:val="0"/>
              <w:jc w:val="center"/>
              <w:rPr>
                <w:caps/>
              </w:rPr>
            </w:pPr>
          </w:p>
          <w:p w14:paraId="38957F84" w14:textId="77777777" w:rsidR="008E36C9" w:rsidRDefault="008E36C9">
            <w:pPr>
              <w:autoSpaceDE w:val="0"/>
              <w:autoSpaceDN w:val="0"/>
              <w:adjustRightInd w:val="0"/>
              <w:jc w:val="center"/>
              <w:rPr>
                <w:caps/>
              </w:rPr>
            </w:pPr>
          </w:p>
          <w:p w14:paraId="5A49AF83" w14:textId="77777777" w:rsidR="008E36C9" w:rsidRDefault="008E36C9">
            <w:pPr>
              <w:autoSpaceDE w:val="0"/>
              <w:autoSpaceDN w:val="0"/>
              <w:adjustRightInd w:val="0"/>
              <w:jc w:val="center"/>
              <w:rPr>
                <w:caps/>
              </w:rPr>
            </w:pPr>
          </w:p>
          <w:p w14:paraId="57DF1625" w14:textId="77777777" w:rsidR="008E36C9" w:rsidRDefault="008E36C9">
            <w:pPr>
              <w:autoSpaceDE w:val="0"/>
              <w:autoSpaceDN w:val="0"/>
              <w:adjustRightInd w:val="0"/>
              <w:jc w:val="center"/>
              <w:rPr>
                <w:caps/>
              </w:rPr>
            </w:pPr>
          </w:p>
          <w:p w14:paraId="24617650" w14:textId="77777777" w:rsidR="008E36C9" w:rsidRDefault="008E36C9">
            <w:pPr>
              <w:autoSpaceDE w:val="0"/>
              <w:autoSpaceDN w:val="0"/>
              <w:adjustRightInd w:val="0"/>
              <w:jc w:val="center"/>
              <w:rPr>
                <w:caps/>
              </w:rPr>
            </w:pPr>
          </w:p>
          <w:p w14:paraId="4A04B1FB" w14:textId="77777777" w:rsidR="008E36C9" w:rsidRDefault="008E36C9">
            <w:pPr>
              <w:autoSpaceDE w:val="0"/>
              <w:autoSpaceDN w:val="0"/>
              <w:adjustRightInd w:val="0"/>
              <w:jc w:val="center"/>
              <w:rPr>
                <w:caps/>
              </w:rPr>
            </w:pPr>
          </w:p>
          <w:p w14:paraId="312CB8A2" w14:textId="77777777" w:rsidR="008E36C9" w:rsidRDefault="008E36C9">
            <w:pPr>
              <w:autoSpaceDE w:val="0"/>
              <w:autoSpaceDN w:val="0"/>
              <w:adjustRightInd w:val="0"/>
              <w:jc w:val="center"/>
              <w:rPr>
                <w:caps/>
              </w:rPr>
            </w:pPr>
          </w:p>
          <w:p w14:paraId="7493CCBC" w14:textId="77777777" w:rsidR="008E36C9" w:rsidRDefault="008E36C9">
            <w:pPr>
              <w:autoSpaceDE w:val="0"/>
              <w:autoSpaceDN w:val="0"/>
              <w:adjustRightInd w:val="0"/>
              <w:jc w:val="center"/>
              <w:rPr>
                <w:caps/>
              </w:rPr>
            </w:pPr>
            <w:del w:id="467" w:author="Lalor, Ben NOR [2]" w:date="2021-01-05T13:02:00Z">
              <w:r w:rsidDel="00757F47">
                <w:rPr>
                  <w:caps/>
                </w:rPr>
                <w:sym w:font="Wingdings" w:char="F06F"/>
              </w:r>
            </w:del>
          </w:p>
          <w:p w14:paraId="65223BC2" w14:textId="77777777" w:rsidR="008E36C9" w:rsidRDefault="008E36C9">
            <w:pPr>
              <w:autoSpaceDE w:val="0"/>
              <w:autoSpaceDN w:val="0"/>
              <w:adjustRightInd w:val="0"/>
              <w:jc w:val="center"/>
              <w:rPr>
                <w:caps/>
              </w:rPr>
            </w:pPr>
          </w:p>
          <w:p w14:paraId="57534737" w14:textId="77777777" w:rsidR="008E36C9" w:rsidRDefault="008E36C9">
            <w:pPr>
              <w:autoSpaceDE w:val="0"/>
              <w:autoSpaceDN w:val="0"/>
              <w:adjustRightInd w:val="0"/>
              <w:jc w:val="center"/>
              <w:rPr>
                <w:caps/>
              </w:rPr>
            </w:pPr>
            <w:del w:id="468" w:author="Lalor, Ben NOR [2]" w:date="2021-01-05T13:02:00Z">
              <w:r w:rsidDel="00757F47">
                <w:rPr>
                  <w:caps/>
                </w:rPr>
                <w:sym w:font="Wingdings" w:char="F06F"/>
              </w:r>
            </w:del>
          </w:p>
          <w:p w14:paraId="47CAFED1" w14:textId="77777777" w:rsidR="008E36C9" w:rsidRDefault="008E36C9">
            <w:pPr>
              <w:autoSpaceDE w:val="0"/>
              <w:autoSpaceDN w:val="0"/>
              <w:adjustRightInd w:val="0"/>
              <w:jc w:val="center"/>
              <w:rPr>
                <w:caps/>
              </w:rPr>
            </w:pPr>
          </w:p>
          <w:p w14:paraId="519E72D0" w14:textId="77777777" w:rsidR="008E36C9" w:rsidRDefault="008E36C9">
            <w:pPr>
              <w:autoSpaceDE w:val="0"/>
              <w:autoSpaceDN w:val="0"/>
              <w:adjustRightInd w:val="0"/>
              <w:jc w:val="center"/>
              <w:rPr>
                <w:caps/>
              </w:rPr>
            </w:pPr>
          </w:p>
          <w:p w14:paraId="224F5E3C" w14:textId="77777777" w:rsidR="008E36C9" w:rsidRDefault="008E36C9" w:rsidP="00700A1A">
            <w:pPr>
              <w:autoSpaceDE w:val="0"/>
              <w:autoSpaceDN w:val="0"/>
              <w:adjustRightInd w:val="0"/>
              <w:jc w:val="center"/>
              <w:rPr>
                <w:caps/>
              </w:rPr>
            </w:pPr>
            <w:del w:id="469" w:author="Lalor, Ben NOR [2]" w:date="2021-01-05T13:02:00Z">
              <w:r w:rsidDel="00757F47">
                <w:rPr>
                  <w:caps/>
                </w:rPr>
                <w:sym w:font="Wingdings" w:char="F06F"/>
              </w:r>
            </w:del>
          </w:p>
          <w:p w14:paraId="6D5B7E3B" w14:textId="77777777" w:rsidR="008E36C9" w:rsidRDefault="008E36C9">
            <w:pPr>
              <w:autoSpaceDE w:val="0"/>
              <w:autoSpaceDN w:val="0"/>
              <w:adjustRightInd w:val="0"/>
              <w:jc w:val="center"/>
              <w:rPr>
                <w:rFonts w:ascii="TimesNewRomanPSMT" w:hAnsi="TimesNewRomanPSMT" w:cs="TimesNewRomanPSMT"/>
                <w:b/>
                <w:sz w:val="22"/>
                <w:szCs w:val="22"/>
              </w:rPr>
            </w:pPr>
          </w:p>
        </w:tc>
      </w:tr>
    </w:tbl>
    <w:tbl>
      <w:tblPr>
        <w:tblStyle w:val="TableGrid3"/>
        <w:tblW w:w="10465" w:type="dxa"/>
        <w:tblInd w:w="0" w:type="dxa"/>
        <w:tblLayout w:type="fixed"/>
        <w:tblCellMar>
          <w:top w:w="43" w:type="dxa"/>
          <w:left w:w="115" w:type="dxa"/>
          <w:bottom w:w="43" w:type="dxa"/>
          <w:right w:w="115" w:type="dxa"/>
        </w:tblCellMar>
        <w:tblLook w:val="04A0" w:firstRow="1" w:lastRow="0" w:firstColumn="1" w:lastColumn="0" w:noHBand="0" w:noVBand="1"/>
      </w:tblPr>
      <w:tblGrid>
        <w:gridCol w:w="8850"/>
        <w:gridCol w:w="990"/>
        <w:gridCol w:w="625"/>
      </w:tblGrid>
      <w:tr w:rsidR="008E36C9" w14:paraId="011D6BFA" w14:textId="77777777" w:rsidTr="008E36C9">
        <w:trPr>
          <w:trHeight w:val="2125"/>
        </w:trPr>
        <w:tc>
          <w:tcPr>
            <w:tcW w:w="8850" w:type="dxa"/>
            <w:vMerge w:val="restart"/>
            <w:tcBorders>
              <w:top w:val="single" w:sz="4" w:space="0" w:color="auto"/>
              <w:left w:val="single" w:sz="4" w:space="0" w:color="auto"/>
              <w:bottom w:val="single" w:sz="4" w:space="0" w:color="auto"/>
              <w:right w:val="single" w:sz="4" w:space="0" w:color="auto"/>
            </w:tcBorders>
            <w:shd w:val="clear" w:color="auto" w:fill="C00000"/>
            <w:vAlign w:val="center"/>
            <w:hideMark/>
          </w:tcPr>
          <w:p w14:paraId="7B430A4B" w14:textId="43BCE6CA" w:rsidR="008E36C9" w:rsidRDefault="008E36C9">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lastRenderedPageBreak/>
              <w:t>2019 Nonresidential Energy Standards Compliance</w:t>
            </w:r>
          </w:p>
          <w:p w14:paraId="55EEC752" w14:textId="40EEA26F" w:rsidR="008E36C9" w:rsidRDefault="008E36C9">
            <w:pPr>
              <w:rPr>
                <w:rFonts w:ascii="Arial,Italic" w:hAnsi="Arial,Italic" w:cs="Arial,Italic"/>
                <w:b/>
                <w:i/>
                <w:iCs/>
                <w:sz w:val="20"/>
                <w:szCs w:val="20"/>
              </w:rPr>
            </w:pPr>
            <w:r>
              <w:rPr>
                <w:rFonts w:ascii="Arial,Italic" w:hAnsi="Arial,Italic" w:cs="Arial,Italic"/>
                <w:b/>
                <w:i/>
                <w:iCs/>
                <w:sz w:val="20"/>
                <w:szCs w:val="20"/>
              </w:rPr>
              <w:t>(Title 24, Part 6)</w:t>
            </w:r>
          </w:p>
          <w:p w14:paraId="44617A2B" w14:textId="77777777" w:rsidR="008E36C9" w:rsidRDefault="008E36C9">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Sign Lighting Mandatory Measures:</w:t>
            </w:r>
          </w:p>
        </w:tc>
        <w:tc>
          <w:tcPr>
            <w:tcW w:w="161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7A7BF971" w14:textId="77777777" w:rsidR="008E36C9" w:rsidRDefault="008E36C9">
            <w:pPr>
              <w:autoSpaceDE w:val="0"/>
              <w:autoSpaceDN w:val="0"/>
              <w:adjustRightInd w:val="0"/>
              <w:jc w:val="center"/>
              <w:rPr>
                <w:rFonts w:ascii="TimesNewRomanPSMT" w:hAnsi="TimesNewRomanPSMT" w:cs="TimesNewRomanPSMT"/>
                <w:b/>
                <w:i/>
                <w:sz w:val="22"/>
                <w:szCs w:val="22"/>
              </w:rPr>
            </w:pPr>
            <w:r>
              <w:rPr>
                <w:rFonts w:ascii="TimesNewRomanPSMT" w:hAnsi="TimesNewRomanPSMT" w:cs="TimesNewRomanPSMT"/>
                <w:b/>
                <w:i/>
                <w:sz w:val="22"/>
                <w:szCs w:val="22"/>
              </w:rPr>
              <w:t>Does this measure apply to your project?</w:t>
            </w:r>
          </w:p>
        </w:tc>
      </w:tr>
      <w:tr w:rsidR="008E36C9" w14:paraId="2999B5D1" w14:textId="77777777" w:rsidTr="008E36C9">
        <w:trPr>
          <w:trHeight w:val="352"/>
        </w:trPr>
        <w:tc>
          <w:tcPr>
            <w:tcW w:w="8850" w:type="dxa"/>
            <w:vMerge/>
            <w:tcBorders>
              <w:top w:val="single" w:sz="4" w:space="0" w:color="auto"/>
              <w:left w:val="single" w:sz="4" w:space="0" w:color="auto"/>
              <w:bottom w:val="single" w:sz="4" w:space="0" w:color="auto"/>
              <w:right w:val="single" w:sz="4" w:space="0" w:color="auto"/>
            </w:tcBorders>
            <w:vAlign w:val="center"/>
            <w:hideMark/>
          </w:tcPr>
          <w:p w14:paraId="60C3F5F6" w14:textId="77777777" w:rsidR="008E36C9" w:rsidRDefault="008E36C9">
            <w:pPr>
              <w:rPr>
                <w:rFonts w:ascii="Arial,Italic" w:hAnsi="Arial,Italic" w:cs="Arial,Italic"/>
                <w:b/>
                <w:i/>
                <w:iCs/>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C00000"/>
            <w:hideMark/>
          </w:tcPr>
          <w:p w14:paraId="535A4938" w14:textId="77777777" w:rsidR="008E36C9" w:rsidRDefault="008E36C9">
            <w:pPr>
              <w:autoSpaceDE w:val="0"/>
              <w:autoSpaceDN w:val="0"/>
              <w:adjustRightInd w:val="0"/>
              <w:jc w:val="center"/>
              <w:rPr>
                <w:color w:val="FFFFFF" w:themeColor="background1"/>
              </w:rPr>
            </w:pPr>
            <w:r>
              <w:rPr>
                <w:b/>
                <w:color w:val="FFFFFF" w:themeColor="background1"/>
              </w:rPr>
              <w:t>Y</w:t>
            </w:r>
          </w:p>
        </w:tc>
        <w:tc>
          <w:tcPr>
            <w:tcW w:w="625" w:type="dxa"/>
            <w:tcBorders>
              <w:top w:val="single" w:sz="4" w:space="0" w:color="auto"/>
              <w:left w:val="single" w:sz="4" w:space="0" w:color="auto"/>
              <w:bottom w:val="single" w:sz="4" w:space="0" w:color="auto"/>
              <w:right w:val="single" w:sz="4" w:space="0" w:color="auto"/>
            </w:tcBorders>
            <w:shd w:val="clear" w:color="auto" w:fill="C00000"/>
            <w:hideMark/>
          </w:tcPr>
          <w:p w14:paraId="49B7C1FC" w14:textId="77777777" w:rsidR="008E36C9" w:rsidRDefault="008E36C9">
            <w:pPr>
              <w:autoSpaceDE w:val="0"/>
              <w:autoSpaceDN w:val="0"/>
              <w:adjustRightInd w:val="0"/>
              <w:jc w:val="center"/>
              <w:rPr>
                <w:color w:val="FFFFFF" w:themeColor="background1"/>
              </w:rPr>
            </w:pPr>
            <w:r>
              <w:rPr>
                <w:rFonts w:ascii="TimesNewRomanPSMT" w:hAnsi="TimesNewRomanPSMT" w:cs="TimesNewRomanPSMT"/>
                <w:b/>
                <w:color w:val="FFFFFF" w:themeColor="background1"/>
                <w:sz w:val="22"/>
                <w:szCs w:val="22"/>
              </w:rPr>
              <w:t>N</w:t>
            </w:r>
          </w:p>
        </w:tc>
      </w:tr>
      <w:tr w:rsidR="008E36C9" w14:paraId="08C3E27F" w14:textId="77777777" w:rsidTr="008E36C9">
        <w:tc>
          <w:tcPr>
            <w:tcW w:w="8850" w:type="dxa"/>
            <w:tcBorders>
              <w:top w:val="single" w:sz="4" w:space="0" w:color="auto"/>
              <w:left w:val="single" w:sz="4" w:space="0" w:color="auto"/>
              <w:bottom w:val="single" w:sz="4" w:space="0" w:color="auto"/>
              <w:right w:val="single" w:sz="4" w:space="0" w:color="auto"/>
            </w:tcBorders>
            <w:vAlign w:val="center"/>
            <w:hideMark/>
          </w:tcPr>
          <w:p w14:paraId="08E0E187"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365F91" w:themeColor="accent1" w:themeShade="BF"/>
                <w:sz w:val="22"/>
                <w:szCs w:val="22"/>
              </w:rPr>
            </w:pPr>
            <w:commentRangeStart w:id="470"/>
            <w:r>
              <w:rPr>
                <w:rFonts w:ascii="TimesNewRomanPS-BoldMT" w:hAnsi="TimesNewRomanPS-BoldMT" w:cs="TimesNewRomanPS-BoldMT"/>
                <w:b/>
                <w:bCs/>
                <w:caps/>
                <w:color w:val="365F91" w:themeColor="accent1" w:themeShade="BF"/>
                <w:sz w:val="22"/>
                <w:szCs w:val="22"/>
              </w:rPr>
              <w:t xml:space="preserve">§110.9 </w:t>
            </w:r>
            <w:r>
              <w:rPr>
                <w:rFonts w:ascii="TimesNewRomanPS-BoldMT" w:hAnsi="TimesNewRomanPS-BoldMT" w:cs="TimesNewRomanPS-BoldMT"/>
                <w:b/>
                <w:bCs/>
                <w:caps/>
                <w:sz w:val="22"/>
                <w:szCs w:val="22"/>
              </w:rPr>
              <w:t xml:space="preserve">Sign </w:t>
            </w:r>
            <w:r>
              <w:rPr>
                <w:rFonts w:ascii="TimesNewRomanPS-BoldMT" w:hAnsi="TimesNewRomanPS-BoldMT" w:cs="TimesNewRomanPS-BoldMT"/>
                <w:b/>
                <w:bCs/>
                <w:caps/>
                <w:color w:val="000000" w:themeColor="text1"/>
                <w:sz w:val="22"/>
                <w:szCs w:val="22"/>
              </w:rPr>
              <w:t>Lighting Controls and Components</w:t>
            </w:r>
          </w:p>
          <w:p w14:paraId="3638C046" w14:textId="5A09135F" w:rsidR="008E36C9" w:rsidRDefault="008E36C9">
            <w:pPr>
              <w:autoSpaceDE w:val="0"/>
              <w:autoSpaceDN w:val="0"/>
              <w:adjustRightInd w:val="0"/>
              <w:rPr>
                <w:caps/>
                <w:color w:val="000000" w:themeColor="text1"/>
              </w:rPr>
            </w:pPr>
            <w:r>
              <w:rPr>
                <w:rFonts w:ascii="TimesNewRomanPSMT" w:hAnsi="TimesNewRomanPSMT" w:cs="TimesNewRomanPSMT"/>
                <w:caps/>
                <w:sz w:val="22"/>
                <w:szCs w:val="22"/>
              </w:rPr>
              <w:t xml:space="preserve">All lighting control devices and </w:t>
            </w:r>
            <w:proofErr w:type="gramStart"/>
            <w:r>
              <w:rPr>
                <w:rFonts w:ascii="TimesNewRomanPSMT" w:hAnsi="TimesNewRomanPSMT" w:cs="TimesNewRomanPSMT"/>
                <w:caps/>
                <w:sz w:val="22"/>
                <w:szCs w:val="22"/>
              </w:rPr>
              <w:t>systems,and</w:t>
            </w:r>
            <w:proofErr w:type="gramEnd"/>
            <w:r>
              <w:rPr>
                <w:rFonts w:ascii="TimesNewRomanPSMT" w:hAnsi="TimesNewRomanPSMT" w:cs="TimesNewRomanPSMT"/>
                <w:caps/>
                <w:sz w:val="22"/>
                <w:szCs w:val="22"/>
              </w:rPr>
              <w:t xml:space="preserve"> all light sources shall meet the applicable requirements of </w:t>
            </w:r>
            <w:r>
              <w:rPr>
                <w:rFonts w:ascii="TimesNewRomanPS-BoldMT" w:hAnsi="TimesNewRomanPS-BoldMT" w:cs="TimesNewRomanPS-BoldMT"/>
                <w:bCs/>
                <w:caps/>
                <w:sz w:val="22"/>
                <w:szCs w:val="22"/>
              </w:rPr>
              <w:t>§110.9.</w:t>
            </w:r>
            <w:commentRangeEnd w:id="470"/>
            <w:r w:rsidR="00F93051">
              <w:rPr>
                <w:rStyle w:val="CommentReference"/>
              </w:rPr>
              <w:commentReference w:id="470"/>
            </w:r>
          </w:p>
        </w:tc>
        <w:tc>
          <w:tcPr>
            <w:tcW w:w="990" w:type="dxa"/>
            <w:tcBorders>
              <w:top w:val="single" w:sz="4" w:space="0" w:color="auto"/>
              <w:left w:val="single" w:sz="4" w:space="0" w:color="auto"/>
              <w:bottom w:val="single" w:sz="4" w:space="0" w:color="auto"/>
              <w:right w:val="single" w:sz="4" w:space="0" w:color="auto"/>
            </w:tcBorders>
            <w:hideMark/>
          </w:tcPr>
          <w:p w14:paraId="225FFD04"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25" w:type="dxa"/>
            <w:tcBorders>
              <w:top w:val="single" w:sz="4" w:space="0" w:color="auto"/>
              <w:left w:val="single" w:sz="4" w:space="0" w:color="auto"/>
              <w:bottom w:val="single" w:sz="4" w:space="0" w:color="auto"/>
              <w:right w:val="single" w:sz="4" w:space="0" w:color="auto"/>
            </w:tcBorders>
            <w:hideMark/>
          </w:tcPr>
          <w:p w14:paraId="577A455D"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2557B4AF" w14:textId="77777777" w:rsidTr="008E36C9">
        <w:tc>
          <w:tcPr>
            <w:tcW w:w="8850" w:type="dxa"/>
            <w:tcBorders>
              <w:top w:val="single" w:sz="4" w:space="0" w:color="auto"/>
              <w:left w:val="single" w:sz="4" w:space="0" w:color="auto"/>
              <w:bottom w:val="single" w:sz="4" w:space="0" w:color="auto"/>
              <w:right w:val="single" w:sz="4" w:space="0" w:color="auto"/>
            </w:tcBorders>
            <w:vAlign w:val="center"/>
          </w:tcPr>
          <w:p w14:paraId="36FD1AFD" w14:textId="29390884" w:rsidR="008E36C9" w:rsidRDefault="008E36C9" w:rsidP="00700A1A">
            <w:pPr>
              <w:pBdr>
                <w:left w:val="single" w:sz="6" w:space="5" w:color="auto"/>
                <w:right w:val="single" w:sz="6" w:space="5" w:color="auto"/>
              </w:pBdr>
              <w:autoSpaceDE w:val="0"/>
              <w:autoSpaceDN w:val="0"/>
              <w:adjustRightInd w:val="0"/>
              <w:spacing w:before="240"/>
              <w:rPr>
                <w:caps/>
              </w:rPr>
            </w:pPr>
            <w:commentRangeStart w:id="471"/>
            <w:r>
              <w:rPr>
                <w:rFonts w:ascii="TimesNewRomanPS-BoldMT" w:hAnsi="TimesNewRomanPS-BoldMT" w:cs="TimesNewRomanPS-BoldMT"/>
                <w:b/>
                <w:bCs/>
                <w:caps/>
                <w:color w:val="365F91" w:themeColor="accent1" w:themeShade="BF"/>
                <w:sz w:val="22"/>
                <w:szCs w:val="22"/>
              </w:rPr>
              <w:t>§110.12(</w:t>
            </w:r>
            <w:r w:rsidRPr="00E876C4">
              <w:rPr>
                <w:rFonts w:ascii="TimesNewRomanPS-BoldMT" w:hAnsi="TimesNewRomanPS-BoldMT" w:cs="TimesNewRomanPS-BoldMT"/>
                <w:b/>
                <w:bCs/>
                <w:color w:val="365F91" w:themeColor="accent1" w:themeShade="BF"/>
                <w:sz w:val="22"/>
                <w:szCs w:val="22"/>
              </w:rPr>
              <w:t>d</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Demand Response Electronic Message Center controls:</w:t>
            </w:r>
            <w:r>
              <w:rPr>
                <w:caps/>
              </w:rPr>
              <w:t xml:space="preserve">                                             </w:t>
            </w:r>
          </w:p>
          <w:p w14:paraId="27012EDC" w14:textId="59A7B527" w:rsidR="008E36C9" w:rsidRDefault="008E36C9" w:rsidP="00700A1A">
            <w:pPr>
              <w:pBdr>
                <w:left w:val="single" w:sz="6" w:space="5" w:color="auto"/>
                <w:right w:val="single" w:sz="6" w:space="5" w:color="auto"/>
              </w:pBdr>
              <w:rPr>
                <w:rFonts w:ascii="TimesNewRomanPS-BoldMT" w:hAnsi="TimesNewRomanPS-BoldMT" w:cs="TimesNewRomanPS-BoldMT"/>
                <w:bCs/>
                <w:caps/>
                <w:color w:val="000000" w:themeColor="text1"/>
                <w:sz w:val="22"/>
                <w:szCs w:val="22"/>
              </w:rPr>
            </w:pPr>
            <w:r>
              <w:rPr>
                <w:rFonts w:ascii="TimesNewRomanPS-BoldMT" w:hAnsi="TimesNewRomanPS-BoldMT" w:cs="TimesNewRomanPS-BoldMT"/>
                <w:bCs/>
                <w:caps/>
                <w:color w:val="000000" w:themeColor="text1"/>
                <w:sz w:val="22"/>
                <w:szCs w:val="22"/>
              </w:rPr>
              <w:t>electronic message centers with new connected lighting power exceeding 15 KW shall have a demand response control able to reduce lighting power by at least 30%.</w:t>
            </w:r>
            <w:commentRangeEnd w:id="471"/>
            <w:r w:rsidR="00F93051">
              <w:rPr>
                <w:rStyle w:val="CommentReference"/>
              </w:rPr>
              <w:commentReference w:id="471"/>
            </w:r>
          </w:p>
          <w:p w14:paraId="736F6451" w14:textId="6005A1D5" w:rsidR="008E36C9" w:rsidDel="00757F47" w:rsidRDefault="008E36C9" w:rsidP="00757F47">
            <w:pPr>
              <w:pBdr>
                <w:left w:val="single" w:sz="6" w:space="5" w:color="auto"/>
                <w:right w:val="single" w:sz="6" w:space="5" w:color="auto"/>
              </w:pBdr>
              <w:rPr>
                <w:del w:id="472" w:author="Lalor, Ben NOR [2]" w:date="2021-01-05T13:03:00Z"/>
                <w:rFonts w:ascii="TimesNewRomanPS-BoldMT" w:hAnsi="TimesNewRomanPS-BoldMT" w:cs="TimesNewRomanPS-BoldMT"/>
                <w:bCs/>
                <w:caps/>
                <w:sz w:val="22"/>
                <w:szCs w:val="22"/>
              </w:rPr>
            </w:pPr>
            <w:r>
              <w:rPr>
                <w:rFonts w:ascii="TimesNewRomanPSMT" w:hAnsi="TimesNewRomanPSMT" w:cs="TimesNewRomanPSMT"/>
                <w:b/>
                <w:caps/>
                <w:sz w:val="22"/>
                <w:szCs w:val="22"/>
              </w:rPr>
              <w:t xml:space="preserve">      </w:t>
            </w:r>
            <w:commentRangeStart w:id="473"/>
            <w:del w:id="474" w:author="Lalor, Ben NOR [2]" w:date="2021-01-05T13:03:00Z">
              <w:r w:rsidDel="00757F47">
                <w:rPr>
                  <w:rFonts w:ascii="TimesNewRomanPSMT" w:hAnsi="TimesNewRomanPSMT" w:cs="TimesNewRomanPSMT"/>
                  <w:b/>
                  <w:caps/>
                  <w:sz w:val="22"/>
                  <w:szCs w:val="22"/>
                </w:rPr>
                <w:delText xml:space="preserve">Exception to </w:delText>
              </w:r>
              <w:r w:rsidDel="00757F47">
                <w:rPr>
                  <w:rFonts w:ascii="TimesNewRomanPS-BoldMT" w:hAnsi="TimesNewRomanPS-BoldMT" w:cs="TimesNewRomanPS-BoldMT"/>
                  <w:b/>
                  <w:bCs/>
                  <w:caps/>
                  <w:color w:val="365F91" w:themeColor="accent1" w:themeShade="BF"/>
                  <w:sz w:val="22"/>
                  <w:szCs w:val="22"/>
                </w:rPr>
                <w:delText>§110.12(</w:delText>
              </w:r>
              <w:r w:rsidDel="00757F47">
                <w:rPr>
                  <w:rFonts w:ascii="TimesNewRomanPS-BoldMT" w:hAnsi="TimesNewRomanPS-BoldMT" w:cs="TimesNewRomanPS-BoldMT"/>
                  <w:b/>
                  <w:bCs/>
                  <w:color w:val="365F91" w:themeColor="accent1" w:themeShade="BF"/>
                  <w:sz w:val="22"/>
                  <w:szCs w:val="22"/>
                </w:rPr>
                <w:delText>d)</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Lighting not permitted by health or life </w:delText>
              </w:r>
            </w:del>
          </w:p>
          <w:p w14:paraId="1B4A599D" w14:textId="4C747DC8" w:rsidR="008E36C9" w:rsidRDefault="008E36C9">
            <w:pPr>
              <w:pBdr>
                <w:left w:val="single" w:sz="6" w:space="5" w:color="auto"/>
                <w:right w:val="single" w:sz="6" w:space="5" w:color="auto"/>
              </w:pBdr>
              <w:rPr>
                <w:rFonts w:ascii="TimesNewRomanPS-BoldMT" w:hAnsi="TimesNewRomanPS-BoldMT" w:cs="TimesNewRomanPS-BoldMT"/>
                <w:b/>
                <w:bCs/>
                <w:caps/>
                <w:color w:val="365F91" w:themeColor="accent1" w:themeShade="BF"/>
                <w:sz w:val="22"/>
                <w:szCs w:val="22"/>
              </w:rPr>
              <w:pPrChange w:id="475" w:author="Lalor, Ben NOR [2]" w:date="2021-01-05T13:03:00Z">
                <w:pPr>
                  <w:autoSpaceDE w:val="0"/>
                  <w:autoSpaceDN w:val="0"/>
                  <w:adjustRightInd w:val="0"/>
                  <w:spacing w:before="240" w:line="120" w:lineRule="auto"/>
                </w:pPr>
              </w:pPrChange>
            </w:pPr>
            <w:del w:id="476" w:author="Lalor, Ben NOR [2]" w:date="2021-01-05T13:03:00Z">
              <w:r w:rsidDel="00757F47">
                <w:rPr>
                  <w:rFonts w:ascii="TimesNewRomanPS-BoldMT" w:hAnsi="TimesNewRomanPS-BoldMT" w:cs="TimesNewRomanPS-BoldMT"/>
                  <w:bCs/>
                  <w:caps/>
                  <w:sz w:val="22"/>
                  <w:szCs w:val="22"/>
                </w:rPr>
                <w:delText xml:space="preserve">      safety statute, ordinance or regulation to be reduced</w:delText>
              </w:r>
            </w:del>
            <w:commentRangeEnd w:id="473"/>
            <w:r w:rsidR="00514F8E">
              <w:rPr>
                <w:rStyle w:val="CommentReference"/>
              </w:rPr>
              <w:commentReference w:id="473"/>
            </w:r>
          </w:p>
        </w:tc>
        <w:tc>
          <w:tcPr>
            <w:tcW w:w="990" w:type="dxa"/>
            <w:tcBorders>
              <w:top w:val="single" w:sz="4" w:space="0" w:color="auto"/>
              <w:left w:val="single" w:sz="4" w:space="0" w:color="auto"/>
              <w:bottom w:val="single" w:sz="4" w:space="0" w:color="auto"/>
              <w:right w:val="single" w:sz="4" w:space="0" w:color="auto"/>
            </w:tcBorders>
          </w:tcPr>
          <w:p w14:paraId="2C4C563B" w14:textId="77777777" w:rsidR="008E36C9" w:rsidRDefault="008E36C9" w:rsidP="00BB6304">
            <w:pPr>
              <w:autoSpaceDE w:val="0"/>
              <w:autoSpaceDN w:val="0"/>
              <w:adjustRightInd w:val="0"/>
              <w:jc w:val="center"/>
            </w:pPr>
            <w:r>
              <w:sym w:font="Wingdings" w:char="F06F"/>
            </w:r>
          </w:p>
          <w:p w14:paraId="0794F139" w14:textId="77777777" w:rsidR="008E36C9" w:rsidRDefault="008E36C9" w:rsidP="00BB6304">
            <w:pPr>
              <w:autoSpaceDE w:val="0"/>
              <w:autoSpaceDN w:val="0"/>
              <w:adjustRightInd w:val="0"/>
              <w:jc w:val="center"/>
            </w:pPr>
          </w:p>
          <w:p w14:paraId="77F6DEBC" w14:textId="77777777" w:rsidR="008E36C9" w:rsidRDefault="008E36C9" w:rsidP="00BB6304">
            <w:pPr>
              <w:autoSpaceDE w:val="0"/>
              <w:autoSpaceDN w:val="0"/>
              <w:adjustRightInd w:val="0"/>
              <w:jc w:val="center"/>
            </w:pPr>
          </w:p>
          <w:p w14:paraId="54CBD9FE" w14:textId="77777777" w:rsidR="008E36C9" w:rsidRDefault="008E36C9" w:rsidP="00BB6304">
            <w:pPr>
              <w:autoSpaceDE w:val="0"/>
              <w:autoSpaceDN w:val="0"/>
              <w:adjustRightInd w:val="0"/>
              <w:jc w:val="center"/>
            </w:pPr>
          </w:p>
          <w:p w14:paraId="2B76BD51" w14:textId="77777777" w:rsidR="008E36C9" w:rsidRDefault="008E36C9" w:rsidP="00BB6304">
            <w:pPr>
              <w:autoSpaceDE w:val="0"/>
              <w:autoSpaceDN w:val="0"/>
              <w:adjustRightInd w:val="0"/>
              <w:jc w:val="center"/>
            </w:pPr>
          </w:p>
          <w:p w14:paraId="05499051" w14:textId="77777777" w:rsidR="008E36C9" w:rsidRDefault="008E36C9" w:rsidP="00BB6304">
            <w:pPr>
              <w:autoSpaceDE w:val="0"/>
              <w:autoSpaceDN w:val="0"/>
              <w:adjustRightInd w:val="0"/>
              <w:jc w:val="center"/>
            </w:pPr>
            <w:r>
              <w:sym w:font="Wingdings" w:char="F06F"/>
            </w:r>
          </w:p>
          <w:p w14:paraId="13B79B33" w14:textId="77777777" w:rsidR="008E36C9" w:rsidRDefault="008E36C9">
            <w:pPr>
              <w:autoSpaceDE w:val="0"/>
              <w:autoSpaceDN w:val="0"/>
              <w:adjustRightInd w:val="0"/>
              <w:jc w:val="center"/>
            </w:pPr>
          </w:p>
        </w:tc>
        <w:tc>
          <w:tcPr>
            <w:tcW w:w="625" w:type="dxa"/>
            <w:tcBorders>
              <w:top w:val="single" w:sz="4" w:space="0" w:color="auto"/>
              <w:left w:val="single" w:sz="4" w:space="0" w:color="auto"/>
              <w:bottom w:val="single" w:sz="4" w:space="0" w:color="auto"/>
              <w:right w:val="single" w:sz="4" w:space="0" w:color="auto"/>
            </w:tcBorders>
          </w:tcPr>
          <w:p w14:paraId="72321644" w14:textId="77777777" w:rsidR="008E36C9" w:rsidRDefault="008E36C9" w:rsidP="00BB6304">
            <w:pPr>
              <w:autoSpaceDE w:val="0"/>
              <w:autoSpaceDN w:val="0"/>
              <w:adjustRightInd w:val="0"/>
              <w:jc w:val="center"/>
            </w:pPr>
            <w:r>
              <w:sym w:font="Wingdings" w:char="F06F"/>
            </w:r>
          </w:p>
          <w:p w14:paraId="068D1A4E" w14:textId="77777777" w:rsidR="008E36C9" w:rsidRDefault="008E36C9" w:rsidP="00BB6304">
            <w:pPr>
              <w:autoSpaceDE w:val="0"/>
              <w:autoSpaceDN w:val="0"/>
              <w:adjustRightInd w:val="0"/>
              <w:jc w:val="center"/>
            </w:pPr>
          </w:p>
          <w:p w14:paraId="6E36CF84" w14:textId="77777777" w:rsidR="008E36C9" w:rsidRDefault="008E36C9" w:rsidP="00BB6304">
            <w:pPr>
              <w:autoSpaceDE w:val="0"/>
              <w:autoSpaceDN w:val="0"/>
              <w:adjustRightInd w:val="0"/>
              <w:jc w:val="center"/>
            </w:pPr>
          </w:p>
          <w:p w14:paraId="47C3E919" w14:textId="77777777" w:rsidR="008E36C9" w:rsidRDefault="008E36C9" w:rsidP="00BB6304">
            <w:pPr>
              <w:autoSpaceDE w:val="0"/>
              <w:autoSpaceDN w:val="0"/>
              <w:adjustRightInd w:val="0"/>
              <w:jc w:val="center"/>
            </w:pPr>
          </w:p>
          <w:p w14:paraId="41D23E5F" w14:textId="77777777" w:rsidR="008E36C9" w:rsidRDefault="008E36C9" w:rsidP="00BB6304">
            <w:pPr>
              <w:autoSpaceDE w:val="0"/>
              <w:autoSpaceDN w:val="0"/>
              <w:adjustRightInd w:val="0"/>
              <w:jc w:val="center"/>
            </w:pPr>
          </w:p>
          <w:p w14:paraId="05C9AF53" w14:textId="39AF97A2" w:rsidR="008E36C9" w:rsidRDefault="008E36C9">
            <w:pPr>
              <w:autoSpaceDE w:val="0"/>
              <w:autoSpaceDN w:val="0"/>
              <w:adjustRightInd w:val="0"/>
              <w:jc w:val="center"/>
            </w:pPr>
            <w:r>
              <w:sym w:font="Wingdings" w:char="F06F"/>
            </w:r>
          </w:p>
        </w:tc>
      </w:tr>
      <w:tr w:rsidR="008E36C9" w14:paraId="3938322A" w14:textId="77777777" w:rsidTr="008E36C9">
        <w:tc>
          <w:tcPr>
            <w:tcW w:w="8850" w:type="dxa"/>
            <w:tcBorders>
              <w:top w:val="single" w:sz="4" w:space="0" w:color="auto"/>
              <w:left w:val="single" w:sz="4" w:space="0" w:color="auto"/>
              <w:bottom w:val="single" w:sz="4" w:space="0" w:color="auto"/>
              <w:right w:val="single" w:sz="4" w:space="0" w:color="auto"/>
            </w:tcBorders>
            <w:vAlign w:val="center"/>
            <w:hideMark/>
          </w:tcPr>
          <w:p w14:paraId="5DD4D037"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000000" w:themeColor="text1"/>
                <w:sz w:val="22"/>
                <w:szCs w:val="22"/>
              </w:rPr>
            </w:pPr>
            <w:commentRangeStart w:id="477"/>
            <w:r>
              <w:rPr>
                <w:rFonts w:ascii="TimesNewRomanPS-BoldMT" w:hAnsi="TimesNewRomanPS-BoldMT" w:cs="TimesNewRomanPS-BoldMT"/>
                <w:b/>
                <w:bCs/>
                <w:caps/>
                <w:color w:val="365F91" w:themeColor="accent1" w:themeShade="BF"/>
                <w:sz w:val="22"/>
                <w:szCs w:val="22"/>
              </w:rPr>
              <w:t>§130.3(</w:t>
            </w:r>
            <w:r>
              <w:rPr>
                <w:rFonts w:ascii="TimesNewRomanPS-BoldMT" w:hAnsi="TimesNewRomanPS-BoldMT" w:cs="TimesNewRomanPS-BoldMT"/>
                <w:b/>
                <w:bCs/>
                <w:color w:val="365F91" w:themeColor="accent1" w:themeShade="BF"/>
                <w:sz w:val="22"/>
                <w:szCs w:val="22"/>
              </w:rPr>
              <w:t>a</w:t>
            </w:r>
            <w:r>
              <w:rPr>
                <w:rFonts w:ascii="TimesNewRomanPS-BoldMT" w:hAnsi="TimesNewRomanPS-BoldMT" w:cs="TimesNewRomanPS-BoldMT"/>
                <w:b/>
                <w:bCs/>
                <w:caps/>
                <w:color w:val="365F91" w:themeColor="accent1" w:themeShade="BF"/>
                <w:sz w:val="22"/>
                <w:szCs w:val="22"/>
              </w:rPr>
              <w:t xml:space="preserve">)1 </w:t>
            </w:r>
            <w:r>
              <w:rPr>
                <w:rFonts w:ascii="TimesNewRomanPS-BoldMT" w:hAnsi="TimesNewRomanPS-BoldMT" w:cs="TimesNewRomanPS-BoldMT"/>
                <w:b/>
                <w:bCs/>
                <w:caps/>
                <w:color w:val="000000" w:themeColor="text1"/>
                <w:sz w:val="22"/>
                <w:szCs w:val="22"/>
              </w:rPr>
              <w:t>Controls for Indoor Sign Lighting</w:t>
            </w:r>
          </w:p>
          <w:p w14:paraId="4844C305" w14:textId="7B12BD0C" w:rsidR="008E36C9" w:rsidRDefault="008E36C9">
            <w:pPr>
              <w:autoSpaceDE w:val="0"/>
              <w:autoSpaceDN w:val="0"/>
              <w:adjustRightInd w:val="0"/>
              <w:rPr>
                <w:rFonts w:ascii="TimesNewRomanPS-BoldMT" w:hAnsi="TimesNewRomanPS-BoldMT" w:cs="TimesNewRomanPS-BoldMT"/>
                <w:bCs/>
                <w:caps/>
                <w:color w:val="365F91" w:themeColor="accent1" w:themeShade="BF"/>
                <w:sz w:val="22"/>
                <w:szCs w:val="22"/>
              </w:rPr>
            </w:pPr>
            <w:r>
              <w:rPr>
                <w:rFonts w:ascii="TimesNewRomanPS-BoldMT" w:hAnsi="TimesNewRomanPS-BoldMT" w:cs="TimesNewRomanPS-BoldMT"/>
                <w:bCs/>
                <w:caps/>
                <w:color w:val="000000" w:themeColor="text1"/>
                <w:sz w:val="22"/>
                <w:szCs w:val="22"/>
              </w:rPr>
              <w:t>All indoor sign lighting, other than exit sign lighting, shall be controlled by either an automatic time-switch control, or an astronomical time-switch control.</w:t>
            </w:r>
            <w:commentRangeEnd w:id="477"/>
            <w:r w:rsidR="006635BB">
              <w:rPr>
                <w:rStyle w:val="CommentReference"/>
              </w:rPr>
              <w:commentReference w:id="477"/>
            </w:r>
          </w:p>
        </w:tc>
        <w:tc>
          <w:tcPr>
            <w:tcW w:w="990" w:type="dxa"/>
            <w:tcBorders>
              <w:top w:val="single" w:sz="4" w:space="0" w:color="auto"/>
              <w:left w:val="single" w:sz="4" w:space="0" w:color="auto"/>
              <w:bottom w:val="single" w:sz="4" w:space="0" w:color="auto"/>
              <w:right w:val="single" w:sz="4" w:space="0" w:color="auto"/>
            </w:tcBorders>
            <w:hideMark/>
          </w:tcPr>
          <w:p w14:paraId="71288111"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25" w:type="dxa"/>
            <w:tcBorders>
              <w:top w:val="single" w:sz="4" w:space="0" w:color="auto"/>
              <w:left w:val="single" w:sz="4" w:space="0" w:color="auto"/>
              <w:bottom w:val="single" w:sz="4" w:space="0" w:color="auto"/>
              <w:right w:val="single" w:sz="4" w:space="0" w:color="auto"/>
            </w:tcBorders>
            <w:hideMark/>
          </w:tcPr>
          <w:p w14:paraId="39EC4C4E"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1DE9E609" w14:textId="77777777" w:rsidTr="008E36C9">
        <w:tc>
          <w:tcPr>
            <w:tcW w:w="8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E94954"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000000" w:themeColor="text1"/>
                <w:sz w:val="22"/>
                <w:szCs w:val="22"/>
              </w:rPr>
            </w:pPr>
            <w:commentRangeStart w:id="478"/>
            <w:r>
              <w:rPr>
                <w:rFonts w:ascii="TimesNewRomanPS-BoldMT" w:hAnsi="TimesNewRomanPS-BoldMT" w:cs="TimesNewRomanPS-BoldMT"/>
                <w:b/>
                <w:bCs/>
                <w:caps/>
                <w:color w:val="365F91" w:themeColor="accent1" w:themeShade="BF"/>
                <w:sz w:val="22"/>
                <w:szCs w:val="22"/>
              </w:rPr>
              <w:t>§130.3(</w:t>
            </w:r>
            <w:r>
              <w:rPr>
                <w:rFonts w:ascii="TimesNewRomanPS-BoldMT" w:hAnsi="TimesNewRomanPS-BoldMT" w:cs="TimesNewRomanPS-BoldMT"/>
                <w:b/>
                <w:bCs/>
                <w:color w:val="365F91" w:themeColor="accent1" w:themeShade="BF"/>
                <w:sz w:val="22"/>
                <w:szCs w:val="22"/>
              </w:rPr>
              <w:t>a</w:t>
            </w:r>
            <w:r>
              <w:rPr>
                <w:rFonts w:ascii="TimesNewRomanPS-BoldMT" w:hAnsi="TimesNewRomanPS-BoldMT" w:cs="TimesNewRomanPS-BoldMT"/>
                <w:b/>
                <w:bCs/>
                <w:caps/>
                <w:color w:val="365F91" w:themeColor="accent1" w:themeShade="BF"/>
                <w:sz w:val="22"/>
                <w:szCs w:val="22"/>
              </w:rPr>
              <w:t xml:space="preserve">)2 </w:t>
            </w:r>
            <w:r>
              <w:rPr>
                <w:rFonts w:ascii="TimesNewRomanPS-BoldMT" w:hAnsi="TimesNewRomanPS-BoldMT" w:cs="TimesNewRomanPS-BoldMT"/>
                <w:b/>
                <w:bCs/>
                <w:caps/>
                <w:color w:val="000000" w:themeColor="text1"/>
                <w:sz w:val="22"/>
                <w:szCs w:val="22"/>
              </w:rPr>
              <w:t>Controls for Outdoor Sign Lighting</w:t>
            </w:r>
          </w:p>
          <w:p w14:paraId="7FAEEDB5" w14:textId="5A94F194" w:rsidR="008E36C9" w:rsidRPr="00593DC8" w:rsidRDefault="008E36C9" w:rsidP="00593DC8">
            <w:pPr>
              <w:pStyle w:val="ListParagraph"/>
              <w:numPr>
                <w:ilvl w:val="0"/>
                <w:numId w:val="57"/>
              </w:numPr>
              <w:autoSpaceDE w:val="0"/>
              <w:autoSpaceDN w:val="0"/>
              <w:adjustRightInd w:val="0"/>
              <w:rPr>
                <w:rFonts w:ascii="TimesNewRomanPS-BoldMT" w:hAnsi="TimesNewRomanPS-BoldMT" w:cs="TimesNewRomanPS-BoldMT"/>
                <w:bCs/>
                <w:caps/>
                <w:color w:val="000000" w:themeColor="text1"/>
                <w:sz w:val="22"/>
                <w:szCs w:val="22"/>
              </w:rPr>
            </w:pPr>
            <w:r w:rsidRPr="00593DC8">
              <w:rPr>
                <w:rFonts w:ascii="TimesNewRomanPS-BoldMT" w:hAnsi="TimesNewRomanPS-BoldMT" w:cs="TimesNewRomanPS-BoldMT"/>
                <w:bCs/>
                <w:caps/>
                <w:color w:val="000000" w:themeColor="text1"/>
                <w:sz w:val="22"/>
                <w:szCs w:val="22"/>
              </w:rPr>
              <w:t>All outdoor sign lighting shall be controlled by a combination of photocell and automatic time-switch, or by an astronomical time-switch.</w:t>
            </w:r>
            <w:commentRangeEnd w:id="478"/>
            <w:r w:rsidR="00D749E3">
              <w:rPr>
                <w:rStyle w:val="CommentReference"/>
              </w:rPr>
              <w:commentReference w:id="478"/>
            </w:r>
          </w:p>
          <w:p w14:paraId="74E242EB" w14:textId="5668687C" w:rsidR="008E36C9" w:rsidDel="00A62F6A" w:rsidRDefault="008E36C9">
            <w:pPr>
              <w:autoSpaceDE w:val="0"/>
              <w:autoSpaceDN w:val="0"/>
              <w:adjustRightInd w:val="0"/>
              <w:rPr>
                <w:del w:id="479" w:author="Lalor, Ben NOR [2]" w:date="2021-01-05T13:08:00Z"/>
                <w:rFonts w:ascii="TimesNewRomanPS-BoldMT" w:hAnsi="TimesNewRomanPS-BoldMT" w:cs="TimesNewRomanPS-BoldMT"/>
                <w:bCs/>
                <w:caps/>
                <w:color w:val="000000" w:themeColor="text1"/>
                <w:sz w:val="22"/>
                <w:szCs w:val="22"/>
              </w:rPr>
            </w:pPr>
            <w:commentRangeStart w:id="480"/>
            <w:del w:id="481" w:author="Lalor, Ben NOR [2]" w:date="2021-01-05T13:08:00Z">
              <w:r w:rsidDel="00A62F6A">
                <w:rPr>
                  <w:rFonts w:ascii="TimesNewRomanPSMT" w:hAnsi="TimesNewRomanPSMT" w:cs="TimesNewRomanPSMT"/>
                  <w:b/>
                  <w:caps/>
                  <w:sz w:val="22"/>
                  <w:szCs w:val="22"/>
                </w:rPr>
                <w:delText xml:space="preserve">     Exception 1 to </w:delText>
              </w:r>
              <w:r w:rsidDel="00A62F6A">
                <w:rPr>
                  <w:rFonts w:ascii="TimesNewRomanPS-BoldMT" w:hAnsi="TimesNewRomanPS-BoldMT" w:cs="TimesNewRomanPS-BoldMT"/>
                  <w:b/>
                  <w:bCs/>
                  <w:caps/>
                  <w:color w:val="365F91" w:themeColor="accent1" w:themeShade="BF"/>
                  <w:sz w:val="22"/>
                  <w:szCs w:val="22"/>
                </w:rPr>
                <w:delText>§130.3(</w:delText>
              </w:r>
              <w:r w:rsidDel="00A62F6A">
                <w:rPr>
                  <w:rFonts w:ascii="TimesNewRomanPS-BoldMT" w:hAnsi="TimesNewRomanPS-BoldMT" w:cs="TimesNewRomanPS-BoldMT"/>
                  <w:b/>
                  <w:bCs/>
                  <w:color w:val="365F91" w:themeColor="accent1" w:themeShade="BF"/>
                  <w:sz w:val="22"/>
                  <w:szCs w:val="22"/>
                </w:rPr>
                <w:delText>a</w:delText>
              </w:r>
              <w:r w:rsidDel="00A62F6A">
                <w:rPr>
                  <w:rFonts w:ascii="TimesNewRomanPS-BoldMT" w:hAnsi="TimesNewRomanPS-BoldMT" w:cs="TimesNewRomanPS-BoldMT"/>
                  <w:b/>
                  <w:bCs/>
                  <w:caps/>
                  <w:color w:val="365F91" w:themeColor="accent1" w:themeShade="BF"/>
                  <w:sz w:val="22"/>
                  <w:szCs w:val="22"/>
                </w:rPr>
                <w:delText xml:space="preserve">)2A: </w:delText>
              </w:r>
              <w:r w:rsidDel="00A62F6A">
                <w:rPr>
                  <w:rFonts w:ascii="TimesNewRomanPS-BoldMT" w:hAnsi="TimesNewRomanPS-BoldMT" w:cs="TimesNewRomanPS-BoldMT"/>
                  <w:bCs/>
                  <w:caps/>
                  <w:color w:val="000000" w:themeColor="text1"/>
                  <w:sz w:val="22"/>
                  <w:szCs w:val="22"/>
                </w:rPr>
                <w:delText xml:space="preserve">Signs in tunnels and large,  </w:delText>
              </w:r>
            </w:del>
          </w:p>
          <w:p w14:paraId="272E2F7A" w14:textId="00BBDE2F" w:rsidR="008E36C9" w:rsidDel="00A62F6A" w:rsidRDefault="008E36C9">
            <w:pPr>
              <w:autoSpaceDE w:val="0"/>
              <w:autoSpaceDN w:val="0"/>
              <w:adjustRightInd w:val="0"/>
              <w:spacing w:line="20" w:lineRule="atLeast"/>
              <w:rPr>
                <w:del w:id="482" w:author="Lalor, Ben NOR [2]" w:date="2021-01-05T13:08:00Z"/>
                <w:rFonts w:ascii="TimesNewRomanPS-BoldMT" w:hAnsi="TimesNewRomanPS-BoldMT" w:cs="TimesNewRomanPS-BoldMT"/>
                <w:bCs/>
                <w:caps/>
                <w:sz w:val="22"/>
                <w:szCs w:val="22"/>
              </w:rPr>
            </w:pPr>
            <w:del w:id="483" w:author="Lalor, Ben NOR [2]" w:date="2021-01-05T13:08:00Z">
              <w:r w:rsidDel="00A62F6A">
                <w:rPr>
                  <w:rFonts w:ascii="TimesNewRomanPS-BoldMT" w:hAnsi="TimesNewRomanPS-BoldMT" w:cs="TimesNewRomanPS-BoldMT"/>
                  <w:bCs/>
                  <w:caps/>
                  <w:color w:val="000000" w:themeColor="text1"/>
                  <w:sz w:val="22"/>
                  <w:szCs w:val="22"/>
                </w:rPr>
                <w:delText xml:space="preserve">     permanently covered areas intended </w:delText>
              </w:r>
              <w:r w:rsidDel="00A62F6A">
                <w:rPr>
                  <w:rFonts w:ascii="TimesNewRomanPS-BoldMT" w:hAnsi="TimesNewRomanPS-BoldMT" w:cs="TimesNewRomanPS-BoldMT"/>
                  <w:bCs/>
                  <w:caps/>
                  <w:sz w:val="22"/>
                  <w:szCs w:val="22"/>
                </w:rPr>
                <w:delText xml:space="preserve">to be illuminated 24  </w:delText>
              </w:r>
            </w:del>
          </w:p>
          <w:p w14:paraId="31E029C5" w14:textId="4970354F" w:rsidR="008E36C9" w:rsidDel="00A62F6A" w:rsidRDefault="008E36C9">
            <w:pPr>
              <w:autoSpaceDE w:val="0"/>
              <w:autoSpaceDN w:val="0"/>
              <w:adjustRightInd w:val="0"/>
              <w:spacing w:line="20" w:lineRule="atLeast"/>
              <w:rPr>
                <w:del w:id="484" w:author="Lalor, Ben NOR [2]" w:date="2021-01-05T13:08:00Z"/>
                <w:rFonts w:ascii="TimesNewRomanPS-BoldMT" w:hAnsi="TimesNewRomanPS-BoldMT" w:cs="TimesNewRomanPS-BoldMT"/>
                <w:bCs/>
                <w:caps/>
                <w:color w:val="000000" w:themeColor="text1"/>
                <w:sz w:val="22"/>
                <w:szCs w:val="22"/>
              </w:rPr>
            </w:pPr>
            <w:del w:id="485" w:author="Lalor, Ben NOR [2]" w:date="2021-01-05T13:08:00Z">
              <w:r w:rsidDel="00A62F6A">
                <w:rPr>
                  <w:rFonts w:ascii="TimesNewRomanPS-BoldMT" w:hAnsi="TimesNewRomanPS-BoldMT" w:cs="TimesNewRomanPS-BoldMT"/>
                  <w:bCs/>
                  <w:caps/>
                  <w:sz w:val="22"/>
                  <w:szCs w:val="22"/>
                </w:rPr>
                <w:delText xml:space="preserve">    hours/365 dayS</w:delText>
              </w:r>
            </w:del>
            <w:commentRangeEnd w:id="480"/>
            <w:r w:rsidR="00514F8E">
              <w:rPr>
                <w:rStyle w:val="CommentReference"/>
              </w:rPr>
              <w:commentReference w:id="480"/>
            </w:r>
          </w:p>
          <w:p w14:paraId="7FAF4B38" w14:textId="77777777" w:rsidR="008E36C9" w:rsidRDefault="008E36C9">
            <w:pPr>
              <w:autoSpaceDE w:val="0"/>
              <w:autoSpaceDN w:val="0"/>
              <w:adjustRightInd w:val="0"/>
              <w:rPr>
                <w:rFonts w:ascii="TimesNewRomanPS-BoldMT" w:hAnsi="TimesNewRomanPS-BoldMT" w:cs="TimesNewRomanPS-BoldMT"/>
                <w:bCs/>
                <w:caps/>
                <w:color w:val="000000" w:themeColor="text1"/>
                <w:sz w:val="22"/>
                <w:szCs w:val="22"/>
              </w:rPr>
            </w:pPr>
          </w:p>
          <w:p w14:paraId="02E5AFB0" w14:textId="348563E9" w:rsidR="008E36C9" w:rsidRPr="00593DC8" w:rsidRDefault="008E36C9" w:rsidP="00593DC8">
            <w:pPr>
              <w:pStyle w:val="ListParagraph"/>
              <w:numPr>
                <w:ilvl w:val="0"/>
                <w:numId w:val="57"/>
              </w:numPr>
              <w:autoSpaceDE w:val="0"/>
              <w:autoSpaceDN w:val="0"/>
              <w:adjustRightInd w:val="0"/>
              <w:rPr>
                <w:rFonts w:ascii="TimesNewRomanPS-BoldMT" w:hAnsi="TimesNewRomanPS-BoldMT" w:cs="TimesNewRomanPS-BoldMT"/>
                <w:bCs/>
                <w:caps/>
                <w:color w:val="000000" w:themeColor="text1"/>
                <w:sz w:val="22"/>
                <w:szCs w:val="22"/>
              </w:rPr>
            </w:pPr>
            <w:commentRangeStart w:id="486"/>
            <w:r w:rsidRPr="00593DC8">
              <w:rPr>
                <w:rFonts w:ascii="TimesNewRomanPS-BoldMT" w:hAnsi="TimesNewRomanPS-BoldMT" w:cs="TimesNewRomanPS-BoldMT"/>
                <w:bCs/>
                <w:caps/>
                <w:color w:val="000000" w:themeColor="text1"/>
                <w:sz w:val="22"/>
                <w:szCs w:val="22"/>
              </w:rPr>
              <w:lastRenderedPageBreak/>
              <w:t xml:space="preserve">All outdoor sign lighting that is intended to be on </w:t>
            </w:r>
            <w:r>
              <w:rPr>
                <w:rFonts w:ascii="TimesNewRomanPS-BoldMT" w:hAnsi="TimesNewRomanPS-BoldMT" w:cs="TimesNewRomanPS-BoldMT"/>
                <w:bCs/>
                <w:caps/>
                <w:color w:val="000000" w:themeColor="text1"/>
                <w:sz w:val="22"/>
                <w:szCs w:val="22"/>
              </w:rPr>
              <w:t>both day and night</w:t>
            </w:r>
            <w:r w:rsidRPr="00593DC8">
              <w:rPr>
                <w:rFonts w:ascii="TimesNewRomanPS-BoldMT" w:hAnsi="TimesNewRomanPS-BoldMT" w:cs="TimesNewRomanPS-BoldMT"/>
                <w:bCs/>
                <w:caps/>
                <w:color w:val="000000" w:themeColor="text1"/>
                <w:sz w:val="22"/>
                <w:szCs w:val="22"/>
              </w:rPr>
              <w:t xml:space="preserve"> shall be controlled by </w:t>
            </w:r>
            <w:r>
              <w:rPr>
                <w:rFonts w:ascii="TimesNewRomanPS-BoldMT" w:hAnsi="TimesNewRomanPS-BoldMT" w:cs="TimesNewRomanPS-BoldMT"/>
                <w:bCs/>
                <w:caps/>
                <w:color w:val="000000" w:themeColor="text1"/>
                <w:sz w:val="22"/>
                <w:szCs w:val="22"/>
              </w:rPr>
              <w:t xml:space="preserve">a </w:t>
            </w:r>
            <w:r w:rsidRPr="00593DC8">
              <w:rPr>
                <w:rFonts w:ascii="TimesNewRomanPS-BoldMT" w:hAnsi="TimesNewRomanPS-BoldMT" w:cs="TimesNewRomanPS-BoldMT"/>
                <w:bCs/>
                <w:caps/>
                <w:color w:val="000000" w:themeColor="text1"/>
                <w:sz w:val="22"/>
                <w:szCs w:val="22"/>
              </w:rPr>
              <w:t xml:space="preserve">dimmer that can automatically reduce lighting power by </w:t>
            </w:r>
            <w:r>
              <w:rPr>
                <w:rFonts w:ascii="TimesNewRomanPS-BoldMT" w:hAnsi="TimesNewRomanPS-BoldMT" w:cs="TimesNewRomanPS-BoldMT"/>
                <w:bCs/>
                <w:caps/>
                <w:color w:val="000000" w:themeColor="text1"/>
                <w:sz w:val="22"/>
                <w:szCs w:val="22"/>
              </w:rPr>
              <w:t>at least</w:t>
            </w:r>
            <w:r w:rsidRPr="00593DC8">
              <w:rPr>
                <w:rFonts w:ascii="TimesNewRomanPS-BoldMT" w:hAnsi="TimesNewRomanPS-BoldMT" w:cs="TimesNewRomanPS-BoldMT"/>
                <w:bCs/>
                <w:caps/>
                <w:color w:val="000000" w:themeColor="text1"/>
                <w:sz w:val="22"/>
                <w:szCs w:val="22"/>
              </w:rPr>
              <w:t xml:space="preserve"> 65% during </w:t>
            </w:r>
            <w:r>
              <w:rPr>
                <w:rFonts w:ascii="TimesNewRomanPS-BoldMT" w:hAnsi="TimesNewRomanPS-BoldMT" w:cs="TimesNewRomanPS-BoldMT"/>
                <w:bCs/>
                <w:caps/>
                <w:color w:val="000000" w:themeColor="text1"/>
                <w:sz w:val="22"/>
                <w:szCs w:val="22"/>
              </w:rPr>
              <w:t>the night.</w:t>
            </w:r>
            <w:commentRangeEnd w:id="486"/>
            <w:r w:rsidR="00D749E3">
              <w:rPr>
                <w:rStyle w:val="CommentReference"/>
              </w:rPr>
              <w:commentReference w:id="486"/>
            </w:r>
          </w:p>
          <w:p w14:paraId="2FE633F5" w14:textId="77777777" w:rsidR="008E36C9" w:rsidRDefault="008E36C9">
            <w:pPr>
              <w:autoSpaceDE w:val="0"/>
              <w:autoSpaceDN w:val="0"/>
              <w:adjustRightInd w:val="0"/>
              <w:rPr>
                <w:rFonts w:ascii="TimesNewRomanPS-BoldMT" w:hAnsi="TimesNewRomanPS-BoldMT" w:cs="TimesNewRomanPS-BoldMT"/>
                <w:bCs/>
                <w:caps/>
                <w:color w:val="000000" w:themeColor="text1"/>
                <w:sz w:val="16"/>
                <w:szCs w:val="16"/>
              </w:rPr>
            </w:pPr>
          </w:p>
          <w:p w14:paraId="2D640F14" w14:textId="7156860E" w:rsidR="008E36C9" w:rsidDel="00A62F6A" w:rsidRDefault="008E36C9" w:rsidP="00A62F6A">
            <w:pPr>
              <w:autoSpaceDE w:val="0"/>
              <w:autoSpaceDN w:val="0"/>
              <w:adjustRightInd w:val="0"/>
              <w:rPr>
                <w:del w:id="487" w:author="Lalor, Ben NOR [2]" w:date="2021-01-05T13:09:00Z"/>
                <w:rFonts w:ascii="TimesNewRomanPS-BoldMT" w:hAnsi="TimesNewRomanPS-BoldMT" w:cs="TimesNewRomanPS-BoldMT"/>
                <w:bCs/>
                <w:caps/>
                <w:color w:val="000000" w:themeColor="text1"/>
                <w:sz w:val="22"/>
                <w:szCs w:val="22"/>
              </w:rPr>
            </w:pPr>
            <w:commentRangeStart w:id="488"/>
            <w:r>
              <w:rPr>
                <w:rFonts w:ascii="TimesNewRomanPSMT" w:hAnsi="TimesNewRomanPSMT" w:cs="TimesNewRomanPSMT"/>
                <w:b/>
                <w:caps/>
                <w:sz w:val="22"/>
                <w:szCs w:val="22"/>
              </w:rPr>
              <w:t xml:space="preserve">    </w:t>
            </w:r>
            <w:del w:id="489" w:author="Lalor, Ben NOR [2]" w:date="2021-01-05T13:09:00Z">
              <w:r w:rsidDel="00A62F6A">
                <w:rPr>
                  <w:rFonts w:ascii="TimesNewRomanPSMT" w:hAnsi="TimesNewRomanPSMT" w:cs="TimesNewRomanPSMT"/>
                  <w:b/>
                  <w:caps/>
                  <w:sz w:val="22"/>
                  <w:szCs w:val="22"/>
                </w:rPr>
                <w:delText xml:space="preserve">Exception 1 to </w:delText>
              </w:r>
              <w:r w:rsidDel="00A62F6A">
                <w:rPr>
                  <w:rFonts w:ascii="TimesNewRomanPS-BoldMT" w:hAnsi="TimesNewRomanPS-BoldMT" w:cs="TimesNewRomanPS-BoldMT"/>
                  <w:b/>
                  <w:bCs/>
                  <w:caps/>
                  <w:color w:val="365F91" w:themeColor="accent1" w:themeShade="BF"/>
                  <w:sz w:val="22"/>
                  <w:szCs w:val="22"/>
                </w:rPr>
                <w:delText>§130.3(</w:delText>
              </w:r>
              <w:r w:rsidDel="00A62F6A">
                <w:rPr>
                  <w:rFonts w:ascii="TimesNewRomanPS-BoldMT" w:hAnsi="TimesNewRomanPS-BoldMT" w:cs="TimesNewRomanPS-BoldMT"/>
                  <w:b/>
                  <w:bCs/>
                  <w:color w:val="365F91" w:themeColor="accent1" w:themeShade="BF"/>
                  <w:sz w:val="22"/>
                  <w:szCs w:val="22"/>
                </w:rPr>
                <w:delText>a</w:delText>
              </w:r>
              <w:r w:rsidDel="00A62F6A">
                <w:rPr>
                  <w:rFonts w:ascii="TimesNewRomanPS-BoldMT" w:hAnsi="TimesNewRomanPS-BoldMT" w:cs="TimesNewRomanPS-BoldMT"/>
                  <w:b/>
                  <w:bCs/>
                  <w:caps/>
                  <w:color w:val="365F91" w:themeColor="accent1" w:themeShade="BF"/>
                  <w:sz w:val="22"/>
                  <w:szCs w:val="22"/>
                </w:rPr>
                <w:delText xml:space="preserve">)2B: </w:delText>
              </w:r>
              <w:r w:rsidDel="00A62F6A">
                <w:rPr>
                  <w:rFonts w:ascii="TimesNewRomanPS-BoldMT" w:hAnsi="TimesNewRomanPS-BoldMT" w:cs="TimesNewRomanPS-BoldMT"/>
                  <w:bCs/>
                  <w:caps/>
                  <w:color w:val="000000" w:themeColor="text1"/>
                  <w:sz w:val="22"/>
                  <w:szCs w:val="22"/>
                </w:rPr>
                <w:delText xml:space="preserve">Signs in tunnels and large,    </w:delText>
              </w:r>
            </w:del>
          </w:p>
          <w:p w14:paraId="06BEBF5B" w14:textId="344AEB34" w:rsidR="008E36C9" w:rsidDel="00A62F6A" w:rsidRDefault="008E36C9" w:rsidP="00A62F6A">
            <w:pPr>
              <w:autoSpaceDE w:val="0"/>
              <w:autoSpaceDN w:val="0"/>
              <w:adjustRightInd w:val="0"/>
              <w:rPr>
                <w:del w:id="490" w:author="Lalor, Ben NOR [2]" w:date="2021-01-05T13:09:00Z"/>
                <w:rFonts w:ascii="TimesNewRomanPS-BoldMT" w:hAnsi="TimesNewRomanPS-BoldMT" w:cs="TimesNewRomanPS-BoldMT"/>
                <w:bCs/>
                <w:caps/>
                <w:sz w:val="22"/>
                <w:szCs w:val="22"/>
              </w:rPr>
            </w:pPr>
            <w:del w:id="491" w:author="Lalor, Ben NOR [2]" w:date="2021-01-05T13:09:00Z">
              <w:r w:rsidDel="00A62F6A">
                <w:rPr>
                  <w:rFonts w:ascii="TimesNewRomanPS-BoldMT" w:hAnsi="TimesNewRomanPS-BoldMT" w:cs="TimesNewRomanPS-BoldMT"/>
                  <w:bCs/>
                  <w:caps/>
                  <w:color w:val="000000" w:themeColor="text1"/>
                  <w:sz w:val="22"/>
                  <w:szCs w:val="22"/>
                </w:rPr>
                <w:delText xml:space="preserve">    permanently covered areas intended </w:delText>
              </w:r>
              <w:r w:rsidDel="00A62F6A">
                <w:rPr>
                  <w:rFonts w:ascii="TimesNewRomanPS-BoldMT" w:hAnsi="TimesNewRomanPS-BoldMT" w:cs="TimesNewRomanPS-BoldMT"/>
                  <w:bCs/>
                  <w:caps/>
                  <w:sz w:val="22"/>
                  <w:szCs w:val="22"/>
                </w:rPr>
                <w:delText>to be illuminated both day</w:delText>
              </w:r>
            </w:del>
          </w:p>
          <w:p w14:paraId="72A33A45" w14:textId="05F97E1A" w:rsidR="008E36C9" w:rsidRDefault="008E36C9" w:rsidP="00A62F6A">
            <w:pPr>
              <w:autoSpaceDE w:val="0"/>
              <w:autoSpaceDN w:val="0"/>
              <w:adjustRightInd w:val="0"/>
              <w:rPr>
                <w:caps/>
                <w:color w:val="000000" w:themeColor="text1"/>
              </w:rPr>
            </w:pPr>
            <w:del w:id="492" w:author="Lalor, Ben NOR [2]" w:date="2021-01-05T13:09:00Z">
              <w:r w:rsidDel="00A62F6A">
                <w:rPr>
                  <w:rFonts w:ascii="TimesNewRomanPS-BoldMT" w:hAnsi="TimesNewRomanPS-BoldMT" w:cs="TimesNewRomanPS-BoldMT"/>
                  <w:bCs/>
                  <w:caps/>
                  <w:sz w:val="22"/>
                  <w:szCs w:val="22"/>
                </w:rPr>
                <w:delText xml:space="preserve">    and night. </w:delText>
              </w:r>
            </w:del>
            <w:commentRangeEnd w:id="488"/>
            <w:r w:rsidR="00514F8E">
              <w:rPr>
                <w:rStyle w:val="CommentReference"/>
              </w:rPr>
              <w:commentReference w:id="488"/>
            </w:r>
          </w:p>
        </w:tc>
        <w:tc>
          <w:tcPr>
            <w:tcW w:w="9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B2DEE" w14:textId="77777777" w:rsidR="00D749E3" w:rsidRDefault="00D749E3">
            <w:pPr>
              <w:autoSpaceDE w:val="0"/>
              <w:autoSpaceDN w:val="0"/>
              <w:adjustRightInd w:val="0"/>
              <w:jc w:val="center"/>
              <w:rPr>
                <w:ins w:id="493" w:author="Lalor, Ben NOR [2]" w:date="2020-11-19T12:22:00Z"/>
              </w:rPr>
            </w:pPr>
          </w:p>
          <w:p w14:paraId="30E9CB19" w14:textId="6F00CF3C" w:rsidR="008E36C9" w:rsidRDefault="008E36C9">
            <w:pPr>
              <w:autoSpaceDE w:val="0"/>
              <w:autoSpaceDN w:val="0"/>
              <w:adjustRightInd w:val="0"/>
              <w:jc w:val="center"/>
            </w:pPr>
            <w:r>
              <w:sym w:font="Wingdings" w:char="F06F"/>
            </w:r>
          </w:p>
          <w:p w14:paraId="14213FF2" w14:textId="77777777" w:rsidR="008E36C9" w:rsidRDefault="008E36C9">
            <w:pPr>
              <w:autoSpaceDE w:val="0"/>
              <w:autoSpaceDN w:val="0"/>
              <w:adjustRightInd w:val="0"/>
              <w:jc w:val="center"/>
            </w:pPr>
          </w:p>
          <w:p w14:paraId="5A9EF3CA" w14:textId="77777777" w:rsidR="008E36C9" w:rsidRDefault="008E36C9">
            <w:pPr>
              <w:autoSpaceDE w:val="0"/>
              <w:autoSpaceDN w:val="0"/>
              <w:adjustRightInd w:val="0"/>
              <w:jc w:val="center"/>
            </w:pPr>
          </w:p>
          <w:p w14:paraId="1EFB7429" w14:textId="77777777" w:rsidR="008E36C9" w:rsidRDefault="008E36C9">
            <w:pPr>
              <w:autoSpaceDE w:val="0"/>
              <w:autoSpaceDN w:val="0"/>
              <w:adjustRightInd w:val="0"/>
              <w:jc w:val="center"/>
            </w:pPr>
          </w:p>
          <w:p w14:paraId="2FA41253" w14:textId="77777777" w:rsidR="008E36C9" w:rsidRDefault="008E36C9">
            <w:pPr>
              <w:autoSpaceDE w:val="0"/>
              <w:autoSpaceDN w:val="0"/>
              <w:adjustRightInd w:val="0"/>
              <w:jc w:val="center"/>
            </w:pPr>
            <w:r>
              <w:sym w:font="Wingdings" w:char="F06F"/>
            </w:r>
          </w:p>
          <w:p w14:paraId="445FD44B" w14:textId="77777777" w:rsidR="008E36C9" w:rsidRDefault="008E36C9">
            <w:pPr>
              <w:autoSpaceDE w:val="0"/>
              <w:autoSpaceDN w:val="0"/>
              <w:adjustRightInd w:val="0"/>
              <w:jc w:val="center"/>
            </w:pPr>
          </w:p>
          <w:p w14:paraId="2B60086E" w14:textId="77777777" w:rsidR="008E36C9" w:rsidRDefault="008E36C9">
            <w:pPr>
              <w:autoSpaceDE w:val="0"/>
              <w:autoSpaceDN w:val="0"/>
              <w:adjustRightInd w:val="0"/>
              <w:jc w:val="center"/>
            </w:pPr>
          </w:p>
          <w:p w14:paraId="1E302CDE" w14:textId="77777777" w:rsidR="008E36C9" w:rsidRDefault="008E36C9">
            <w:pPr>
              <w:autoSpaceDE w:val="0"/>
              <w:autoSpaceDN w:val="0"/>
              <w:adjustRightInd w:val="0"/>
              <w:jc w:val="center"/>
            </w:pPr>
          </w:p>
          <w:p w14:paraId="3936105F" w14:textId="77777777" w:rsidR="008E36C9" w:rsidRDefault="008E36C9">
            <w:pPr>
              <w:autoSpaceDE w:val="0"/>
              <w:autoSpaceDN w:val="0"/>
              <w:adjustRightInd w:val="0"/>
              <w:jc w:val="center"/>
            </w:pPr>
          </w:p>
          <w:p w14:paraId="6A1EF08A" w14:textId="77777777" w:rsidR="008E36C9" w:rsidRDefault="008E36C9">
            <w:pPr>
              <w:autoSpaceDE w:val="0"/>
              <w:autoSpaceDN w:val="0"/>
              <w:adjustRightInd w:val="0"/>
              <w:jc w:val="center"/>
            </w:pPr>
          </w:p>
          <w:p w14:paraId="3FFECAC7" w14:textId="77777777" w:rsidR="008E36C9" w:rsidRDefault="008E36C9">
            <w:pPr>
              <w:autoSpaceDE w:val="0"/>
              <w:autoSpaceDN w:val="0"/>
              <w:adjustRightInd w:val="0"/>
              <w:jc w:val="center"/>
            </w:pPr>
          </w:p>
          <w:p w14:paraId="2CB61CAB"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19D01A" w14:textId="77777777" w:rsidR="00D749E3" w:rsidRDefault="00D749E3">
            <w:pPr>
              <w:autoSpaceDE w:val="0"/>
              <w:autoSpaceDN w:val="0"/>
              <w:adjustRightInd w:val="0"/>
              <w:jc w:val="center"/>
              <w:rPr>
                <w:ins w:id="494" w:author="Lalor, Ben NOR [2]" w:date="2020-11-19T12:22:00Z"/>
              </w:rPr>
            </w:pPr>
          </w:p>
          <w:p w14:paraId="6176A6EF" w14:textId="66BDC41F" w:rsidR="008E36C9" w:rsidRDefault="008E36C9">
            <w:pPr>
              <w:autoSpaceDE w:val="0"/>
              <w:autoSpaceDN w:val="0"/>
              <w:adjustRightInd w:val="0"/>
              <w:jc w:val="center"/>
            </w:pPr>
            <w:r>
              <w:sym w:font="Wingdings" w:char="F06F"/>
            </w:r>
          </w:p>
          <w:p w14:paraId="1FEEFE5C" w14:textId="77777777" w:rsidR="008E36C9" w:rsidRDefault="008E36C9">
            <w:pPr>
              <w:autoSpaceDE w:val="0"/>
              <w:autoSpaceDN w:val="0"/>
              <w:adjustRightInd w:val="0"/>
              <w:jc w:val="center"/>
            </w:pPr>
          </w:p>
          <w:p w14:paraId="2EA0D99A" w14:textId="77777777" w:rsidR="008E36C9" w:rsidRDefault="008E36C9">
            <w:pPr>
              <w:autoSpaceDE w:val="0"/>
              <w:autoSpaceDN w:val="0"/>
              <w:adjustRightInd w:val="0"/>
              <w:jc w:val="center"/>
            </w:pPr>
          </w:p>
          <w:p w14:paraId="6BC8BC0A" w14:textId="77777777" w:rsidR="008E36C9" w:rsidRDefault="008E36C9">
            <w:pPr>
              <w:autoSpaceDE w:val="0"/>
              <w:autoSpaceDN w:val="0"/>
              <w:adjustRightInd w:val="0"/>
              <w:jc w:val="center"/>
            </w:pPr>
          </w:p>
          <w:p w14:paraId="0EE2B656" w14:textId="77777777" w:rsidR="008E36C9" w:rsidRDefault="008E36C9">
            <w:pPr>
              <w:autoSpaceDE w:val="0"/>
              <w:autoSpaceDN w:val="0"/>
              <w:adjustRightInd w:val="0"/>
              <w:jc w:val="center"/>
            </w:pPr>
            <w:r>
              <w:sym w:font="Wingdings" w:char="F06F"/>
            </w:r>
          </w:p>
          <w:p w14:paraId="2A79A788" w14:textId="77777777" w:rsidR="008E36C9" w:rsidRDefault="008E36C9">
            <w:pPr>
              <w:autoSpaceDE w:val="0"/>
              <w:autoSpaceDN w:val="0"/>
              <w:adjustRightInd w:val="0"/>
              <w:jc w:val="center"/>
            </w:pPr>
          </w:p>
          <w:p w14:paraId="181CDF48" w14:textId="77777777" w:rsidR="008E36C9" w:rsidRDefault="008E36C9">
            <w:pPr>
              <w:autoSpaceDE w:val="0"/>
              <w:autoSpaceDN w:val="0"/>
              <w:adjustRightInd w:val="0"/>
              <w:jc w:val="center"/>
            </w:pPr>
          </w:p>
          <w:p w14:paraId="26AE7C96" w14:textId="77777777" w:rsidR="008E36C9" w:rsidRDefault="008E36C9">
            <w:pPr>
              <w:autoSpaceDE w:val="0"/>
              <w:autoSpaceDN w:val="0"/>
              <w:adjustRightInd w:val="0"/>
              <w:jc w:val="center"/>
            </w:pPr>
          </w:p>
          <w:p w14:paraId="0EEE5F83" w14:textId="77777777" w:rsidR="008E36C9" w:rsidRDefault="008E36C9">
            <w:pPr>
              <w:autoSpaceDE w:val="0"/>
              <w:autoSpaceDN w:val="0"/>
              <w:adjustRightInd w:val="0"/>
              <w:jc w:val="center"/>
            </w:pPr>
          </w:p>
          <w:p w14:paraId="69D2CFF9" w14:textId="77777777" w:rsidR="008E36C9" w:rsidRDefault="008E36C9">
            <w:pPr>
              <w:autoSpaceDE w:val="0"/>
              <w:autoSpaceDN w:val="0"/>
              <w:adjustRightInd w:val="0"/>
              <w:jc w:val="center"/>
            </w:pPr>
          </w:p>
          <w:p w14:paraId="578163D0" w14:textId="77777777" w:rsidR="008E36C9" w:rsidRDefault="008E36C9">
            <w:pPr>
              <w:autoSpaceDE w:val="0"/>
              <w:autoSpaceDN w:val="0"/>
              <w:adjustRightInd w:val="0"/>
              <w:jc w:val="center"/>
            </w:pPr>
          </w:p>
          <w:p w14:paraId="19DF1308"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bl>
    <w:tbl>
      <w:tblPr>
        <w:tblStyle w:val="TableGrid"/>
        <w:tblW w:w="10309" w:type="dxa"/>
        <w:tblLayout w:type="fixed"/>
        <w:tblCellMar>
          <w:top w:w="43" w:type="dxa"/>
          <w:left w:w="115" w:type="dxa"/>
          <w:bottom w:w="43" w:type="dxa"/>
          <w:right w:w="115" w:type="dxa"/>
        </w:tblCellMar>
        <w:tblLook w:val="04A0" w:firstRow="1" w:lastRow="0" w:firstColumn="1" w:lastColumn="0" w:noHBand="0" w:noVBand="1"/>
      </w:tblPr>
      <w:tblGrid>
        <w:gridCol w:w="8845"/>
        <w:gridCol w:w="853"/>
        <w:gridCol w:w="611"/>
      </w:tblGrid>
      <w:tr w:rsidR="008E36C9" w14:paraId="0B0C9120" w14:textId="77777777" w:rsidTr="008E36C9">
        <w:trPr>
          <w:cantSplit/>
          <w:trHeight w:val="2179"/>
        </w:trPr>
        <w:tc>
          <w:tcPr>
            <w:tcW w:w="8845" w:type="dxa"/>
            <w:vMerge w:val="restart"/>
            <w:shd w:val="clear" w:color="auto" w:fill="C00000"/>
            <w:vAlign w:val="center"/>
          </w:tcPr>
          <w:p w14:paraId="493A3432" w14:textId="3A60F16A" w:rsidR="008E36C9" w:rsidRPr="00821D54" w:rsidRDefault="008E36C9" w:rsidP="00B30C72">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lastRenderedPageBreak/>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58F12B11" w14:textId="341A3ABD" w:rsidR="008E36C9" w:rsidRPr="00821D54" w:rsidRDefault="008E36C9" w:rsidP="00B30C72">
            <w:pPr>
              <w:rPr>
                <w:rFonts w:ascii="Arial,Italic" w:hAnsi="Arial,Italic" w:cs="Arial,Italic"/>
                <w:b/>
                <w:i/>
                <w:iCs/>
                <w:sz w:val="20"/>
                <w:szCs w:val="20"/>
              </w:rPr>
            </w:pPr>
            <w:r w:rsidRPr="00821D54">
              <w:rPr>
                <w:rFonts w:ascii="Arial,Italic" w:hAnsi="Arial,Italic" w:cs="Arial,Italic"/>
                <w:b/>
                <w:i/>
                <w:iCs/>
                <w:sz w:val="20"/>
                <w:szCs w:val="20"/>
              </w:rPr>
              <w:t>(Title 24, Part 6)</w:t>
            </w:r>
          </w:p>
          <w:p w14:paraId="370E2143" w14:textId="77777777" w:rsidR="008E36C9" w:rsidRPr="00821D54" w:rsidRDefault="008E36C9" w:rsidP="004C2901">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Envelope</w:t>
            </w:r>
            <w:r w:rsidRPr="00821D54">
              <w:rPr>
                <w:rFonts w:ascii="Arial,Italic" w:hAnsi="Arial,Italic" w:cs="Arial,Italic"/>
                <w:b/>
                <w:i/>
                <w:iCs/>
                <w:sz w:val="28"/>
                <w:szCs w:val="28"/>
              </w:rPr>
              <w:t xml:space="preserve"> Mandatory Measures:</w:t>
            </w:r>
          </w:p>
        </w:tc>
        <w:tc>
          <w:tcPr>
            <w:tcW w:w="1464" w:type="dxa"/>
            <w:gridSpan w:val="2"/>
            <w:shd w:val="clear" w:color="auto" w:fill="C00000"/>
            <w:vAlign w:val="center"/>
          </w:tcPr>
          <w:p w14:paraId="213861CC" w14:textId="77777777" w:rsidR="008E36C9" w:rsidRPr="00821D54" w:rsidRDefault="008E36C9" w:rsidP="004C2901">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E36C9" w14:paraId="6B901FC2" w14:textId="77777777" w:rsidTr="008E36C9">
        <w:trPr>
          <w:trHeight w:val="262"/>
        </w:trPr>
        <w:tc>
          <w:tcPr>
            <w:tcW w:w="8845" w:type="dxa"/>
            <w:vMerge/>
            <w:shd w:val="clear" w:color="auto" w:fill="C00000"/>
            <w:vAlign w:val="center"/>
          </w:tcPr>
          <w:p w14:paraId="7C282D12" w14:textId="77777777" w:rsidR="008E36C9" w:rsidRPr="00821D54" w:rsidRDefault="008E36C9" w:rsidP="007A46EF">
            <w:pPr>
              <w:autoSpaceDE w:val="0"/>
              <w:autoSpaceDN w:val="0"/>
              <w:adjustRightInd w:val="0"/>
              <w:rPr>
                <w:rFonts w:ascii="TimesNewRomanPS-BoldMT" w:hAnsi="TimesNewRomanPS-BoldMT" w:cs="TimesNewRomanPS-BoldMT"/>
                <w:b/>
                <w:bCs/>
                <w:sz w:val="22"/>
                <w:szCs w:val="22"/>
              </w:rPr>
            </w:pPr>
          </w:p>
        </w:tc>
        <w:tc>
          <w:tcPr>
            <w:tcW w:w="853" w:type="dxa"/>
            <w:shd w:val="clear" w:color="auto" w:fill="C00000"/>
          </w:tcPr>
          <w:p w14:paraId="7CE7BFF0" w14:textId="77777777" w:rsidR="008E36C9" w:rsidRPr="00821D54" w:rsidRDefault="008E36C9" w:rsidP="00156D11">
            <w:pPr>
              <w:autoSpaceDE w:val="0"/>
              <w:autoSpaceDN w:val="0"/>
              <w:adjustRightInd w:val="0"/>
              <w:jc w:val="center"/>
              <w:rPr>
                <w:b/>
              </w:rPr>
            </w:pPr>
            <w:r w:rsidRPr="00821D54">
              <w:rPr>
                <w:b/>
              </w:rPr>
              <w:t>Y</w:t>
            </w:r>
          </w:p>
        </w:tc>
        <w:tc>
          <w:tcPr>
            <w:tcW w:w="611" w:type="dxa"/>
            <w:shd w:val="clear" w:color="auto" w:fill="C00000"/>
          </w:tcPr>
          <w:p w14:paraId="61BB5A9D" w14:textId="77777777" w:rsidR="008E36C9" w:rsidRPr="00821D54" w:rsidRDefault="008E36C9" w:rsidP="00156D11">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8E36C9" w14:paraId="0C01B1DD" w14:textId="77777777" w:rsidTr="008E36C9">
        <w:trPr>
          <w:trHeight w:val="2044"/>
        </w:trPr>
        <w:tc>
          <w:tcPr>
            <w:tcW w:w="8845" w:type="dxa"/>
            <w:vAlign w:val="center"/>
          </w:tcPr>
          <w:p w14:paraId="131F56CE" w14:textId="1D633013" w:rsidR="008E36C9" w:rsidRPr="007F2909" w:rsidRDefault="008E36C9" w:rsidP="00E52F6B">
            <w:pPr>
              <w:pStyle w:val="Default"/>
              <w:rPr>
                <w:rFonts w:ascii="TimesNewRomanPS-BoldMT" w:hAnsi="TimesNewRomanPS-BoldMT" w:cs="TimesNewRomanPS-BoldMT"/>
                <w:b/>
                <w:bCs/>
                <w:caps/>
                <w:color w:val="auto"/>
                <w:sz w:val="22"/>
                <w:szCs w:val="22"/>
              </w:rPr>
            </w:pPr>
            <w:commentRangeStart w:id="495"/>
            <w:r w:rsidRPr="007F2909">
              <w:rPr>
                <w:rFonts w:ascii="TimesNewRomanPS-BoldMT" w:hAnsi="TimesNewRomanPS-BoldMT" w:cs="TimesNewRomanPS-BoldMT"/>
                <w:b/>
                <w:bCs/>
                <w:caps/>
                <w:color w:val="365F91" w:themeColor="accent1" w:themeShade="BF"/>
                <w:sz w:val="22"/>
                <w:szCs w:val="22"/>
              </w:rPr>
              <w:t>§110.6(</w:t>
            </w:r>
            <w:r w:rsidRPr="007F2909">
              <w:rPr>
                <w:rFonts w:ascii="TimesNewRomanPS-BoldMT" w:hAnsi="TimesNewRomanPS-BoldMT" w:cs="TimesNewRomanPS-BoldMT"/>
                <w:b/>
                <w:bCs/>
                <w:color w:val="365F91" w:themeColor="accent1" w:themeShade="BF"/>
                <w:sz w:val="22"/>
                <w:szCs w:val="22"/>
              </w:rPr>
              <w:t>a</w:t>
            </w:r>
            <w:r w:rsidRPr="007F2909">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1</w:t>
            </w:r>
            <w:r w:rsidRPr="007F2909">
              <w:rPr>
                <w:rFonts w:ascii="TimesNewRomanPS-BoldMT" w:hAnsi="TimesNewRomanPS-BoldMT" w:cs="TimesNewRomanPS-BoldMT"/>
                <w:b/>
                <w:bCs/>
                <w:caps/>
                <w:color w:val="365F91" w:themeColor="accent1" w:themeShade="BF"/>
                <w:sz w:val="22"/>
                <w:szCs w:val="22"/>
              </w:rPr>
              <w:t xml:space="preserve"> </w:t>
            </w:r>
            <w:r w:rsidRPr="007F2909">
              <w:rPr>
                <w:rFonts w:ascii="TimesNewRomanPS-BoldMT" w:hAnsi="TimesNewRomanPS-BoldMT" w:cs="TimesNewRomanPS-BoldMT"/>
                <w:b/>
                <w:bCs/>
                <w:caps/>
                <w:color w:val="auto"/>
                <w:sz w:val="22"/>
                <w:szCs w:val="22"/>
              </w:rPr>
              <w:t xml:space="preserve">Manufactured </w:t>
            </w:r>
            <w:r>
              <w:rPr>
                <w:rFonts w:ascii="TimesNewRomanPS-BoldMT" w:hAnsi="TimesNewRomanPS-BoldMT" w:cs="TimesNewRomanPS-BoldMT"/>
                <w:b/>
                <w:bCs/>
                <w:caps/>
                <w:color w:val="auto"/>
                <w:sz w:val="22"/>
                <w:szCs w:val="22"/>
              </w:rPr>
              <w:t>FENESTRATION product and exterior door air leakage</w:t>
            </w:r>
          </w:p>
          <w:p w14:paraId="4841F3A9" w14:textId="0B062073" w:rsidR="008E36C9" w:rsidRDefault="008E36C9" w:rsidP="00EE33BF">
            <w:pPr>
              <w:pStyle w:val="Default"/>
              <w:rPr>
                <w:rFonts w:ascii="TimesNewRomanPS-BoldMT" w:hAnsi="TimesNewRomanPS-BoldMT" w:cs="TimesNewRomanPS-BoldMT"/>
                <w:bCs/>
                <w:caps/>
                <w:color w:val="auto"/>
                <w:sz w:val="22"/>
                <w:szCs w:val="22"/>
              </w:rPr>
            </w:pPr>
            <w:r w:rsidRPr="007F2909">
              <w:rPr>
                <w:rFonts w:ascii="TimesNewRomanPS-BoldMT" w:hAnsi="TimesNewRomanPS-BoldMT" w:cs="TimesNewRomanPS-BoldMT"/>
                <w:bCs/>
                <w:caps/>
                <w:color w:val="auto"/>
                <w:sz w:val="22"/>
                <w:szCs w:val="22"/>
              </w:rPr>
              <w:t xml:space="preserve">Manufactured  </w:t>
            </w:r>
            <w:r>
              <w:rPr>
                <w:rFonts w:ascii="TimesNewRomanPS-BoldMT" w:hAnsi="TimesNewRomanPS-BoldMT" w:cs="TimesNewRomanPS-BoldMT"/>
                <w:bCs/>
                <w:caps/>
                <w:color w:val="auto"/>
                <w:sz w:val="22"/>
                <w:szCs w:val="22"/>
              </w:rPr>
              <w:t>fenestration</w:t>
            </w:r>
            <w:r w:rsidRPr="007F2909">
              <w:rPr>
                <w:rFonts w:ascii="TimesNewRomanPS-BoldMT" w:hAnsi="TimesNewRomanPS-BoldMT" w:cs="TimesNewRomanPS-BoldMT"/>
                <w:bCs/>
                <w:caps/>
                <w:color w:val="auto"/>
                <w:sz w:val="22"/>
                <w:szCs w:val="22"/>
              </w:rPr>
              <w:t xml:space="preserve"> </w:t>
            </w:r>
            <w:r>
              <w:rPr>
                <w:rFonts w:ascii="TimesNewRomanPS-BoldMT" w:hAnsi="TimesNewRomanPS-BoldMT" w:cs="TimesNewRomanPS-BoldMT"/>
                <w:bCs/>
                <w:caps/>
                <w:color w:val="auto"/>
                <w:sz w:val="22"/>
                <w:szCs w:val="22"/>
              </w:rPr>
              <w:t xml:space="preserve">products and exterior doors </w:t>
            </w:r>
            <w:r w:rsidRPr="007F2909">
              <w:rPr>
                <w:rFonts w:ascii="TimesNewRomanPS-BoldMT" w:hAnsi="TimesNewRomanPS-BoldMT" w:cs="TimesNewRomanPS-BoldMT"/>
                <w:bCs/>
                <w:caps/>
                <w:color w:val="auto"/>
                <w:sz w:val="22"/>
                <w:szCs w:val="22"/>
              </w:rPr>
              <w:t xml:space="preserve">shall have air infiltration rates certified by the manufacturer </w:t>
            </w:r>
            <w:r w:rsidRPr="007F2909">
              <w:rPr>
                <w:rFonts w:ascii="TimesNewRomanPS-BoldMT" w:hAnsi="TimesNewRomanPS-BoldMT" w:cs="TimesNewRomanPS-BoldMT"/>
                <w:bCs/>
                <w:i/>
                <w:caps/>
                <w:color w:val="auto"/>
                <w:sz w:val="22"/>
                <w:szCs w:val="22"/>
              </w:rPr>
              <w:t xml:space="preserve"> </w:t>
            </w:r>
            <w:r w:rsidRPr="00593DC8">
              <w:rPr>
                <w:rFonts w:ascii="TimesNewRomanPS-BoldMT" w:hAnsi="TimesNewRomanPS-BoldMT" w:cs="TimesNewRomanPS-BoldMT"/>
                <w:bCs/>
                <w:caps/>
                <w:color w:val="auto"/>
                <w:sz w:val="22"/>
                <w:szCs w:val="22"/>
              </w:rPr>
              <w:t>not exceeding 0.3 cfm/ft² of window area, 0.3 cfm/ft² of door area for nonresidential single doors (swinging and sliding), and 1.0 cfm/ft</w:t>
            </w:r>
            <w:r>
              <w:rPr>
                <w:rFonts w:ascii="TimesNewRomanPS-BoldMT" w:hAnsi="TimesNewRomanPS-BoldMT" w:cs="TimesNewRomanPS-BoldMT"/>
                <w:bCs/>
                <w:caps/>
                <w:color w:val="auto"/>
                <w:sz w:val="22"/>
                <w:szCs w:val="22"/>
              </w:rPr>
              <w:t xml:space="preserve">2 </w:t>
            </w:r>
            <w:r w:rsidRPr="00593DC8">
              <w:rPr>
                <w:rFonts w:ascii="TimesNewRomanPS-BoldMT" w:hAnsi="TimesNewRomanPS-BoldMT" w:cs="TimesNewRomanPS-BoldMT"/>
                <w:bCs/>
                <w:caps/>
                <w:color w:val="auto"/>
                <w:sz w:val="22"/>
                <w:szCs w:val="22"/>
              </w:rPr>
              <w:t>for nonresidential double doors (swinging), when tested according to NFRC-400 or</w:t>
            </w:r>
            <w:r>
              <w:rPr>
                <w:rFonts w:ascii="TimesNewRomanPS-BoldMT" w:hAnsi="TimesNewRomanPS-BoldMT" w:cs="TimesNewRomanPS-BoldMT"/>
                <w:bCs/>
                <w:caps/>
                <w:color w:val="auto"/>
                <w:sz w:val="22"/>
                <w:szCs w:val="22"/>
              </w:rPr>
              <w:t xml:space="preserve"> </w:t>
            </w:r>
            <w:hyperlink r:id="rId11" w:tgtFrame="popup" w:history="1">
              <w:r w:rsidRPr="00593DC8">
                <w:rPr>
                  <w:rFonts w:ascii="TimesNewRomanPS-BoldMT" w:hAnsi="TimesNewRomanPS-BoldMT" w:cs="TimesNewRomanPS-BoldMT"/>
                  <w:bCs/>
                  <w:caps/>
                  <w:color w:val="auto"/>
                  <w:sz w:val="22"/>
                  <w:szCs w:val="22"/>
                </w:rPr>
                <w:t>ASTM E283</w:t>
              </w:r>
            </w:hyperlink>
            <w:r>
              <w:rPr>
                <w:rFonts w:ascii="TimesNewRomanPS-BoldMT" w:hAnsi="TimesNewRomanPS-BoldMT" w:cs="TimesNewRomanPS-BoldMT"/>
                <w:bCs/>
                <w:caps/>
                <w:color w:val="auto"/>
                <w:sz w:val="22"/>
                <w:szCs w:val="22"/>
              </w:rPr>
              <w:t xml:space="preserve"> </w:t>
            </w:r>
            <w:r w:rsidRPr="00593DC8">
              <w:rPr>
                <w:rFonts w:ascii="TimesNewRomanPS-BoldMT" w:hAnsi="TimesNewRomanPS-BoldMT" w:cs="TimesNewRomanPS-BoldMT"/>
                <w:bCs/>
                <w:caps/>
                <w:color w:val="auto"/>
                <w:sz w:val="22"/>
                <w:szCs w:val="22"/>
              </w:rPr>
              <w:t>at a pressure differential of 75 pascals.</w:t>
            </w:r>
          </w:p>
          <w:p w14:paraId="6968C682" w14:textId="77777777" w:rsidR="008E36C9" w:rsidRDefault="008E36C9" w:rsidP="00EE33BF">
            <w:pPr>
              <w:pStyle w:val="Default"/>
              <w:rPr>
                <w:rFonts w:ascii="TimesNewRomanPS-BoldMT" w:hAnsi="TimesNewRomanPS-BoldMT" w:cs="TimesNewRomanPS-BoldMT"/>
                <w:bCs/>
                <w:caps/>
                <w:color w:val="auto"/>
                <w:sz w:val="22"/>
                <w:szCs w:val="22"/>
              </w:rPr>
            </w:pPr>
          </w:p>
          <w:p w14:paraId="030F5AC6" w14:textId="777AC217" w:rsidR="008E36C9" w:rsidDel="00A62F6A" w:rsidRDefault="008E36C9" w:rsidP="00593DC8">
            <w:pPr>
              <w:rPr>
                <w:del w:id="496" w:author="Lalor, Ben NOR [2]" w:date="2021-01-05T13:09:00Z"/>
                <w:rFonts w:ascii="TimesNewRomanPS-BoldMT" w:hAnsi="TimesNewRomanPS-BoldMT" w:cs="TimesNewRomanPS-BoldMT"/>
                <w:bCs/>
                <w:caps/>
                <w:sz w:val="22"/>
                <w:szCs w:val="22"/>
              </w:rPr>
            </w:pPr>
            <w:commentRangeStart w:id="497"/>
            <w:del w:id="498" w:author="Lalor, Ben NOR [2]" w:date="2021-01-05T13:09:00Z">
              <w:r w:rsidRPr="00334A15"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w:delText>
              </w:r>
            </w:del>
            <w:ins w:id="499" w:author="Lalor, Ben NOR" w:date="2020-07-01T12:03:00Z">
              <w:del w:id="500" w:author="Lalor, Ben NOR [2]" w:date="2021-01-05T13:09:00Z">
                <w:r w:rsidR="00F3030C" w:rsidDel="00A62F6A">
                  <w:rPr>
                    <w:rFonts w:ascii="TimesNewRomanPS-BoldMT" w:hAnsi="TimesNewRomanPS-BoldMT" w:cs="TimesNewRomanPS-BoldMT"/>
                    <w:b/>
                    <w:bCs/>
                    <w:caps/>
                    <w:sz w:val="22"/>
                    <w:szCs w:val="22"/>
                  </w:rPr>
                  <w:delText xml:space="preserve">Notes </w:delText>
                </w:r>
              </w:del>
            </w:ins>
            <w:del w:id="501" w:author="Lalor, Ben NOR [2]" w:date="2021-01-05T13:09:00Z">
              <w:r w:rsidDel="00A62F6A">
                <w:rPr>
                  <w:rFonts w:ascii="TimesNewRomanPS-BoldMT" w:hAnsi="TimesNewRomanPS-BoldMT" w:cs="TimesNewRomanPS-BoldMT"/>
                  <w:b/>
                  <w:bCs/>
                  <w:caps/>
                  <w:sz w:val="22"/>
                  <w:szCs w:val="22"/>
                </w:rPr>
                <w:delText xml:space="preserve">to </w:delText>
              </w:r>
              <w:r w:rsidDel="00A62F6A">
                <w:rPr>
                  <w:rFonts w:ascii="TimesNewRomanPS-BoldMT" w:hAnsi="TimesNewRomanPS-BoldMT" w:cs="TimesNewRomanPS-BoldMT"/>
                  <w:b/>
                  <w:bCs/>
                  <w:caps/>
                  <w:color w:val="365F91" w:themeColor="accent1" w:themeShade="BF"/>
                  <w:sz w:val="22"/>
                  <w:szCs w:val="22"/>
                </w:rPr>
                <w:delText>§110.6</w:delText>
              </w:r>
              <w:r w:rsidRPr="00847D90" w:rsidDel="00A62F6A">
                <w:rPr>
                  <w:rFonts w:ascii="TimesNewRomanPS-BoldMT" w:hAnsi="TimesNewRomanPS-BoldMT" w:cs="TimesNewRomanPS-BoldMT"/>
                  <w:b/>
                  <w:bCs/>
                  <w:color w:val="365F91" w:themeColor="accent1" w:themeShade="BF"/>
                  <w:sz w:val="22"/>
                  <w:szCs w:val="22"/>
                </w:rPr>
                <w:delText>(a</w:delText>
              </w:r>
              <w:r w:rsidDel="00A62F6A">
                <w:rPr>
                  <w:rFonts w:ascii="TimesNewRomanPS-BoldMT" w:hAnsi="TimesNewRomanPS-BoldMT" w:cs="TimesNewRomanPS-BoldMT"/>
                  <w:b/>
                  <w:bCs/>
                  <w:caps/>
                  <w:color w:val="365F91" w:themeColor="accent1" w:themeShade="BF"/>
                  <w:sz w:val="22"/>
                  <w:szCs w:val="22"/>
                </w:rPr>
                <w:delText>)1</w:delText>
              </w:r>
              <w:r w:rsidRPr="00334A15" w:rsidDel="00A62F6A">
                <w:rPr>
                  <w:rFonts w:ascii="TimesNewRomanPS-BoldMT" w:hAnsi="TimesNewRomanPS-BoldMT" w:cs="TimesNewRomanPS-BoldMT"/>
                  <w:b/>
                  <w:bCs/>
                  <w:caps/>
                  <w:sz w:val="22"/>
                  <w:szCs w:val="22"/>
                </w:rPr>
                <w:delText xml:space="preserve">: </w:delText>
              </w:r>
              <w:r w:rsidDel="00A62F6A">
                <w:rPr>
                  <w:rFonts w:ascii="TimesNewRomanPS-BoldMT" w:hAnsi="TimesNewRomanPS-BoldMT" w:cs="TimesNewRomanPS-BoldMT"/>
                  <w:bCs/>
                  <w:caps/>
                  <w:sz w:val="22"/>
                  <w:szCs w:val="22"/>
                </w:rPr>
                <w:delText>Pet doors must meet .3cfm/ft2 tested in accordance with Astm e283 at 75 pascals( or 1.57 pounds/ft2)</w:delText>
              </w:r>
              <w:commentRangeEnd w:id="495"/>
              <w:r w:rsidR="007259EB" w:rsidDel="00A62F6A">
                <w:rPr>
                  <w:rStyle w:val="CommentReference"/>
                </w:rPr>
                <w:commentReference w:id="495"/>
              </w:r>
            </w:del>
          </w:p>
          <w:p w14:paraId="7F19FDC5" w14:textId="3B74EA89" w:rsidR="008E36C9" w:rsidDel="00A62F6A" w:rsidRDefault="008E36C9" w:rsidP="00593DC8">
            <w:pPr>
              <w:rPr>
                <w:del w:id="502" w:author="Lalor, Ben NOR [2]" w:date="2021-01-05T13:09:00Z"/>
                <w:rFonts w:ascii="TimesNewRomanPS-BoldMT" w:hAnsi="TimesNewRomanPS-BoldMT" w:cs="TimesNewRomanPS-BoldMT"/>
                <w:bCs/>
                <w:caps/>
                <w:sz w:val="22"/>
                <w:szCs w:val="22"/>
              </w:rPr>
            </w:pPr>
          </w:p>
          <w:p w14:paraId="44A83C98" w14:textId="7908E3A8" w:rsidR="008E36C9" w:rsidRPr="007F2909" w:rsidRDefault="008E36C9" w:rsidP="00593DC8">
            <w:pPr>
              <w:rPr>
                <w:rFonts w:ascii="TimesNewRomanPS-BoldMT" w:hAnsi="TimesNewRomanPS-BoldMT" w:cs="TimesNewRomanPS-BoldMT"/>
                <w:bCs/>
                <w:caps/>
                <w:sz w:val="22"/>
                <w:szCs w:val="22"/>
              </w:rPr>
            </w:pPr>
            <w:del w:id="503" w:author="Lalor, Ben NOR [2]" w:date="2021-01-05T13:09:00Z">
              <w:r w:rsidRPr="00334A15"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to </w:delText>
              </w:r>
              <w:r w:rsidDel="00A62F6A">
                <w:rPr>
                  <w:rFonts w:ascii="TimesNewRomanPS-BoldMT" w:hAnsi="TimesNewRomanPS-BoldMT" w:cs="TimesNewRomanPS-BoldMT"/>
                  <w:b/>
                  <w:bCs/>
                  <w:caps/>
                  <w:color w:val="365F91" w:themeColor="accent1" w:themeShade="BF"/>
                  <w:sz w:val="22"/>
                  <w:szCs w:val="22"/>
                </w:rPr>
                <w:delText>§110.6</w:delText>
              </w:r>
              <w:r w:rsidRPr="00847D90" w:rsidDel="00A62F6A">
                <w:rPr>
                  <w:rFonts w:ascii="TimesNewRomanPS-BoldMT" w:hAnsi="TimesNewRomanPS-BoldMT" w:cs="TimesNewRomanPS-BoldMT"/>
                  <w:b/>
                  <w:bCs/>
                  <w:color w:val="365F91" w:themeColor="accent1" w:themeShade="BF"/>
                  <w:sz w:val="22"/>
                  <w:szCs w:val="22"/>
                </w:rPr>
                <w:delText>(a</w:delText>
              </w:r>
              <w:r w:rsidDel="00A62F6A">
                <w:rPr>
                  <w:rFonts w:ascii="TimesNewRomanPS-BoldMT" w:hAnsi="TimesNewRomanPS-BoldMT" w:cs="TimesNewRomanPS-BoldMT"/>
                  <w:b/>
                  <w:bCs/>
                  <w:caps/>
                  <w:color w:val="365F91" w:themeColor="accent1" w:themeShade="BF"/>
                  <w:sz w:val="22"/>
                  <w:szCs w:val="22"/>
                </w:rPr>
                <w:delText>)1</w:delText>
              </w:r>
              <w:r w:rsidRPr="00334A15" w:rsidDel="00A62F6A">
                <w:rPr>
                  <w:rFonts w:ascii="TimesNewRomanPS-BoldMT" w:hAnsi="TimesNewRomanPS-BoldMT" w:cs="TimesNewRomanPS-BoldMT"/>
                  <w:b/>
                  <w:bCs/>
                  <w:caps/>
                  <w:sz w:val="22"/>
                  <w:szCs w:val="22"/>
                </w:rPr>
                <w:delText xml:space="preserve">: </w:delText>
              </w:r>
              <w:r w:rsidDel="00A62F6A">
                <w:rPr>
                  <w:rFonts w:ascii="TimesNewRomanPS-BoldMT" w:hAnsi="TimesNewRomanPS-BoldMT" w:cs="TimesNewRomanPS-BoldMT"/>
                  <w:bCs/>
                  <w:caps/>
                  <w:sz w:val="22"/>
                  <w:szCs w:val="22"/>
                </w:rPr>
                <w:delText xml:space="preserve">field Fabricated fenestration and exterior doors do not need to demonstrate compliance with </w:delText>
              </w:r>
              <w:r w:rsidRPr="00593DC8" w:rsidDel="00A62F6A">
                <w:rPr>
                  <w:rFonts w:ascii="TimesNewRomanPS-BoldMT" w:hAnsi="TimesNewRomanPS-BoldMT" w:cs="TimesNewRomanPS-BoldMT"/>
                  <w:bCs/>
                  <w:caps/>
                  <w:sz w:val="22"/>
                  <w:szCs w:val="22"/>
                </w:rPr>
                <w:delText>§110.6(</w:delText>
              </w:r>
            </w:del>
            <w:ins w:id="504" w:author="Lalor, Ben NOR" w:date="2020-07-01T12:02:00Z">
              <w:del w:id="505" w:author="Lalor, Ben NOR [2]" w:date="2021-01-05T13:09:00Z">
                <w:r w:rsidR="00F3030C" w:rsidDel="00A62F6A">
                  <w:rPr>
                    <w:rFonts w:ascii="TimesNewRomanPS-BoldMT" w:hAnsi="TimesNewRomanPS-BoldMT" w:cs="TimesNewRomanPS-BoldMT"/>
                    <w:bCs/>
                    <w:caps/>
                    <w:sz w:val="22"/>
                    <w:szCs w:val="22"/>
                  </w:rPr>
                  <w:delText>A</w:delText>
                </w:r>
              </w:del>
            </w:ins>
            <w:del w:id="506" w:author="Lalor, Ben NOR [2]" w:date="2021-01-05T13:09:00Z">
              <w:r w:rsidRPr="00593DC8" w:rsidDel="00A62F6A">
                <w:rPr>
                  <w:rFonts w:ascii="TimesNewRomanPS-BoldMT" w:hAnsi="TimesNewRomanPS-BoldMT" w:cs="TimesNewRomanPS-BoldMT"/>
                  <w:bCs/>
                  <w:caps/>
                  <w:sz w:val="22"/>
                  <w:szCs w:val="22"/>
                </w:rPr>
                <w:delText>a)1</w:delText>
              </w:r>
            </w:del>
            <w:commentRangeEnd w:id="497"/>
            <w:r w:rsidR="00BE77BB">
              <w:rPr>
                <w:rStyle w:val="CommentReference"/>
              </w:rPr>
              <w:commentReference w:id="497"/>
            </w:r>
          </w:p>
        </w:tc>
        <w:tc>
          <w:tcPr>
            <w:tcW w:w="853" w:type="dxa"/>
          </w:tcPr>
          <w:p w14:paraId="3621D323" w14:textId="77777777" w:rsidR="008E36C9" w:rsidRDefault="008E36C9" w:rsidP="007A46EF">
            <w:pPr>
              <w:autoSpaceDE w:val="0"/>
              <w:autoSpaceDN w:val="0"/>
              <w:adjustRightInd w:val="0"/>
              <w:jc w:val="center"/>
              <w:rPr>
                <w:caps/>
              </w:rPr>
            </w:pPr>
            <w:r w:rsidRPr="00584CA2">
              <w:rPr>
                <w:caps/>
              </w:rPr>
              <w:sym w:font="Wingdings" w:char="F06F"/>
            </w:r>
          </w:p>
          <w:p w14:paraId="4AADC579" w14:textId="77777777" w:rsidR="008E36C9" w:rsidRDefault="008E36C9" w:rsidP="007A46EF">
            <w:pPr>
              <w:autoSpaceDE w:val="0"/>
              <w:autoSpaceDN w:val="0"/>
              <w:adjustRightInd w:val="0"/>
              <w:jc w:val="center"/>
              <w:rPr>
                <w:caps/>
              </w:rPr>
            </w:pPr>
          </w:p>
          <w:p w14:paraId="077D920B" w14:textId="77777777" w:rsidR="008E36C9" w:rsidRDefault="008E36C9" w:rsidP="007A46EF">
            <w:pPr>
              <w:autoSpaceDE w:val="0"/>
              <w:autoSpaceDN w:val="0"/>
              <w:adjustRightInd w:val="0"/>
              <w:jc w:val="center"/>
              <w:rPr>
                <w:caps/>
              </w:rPr>
            </w:pPr>
          </w:p>
          <w:p w14:paraId="775876BA" w14:textId="77777777" w:rsidR="008E36C9" w:rsidRDefault="008E36C9" w:rsidP="007A46EF">
            <w:pPr>
              <w:autoSpaceDE w:val="0"/>
              <w:autoSpaceDN w:val="0"/>
              <w:adjustRightInd w:val="0"/>
              <w:jc w:val="center"/>
              <w:rPr>
                <w:caps/>
              </w:rPr>
            </w:pPr>
          </w:p>
          <w:p w14:paraId="17CFA965" w14:textId="77777777" w:rsidR="008E36C9" w:rsidRDefault="008E36C9" w:rsidP="007A46EF">
            <w:pPr>
              <w:autoSpaceDE w:val="0"/>
              <w:autoSpaceDN w:val="0"/>
              <w:adjustRightInd w:val="0"/>
              <w:jc w:val="center"/>
              <w:rPr>
                <w:caps/>
              </w:rPr>
            </w:pPr>
          </w:p>
          <w:p w14:paraId="14A249DB" w14:textId="77777777" w:rsidR="008E36C9" w:rsidRPr="00584CA2" w:rsidRDefault="008E36C9" w:rsidP="006323B3">
            <w:pPr>
              <w:autoSpaceDE w:val="0"/>
              <w:autoSpaceDN w:val="0"/>
              <w:adjustRightInd w:val="0"/>
              <w:jc w:val="center"/>
              <w:rPr>
                <w:rFonts w:ascii="TimesNewRomanPSMT" w:hAnsi="TimesNewRomanPSMT" w:cs="TimesNewRomanPSMT"/>
                <w:b/>
                <w:sz w:val="22"/>
                <w:szCs w:val="22"/>
              </w:rPr>
            </w:pPr>
          </w:p>
        </w:tc>
        <w:tc>
          <w:tcPr>
            <w:tcW w:w="611" w:type="dxa"/>
          </w:tcPr>
          <w:p w14:paraId="30F818F2" w14:textId="77777777" w:rsidR="008E36C9" w:rsidRDefault="008E36C9" w:rsidP="007A46EF">
            <w:pPr>
              <w:autoSpaceDE w:val="0"/>
              <w:autoSpaceDN w:val="0"/>
              <w:adjustRightInd w:val="0"/>
              <w:jc w:val="center"/>
            </w:pPr>
            <w:r w:rsidRPr="00584CA2">
              <w:sym w:font="Wingdings" w:char="F06F"/>
            </w:r>
          </w:p>
          <w:p w14:paraId="38E1D335" w14:textId="77777777" w:rsidR="008E36C9" w:rsidRPr="00584CA2" w:rsidRDefault="008E36C9" w:rsidP="003B70B7">
            <w:pPr>
              <w:autoSpaceDE w:val="0"/>
              <w:autoSpaceDN w:val="0"/>
              <w:adjustRightInd w:val="0"/>
            </w:pPr>
          </w:p>
          <w:p w14:paraId="4A70632F" w14:textId="77777777" w:rsidR="008E36C9" w:rsidRPr="00584CA2" w:rsidRDefault="008E36C9" w:rsidP="007A46EF">
            <w:pPr>
              <w:autoSpaceDE w:val="0"/>
              <w:autoSpaceDN w:val="0"/>
              <w:adjustRightInd w:val="0"/>
              <w:jc w:val="center"/>
            </w:pPr>
          </w:p>
          <w:p w14:paraId="5499CE20" w14:textId="77777777" w:rsidR="008E36C9" w:rsidRPr="00584CA2" w:rsidRDefault="008E36C9" w:rsidP="007A46EF">
            <w:pPr>
              <w:autoSpaceDE w:val="0"/>
              <w:autoSpaceDN w:val="0"/>
              <w:adjustRightInd w:val="0"/>
              <w:jc w:val="center"/>
            </w:pPr>
          </w:p>
          <w:p w14:paraId="2B85897A" w14:textId="77777777" w:rsidR="008E36C9" w:rsidRPr="00584CA2" w:rsidRDefault="008E36C9" w:rsidP="007A46EF">
            <w:pPr>
              <w:autoSpaceDE w:val="0"/>
              <w:autoSpaceDN w:val="0"/>
              <w:adjustRightInd w:val="0"/>
              <w:jc w:val="center"/>
            </w:pPr>
          </w:p>
          <w:p w14:paraId="3CF7DDB8" w14:textId="77777777" w:rsidR="008E36C9" w:rsidRPr="00584CA2" w:rsidRDefault="008E36C9" w:rsidP="007A46EF">
            <w:pPr>
              <w:autoSpaceDE w:val="0"/>
              <w:autoSpaceDN w:val="0"/>
              <w:adjustRightInd w:val="0"/>
              <w:jc w:val="center"/>
              <w:rPr>
                <w:rFonts w:ascii="TimesNewRomanPSMT" w:hAnsi="TimesNewRomanPSMT" w:cs="TimesNewRomanPSMT"/>
                <w:b/>
                <w:sz w:val="22"/>
                <w:szCs w:val="22"/>
              </w:rPr>
            </w:pPr>
          </w:p>
        </w:tc>
      </w:tr>
      <w:tr w:rsidR="008E36C9" w14:paraId="1355E29B" w14:textId="77777777" w:rsidTr="008E36C9">
        <w:trPr>
          <w:trHeight w:val="487"/>
        </w:trPr>
        <w:tc>
          <w:tcPr>
            <w:tcW w:w="8845" w:type="dxa"/>
            <w:vAlign w:val="center"/>
          </w:tcPr>
          <w:p w14:paraId="381132D8" w14:textId="069E610A" w:rsidR="008E36C9" w:rsidRPr="00334A15" w:rsidRDefault="008E36C9" w:rsidP="003B70B7">
            <w:commentRangeStart w:id="507"/>
            <w:r w:rsidRPr="00847D90">
              <w:rPr>
                <w:rFonts w:ascii="TimesNewRomanPS-BoldMT" w:hAnsi="TimesNewRomanPS-BoldMT" w:cs="TimesNewRomanPS-BoldMT"/>
                <w:b/>
                <w:bCs/>
                <w:caps/>
                <w:color w:val="365F91" w:themeColor="accent1" w:themeShade="BF"/>
                <w:sz w:val="22"/>
                <w:szCs w:val="22"/>
              </w:rPr>
              <w:t>§110.6</w:t>
            </w:r>
            <w:r w:rsidRPr="00847D90">
              <w:rPr>
                <w:rFonts w:ascii="TimesNewRomanPS-BoldMT" w:hAnsi="TimesNewRomanPS-BoldMT" w:cs="TimesNewRomanPS-BoldMT"/>
                <w:b/>
                <w:bCs/>
                <w:color w:val="365F91" w:themeColor="accent1" w:themeShade="BF"/>
                <w:sz w:val="22"/>
                <w:szCs w:val="22"/>
              </w:rPr>
              <w:t>(a</w:t>
            </w:r>
            <w:r w:rsidRPr="00847D90">
              <w:rPr>
                <w:rFonts w:ascii="TimesNewRomanPS-BoldMT" w:hAnsi="TimesNewRomanPS-BoldMT" w:cs="TimesNewRomanPS-BoldMT"/>
                <w:b/>
                <w:bCs/>
                <w:caps/>
                <w:color w:val="365F91" w:themeColor="accent1" w:themeShade="BF"/>
                <w:sz w:val="22"/>
                <w:szCs w:val="22"/>
              </w:rPr>
              <w:t>)2-</w:t>
            </w:r>
            <w:r>
              <w:rPr>
                <w:rFonts w:ascii="TimesNewRomanPS-BoldMT" w:hAnsi="TimesNewRomanPS-BoldMT" w:cs="TimesNewRomanPS-BoldMT"/>
                <w:b/>
                <w:bCs/>
                <w:caps/>
                <w:color w:val="365F91" w:themeColor="accent1" w:themeShade="BF"/>
                <w:sz w:val="22"/>
                <w:szCs w:val="22"/>
              </w:rPr>
              <w:t>4</w:t>
            </w:r>
            <w:r w:rsidRPr="00334A15">
              <w:rPr>
                <w:b/>
                <w:color w:val="FF0000"/>
              </w:rPr>
              <w:t xml:space="preserve"> </w:t>
            </w:r>
            <w:r w:rsidRPr="00334A15">
              <w:rPr>
                <w:b/>
              </w:rPr>
              <w:t xml:space="preserve">MANUFACTURED </w:t>
            </w:r>
            <w:r>
              <w:rPr>
                <w:b/>
              </w:rPr>
              <w:t>FENESTRATION</w:t>
            </w:r>
            <w:r w:rsidRPr="00334A15">
              <w:rPr>
                <w:b/>
              </w:rPr>
              <w:t xml:space="preserve"> </w:t>
            </w:r>
            <w:r>
              <w:rPr>
                <w:b/>
              </w:rPr>
              <w:t xml:space="preserve">PRODUCT AND EXTERIOR DOOR </w:t>
            </w:r>
            <w:r w:rsidRPr="00334A15">
              <w:rPr>
                <w:b/>
              </w:rPr>
              <w:t xml:space="preserve">RATING </w:t>
            </w:r>
          </w:p>
          <w:p w14:paraId="7531B134" w14:textId="508CA895" w:rsidR="008E36C9" w:rsidRDefault="008E36C9" w:rsidP="003B70B7">
            <w:pPr>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ALL MANUFACTURED</w:t>
            </w:r>
            <w:r>
              <w:rPr>
                <w:rFonts w:ascii="TimesNewRomanPS-BoldMT" w:hAnsi="TimesNewRomanPS-BoldMT" w:cs="TimesNewRomanPS-BoldMT"/>
                <w:bCs/>
                <w:caps/>
                <w:sz w:val="22"/>
                <w:szCs w:val="22"/>
              </w:rPr>
              <w:t xml:space="preserve"> fenestration products</w:t>
            </w:r>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And exterior doors </w:t>
            </w:r>
            <w:r w:rsidRPr="00334A15">
              <w:rPr>
                <w:rFonts w:ascii="TimesNewRomanPS-BoldMT" w:hAnsi="TimesNewRomanPS-BoldMT" w:cs="TimesNewRomanPS-BoldMT"/>
                <w:bCs/>
                <w:caps/>
                <w:sz w:val="22"/>
                <w:szCs w:val="22"/>
              </w:rPr>
              <w:t>SHALL BE RATED FOR U-FACTOR ACCORDING TO NFRC PROCEDURES OR USE THE DEFAULT</w:t>
            </w:r>
            <w:r>
              <w:rPr>
                <w:rFonts w:ascii="TimesNewRomanPS-BoldMT" w:hAnsi="TimesNewRomanPS-BoldMT" w:cs="TimesNewRomanPS-BoldMT"/>
                <w:bCs/>
                <w:caps/>
                <w:sz w:val="22"/>
                <w:szCs w:val="22"/>
              </w:rPr>
              <w:t xml:space="preserve"> fenestration</w:t>
            </w:r>
            <w:r w:rsidRPr="00334A15">
              <w:rPr>
                <w:rFonts w:ascii="TimesNewRomanPS-BoldMT" w:hAnsi="TimesNewRomanPS-BoldMT" w:cs="TimesNewRomanPS-BoldMT"/>
                <w:bCs/>
                <w:caps/>
                <w:sz w:val="22"/>
                <w:szCs w:val="22"/>
              </w:rPr>
              <w:t xml:space="preserve"> VALUES </w:t>
            </w:r>
            <w:r>
              <w:rPr>
                <w:rFonts w:ascii="TimesNewRomanPS-BoldMT" w:hAnsi="TimesNewRomanPS-BoldMT" w:cs="TimesNewRomanPS-BoldMT"/>
                <w:bCs/>
                <w:caps/>
                <w:sz w:val="22"/>
                <w:szCs w:val="22"/>
              </w:rPr>
              <w:t>in</w:t>
            </w:r>
            <w:r w:rsidRPr="00334A15">
              <w:rPr>
                <w:rFonts w:ascii="TimesNewRomanPS-BoldMT" w:hAnsi="TimesNewRomanPS-BoldMT" w:cs="TimesNewRomanPS-BoldMT"/>
                <w:bCs/>
                <w:caps/>
                <w:sz w:val="22"/>
                <w:szCs w:val="22"/>
              </w:rPr>
              <w:t xml:space="preserve"> TABLE 110.6-A</w:t>
            </w:r>
            <w:r>
              <w:rPr>
                <w:rFonts w:ascii="TimesNewRomanPS-BoldMT" w:hAnsi="TimesNewRomanPS-BoldMT" w:cs="TimesNewRomanPS-BoldMT"/>
                <w:bCs/>
                <w:caps/>
                <w:sz w:val="22"/>
                <w:szCs w:val="22"/>
              </w:rPr>
              <w:t xml:space="preserve"> and door values in JA4.5.</w:t>
            </w:r>
          </w:p>
          <w:p w14:paraId="4AB61F5D" w14:textId="77777777" w:rsidR="008E36C9" w:rsidRDefault="008E36C9" w:rsidP="003B70B7">
            <w:pPr>
              <w:rPr>
                <w:rFonts w:ascii="TimesNewRomanPS-BoldMT" w:hAnsi="TimesNewRomanPS-BoldMT" w:cs="TimesNewRomanPS-BoldMT"/>
                <w:bCs/>
                <w:caps/>
                <w:sz w:val="22"/>
                <w:szCs w:val="22"/>
              </w:rPr>
            </w:pPr>
          </w:p>
          <w:p w14:paraId="1A202CE3" w14:textId="4BCD46B9" w:rsidR="008E36C9" w:rsidRDefault="008E36C9" w:rsidP="003B70B7">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all manufactured fenestration products shall be RATED FOR SHGC </w:t>
            </w:r>
            <w:r w:rsidRPr="00334A15">
              <w:rPr>
                <w:rFonts w:ascii="TimesNewRomanPS-BoldMT" w:hAnsi="TimesNewRomanPS-BoldMT" w:cs="TimesNewRomanPS-BoldMT"/>
                <w:bCs/>
                <w:caps/>
                <w:sz w:val="22"/>
                <w:szCs w:val="22"/>
              </w:rPr>
              <w:t>ACCORDING TO NFRC PROCEDURES</w:t>
            </w:r>
            <w:r w:rsidRPr="00334A15" w:rsidDel="00904273">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or use the default values in</w:t>
            </w:r>
            <w:r w:rsidRPr="00334A15">
              <w:rPr>
                <w:rFonts w:ascii="TimesNewRomanPS-BoldMT" w:hAnsi="TimesNewRomanPS-BoldMT" w:cs="TimesNewRomanPS-BoldMT"/>
                <w:bCs/>
                <w:caps/>
                <w:sz w:val="22"/>
                <w:szCs w:val="22"/>
              </w:rPr>
              <w:t xml:space="preserve"> TABLE 110.6-B</w:t>
            </w:r>
            <w:r>
              <w:rPr>
                <w:rFonts w:ascii="TimesNewRomanPS-BoldMT" w:hAnsi="TimesNewRomanPS-BoldMT" w:cs="TimesNewRomanPS-BoldMT"/>
                <w:bCs/>
                <w:caps/>
                <w:sz w:val="22"/>
                <w:szCs w:val="22"/>
              </w:rPr>
              <w:t>.</w:t>
            </w:r>
            <w:r w:rsidRPr="00334A15">
              <w:rPr>
                <w:rFonts w:ascii="TimesNewRomanPS-BoldMT" w:hAnsi="TimesNewRomanPS-BoldMT" w:cs="TimesNewRomanPS-BoldMT"/>
                <w:bCs/>
                <w:caps/>
                <w:sz w:val="22"/>
                <w:szCs w:val="22"/>
              </w:rPr>
              <w:t xml:space="preserve"> </w:t>
            </w:r>
          </w:p>
          <w:p w14:paraId="03F7C05F" w14:textId="77777777" w:rsidR="008E36C9" w:rsidRDefault="008E36C9" w:rsidP="003B70B7">
            <w:pPr>
              <w:rPr>
                <w:rFonts w:ascii="TimesNewRomanPS-BoldMT" w:hAnsi="TimesNewRomanPS-BoldMT" w:cs="TimesNewRomanPS-BoldMT"/>
                <w:bCs/>
                <w:caps/>
                <w:sz w:val="22"/>
                <w:szCs w:val="22"/>
              </w:rPr>
            </w:pPr>
          </w:p>
          <w:p w14:paraId="06D84DDB" w14:textId="3881D69C" w:rsidR="008E36C9" w:rsidRPr="00334A15" w:rsidRDefault="008E36C9" w:rsidP="003B70B7">
            <w:pPr>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ALL </w:t>
            </w:r>
            <w:r>
              <w:rPr>
                <w:rFonts w:ascii="TimesNewRomanPS-BoldMT" w:hAnsi="TimesNewRomanPS-BoldMT" w:cs="TimesNewRomanPS-BoldMT"/>
                <w:bCs/>
                <w:caps/>
                <w:sz w:val="22"/>
                <w:szCs w:val="22"/>
              </w:rPr>
              <w:t>manufactured FENESTRATION PRODUCTS</w:t>
            </w:r>
            <w:r w:rsidRPr="00334A15">
              <w:rPr>
                <w:rFonts w:ascii="TimesNewRomanPS-BoldMT" w:hAnsi="TimesNewRomanPS-BoldMT" w:cs="TimesNewRomanPS-BoldMT"/>
                <w:bCs/>
                <w:caps/>
                <w:sz w:val="22"/>
                <w:szCs w:val="22"/>
              </w:rPr>
              <w:t xml:space="preserve"> SHALL BE RATED FO</w:t>
            </w:r>
            <w:ins w:id="508" w:author="Lalor, Ben NOR" w:date="2020-07-01T12:06:00Z">
              <w:r w:rsidR="00597D37">
                <w:rPr>
                  <w:rFonts w:ascii="TimesNewRomanPS-BoldMT" w:hAnsi="TimesNewRomanPS-BoldMT" w:cs="TimesNewRomanPS-BoldMT"/>
                  <w:bCs/>
                  <w:caps/>
                  <w:sz w:val="22"/>
                  <w:szCs w:val="22"/>
                </w:rPr>
                <w:t>r V</w:t>
              </w:r>
            </w:ins>
            <w:del w:id="509" w:author="Lalor, Ben NOR" w:date="2020-07-01T12:06:00Z">
              <w:r w:rsidRPr="00334A15" w:rsidDel="00597D37">
                <w:rPr>
                  <w:rFonts w:ascii="TimesNewRomanPS-BoldMT" w:hAnsi="TimesNewRomanPS-BoldMT" w:cs="TimesNewRomanPS-BoldMT"/>
                  <w:bCs/>
                  <w:caps/>
                  <w:sz w:val="22"/>
                  <w:szCs w:val="22"/>
                </w:rPr>
                <w:delText>T</w:delText>
              </w:r>
            </w:del>
            <w:del w:id="510" w:author="Lalor, Ben NOR" w:date="2020-07-01T12:05:00Z">
              <w:r w:rsidRPr="00334A15" w:rsidDel="00597D37">
                <w:rPr>
                  <w:rFonts w:ascii="TimesNewRomanPS-BoldMT" w:hAnsi="TimesNewRomanPS-BoldMT" w:cs="TimesNewRomanPS-BoldMT"/>
                  <w:bCs/>
                  <w:caps/>
                  <w:sz w:val="22"/>
                  <w:szCs w:val="22"/>
                </w:rPr>
                <w:delText xml:space="preserve"> </w:delText>
              </w:r>
            </w:del>
            <w:del w:id="511" w:author="Lalor, Ben NOR" w:date="2020-07-01T12:06:00Z">
              <w:r w:rsidRPr="00334A15" w:rsidDel="00597D37">
                <w:rPr>
                  <w:rFonts w:ascii="TimesNewRomanPS-BoldMT" w:hAnsi="TimesNewRomanPS-BoldMT" w:cs="TimesNewRomanPS-BoldMT"/>
                  <w:bCs/>
                  <w:caps/>
                  <w:sz w:val="22"/>
                  <w:szCs w:val="22"/>
                </w:rPr>
                <w:delText>V</w:delText>
              </w:r>
            </w:del>
            <w:r w:rsidRPr="00334A15">
              <w:rPr>
                <w:rFonts w:ascii="TimesNewRomanPS-BoldMT" w:hAnsi="TimesNewRomanPS-BoldMT" w:cs="TimesNewRomanPS-BoldMT"/>
                <w:bCs/>
                <w:caps/>
                <w:sz w:val="22"/>
                <w:szCs w:val="22"/>
              </w:rPr>
              <w:t>T ACCORDING TO NFRC PROCEDURES.</w:t>
            </w:r>
            <w:commentRangeEnd w:id="507"/>
            <w:r w:rsidR="007259EB">
              <w:rPr>
                <w:rStyle w:val="CommentReference"/>
              </w:rPr>
              <w:commentReference w:id="507"/>
            </w:r>
          </w:p>
          <w:p w14:paraId="332F85AE" w14:textId="77777777" w:rsidR="008E36C9" w:rsidRPr="00334A15" w:rsidRDefault="008E36C9" w:rsidP="003B70B7">
            <w:pPr>
              <w:rPr>
                <w:rFonts w:ascii="TimesNewRomanPS-BoldMT" w:hAnsi="TimesNewRomanPS-BoldMT" w:cs="TimesNewRomanPS-BoldMT"/>
                <w:bCs/>
                <w:caps/>
                <w:sz w:val="22"/>
                <w:szCs w:val="22"/>
              </w:rPr>
            </w:pPr>
          </w:p>
          <w:p w14:paraId="61161BD7" w14:textId="6D304563" w:rsidR="008E36C9" w:rsidDel="00A62F6A" w:rsidRDefault="008E36C9" w:rsidP="00CA3A93">
            <w:pPr>
              <w:rPr>
                <w:del w:id="512" w:author="Lalor, Ben NOR [2]" w:date="2021-01-05T13:09:00Z"/>
                <w:rFonts w:ascii="TimesNewRomanPS-BoldMT" w:hAnsi="TimesNewRomanPS-BoldMT" w:cs="TimesNewRomanPS-BoldMT"/>
                <w:bCs/>
                <w:caps/>
                <w:sz w:val="22"/>
                <w:szCs w:val="22"/>
              </w:rPr>
            </w:pPr>
            <w:commentRangeStart w:id="513"/>
            <w:del w:id="514" w:author="Lalor, Ben NOR [2]" w:date="2021-01-05T13:09:00Z">
              <w:r w:rsidRPr="00334A15"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s to </w:delText>
              </w:r>
              <w:r w:rsidRPr="00847D90" w:rsidDel="00A62F6A">
                <w:rPr>
                  <w:rFonts w:ascii="TimesNewRomanPS-BoldMT" w:hAnsi="TimesNewRomanPS-BoldMT" w:cs="TimesNewRomanPS-BoldMT"/>
                  <w:b/>
                  <w:bCs/>
                  <w:caps/>
                  <w:color w:val="365F91" w:themeColor="accent1" w:themeShade="BF"/>
                  <w:sz w:val="22"/>
                  <w:szCs w:val="22"/>
                </w:rPr>
                <w:delText>§110.6</w:delText>
              </w:r>
              <w:r w:rsidRPr="00847D90" w:rsidDel="00A62F6A">
                <w:rPr>
                  <w:rFonts w:ascii="TimesNewRomanPS-BoldMT" w:hAnsi="TimesNewRomanPS-BoldMT" w:cs="TimesNewRomanPS-BoldMT"/>
                  <w:b/>
                  <w:bCs/>
                  <w:color w:val="365F91" w:themeColor="accent1" w:themeShade="BF"/>
                  <w:sz w:val="22"/>
                  <w:szCs w:val="22"/>
                </w:rPr>
                <w:delText>(a</w:delText>
              </w:r>
              <w:r w:rsidRPr="00847D90" w:rsidDel="00A62F6A">
                <w:rPr>
                  <w:rFonts w:ascii="TimesNewRomanPS-BoldMT" w:hAnsi="TimesNewRomanPS-BoldMT" w:cs="TimesNewRomanPS-BoldMT"/>
                  <w:b/>
                  <w:bCs/>
                  <w:caps/>
                  <w:color w:val="365F91" w:themeColor="accent1" w:themeShade="BF"/>
                  <w:sz w:val="22"/>
                  <w:szCs w:val="22"/>
                </w:rPr>
                <w:delText>)2-</w:delText>
              </w:r>
              <w:r w:rsidDel="00A62F6A">
                <w:rPr>
                  <w:rFonts w:ascii="TimesNewRomanPS-BoldMT" w:hAnsi="TimesNewRomanPS-BoldMT" w:cs="TimesNewRomanPS-BoldMT"/>
                  <w:b/>
                  <w:bCs/>
                  <w:caps/>
                  <w:color w:val="365F91" w:themeColor="accent1" w:themeShade="BF"/>
                  <w:sz w:val="22"/>
                  <w:szCs w:val="22"/>
                </w:rPr>
                <w:delText>4</w:delText>
              </w:r>
              <w:r w:rsidRPr="00334A15" w:rsidDel="00A62F6A">
                <w:rPr>
                  <w:rFonts w:ascii="TimesNewRomanPS-BoldMT" w:hAnsi="TimesNewRomanPS-BoldMT" w:cs="TimesNewRomanPS-BoldMT"/>
                  <w:b/>
                  <w:bCs/>
                  <w:caps/>
                  <w:sz w:val="22"/>
                  <w:szCs w:val="22"/>
                </w:rPr>
                <w:delText xml:space="preserve">: </w:delText>
              </w:r>
              <w:r w:rsidRPr="00CA3A93" w:rsidDel="00A62F6A">
                <w:rPr>
                  <w:rFonts w:ascii="TimesNewRomanPS-BoldMT" w:hAnsi="TimesNewRomanPS-BoldMT" w:cs="TimesNewRomanPS-BoldMT"/>
                  <w:bCs/>
                  <w:caps/>
                  <w:sz w:val="22"/>
                  <w:szCs w:val="22"/>
                </w:rPr>
                <w:delText>u-FACTOR, SHGC AND VT for</w:delText>
              </w:r>
              <w:r w:rsidDel="00A62F6A">
                <w:rPr>
                  <w:rFonts w:ascii="TimesNewRomanPS-BoldMT" w:hAnsi="TimesNewRomanPS-BoldMT" w:cs="TimesNewRomanPS-BoldMT"/>
                  <w:b/>
                  <w:bCs/>
                  <w:caps/>
                  <w:sz w:val="22"/>
                  <w:szCs w:val="22"/>
                </w:rPr>
                <w:delText xml:space="preserve"> </w:delText>
              </w:r>
              <w:r w:rsidRPr="00334A15" w:rsidDel="00A62F6A">
                <w:rPr>
                  <w:rFonts w:ascii="TimesNewRomanPS-BoldMT" w:hAnsi="TimesNewRomanPS-BoldMT" w:cs="TimesNewRomanPS-BoldMT"/>
                  <w:bCs/>
                  <w:caps/>
                  <w:sz w:val="22"/>
                  <w:szCs w:val="22"/>
                </w:rPr>
                <w:delText>NEW OR REPLACEMENT SITE-BUILT FENESTRATION &lt;</w:delText>
              </w:r>
              <w:r w:rsidDel="00A62F6A">
                <w:rPr>
                  <w:rFonts w:ascii="TimesNewRomanPS-BoldMT" w:hAnsi="TimesNewRomanPS-BoldMT" w:cs="TimesNewRomanPS-BoldMT"/>
                  <w:bCs/>
                  <w:caps/>
                  <w:sz w:val="22"/>
                  <w:szCs w:val="22"/>
                </w:rPr>
                <w:delText xml:space="preserve">200 </w:delText>
              </w:r>
              <w:r w:rsidRPr="00334A15" w:rsidDel="00A62F6A">
                <w:rPr>
                  <w:rFonts w:ascii="TimesNewRomanPS-BoldMT" w:hAnsi="TimesNewRomanPS-BoldMT" w:cs="TimesNewRomanPS-BoldMT"/>
                  <w:bCs/>
                  <w:caps/>
                  <w:sz w:val="22"/>
                  <w:szCs w:val="22"/>
                </w:rPr>
                <w:delText>FT2 MAY BE CALCULATED ACCORDING TO Reference Nonresidental Appendix</w:delText>
              </w:r>
              <w:r w:rsidRPr="00847D90" w:rsidDel="00A62F6A">
                <w:rPr>
                  <w:rFonts w:ascii="TimesNewRomanPS-BoldMT" w:hAnsi="TimesNewRomanPS-BoldMT" w:cs="TimesNewRomanPS-BoldMT"/>
                  <w:bCs/>
                  <w:caps/>
                  <w:sz w:val="22"/>
                  <w:szCs w:val="22"/>
                </w:rPr>
                <w:delText xml:space="preserve"> NA6. </w:delText>
              </w:r>
            </w:del>
          </w:p>
          <w:p w14:paraId="4785A2AF" w14:textId="03BEAC96" w:rsidR="008E36C9" w:rsidRPr="00334A15" w:rsidRDefault="008E36C9" w:rsidP="00CA3A93">
            <w:pPr>
              <w:rPr>
                <w:rFonts w:ascii="TimesNewRomanPS-BoldMT" w:hAnsi="TimesNewRomanPS-BoldMT" w:cs="TimesNewRomanPS-BoldMT"/>
                <w:b/>
                <w:bCs/>
                <w:caps/>
                <w:color w:val="365F91" w:themeColor="accent1" w:themeShade="BF"/>
                <w:sz w:val="22"/>
                <w:szCs w:val="22"/>
              </w:rPr>
            </w:pPr>
            <w:del w:id="515" w:author="Lalor, Ben NOR [2]" w:date="2021-01-05T13:09:00Z">
              <w:r w:rsidRPr="00CA3A93" w:rsidDel="00A62F6A">
                <w:rPr>
                  <w:rFonts w:ascii="TimesNewRomanPS-BoldMT" w:hAnsi="TimesNewRomanPS-BoldMT" w:cs="TimesNewRomanPS-BoldMT"/>
                  <w:bCs/>
                  <w:caps/>
                  <w:sz w:val="22"/>
                  <w:szCs w:val="22"/>
                </w:rPr>
                <w:delText xml:space="preserve">u-FACTOR, SHGC AND VT for </w:delText>
              </w:r>
              <w:r w:rsidRPr="00847D90" w:rsidDel="00A62F6A">
                <w:rPr>
                  <w:rFonts w:ascii="TimesNewRomanPS-BoldMT" w:hAnsi="TimesNewRomanPS-BoldMT" w:cs="TimesNewRomanPS-BoldMT"/>
                  <w:bCs/>
                  <w:caps/>
                  <w:sz w:val="22"/>
                  <w:szCs w:val="22"/>
                </w:rPr>
                <w:delText xml:space="preserve">GLASS ONLY </w:delText>
              </w:r>
              <w:r w:rsidRPr="00334A15" w:rsidDel="00A62F6A">
                <w:rPr>
                  <w:rFonts w:ascii="TimesNewRomanPS-BoldMT" w:hAnsi="TimesNewRomanPS-BoldMT" w:cs="TimesNewRomanPS-BoldMT"/>
                  <w:bCs/>
                  <w:caps/>
                  <w:sz w:val="22"/>
                  <w:szCs w:val="22"/>
                </w:rPr>
                <w:delText>REPLACEMENT FOR SITE-BUILT FENESTRATION MAY BE CALCULATED ACCORDING TO NA6 FOR ANY AREA.</w:delText>
              </w:r>
            </w:del>
            <w:commentRangeEnd w:id="513"/>
            <w:r w:rsidR="00BE77BB">
              <w:rPr>
                <w:rStyle w:val="CommentReference"/>
              </w:rPr>
              <w:commentReference w:id="513"/>
            </w:r>
          </w:p>
        </w:tc>
        <w:tc>
          <w:tcPr>
            <w:tcW w:w="853" w:type="dxa"/>
          </w:tcPr>
          <w:p w14:paraId="4E680F68" w14:textId="1A4C01B7" w:rsidR="008E36C9" w:rsidRDefault="008E36C9" w:rsidP="007A46EF">
            <w:pPr>
              <w:autoSpaceDE w:val="0"/>
              <w:autoSpaceDN w:val="0"/>
              <w:adjustRightInd w:val="0"/>
              <w:jc w:val="center"/>
              <w:rPr>
                <w:caps/>
              </w:rPr>
            </w:pPr>
            <w:r w:rsidRPr="00584CA2">
              <w:rPr>
                <w:caps/>
              </w:rPr>
              <w:sym w:font="Wingdings" w:char="F06F"/>
            </w:r>
          </w:p>
          <w:p w14:paraId="0923F954" w14:textId="77777777" w:rsidR="008E36C9" w:rsidRDefault="008E36C9" w:rsidP="007A46EF">
            <w:pPr>
              <w:autoSpaceDE w:val="0"/>
              <w:autoSpaceDN w:val="0"/>
              <w:adjustRightInd w:val="0"/>
              <w:jc w:val="center"/>
              <w:rPr>
                <w:caps/>
              </w:rPr>
            </w:pPr>
          </w:p>
          <w:p w14:paraId="4420B83F" w14:textId="77777777" w:rsidR="008E36C9" w:rsidRDefault="008E36C9" w:rsidP="007A46EF">
            <w:pPr>
              <w:autoSpaceDE w:val="0"/>
              <w:autoSpaceDN w:val="0"/>
              <w:adjustRightInd w:val="0"/>
              <w:jc w:val="center"/>
              <w:rPr>
                <w:caps/>
              </w:rPr>
            </w:pPr>
          </w:p>
          <w:p w14:paraId="36493396" w14:textId="77777777" w:rsidR="008E36C9" w:rsidRDefault="008E36C9" w:rsidP="007A46EF">
            <w:pPr>
              <w:autoSpaceDE w:val="0"/>
              <w:autoSpaceDN w:val="0"/>
              <w:adjustRightInd w:val="0"/>
              <w:jc w:val="center"/>
              <w:rPr>
                <w:caps/>
              </w:rPr>
            </w:pPr>
          </w:p>
          <w:p w14:paraId="314CCE25" w14:textId="77777777" w:rsidR="008E36C9" w:rsidRDefault="008E36C9" w:rsidP="007A46EF">
            <w:pPr>
              <w:autoSpaceDE w:val="0"/>
              <w:autoSpaceDN w:val="0"/>
              <w:adjustRightInd w:val="0"/>
              <w:jc w:val="center"/>
              <w:rPr>
                <w:caps/>
              </w:rPr>
            </w:pPr>
          </w:p>
          <w:p w14:paraId="6A8D344F" w14:textId="77777777" w:rsidR="008E36C9" w:rsidRDefault="008E36C9" w:rsidP="007A46EF">
            <w:pPr>
              <w:autoSpaceDE w:val="0"/>
              <w:autoSpaceDN w:val="0"/>
              <w:adjustRightInd w:val="0"/>
              <w:jc w:val="center"/>
              <w:rPr>
                <w:caps/>
              </w:rPr>
            </w:pPr>
          </w:p>
          <w:p w14:paraId="18725B30" w14:textId="77777777" w:rsidR="008E36C9" w:rsidRDefault="008E36C9" w:rsidP="004E187C">
            <w:pPr>
              <w:autoSpaceDE w:val="0"/>
              <w:autoSpaceDN w:val="0"/>
              <w:adjustRightInd w:val="0"/>
              <w:jc w:val="center"/>
              <w:rPr>
                <w:caps/>
              </w:rPr>
            </w:pPr>
          </w:p>
          <w:p w14:paraId="7620EE11" w14:textId="77777777" w:rsidR="008E36C9" w:rsidRDefault="008E36C9" w:rsidP="004E187C">
            <w:pPr>
              <w:autoSpaceDE w:val="0"/>
              <w:autoSpaceDN w:val="0"/>
              <w:adjustRightInd w:val="0"/>
              <w:jc w:val="center"/>
              <w:rPr>
                <w:caps/>
              </w:rPr>
            </w:pPr>
          </w:p>
          <w:p w14:paraId="461CB6DB" w14:textId="77777777" w:rsidR="008E36C9" w:rsidRPr="00584CA2" w:rsidRDefault="008E36C9" w:rsidP="004E187C">
            <w:pPr>
              <w:autoSpaceDE w:val="0"/>
              <w:autoSpaceDN w:val="0"/>
              <w:adjustRightInd w:val="0"/>
              <w:jc w:val="center"/>
              <w:rPr>
                <w:caps/>
              </w:rPr>
            </w:pPr>
            <w:r w:rsidRPr="00584CA2">
              <w:rPr>
                <w:caps/>
              </w:rPr>
              <w:sym w:font="Wingdings" w:char="F06F"/>
            </w:r>
          </w:p>
          <w:p w14:paraId="569FC893" w14:textId="77777777" w:rsidR="008E36C9" w:rsidRPr="00584CA2" w:rsidRDefault="008E36C9" w:rsidP="004E187C">
            <w:pPr>
              <w:autoSpaceDE w:val="0"/>
              <w:autoSpaceDN w:val="0"/>
              <w:adjustRightInd w:val="0"/>
              <w:rPr>
                <w:caps/>
              </w:rPr>
            </w:pPr>
          </w:p>
        </w:tc>
        <w:tc>
          <w:tcPr>
            <w:tcW w:w="611" w:type="dxa"/>
          </w:tcPr>
          <w:p w14:paraId="4ADE8126" w14:textId="77777777" w:rsidR="008E36C9" w:rsidRDefault="008E36C9" w:rsidP="003B70B7">
            <w:pPr>
              <w:autoSpaceDE w:val="0"/>
              <w:autoSpaceDN w:val="0"/>
              <w:adjustRightInd w:val="0"/>
              <w:jc w:val="center"/>
              <w:rPr>
                <w:caps/>
              </w:rPr>
            </w:pPr>
            <w:r w:rsidRPr="00584CA2">
              <w:rPr>
                <w:caps/>
              </w:rPr>
              <w:sym w:font="Wingdings" w:char="F06F"/>
            </w:r>
          </w:p>
          <w:p w14:paraId="550D6F29" w14:textId="77777777" w:rsidR="008E36C9" w:rsidRDefault="008E36C9" w:rsidP="003B70B7">
            <w:pPr>
              <w:autoSpaceDE w:val="0"/>
              <w:autoSpaceDN w:val="0"/>
              <w:adjustRightInd w:val="0"/>
              <w:jc w:val="center"/>
              <w:rPr>
                <w:caps/>
              </w:rPr>
            </w:pPr>
          </w:p>
          <w:p w14:paraId="7F6E685C" w14:textId="77777777" w:rsidR="008E36C9" w:rsidRDefault="008E36C9" w:rsidP="003B70B7">
            <w:pPr>
              <w:autoSpaceDE w:val="0"/>
              <w:autoSpaceDN w:val="0"/>
              <w:adjustRightInd w:val="0"/>
              <w:jc w:val="center"/>
              <w:rPr>
                <w:caps/>
              </w:rPr>
            </w:pPr>
          </w:p>
          <w:p w14:paraId="49A683E9" w14:textId="77777777" w:rsidR="008E36C9" w:rsidRDefault="008E36C9" w:rsidP="003B70B7">
            <w:pPr>
              <w:autoSpaceDE w:val="0"/>
              <w:autoSpaceDN w:val="0"/>
              <w:adjustRightInd w:val="0"/>
              <w:jc w:val="center"/>
              <w:rPr>
                <w:caps/>
              </w:rPr>
            </w:pPr>
          </w:p>
          <w:p w14:paraId="141F7077" w14:textId="77777777" w:rsidR="008E36C9" w:rsidRDefault="008E36C9" w:rsidP="003B70B7">
            <w:pPr>
              <w:autoSpaceDE w:val="0"/>
              <w:autoSpaceDN w:val="0"/>
              <w:adjustRightInd w:val="0"/>
              <w:jc w:val="center"/>
              <w:rPr>
                <w:caps/>
              </w:rPr>
            </w:pPr>
          </w:p>
          <w:p w14:paraId="152A5183" w14:textId="77777777" w:rsidR="008E36C9" w:rsidRDefault="008E36C9" w:rsidP="003B70B7">
            <w:pPr>
              <w:autoSpaceDE w:val="0"/>
              <w:autoSpaceDN w:val="0"/>
              <w:adjustRightInd w:val="0"/>
              <w:jc w:val="center"/>
              <w:rPr>
                <w:caps/>
              </w:rPr>
            </w:pPr>
          </w:p>
          <w:p w14:paraId="1385BE9F" w14:textId="77777777" w:rsidR="008E36C9" w:rsidRDefault="008E36C9" w:rsidP="003B70B7">
            <w:pPr>
              <w:autoSpaceDE w:val="0"/>
              <w:autoSpaceDN w:val="0"/>
              <w:adjustRightInd w:val="0"/>
              <w:jc w:val="center"/>
              <w:rPr>
                <w:caps/>
              </w:rPr>
            </w:pPr>
          </w:p>
          <w:p w14:paraId="6859F3C4" w14:textId="77777777" w:rsidR="008E36C9" w:rsidRDefault="008E36C9" w:rsidP="004E187C">
            <w:pPr>
              <w:autoSpaceDE w:val="0"/>
              <w:autoSpaceDN w:val="0"/>
              <w:adjustRightInd w:val="0"/>
              <w:jc w:val="center"/>
              <w:rPr>
                <w:caps/>
              </w:rPr>
            </w:pPr>
          </w:p>
          <w:p w14:paraId="0CEE9DCD" w14:textId="77777777" w:rsidR="008E36C9" w:rsidRPr="00584CA2" w:rsidRDefault="008E36C9" w:rsidP="004E187C">
            <w:pPr>
              <w:autoSpaceDE w:val="0"/>
              <w:autoSpaceDN w:val="0"/>
              <w:adjustRightInd w:val="0"/>
              <w:jc w:val="center"/>
              <w:rPr>
                <w:caps/>
              </w:rPr>
            </w:pPr>
            <w:r w:rsidRPr="00584CA2">
              <w:rPr>
                <w:caps/>
              </w:rPr>
              <w:sym w:font="Wingdings" w:char="F06F"/>
            </w:r>
          </w:p>
          <w:p w14:paraId="39287240" w14:textId="77777777" w:rsidR="008E36C9" w:rsidRPr="00584CA2" w:rsidRDefault="008E36C9" w:rsidP="003B70B7">
            <w:pPr>
              <w:autoSpaceDE w:val="0"/>
              <w:autoSpaceDN w:val="0"/>
              <w:adjustRightInd w:val="0"/>
              <w:jc w:val="center"/>
              <w:rPr>
                <w:caps/>
              </w:rPr>
            </w:pPr>
          </w:p>
          <w:p w14:paraId="5FB3E49A" w14:textId="77777777" w:rsidR="008E36C9" w:rsidRPr="00584CA2" w:rsidRDefault="008E36C9" w:rsidP="007A46EF">
            <w:pPr>
              <w:autoSpaceDE w:val="0"/>
              <w:autoSpaceDN w:val="0"/>
              <w:adjustRightInd w:val="0"/>
              <w:jc w:val="center"/>
            </w:pPr>
          </w:p>
        </w:tc>
      </w:tr>
      <w:tr w:rsidR="008E36C9" w14:paraId="1900E388" w14:textId="77777777" w:rsidTr="008E36C9">
        <w:trPr>
          <w:trHeight w:val="829"/>
        </w:trPr>
        <w:tc>
          <w:tcPr>
            <w:tcW w:w="8845" w:type="dxa"/>
            <w:vAlign w:val="center"/>
          </w:tcPr>
          <w:p w14:paraId="52259E9D" w14:textId="65E5B24E" w:rsidR="008E36C9" w:rsidRPr="00334A15" w:rsidRDefault="008E36C9" w:rsidP="006B3B8F">
            <w:commentRangeStart w:id="516"/>
            <w:r w:rsidRPr="00847D90">
              <w:rPr>
                <w:rFonts w:ascii="TimesNewRomanPS-BoldMT" w:hAnsi="TimesNewRomanPS-BoldMT" w:cs="TimesNewRomanPS-BoldMT"/>
                <w:b/>
                <w:bCs/>
                <w:caps/>
                <w:color w:val="365F91" w:themeColor="accent1" w:themeShade="BF"/>
                <w:sz w:val="22"/>
                <w:szCs w:val="22"/>
              </w:rPr>
              <w:lastRenderedPageBreak/>
              <w:t>§110.6</w:t>
            </w:r>
            <w:r w:rsidRPr="00847D90">
              <w:rPr>
                <w:rFonts w:ascii="TimesNewRomanPS-BoldMT" w:hAnsi="TimesNewRomanPS-BoldMT" w:cs="TimesNewRomanPS-BoldMT"/>
                <w:b/>
                <w:bCs/>
                <w:color w:val="365F91" w:themeColor="accent1" w:themeShade="BF"/>
                <w:sz w:val="22"/>
                <w:szCs w:val="22"/>
              </w:rPr>
              <w:t>(a</w:t>
            </w:r>
            <w:r>
              <w:rPr>
                <w:rFonts w:ascii="TimesNewRomanPS-BoldMT" w:hAnsi="TimesNewRomanPS-BoldMT" w:cs="TimesNewRomanPS-BoldMT"/>
                <w:b/>
                <w:bCs/>
                <w:caps/>
                <w:color w:val="365F91" w:themeColor="accent1" w:themeShade="BF"/>
                <w:sz w:val="22"/>
                <w:szCs w:val="22"/>
              </w:rPr>
              <w:t>)</w:t>
            </w:r>
            <w:r w:rsidRPr="00847D90">
              <w:rPr>
                <w:rFonts w:ascii="TimesNewRomanPS-BoldMT" w:hAnsi="TimesNewRomanPS-BoldMT" w:cs="TimesNewRomanPS-BoldMT"/>
                <w:b/>
                <w:bCs/>
                <w:caps/>
                <w:color w:val="365F91" w:themeColor="accent1" w:themeShade="BF"/>
                <w:sz w:val="22"/>
                <w:szCs w:val="22"/>
              </w:rPr>
              <w:t>5</w:t>
            </w:r>
            <w:r w:rsidRPr="00334A15">
              <w:rPr>
                <w:b/>
                <w:color w:val="FF0000"/>
              </w:rPr>
              <w:t xml:space="preserve"> </w:t>
            </w:r>
            <w:r>
              <w:rPr>
                <w:b/>
              </w:rPr>
              <w:t>FENESTRATION PRODUCT</w:t>
            </w:r>
            <w:r w:rsidRPr="00334A15">
              <w:rPr>
                <w:b/>
              </w:rPr>
              <w:t xml:space="preserve"> AND </w:t>
            </w:r>
            <w:r>
              <w:rPr>
                <w:b/>
              </w:rPr>
              <w:t xml:space="preserve">EXTERIOR DOOR </w:t>
            </w:r>
            <w:r w:rsidRPr="00334A15">
              <w:rPr>
                <w:b/>
              </w:rPr>
              <w:t>LABELING</w:t>
            </w:r>
          </w:p>
          <w:p w14:paraId="38776067" w14:textId="31008185" w:rsidR="008E36C9" w:rsidRPr="00847D90" w:rsidRDefault="008E36C9" w:rsidP="00427544">
            <w:pPr>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ALL </w:t>
            </w:r>
            <w:r>
              <w:rPr>
                <w:rFonts w:ascii="TimesNewRomanPS-BoldMT" w:hAnsi="TimesNewRomanPS-BoldMT" w:cs="TimesNewRomanPS-BoldMT"/>
                <w:bCs/>
                <w:caps/>
                <w:sz w:val="22"/>
                <w:szCs w:val="22"/>
              </w:rPr>
              <w:t>MANUFACTURED fenestration products</w:t>
            </w:r>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And exterior </w:t>
            </w:r>
            <w:proofErr w:type="gramStart"/>
            <w:r>
              <w:rPr>
                <w:rFonts w:ascii="TimesNewRomanPS-BoldMT" w:hAnsi="TimesNewRomanPS-BoldMT" w:cs="TimesNewRomanPS-BoldMT"/>
                <w:bCs/>
                <w:caps/>
                <w:sz w:val="22"/>
                <w:szCs w:val="22"/>
              </w:rPr>
              <w:t>doors  using</w:t>
            </w:r>
            <w:proofErr w:type="gramEnd"/>
            <w:r>
              <w:rPr>
                <w:rFonts w:ascii="TimesNewRomanPS-BoldMT" w:hAnsi="TimesNewRomanPS-BoldMT" w:cs="TimesNewRomanPS-BoldMT"/>
                <w:bCs/>
                <w:caps/>
                <w:sz w:val="22"/>
                <w:szCs w:val="22"/>
              </w:rPr>
              <w:t xml:space="preserve"> the comp</w:t>
            </w:r>
            <w:ins w:id="517" w:author="Lalor, Ben NOR" w:date="2020-07-01T12:06:00Z">
              <w:r w:rsidR="00597D37">
                <w:rPr>
                  <w:rFonts w:ascii="TimesNewRomanPS-BoldMT" w:hAnsi="TimesNewRomanPS-BoldMT" w:cs="TimesNewRomanPS-BoldMT"/>
                  <w:bCs/>
                  <w:caps/>
                  <w:sz w:val="22"/>
                  <w:szCs w:val="22"/>
                </w:rPr>
                <w:t>o</w:t>
              </w:r>
            </w:ins>
            <w:r>
              <w:rPr>
                <w:rFonts w:ascii="TimesNewRomanPS-BoldMT" w:hAnsi="TimesNewRomanPS-BoldMT" w:cs="TimesNewRomanPS-BoldMT"/>
                <w:bCs/>
                <w:caps/>
                <w:sz w:val="22"/>
                <w:szCs w:val="22"/>
              </w:rPr>
              <w:t xml:space="preserve">nent modeling approach (CMA) </w:t>
            </w:r>
            <w:r w:rsidRPr="00334A15">
              <w:rPr>
                <w:rFonts w:ascii="TimesNewRomanPS-BoldMT" w:hAnsi="TimesNewRomanPS-BoldMT" w:cs="TimesNewRomanPS-BoldMT"/>
                <w:bCs/>
                <w:caps/>
                <w:sz w:val="22"/>
                <w:szCs w:val="22"/>
              </w:rPr>
              <w:t>SHALL BE LABELED ACCORDING TO §110.6(</w:t>
            </w:r>
            <w:r w:rsidRPr="00904273">
              <w:rPr>
                <w:rFonts w:ascii="TimesNewRomanPS-BoldMT" w:hAnsi="TimesNewRomanPS-BoldMT" w:cs="TimesNewRomanPS-BoldMT"/>
                <w:bCs/>
                <w:sz w:val="22"/>
                <w:szCs w:val="22"/>
              </w:rPr>
              <w:t>a</w:t>
            </w:r>
            <w:r w:rsidRPr="00334A15">
              <w:rPr>
                <w:rFonts w:ascii="TimesNewRomanPS-BoldMT" w:hAnsi="TimesNewRomanPS-BoldMT" w:cs="TimesNewRomanPS-BoldMT"/>
                <w:bCs/>
                <w:caps/>
                <w:sz w:val="22"/>
                <w:szCs w:val="22"/>
              </w:rPr>
              <w:t>)5</w:t>
            </w:r>
            <w:r>
              <w:rPr>
                <w:rFonts w:ascii="TimesNewRomanPS-BoldMT" w:hAnsi="TimesNewRomanPS-BoldMT" w:cs="TimesNewRomanPS-BoldMT"/>
                <w:bCs/>
                <w:caps/>
                <w:sz w:val="22"/>
                <w:szCs w:val="22"/>
              </w:rPr>
              <w:t>.</w:t>
            </w:r>
            <w:commentRangeEnd w:id="516"/>
            <w:r w:rsidR="00C16AB6">
              <w:rPr>
                <w:rStyle w:val="CommentReference"/>
              </w:rPr>
              <w:commentReference w:id="516"/>
            </w:r>
          </w:p>
        </w:tc>
        <w:tc>
          <w:tcPr>
            <w:tcW w:w="853" w:type="dxa"/>
          </w:tcPr>
          <w:p w14:paraId="3AE82786" w14:textId="32C5BE58" w:rsidR="008E36C9" w:rsidRDefault="008E36C9" w:rsidP="007A46EF">
            <w:pPr>
              <w:autoSpaceDE w:val="0"/>
              <w:autoSpaceDN w:val="0"/>
              <w:adjustRightInd w:val="0"/>
              <w:jc w:val="center"/>
            </w:pPr>
            <w:r>
              <w:sym w:font="Wingdings" w:char="F06F"/>
            </w:r>
          </w:p>
        </w:tc>
        <w:tc>
          <w:tcPr>
            <w:tcW w:w="611" w:type="dxa"/>
          </w:tcPr>
          <w:p w14:paraId="774123A2" w14:textId="672414C1" w:rsidR="008E36C9" w:rsidRDefault="008E36C9" w:rsidP="007A46EF">
            <w:pPr>
              <w:autoSpaceDE w:val="0"/>
              <w:autoSpaceDN w:val="0"/>
              <w:adjustRightInd w:val="0"/>
              <w:jc w:val="center"/>
            </w:pPr>
            <w:r>
              <w:sym w:font="Wingdings" w:char="F06F"/>
            </w:r>
          </w:p>
        </w:tc>
      </w:tr>
      <w:tr w:rsidR="008E36C9" w14:paraId="2F0680D3" w14:textId="77777777" w:rsidTr="008E36C9">
        <w:trPr>
          <w:trHeight w:val="829"/>
        </w:trPr>
        <w:tc>
          <w:tcPr>
            <w:tcW w:w="8845" w:type="dxa"/>
            <w:vAlign w:val="center"/>
          </w:tcPr>
          <w:p w14:paraId="60E3150C" w14:textId="7EF54D17" w:rsidR="008E36C9" w:rsidRPr="00334A15" w:rsidRDefault="008E36C9" w:rsidP="00E52F6B">
            <w:pPr>
              <w:pStyle w:val="Default"/>
              <w:rPr>
                <w:rFonts w:ascii="TimesNewRomanPS-BoldMT" w:hAnsi="TimesNewRomanPS-BoldMT" w:cs="TimesNewRomanPS-BoldMT"/>
                <w:b/>
                <w:bCs/>
                <w:caps/>
                <w:color w:val="auto"/>
                <w:sz w:val="22"/>
                <w:szCs w:val="22"/>
              </w:rPr>
            </w:pPr>
            <w:commentRangeStart w:id="518"/>
            <w:r w:rsidRPr="00847D90">
              <w:rPr>
                <w:rFonts w:ascii="TimesNewRomanPS-BoldMT" w:hAnsi="TimesNewRomanPS-BoldMT" w:cs="TimesNewRomanPS-BoldMT"/>
                <w:b/>
                <w:bCs/>
                <w:caps/>
                <w:color w:val="365F91" w:themeColor="accent1" w:themeShade="BF"/>
                <w:sz w:val="22"/>
                <w:szCs w:val="22"/>
              </w:rPr>
              <w:t>§110.6(</w:t>
            </w:r>
            <w:r w:rsidRPr="00847D90">
              <w:rPr>
                <w:rFonts w:ascii="TimesNewRomanPS-BoldMT" w:hAnsi="TimesNewRomanPS-BoldMT" w:cs="TimesNewRomanPS-BoldMT"/>
                <w:b/>
                <w:bCs/>
                <w:color w:val="365F91" w:themeColor="accent1" w:themeShade="BF"/>
                <w:sz w:val="22"/>
                <w:szCs w:val="22"/>
              </w:rPr>
              <w:t>b</w:t>
            </w:r>
            <w:r w:rsidRPr="00847D90">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 xml:space="preserve">Field-fabricated Doors, Windows, and Skylights </w:t>
            </w:r>
          </w:p>
          <w:p w14:paraId="57B968C6" w14:textId="238F1FCB" w:rsidR="008E36C9" w:rsidRDefault="008E36C9" w:rsidP="000148BB">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Field-fabricated doors, windows, and skylights</w:t>
            </w:r>
            <w:r>
              <w:rPr>
                <w:rFonts w:ascii="TimesNewRomanPS-BoldMT" w:hAnsi="TimesNewRomanPS-BoldMT" w:cs="TimesNewRomanPS-BoldMT"/>
                <w:bCs/>
                <w:caps/>
                <w:color w:val="auto"/>
                <w:sz w:val="22"/>
                <w:szCs w:val="22"/>
              </w:rPr>
              <w:t>:</w:t>
            </w:r>
          </w:p>
          <w:p w14:paraId="7736C676" w14:textId="1A6D4A69" w:rsidR="008E36C9" w:rsidRDefault="008E36C9" w:rsidP="000148BB">
            <w:pPr>
              <w:pStyle w:val="Default"/>
              <w:numPr>
                <w:ilvl w:val="0"/>
                <w:numId w:val="58"/>
              </w:numPr>
              <w:rPr>
                <w:rFonts w:ascii="TimesNewRomanPS-BoldMT" w:hAnsi="TimesNewRomanPS-BoldMT" w:cs="TimesNewRomanPS-BoldMT"/>
                <w:bCs/>
                <w:caps/>
                <w:color w:val="auto"/>
                <w:sz w:val="22"/>
                <w:szCs w:val="22"/>
              </w:rPr>
            </w:pPr>
            <w:r>
              <w:rPr>
                <w:rFonts w:ascii="TimesNewRomanPS-BoldMT" w:hAnsi="TimesNewRomanPS-BoldMT" w:cs="TimesNewRomanPS-BoldMT"/>
                <w:bCs/>
                <w:caps/>
                <w:color w:val="auto"/>
                <w:sz w:val="22"/>
                <w:szCs w:val="22"/>
              </w:rPr>
              <w:t>may only be installed assuming default Fenestration U-factor from table 110.6-A, default fenstration shgc from table 110.6-b, and default exterior door u-factor from ja4.5</w:t>
            </w:r>
          </w:p>
          <w:p w14:paraId="02AB44CE" w14:textId="6DCC6373" w:rsidR="008E36C9" w:rsidRPr="00334A15" w:rsidRDefault="008E36C9" w:rsidP="000148BB">
            <w:pPr>
              <w:pStyle w:val="Default"/>
              <w:numPr>
                <w:ilvl w:val="0"/>
                <w:numId w:val="58"/>
              </w:numPr>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 xml:space="preserve">shall be caulked between the unit and </w:t>
            </w:r>
            <w:proofErr w:type="gramStart"/>
            <w:r w:rsidRPr="00334A15">
              <w:rPr>
                <w:rFonts w:ascii="TimesNewRomanPS-BoldMT" w:hAnsi="TimesNewRomanPS-BoldMT" w:cs="TimesNewRomanPS-BoldMT"/>
                <w:bCs/>
                <w:caps/>
                <w:color w:val="auto"/>
                <w:sz w:val="22"/>
                <w:szCs w:val="22"/>
              </w:rPr>
              <w:t>building, and</w:t>
            </w:r>
            <w:proofErr w:type="gramEnd"/>
            <w:r w:rsidRPr="00334A15">
              <w:rPr>
                <w:rFonts w:ascii="TimesNewRomanPS-BoldMT" w:hAnsi="TimesNewRomanPS-BoldMT" w:cs="TimesNewRomanPS-BoldMT"/>
                <w:bCs/>
                <w:caps/>
                <w:color w:val="auto"/>
                <w:sz w:val="22"/>
                <w:szCs w:val="22"/>
              </w:rPr>
              <w:t xml:space="preserve"> shall be weather-stripped</w:t>
            </w:r>
            <w:r>
              <w:rPr>
                <w:rFonts w:ascii="TimesNewRomanPS-BoldMT" w:hAnsi="TimesNewRomanPS-BoldMT" w:cs="TimesNewRomanPS-BoldMT"/>
                <w:bCs/>
                <w:caps/>
                <w:color w:val="auto"/>
                <w:sz w:val="22"/>
                <w:szCs w:val="22"/>
              </w:rPr>
              <w:t xml:space="preserve"> </w:t>
            </w:r>
            <w:r w:rsidRPr="00334A15">
              <w:rPr>
                <w:rFonts w:ascii="TimesNewRomanPS-BoldMT" w:hAnsi="TimesNewRomanPS-BoldMT" w:cs="TimesNewRomanPS-BoldMT"/>
                <w:bCs/>
                <w:caps/>
                <w:color w:val="auto"/>
                <w:sz w:val="22"/>
                <w:szCs w:val="22"/>
              </w:rPr>
              <w:t>(except for unframed glass doors and fire doors).</w:t>
            </w:r>
            <w:commentRangeEnd w:id="518"/>
            <w:r w:rsidR="00960FF3">
              <w:rPr>
                <w:rStyle w:val="CommentReference"/>
                <w:rFonts w:asciiTheme="minorHAnsi" w:hAnsiTheme="minorHAnsi" w:cs="Times New Roman"/>
                <w:color w:val="auto"/>
              </w:rPr>
              <w:commentReference w:id="518"/>
            </w:r>
          </w:p>
        </w:tc>
        <w:tc>
          <w:tcPr>
            <w:tcW w:w="853" w:type="dxa"/>
          </w:tcPr>
          <w:p w14:paraId="371FDE6B"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c>
          <w:tcPr>
            <w:tcW w:w="611" w:type="dxa"/>
          </w:tcPr>
          <w:p w14:paraId="5CA4881C"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r>
      <w:tr w:rsidR="008E36C9" w14:paraId="622226F3" w14:textId="77777777" w:rsidTr="008E36C9">
        <w:trPr>
          <w:trHeight w:val="829"/>
        </w:trPr>
        <w:tc>
          <w:tcPr>
            <w:tcW w:w="8845" w:type="dxa"/>
            <w:vAlign w:val="center"/>
          </w:tcPr>
          <w:p w14:paraId="2788F2A6" w14:textId="031D0BD7" w:rsidR="008E36C9" w:rsidRPr="00847D90" w:rsidRDefault="008E36C9" w:rsidP="00E52F6B">
            <w:pPr>
              <w:pStyle w:val="Default"/>
              <w:rPr>
                <w:rFonts w:ascii="TimesNewRomanPS-BoldMT" w:hAnsi="TimesNewRomanPS-BoldMT" w:cs="TimesNewRomanPS-BoldMT"/>
                <w:b/>
                <w:bCs/>
                <w:caps/>
                <w:color w:val="auto"/>
                <w:sz w:val="22"/>
                <w:szCs w:val="22"/>
              </w:rPr>
            </w:pPr>
            <w:commentRangeStart w:id="519"/>
            <w:r w:rsidRPr="00847D90">
              <w:rPr>
                <w:rFonts w:ascii="TimesNewRomanPS-BoldMT" w:hAnsi="TimesNewRomanPS-BoldMT" w:cs="TimesNewRomanPS-BoldMT"/>
                <w:b/>
                <w:bCs/>
                <w:caps/>
                <w:color w:val="365F91" w:themeColor="accent1" w:themeShade="BF"/>
                <w:sz w:val="22"/>
                <w:szCs w:val="22"/>
              </w:rPr>
              <w:t>§110.7</w:t>
            </w:r>
            <w:r w:rsidRPr="00847D90">
              <w:rPr>
                <w:rFonts w:ascii="TimesNewRomanPS-BoldMT" w:hAnsi="TimesNewRomanPS-BoldMT" w:cs="TimesNewRomanPS-BoldMT"/>
                <w:b/>
                <w:bCs/>
                <w:caps/>
                <w:color w:val="auto"/>
                <w:sz w:val="22"/>
                <w:szCs w:val="22"/>
              </w:rPr>
              <w:t xml:space="preserve"> Exterior Joints</w:t>
            </w:r>
          </w:p>
          <w:p w14:paraId="4BD19588" w14:textId="77777777" w:rsidR="008E36C9" w:rsidRPr="00334A15" w:rsidRDefault="008E36C9" w:rsidP="00955937">
            <w:pPr>
              <w:pBdr>
                <w:left w:val="single" w:sz="6" w:space="19" w:color="auto"/>
                <w:right w:val="single" w:sz="6" w:space="5" w:color="auto"/>
              </w:pBdr>
              <w:autoSpaceDE w:val="0"/>
              <w:autoSpaceDN w:val="0"/>
              <w:adjustRightInd w:val="0"/>
              <w:rPr>
                <w:rFonts w:ascii="TimesNewRomanPS-BoldMT" w:hAnsi="TimesNewRomanPS-BoldMT" w:cs="TimesNewRomanPS-BoldMT"/>
                <w:bCs/>
                <w:caps/>
                <w:color w:val="365F91" w:themeColor="accent1" w:themeShade="BF"/>
                <w:sz w:val="22"/>
                <w:szCs w:val="22"/>
              </w:rPr>
            </w:pPr>
            <w:r w:rsidRPr="00334A15">
              <w:rPr>
                <w:rFonts w:ascii="TimesNewRomanPS-BoldMT" w:hAnsi="TimesNewRomanPS-BoldMT" w:cs="TimesNewRomanPS-BoldMT"/>
                <w:bCs/>
                <w:caps/>
                <w:sz w:val="22"/>
                <w:szCs w:val="22"/>
              </w:rPr>
              <w:t>All exterior joints, PENETRATIONS, and openings in the building envelope that are potential sources of air leakage shall be caulked, gasketed, weather-stripped, or otherwise sealed</w:t>
            </w:r>
            <w:commentRangeEnd w:id="519"/>
            <w:r w:rsidR="00960FF3">
              <w:rPr>
                <w:rStyle w:val="CommentReference"/>
              </w:rPr>
              <w:commentReference w:id="519"/>
            </w:r>
            <w:r w:rsidRPr="00334A15">
              <w:rPr>
                <w:rFonts w:ascii="TimesNewRomanPS-BoldMT" w:hAnsi="TimesNewRomanPS-BoldMT" w:cs="TimesNewRomanPS-BoldMT"/>
                <w:bCs/>
                <w:caps/>
                <w:sz w:val="22"/>
                <w:szCs w:val="22"/>
              </w:rPr>
              <w:t>.</w:t>
            </w:r>
          </w:p>
        </w:tc>
        <w:tc>
          <w:tcPr>
            <w:tcW w:w="853" w:type="dxa"/>
          </w:tcPr>
          <w:p w14:paraId="5496163F"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c>
          <w:tcPr>
            <w:tcW w:w="611" w:type="dxa"/>
          </w:tcPr>
          <w:p w14:paraId="1CE040C9"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r>
      <w:tr w:rsidR="008E36C9" w14:paraId="6F905AB4" w14:textId="77777777" w:rsidTr="008E36C9">
        <w:tc>
          <w:tcPr>
            <w:tcW w:w="8845" w:type="dxa"/>
            <w:vAlign w:val="center"/>
          </w:tcPr>
          <w:p w14:paraId="533D2080" w14:textId="77777777" w:rsidR="008E36C9" w:rsidRPr="00334A15" w:rsidRDefault="008E36C9" w:rsidP="00E52F6B">
            <w:pPr>
              <w:pStyle w:val="Default"/>
              <w:rPr>
                <w:rFonts w:ascii="TimesNewRomanPS-BoldMT" w:hAnsi="TimesNewRomanPS-BoldMT" w:cs="TimesNewRomanPS-BoldMT"/>
                <w:b/>
                <w:bCs/>
                <w:caps/>
                <w:color w:val="auto"/>
                <w:sz w:val="22"/>
                <w:szCs w:val="22"/>
              </w:rPr>
            </w:pPr>
            <w:commentRangeStart w:id="520"/>
            <w:r w:rsidRPr="00847D90">
              <w:rPr>
                <w:rFonts w:ascii="TimesNewRomanPS-BoldMT" w:hAnsi="TimesNewRomanPS-BoldMT" w:cs="TimesNewRomanPS-BoldMT"/>
                <w:b/>
                <w:bCs/>
                <w:caps/>
                <w:color w:val="365F91" w:themeColor="accent1" w:themeShade="BF"/>
                <w:sz w:val="22"/>
                <w:szCs w:val="22"/>
              </w:rPr>
              <w:t>§110.8(</w:t>
            </w:r>
            <w:r w:rsidRPr="009510B9">
              <w:rPr>
                <w:rFonts w:ascii="TimesNewRomanPS-BoldMT" w:hAnsi="TimesNewRomanPS-BoldMT" w:cs="TimesNewRomanPS-BoldMT"/>
                <w:b/>
                <w:bCs/>
                <w:color w:val="365F91" w:themeColor="accent1" w:themeShade="BF"/>
                <w:sz w:val="22"/>
                <w:szCs w:val="22"/>
              </w:rPr>
              <w:t>a</w:t>
            </w:r>
            <w:r w:rsidRPr="00847D90">
              <w:rPr>
                <w:rFonts w:ascii="TimesNewRomanPS-BoldMT" w:hAnsi="TimesNewRomanPS-BoldMT" w:cs="TimesNewRomanPS-BoldMT"/>
                <w:b/>
                <w:bCs/>
                <w:caps/>
                <w:color w:val="365F91" w:themeColor="accent1" w:themeShade="BF"/>
                <w:sz w:val="22"/>
                <w:szCs w:val="22"/>
              </w:rPr>
              <w:t xml:space="preserve">) </w:t>
            </w:r>
            <w:r w:rsidRPr="00847D90">
              <w:rPr>
                <w:rFonts w:ascii="TimesNewRomanPS-BoldMT" w:hAnsi="TimesNewRomanPS-BoldMT" w:cs="TimesNewRomanPS-BoldMT"/>
                <w:b/>
                <w:bCs/>
                <w:caps/>
                <w:color w:val="auto"/>
                <w:sz w:val="22"/>
                <w:szCs w:val="22"/>
              </w:rPr>
              <w:t>Insulation Certification</w:t>
            </w:r>
          </w:p>
          <w:p w14:paraId="6B14C1BD" w14:textId="77777777" w:rsidR="008E36C9" w:rsidRPr="00334A15" w:rsidRDefault="008E36C9" w:rsidP="00FC09B2">
            <w:pPr>
              <w:pStyle w:val="Default"/>
              <w:rPr>
                <w:caps/>
              </w:rPr>
            </w:pPr>
            <w:r w:rsidRPr="00334A15">
              <w:rPr>
                <w:rFonts w:ascii="TimesNewRomanPS-BoldMT" w:hAnsi="TimesNewRomanPS-BoldMT" w:cs="TimesNewRomanPS-BoldMT"/>
                <w:bCs/>
                <w:caps/>
                <w:color w:val="auto"/>
                <w:sz w:val="22"/>
                <w:szCs w:val="22"/>
              </w:rPr>
              <w:t>Installed insulation shall be certified by the Department of Consumer Affairs per Title 24, Part 12, Chapters 12-13, Article 3 “Standards for Insulating Material.”</w:t>
            </w:r>
            <w:commentRangeEnd w:id="520"/>
            <w:r w:rsidR="00960FF3">
              <w:rPr>
                <w:rStyle w:val="CommentReference"/>
                <w:rFonts w:asciiTheme="minorHAnsi" w:hAnsiTheme="minorHAnsi" w:cs="Times New Roman"/>
                <w:color w:val="auto"/>
              </w:rPr>
              <w:commentReference w:id="520"/>
            </w:r>
          </w:p>
        </w:tc>
        <w:tc>
          <w:tcPr>
            <w:tcW w:w="853" w:type="dxa"/>
          </w:tcPr>
          <w:p w14:paraId="7C7C2D30" w14:textId="77777777" w:rsidR="008E36C9" w:rsidRPr="00D50432" w:rsidRDefault="008E36C9" w:rsidP="00140929">
            <w:pPr>
              <w:autoSpaceDE w:val="0"/>
              <w:autoSpaceDN w:val="0"/>
              <w:adjustRightInd w:val="0"/>
              <w:jc w:val="center"/>
              <w:rPr>
                <w:rFonts w:ascii="TimesNewRomanPSMT" w:hAnsi="TimesNewRomanPSMT" w:cs="TimesNewRomanPSMT"/>
                <w:b/>
                <w:sz w:val="22"/>
                <w:szCs w:val="22"/>
              </w:rPr>
            </w:pPr>
            <w:r>
              <w:sym w:font="Wingdings" w:char="F06F"/>
            </w:r>
          </w:p>
        </w:tc>
        <w:tc>
          <w:tcPr>
            <w:tcW w:w="611" w:type="dxa"/>
          </w:tcPr>
          <w:p w14:paraId="42DE91E8" w14:textId="77777777" w:rsidR="008E36C9" w:rsidRPr="00D50432" w:rsidRDefault="008E36C9" w:rsidP="00156D11">
            <w:pPr>
              <w:autoSpaceDE w:val="0"/>
              <w:autoSpaceDN w:val="0"/>
              <w:adjustRightInd w:val="0"/>
              <w:jc w:val="center"/>
              <w:rPr>
                <w:rFonts w:ascii="TimesNewRomanPSMT" w:hAnsi="TimesNewRomanPSMT" w:cs="TimesNewRomanPSMT"/>
                <w:b/>
                <w:sz w:val="22"/>
                <w:szCs w:val="22"/>
              </w:rPr>
            </w:pPr>
            <w:r>
              <w:sym w:font="Wingdings" w:char="F06F"/>
            </w:r>
          </w:p>
        </w:tc>
      </w:tr>
      <w:tr w:rsidR="008E36C9" w14:paraId="172C5D24" w14:textId="77777777" w:rsidTr="008E36C9">
        <w:tc>
          <w:tcPr>
            <w:tcW w:w="8845" w:type="dxa"/>
            <w:vAlign w:val="center"/>
          </w:tcPr>
          <w:p w14:paraId="0FF49B09" w14:textId="77777777" w:rsidR="008E36C9" w:rsidRPr="00334A15" w:rsidRDefault="008E36C9" w:rsidP="00FC09B2">
            <w:pPr>
              <w:pStyle w:val="Default"/>
              <w:rPr>
                <w:rFonts w:ascii="TimesNewRomanPS-BoldMT" w:hAnsi="TimesNewRomanPS-BoldMT" w:cs="TimesNewRomanPS-BoldMT"/>
                <w:b/>
                <w:bCs/>
                <w:caps/>
                <w:color w:val="auto"/>
                <w:sz w:val="22"/>
                <w:szCs w:val="22"/>
              </w:rPr>
            </w:pPr>
            <w:commentRangeStart w:id="521"/>
            <w:r w:rsidRPr="00847D90">
              <w:rPr>
                <w:rFonts w:ascii="TimesNewRomanPS-BoldMT" w:hAnsi="TimesNewRomanPS-BoldMT" w:cs="TimesNewRomanPS-BoldMT"/>
                <w:b/>
                <w:bCs/>
                <w:caps/>
                <w:color w:val="365F91" w:themeColor="accent1" w:themeShade="BF"/>
                <w:sz w:val="22"/>
                <w:szCs w:val="22"/>
              </w:rPr>
              <w:t>§110.8(</w:t>
            </w:r>
            <w:r w:rsidRPr="00847D90">
              <w:rPr>
                <w:rFonts w:ascii="TimesNewRomanPS-BoldMT" w:hAnsi="TimesNewRomanPS-BoldMT" w:cs="TimesNewRomanPS-BoldMT"/>
                <w:b/>
                <w:bCs/>
                <w:color w:val="365F91" w:themeColor="accent1" w:themeShade="BF"/>
                <w:sz w:val="22"/>
                <w:szCs w:val="22"/>
              </w:rPr>
              <w:t>b</w:t>
            </w:r>
            <w:r w:rsidRPr="00847D90">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Urea Formaldehyde Insulation</w:t>
            </w:r>
          </w:p>
          <w:p w14:paraId="35EC749F" w14:textId="699A77B0" w:rsidR="008E36C9" w:rsidRPr="00334A15" w:rsidRDefault="008E36C9" w:rsidP="00E1283B">
            <w:pPr>
              <w:pStyle w:val="Default"/>
              <w:rPr>
                <w:caps/>
              </w:rPr>
            </w:pPr>
            <w:r w:rsidRPr="00334A15">
              <w:rPr>
                <w:rFonts w:ascii="TimesNewRomanPS-BoldMT" w:hAnsi="TimesNewRomanPS-BoldMT" w:cs="TimesNewRomanPS-BoldMT"/>
                <w:bCs/>
                <w:caps/>
                <w:color w:val="auto"/>
                <w:sz w:val="22"/>
                <w:szCs w:val="22"/>
              </w:rPr>
              <w:t>urea formaldehyde insulation shall not be installed unless in exterior side walls with a four-mil-thick plastic polyethylene vapor retarder or equivalent plastic sheathing vapor retarder installed between the urea formaldehyde foam insulation and the interior space.</w:t>
            </w:r>
            <w:commentRangeEnd w:id="521"/>
            <w:r w:rsidR="00960FF3">
              <w:rPr>
                <w:rStyle w:val="CommentReference"/>
                <w:rFonts w:asciiTheme="minorHAnsi" w:hAnsiTheme="minorHAnsi" w:cs="Times New Roman"/>
                <w:color w:val="auto"/>
              </w:rPr>
              <w:commentReference w:id="521"/>
            </w:r>
          </w:p>
        </w:tc>
        <w:tc>
          <w:tcPr>
            <w:tcW w:w="853" w:type="dxa"/>
          </w:tcPr>
          <w:p w14:paraId="5DF6EC8A"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c>
          <w:tcPr>
            <w:tcW w:w="611" w:type="dxa"/>
          </w:tcPr>
          <w:p w14:paraId="64DD41A6"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r>
      <w:tr w:rsidR="008E36C9" w14:paraId="2EAAA737" w14:textId="77777777" w:rsidTr="008E36C9">
        <w:tc>
          <w:tcPr>
            <w:tcW w:w="8845" w:type="dxa"/>
          </w:tcPr>
          <w:p w14:paraId="1BFDEDC5" w14:textId="77777777" w:rsidR="008E36C9" w:rsidRPr="00334A15" w:rsidRDefault="008E36C9" w:rsidP="0089615D">
            <w:pPr>
              <w:pStyle w:val="Default"/>
              <w:rPr>
                <w:rFonts w:ascii="TimesNewRomanPS-BoldMT" w:hAnsi="TimesNewRomanPS-BoldMT" w:cs="TimesNewRomanPS-BoldMT"/>
                <w:b/>
                <w:bCs/>
                <w:caps/>
                <w:color w:val="auto"/>
                <w:sz w:val="22"/>
                <w:szCs w:val="22"/>
              </w:rPr>
            </w:pPr>
            <w:commentRangeStart w:id="522"/>
            <w:r w:rsidRPr="00847D90">
              <w:rPr>
                <w:rFonts w:ascii="TimesNewRomanPS-BoldMT" w:hAnsi="TimesNewRomanPS-BoldMT" w:cs="TimesNewRomanPS-BoldMT"/>
                <w:b/>
                <w:bCs/>
                <w:caps/>
                <w:color w:val="365F91" w:themeColor="accent1" w:themeShade="BF"/>
                <w:sz w:val="22"/>
                <w:szCs w:val="22"/>
              </w:rPr>
              <w:t>§110.8(</w:t>
            </w:r>
            <w:r w:rsidRPr="00847D90">
              <w:rPr>
                <w:rFonts w:ascii="TimesNewRomanPS-BoldMT" w:hAnsi="TimesNewRomanPS-BoldMT" w:cs="TimesNewRomanPS-BoldMT"/>
                <w:b/>
                <w:bCs/>
                <w:color w:val="365F91" w:themeColor="accent1" w:themeShade="BF"/>
                <w:sz w:val="22"/>
                <w:szCs w:val="22"/>
              </w:rPr>
              <w:t>c</w:t>
            </w:r>
            <w:r w:rsidRPr="00847D90">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Insulating Material</w:t>
            </w:r>
          </w:p>
          <w:p w14:paraId="7797612D" w14:textId="77777777" w:rsidR="008E36C9" w:rsidRPr="00334A15" w:rsidRDefault="008E36C9" w:rsidP="00E95858">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All insulating materials shall be installed in compliance with the flame spread rating and smoke density requirements of the California building code.</w:t>
            </w:r>
            <w:commentRangeEnd w:id="522"/>
            <w:r w:rsidR="00960FF3">
              <w:rPr>
                <w:rStyle w:val="CommentReference"/>
                <w:rFonts w:asciiTheme="minorHAnsi" w:hAnsiTheme="minorHAnsi" w:cs="Times New Roman"/>
                <w:color w:val="auto"/>
              </w:rPr>
              <w:commentReference w:id="522"/>
            </w:r>
          </w:p>
        </w:tc>
        <w:tc>
          <w:tcPr>
            <w:tcW w:w="853" w:type="dxa"/>
            <w:tcBorders>
              <w:bottom w:val="single" w:sz="4" w:space="0" w:color="auto"/>
            </w:tcBorders>
          </w:tcPr>
          <w:p w14:paraId="63FAA46C"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c>
          <w:tcPr>
            <w:tcW w:w="611" w:type="dxa"/>
            <w:tcBorders>
              <w:bottom w:val="single" w:sz="4" w:space="0" w:color="auto"/>
            </w:tcBorders>
          </w:tcPr>
          <w:p w14:paraId="2182B6C7"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r>
      <w:tr w:rsidR="008E36C9" w14:paraId="269A2B35" w14:textId="77777777" w:rsidTr="008E36C9">
        <w:trPr>
          <w:trHeight w:val="2125"/>
        </w:trPr>
        <w:tc>
          <w:tcPr>
            <w:tcW w:w="8845" w:type="dxa"/>
          </w:tcPr>
          <w:p w14:paraId="2B65EDBA" w14:textId="67DC35DE" w:rsidR="008E36C9" w:rsidRPr="00334A15" w:rsidRDefault="008E36C9" w:rsidP="004C336A">
            <w:pPr>
              <w:pStyle w:val="Default"/>
              <w:rPr>
                <w:rFonts w:ascii="TimesNewRomanPS-BoldMT" w:hAnsi="TimesNewRomanPS-BoldMT" w:cs="TimesNewRomanPS-BoldMT"/>
                <w:b/>
                <w:bCs/>
                <w:caps/>
                <w:color w:val="auto"/>
                <w:sz w:val="22"/>
                <w:szCs w:val="22"/>
              </w:rPr>
            </w:pPr>
            <w:commentRangeStart w:id="523"/>
            <w:r w:rsidRPr="00847D90">
              <w:rPr>
                <w:rFonts w:ascii="TimesNewRomanPS-BoldMT" w:hAnsi="TimesNewRomanPS-BoldMT" w:cs="TimesNewRomanPS-BoldMT"/>
                <w:b/>
                <w:bCs/>
                <w:caps/>
                <w:color w:val="365F91" w:themeColor="accent1" w:themeShade="BF"/>
                <w:sz w:val="22"/>
                <w:szCs w:val="22"/>
              </w:rPr>
              <w:t>§110.8(</w:t>
            </w:r>
            <w:r>
              <w:rPr>
                <w:rFonts w:ascii="TimesNewRomanPS-BoldMT" w:hAnsi="TimesNewRomanPS-BoldMT" w:cs="TimesNewRomanPS-BoldMT"/>
                <w:b/>
                <w:bCs/>
                <w:color w:val="365F91" w:themeColor="accent1" w:themeShade="BF"/>
                <w:sz w:val="22"/>
                <w:szCs w:val="22"/>
              </w:rPr>
              <w:t>g</w:t>
            </w:r>
            <w:r w:rsidRPr="00847D90">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color w:val="auto"/>
                <w:sz w:val="22"/>
                <w:szCs w:val="22"/>
              </w:rPr>
              <w:t>Heated Slab Floors</w:t>
            </w:r>
          </w:p>
          <w:p w14:paraId="3D2A51EC" w14:textId="1D095EEB" w:rsidR="008E36C9" w:rsidRDefault="008E36C9" w:rsidP="004C336A">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Heated Slab floors must:</w:t>
            </w:r>
          </w:p>
          <w:p w14:paraId="0B8B0D2E" w14:textId="65EE9BF6" w:rsidR="008E36C9" w:rsidRPr="00E80167" w:rsidRDefault="008E36C9" w:rsidP="00593DC8">
            <w:pPr>
              <w:pStyle w:val="Default"/>
              <w:numPr>
                <w:ilvl w:val="0"/>
                <w:numId w:val="58"/>
              </w:numPr>
              <w:rPr>
                <w:rFonts w:ascii="TimesNewRomanPS-BoldMT" w:hAnsi="TimesNewRomanPS-BoldMT" w:cs="TimesNewRomanPS-BoldMT"/>
                <w:bCs/>
                <w:caps/>
                <w:sz w:val="22"/>
                <w:szCs w:val="22"/>
              </w:rPr>
            </w:pPr>
            <w:r w:rsidRPr="00E80167">
              <w:rPr>
                <w:rFonts w:ascii="TimesNewRomanPS-BoldMT" w:hAnsi="TimesNewRomanPS-BoldMT" w:cs="TimesNewRomanPS-BoldMT"/>
                <w:bCs/>
                <w:caps/>
                <w:color w:val="auto"/>
                <w:sz w:val="22"/>
                <w:szCs w:val="22"/>
              </w:rPr>
              <w:t>meet insulation requirements per Table 110.8-a</w:t>
            </w:r>
          </w:p>
          <w:p w14:paraId="33074357" w14:textId="157C29B6" w:rsidR="008E36C9" w:rsidRPr="00E80167" w:rsidRDefault="008E36C9" w:rsidP="00593DC8">
            <w:pPr>
              <w:pStyle w:val="Default"/>
              <w:numPr>
                <w:ilvl w:val="0"/>
                <w:numId w:val="58"/>
              </w:numPr>
              <w:rPr>
                <w:rFonts w:ascii="TimesNewRomanPS-BoldMT" w:hAnsi="TimesNewRomanPS-BoldMT" w:cs="TimesNewRomanPS-BoldMT"/>
                <w:bCs/>
                <w:caps/>
                <w:sz w:val="22"/>
                <w:szCs w:val="22"/>
              </w:rPr>
            </w:pPr>
            <w:r w:rsidRPr="00E80167">
              <w:rPr>
                <w:rFonts w:ascii="TimesNewRomanPS-BoldMT" w:hAnsi="TimesNewRomanPS-BoldMT" w:cs="TimesNewRomanPS-BoldMT"/>
                <w:bCs/>
                <w:caps/>
                <w:color w:val="auto"/>
                <w:sz w:val="22"/>
                <w:szCs w:val="22"/>
              </w:rPr>
              <w:t>water absorbtion rate no greater than .3%</w:t>
            </w:r>
          </w:p>
          <w:p w14:paraId="211DB271" w14:textId="075D5F06" w:rsidR="008E36C9" w:rsidRDefault="008E36C9" w:rsidP="00593DC8">
            <w:pPr>
              <w:pStyle w:val="Default"/>
              <w:numPr>
                <w:ilvl w:val="0"/>
                <w:numId w:val="58"/>
              </w:numPr>
              <w:rPr>
                <w:rFonts w:ascii="TimesNewRomanPS-BoldMT" w:hAnsi="TimesNewRomanPS-BoldMT" w:cs="TimesNewRomanPS-BoldMT"/>
                <w:bCs/>
                <w:caps/>
                <w:sz w:val="22"/>
                <w:szCs w:val="22"/>
              </w:rPr>
            </w:pPr>
            <w:r w:rsidRPr="00E80167">
              <w:rPr>
                <w:rFonts w:ascii="TimesNewRomanPS-BoldMT" w:hAnsi="TimesNewRomanPS-BoldMT" w:cs="TimesNewRomanPS-BoldMT"/>
                <w:bCs/>
                <w:caps/>
                <w:color w:val="auto"/>
                <w:sz w:val="22"/>
                <w:szCs w:val="22"/>
              </w:rPr>
              <w:t>insulation installation must be covered with a solid guard to protect from damage</w:t>
            </w:r>
          </w:p>
          <w:p w14:paraId="24132054" w14:textId="190364D2" w:rsidR="008E36C9" w:rsidRPr="00E80167" w:rsidRDefault="008E36C9" w:rsidP="00593DC8">
            <w:pPr>
              <w:pStyle w:val="Default"/>
              <w:numPr>
                <w:ilvl w:val="0"/>
                <w:numId w:val="58"/>
              </w:num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insulation installation must include a rigid plate which penetrates the slab</w:t>
            </w:r>
            <w:commentRangeEnd w:id="523"/>
            <w:r w:rsidR="00960FF3">
              <w:rPr>
                <w:rStyle w:val="CommentReference"/>
                <w:rFonts w:asciiTheme="minorHAnsi" w:hAnsiTheme="minorHAnsi" w:cs="Times New Roman"/>
                <w:color w:val="auto"/>
              </w:rPr>
              <w:commentReference w:id="523"/>
            </w:r>
          </w:p>
          <w:p w14:paraId="38E04415" w14:textId="11F34527" w:rsidR="008E36C9" w:rsidRPr="00847D90" w:rsidRDefault="008E36C9" w:rsidP="004C336A">
            <w:pPr>
              <w:rPr>
                <w:rFonts w:ascii="TimesNewRomanPSMT" w:hAnsi="TimesNewRomanPSMT" w:cs="TimesNewRomanPSMT"/>
                <w:caps/>
                <w:sz w:val="22"/>
                <w:szCs w:val="22"/>
              </w:rPr>
            </w:pPr>
          </w:p>
        </w:tc>
        <w:tc>
          <w:tcPr>
            <w:tcW w:w="853" w:type="dxa"/>
            <w:tcBorders>
              <w:bottom w:val="single" w:sz="4" w:space="0" w:color="auto"/>
            </w:tcBorders>
          </w:tcPr>
          <w:p w14:paraId="42CA7A07" w14:textId="77777777" w:rsidR="008E36C9" w:rsidRPr="00847D90" w:rsidRDefault="008E36C9" w:rsidP="004C336A">
            <w:pPr>
              <w:autoSpaceDE w:val="0"/>
              <w:autoSpaceDN w:val="0"/>
              <w:adjustRightInd w:val="0"/>
              <w:jc w:val="center"/>
            </w:pPr>
            <w:r w:rsidRPr="00847D90">
              <w:sym w:font="Wingdings" w:char="F06F"/>
            </w:r>
          </w:p>
          <w:p w14:paraId="6CB84604" w14:textId="77777777" w:rsidR="008E36C9" w:rsidRPr="00334A15" w:rsidRDefault="008E36C9" w:rsidP="004C336A">
            <w:pPr>
              <w:autoSpaceDE w:val="0"/>
              <w:autoSpaceDN w:val="0"/>
              <w:adjustRightInd w:val="0"/>
              <w:jc w:val="center"/>
            </w:pPr>
          </w:p>
          <w:p w14:paraId="746301BC" w14:textId="033B1788" w:rsidR="008E36C9" w:rsidRPr="00334A15" w:rsidRDefault="008E36C9" w:rsidP="00593DC8">
            <w:pPr>
              <w:autoSpaceDE w:val="0"/>
              <w:autoSpaceDN w:val="0"/>
              <w:adjustRightInd w:val="0"/>
            </w:pPr>
          </w:p>
          <w:p w14:paraId="154673EC" w14:textId="77777777" w:rsidR="008E36C9" w:rsidRPr="00334A15" w:rsidRDefault="008E36C9" w:rsidP="004C336A">
            <w:pPr>
              <w:autoSpaceDE w:val="0"/>
              <w:autoSpaceDN w:val="0"/>
              <w:adjustRightInd w:val="0"/>
              <w:jc w:val="center"/>
            </w:pPr>
          </w:p>
          <w:p w14:paraId="4AD9EA7E" w14:textId="3CB0A629" w:rsidR="008E36C9" w:rsidRDefault="008E36C9" w:rsidP="004C336A">
            <w:pPr>
              <w:autoSpaceDE w:val="0"/>
              <w:autoSpaceDN w:val="0"/>
              <w:adjustRightInd w:val="0"/>
              <w:jc w:val="center"/>
            </w:pPr>
          </w:p>
          <w:p w14:paraId="00E43AA6" w14:textId="77777777" w:rsidR="008E36C9" w:rsidRDefault="008E36C9" w:rsidP="004C336A">
            <w:pPr>
              <w:autoSpaceDE w:val="0"/>
              <w:autoSpaceDN w:val="0"/>
              <w:adjustRightInd w:val="0"/>
              <w:jc w:val="center"/>
            </w:pPr>
          </w:p>
          <w:p w14:paraId="4EAA9A04" w14:textId="0ECD60AA" w:rsidR="008E36C9" w:rsidRDefault="008E36C9" w:rsidP="00593DC8">
            <w:pPr>
              <w:autoSpaceDE w:val="0"/>
              <w:autoSpaceDN w:val="0"/>
              <w:adjustRightInd w:val="0"/>
              <w:rPr>
                <w:rFonts w:ascii="TimesNewRomanPSMT" w:hAnsi="TimesNewRomanPSMT" w:cs="TimesNewRomanPSMT"/>
                <w:b/>
                <w:sz w:val="22"/>
                <w:szCs w:val="22"/>
              </w:rPr>
            </w:pPr>
          </w:p>
          <w:p w14:paraId="5689DAA6" w14:textId="77777777" w:rsidR="008E36C9" w:rsidRPr="00593DC8" w:rsidRDefault="008E36C9" w:rsidP="00593DC8">
            <w:pPr>
              <w:rPr>
                <w:rFonts w:ascii="TimesNewRomanPSMT" w:hAnsi="TimesNewRomanPSMT" w:cs="TimesNewRomanPSMT"/>
                <w:sz w:val="22"/>
                <w:szCs w:val="22"/>
              </w:rPr>
            </w:pPr>
          </w:p>
          <w:p w14:paraId="6F493C58" w14:textId="2CE24E57" w:rsidR="008E36C9" w:rsidRPr="00593DC8" w:rsidRDefault="008E36C9" w:rsidP="00593DC8">
            <w:pPr>
              <w:rPr>
                <w:rFonts w:ascii="TimesNewRomanPSMT" w:hAnsi="TimesNewRomanPSMT" w:cs="TimesNewRomanPSMT"/>
                <w:sz w:val="22"/>
                <w:szCs w:val="22"/>
              </w:rPr>
            </w:pPr>
          </w:p>
        </w:tc>
        <w:tc>
          <w:tcPr>
            <w:tcW w:w="611" w:type="dxa"/>
            <w:tcBorders>
              <w:bottom w:val="single" w:sz="4" w:space="0" w:color="auto"/>
            </w:tcBorders>
          </w:tcPr>
          <w:p w14:paraId="2505C1BC" w14:textId="77777777" w:rsidR="008E36C9" w:rsidRPr="00847D90" w:rsidRDefault="008E36C9" w:rsidP="004C336A">
            <w:pPr>
              <w:autoSpaceDE w:val="0"/>
              <w:autoSpaceDN w:val="0"/>
              <w:adjustRightInd w:val="0"/>
              <w:jc w:val="center"/>
            </w:pPr>
            <w:r w:rsidRPr="00847D90">
              <w:sym w:font="Wingdings" w:char="F06F"/>
            </w:r>
          </w:p>
          <w:p w14:paraId="68E61A98" w14:textId="77777777" w:rsidR="008E36C9" w:rsidRPr="00334A15" w:rsidRDefault="008E36C9" w:rsidP="004C336A">
            <w:pPr>
              <w:autoSpaceDE w:val="0"/>
              <w:autoSpaceDN w:val="0"/>
              <w:adjustRightInd w:val="0"/>
              <w:jc w:val="center"/>
            </w:pPr>
          </w:p>
          <w:p w14:paraId="5E971621" w14:textId="7802170C" w:rsidR="008E36C9" w:rsidRPr="00334A15" w:rsidRDefault="008E36C9" w:rsidP="004C336A">
            <w:pPr>
              <w:autoSpaceDE w:val="0"/>
              <w:autoSpaceDN w:val="0"/>
              <w:adjustRightInd w:val="0"/>
              <w:jc w:val="center"/>
            </w:pPr>
          </w:p>
          <w:p w14:paraId="6538D2D1" w14:textId="77777777" w:rsidR="008E36C9" w:rsidRPr="00334A15" w:rsidRDefault="008E36C9" w:rsidP="004C336A">
            <w:pPr>
              <w:autoSpaceDE w:val="0"/>
              <w:autoSpaceDN w:val="0"/>
              <w:adjustRightInd w:val="0"/>
              <w:jc w:val="center"/>
            </w:pPr>
          </w:p>
          <w:p w14:paraId="0AA2F6CC" w14:textId="5FE34730" w:rsidR="008E36C9" w:rsidRDefault="008E36C9" w:rsidP="004C336A">
            <w:pPr>
              <w:autoSpaceDE w:val="0"/>
              <w:autoSpaceDN w:val="0"/>
              <w:adjustRightInd w:val="0"/>
              <w:jc w:val="center"/>
            </w:pPr>
          </w:p>
          <w:p w14:paraId="28E29FC4" w14:textId="77777777" w:rsidR="008E36C9" w:rsidRDefault="008E36C9" w:rsidP="004C336A">
            <w:pPr>
              <w:autoSpaceDE w:val="0"/>
              <w:autoSpaceDN w:val="0"/>
              <w:adjustRightInd w:val="0"/>
              <w:jc w:val="center"/>
            </w:pPr>
          </w:p>
          <w:p w14:paraId="456FA339" w14:textId="07883106" w:rsidR="008E36C9" w:rsidRDefault="008E36C9" w:rsidP="00593DC8">
            <w:pPr>
              <w:autoSpaceDE w:val="0"/>
              <w:autoSpaceDN w:val="0"/>
              <w:adjustRightInd w:val="0"/>
            </w:pPr>
          </w:p>
          <w:p w14:paraId="4FFC8C2B" w14:textId="517B7018" w:rsidR="008E36C9" w:rsidRPr="00847D90" w:rsidRDefault="008E36C9" w:rsidP="00593DC8">
            <w:pPr>
              <w:autoSpaceDE w:val="0"/>
              <w:autoSpaceDN w:val="0"/>
              <w:adjustRightInd w:val="0"/>
              <w:rPr>
                <w:rFonts w:ascii="TimesNewRomanPSMT" w:hAnsi="TimesNewRomanPSMT" w:cs="TimesNewRomanPSMT"/>
                <w:b/>
                <w:sz w:val="22"/>
                <w:szCs w:val="22"/>
              </w:rPr>
            </w:pPr>
          </w:p>
        </w:tc>
      </w:tr>
      <w:tr w:rsidR="008E36C9" w14:paraId="4F24779F" w14:textId="77777777" w:rsidTr="008E36C9">
        <w:tc>
          <w:tcPr>
            <w:tcW w:w="8845" w:type="dxa"/>
          </w:tcPr>
          <w:p w14:paraId="0D683C69" w14:textId="77777777" w:rsidR="008E36C9" w:rsidRPr="00847D90" w:rsidRDefault="008E36C9" w:rsidP="001E48CC">
            <w:pPr>
              <w:pStyle w:val="Default"/>
              <w:rPr>
                <w:rFonts w:ascii="TimesNewRomanPS-BoldMT" w:hAnsi="TimesNewRomanPS-BoldMT" w:cs="TimesNewRomanPS-BoldMT"/>
                <w:b/>
                <w:bCs/>
                <w:caps/>
                <w:color w:val="auto"/>
                <w:sz w:val="22"/>
                <w:szCs w:val="22"/>
              </w:rPr>
            </w:pPr>
            <w:r w:rsidRPr="00847D90">
              <w:rPr>
                <w:rFonts w:ascii="TimesNewRomanPS-BoldMT" w:hAnsi="TimesNewRomanPS-BoldMT" w:cs="TimesNewRomanPS-BoldMT"/>
                <w:b/>
                <w:bCs/>
                <w:caps/>
                <w:color w:val="365F91" w:themeColor="accent1" w:themeShade="BF"/>
                <w:sz w:val="22"/>
                <w:szCs w:val="22"/>
              </w:rPr>
              <w:t>§</w:t>
            </w:r>
            <w:commentRangeStart w:id="524"/>
            <w:r w:rsidRPr="00847D90">
              <w:rPr>
                <w:rFonts w:ascii="TimesNewRomanPS-BoldMT" w:hAnsi="TimesNewRomanPS-BoldMT" w:cs="TimesNewRomanPS-BoldMT"/>
                <w:b/>
                <w:bCs/>
                <w:caps/>
                <w:color w:val="365F91" w:themeColor="accent1" w:themeShade="BF"/>
                <w:sz w:val="22"/>
                <w:szCs w:val="22"/>
              </w:rPr>
              <w:t>110.8(</w:t>
            </w:r>
            <w:proofErr w:type="spellStart"/>
            <w:r w:rsidRPr="00847D90">
              <w:rPr>
                <w:rFonts w:ascii="TimesNewRomanPS-BoldMT" w:hAnsi="TimesNewRomanPS-BoldMT" w:cs="TimesNewRomanPS-BoldMT"/>
                <w:b/>
                <w:bCs/>
                <w:color w:val="365F91" w:themeColor="accent1" w:themeShade="BF"/>
                <w:sz w:val="22"/>
                <w:szCs w:val="22"/>
              </w:rPr>
              <w:t>i</w:t>
            </w:r>
            <w:proofErr w:type="spellEnd"/>
            <w:r w:rsidRPr="00847D90">
              <w:rPr>
                <w:rFonts w:ascii="TimesNewRomanPS-BoldMT" w:hAnsi="TimesNewRomanPS-BoldMT" w:cs="TimesNewRomanPS-BoldMT"/>
                <w:b/>
                <w:bCs/>
                <w:caps/>
                <w:color w:val="365F91" w:themeColor="accent1" w:themeShade="BF"/>
                <w:sz w:val="22"/>
                <w:szCs w:val="22"/>
              </w:rPr>
              <w:t xml:space="preserve">) </w:t>
            </w:r>
            <w:r w:rsidRPr="00847D90">
              <w:rPr>
                <w:rFonts w:ascii="TimesNewRomanPS-BoldMT" w:hAnsi="TimesNewRomanPS-BoldMT" w:cs="TimesNewRomanPS-BoldMT"/>
                <w:b/>
                <w:bCs/>
                <w:caps/>
                <w:color w:val="auto"/>
                <w:sz w:val="22"/>
                <w:szCs w:val="22"/>
              </w:rPr>
              <w:t>Rated roofing products</w:t>
            </w:r>
          </w:p>
          <w:p w14:paraId="72E24489" w14:textId="77777777" w:rsidR="008E36C9" w:rsidRPr="00334A15" w:rsidRDefault="008E36C9" w:rsidP="001E48CC">
            <w:pPr>
              <w:rPr>
                <w:rFonts w:ascii="TimesNewRomanPS-BoldMT" w:hAnsi="TimesNewRomanPS-BoldMT" w:cs="TimesNewRomanPS-BoldMT"/>
                <w:b/>
                <w:bCs/>
                <w:caps/>
                <w:sz w:val="22"/>
                <w:szCs w:val="22"/>
              </w:rPr>
            </w:pPr>
            <w:r w:rsidRPr="00334A15">
              <w:rPr>
                <w:rFonts w:ascii="TimesNewRomanPS-BoldMT" w:hAnsi="TimesNewRomanPS-BoldMT" w:cs="TimesNewRomanPS-BoldMT"/>
                <w:bCs/>
                <w:caps/>
                <w:sz w:val="22"/>
                <w:szCs w:val="22"/>
              </w:rPr>
              <w:t>ALL ROOFING PRODUCTS SPECIFIED TO MEET AGED SOLAR REFLECTANCE</w:t>
            </w:r>
            <w:r>
              <w:rPr>
                <w:rFonts w:ascii="TimesNewRomanPS-BoldMT" w:hAnsi="TimesNewRomanPS-BoldMT" w:cs="TimesNewRomanPS-BoldMT"/>
                <w:bCs/>
                <w:caps/>
                <w:sz w:val="22"/>
                <w:szCs w:val="22"/>
              </w:rPr>
              <w:t>/</w:t>
            </w:r>
            <w:r w:rsidRPr="00334A15">
              <w:rPr>
                <w:rFonts w:ascii="TimesNewRomanPS-BoldMT" w:hAnsi="TimesNewRomanPS-BoldMT" w:cs="TimesNewRomanPS-BoldMT"/>
                <w:bCs/>
                <w:caps/>
                <w:sz w:val="22"/>
                <w:szCs w:val="22"/>
              </w:rPr>
              <w:t xml:space="preserve"> THERMAL EMITTANCE REQUIREMENTS SHALL BE CERTIFIED AND LABELED BY THE COOL ROOF RATING COUNCIL (CRRC)</w:t>
            </w:r>
            <w:r>
              <w:rPr>
                <w:rFonts w:ascii="TimesNewRomanPS-BoldMT" w:hAnsi="TimesNewRomanPS-BoldMT" w:cs="TimesNewRomanPS-BoldMT"/>
                <w:bCs/>
                <w:caps/>
                <w:sz w:val="22"/>
                <w:szCs w:val="22"/>
              </w:rPr>
              <w:t xml:space="preserve"> per 10-113</w:t>
            </w:r>
            <w:r w:rsidRPr="00334A15">
              <w:rPr>
                <w:rFonts w:ascii="TimesNewRomanPS-BoldMT" w:hAnsi="TimesNewRomanPS-BoldMT" w:cs="TimesNewRomanPS-BoldMT"/>
                <w:bCs/>
                <w:caps/>
                <w:sz w:val="22"/>
                <w:szCs w:val="22"/>
              </w:rPr>
              <w:t xml:space="preserve">, OR </w:t>
            </w:r>
            <w:r w:rsidRPr="00334A15">
              <w:rPr>
                <w:rFonts w:ascii="TimesNewRomanPS-BoldMT" w:hAnsi="TimesNewRomanPS-BoldMT" w:cs="TimesNewRomanPS-BoldMT"/>
                <w:b/>
                <w:bCs/>
                <w:caps/>
                <w:sz w:val="22"/>
                <w:szCs w:val="22"/>
              </w:rPr>
              <w:t xml:space="preserve"> </w:t>
            </w:r>
          </w:p>
          <w:p w14:paraId="036F244B" w14:textId="416909D9" w:rsidR="00960FF3" w:rsidRDefault="008E36C9" w:rsidP="001E48CC">
            <w:pPr>
              <w:rPr>
                <w:ins w:id="525" w:author="Lalor, Ben NOR [2]" w:date="2020-11-19T14:55:00Z"/>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use default values in </w:t>
            </w:r>
            <w:r w:rsidRPr="00334A15">
              <w:rPr>
                <w:rFonts w:ascii="TimesNewRomanPS-BoldMT" w:hAnsi="TimesNewRomanPS-BoldMT" w:cs="TimesNewRomanPS-BoldMT"/>
                <w:b/>
                <w:bCs/>
                <w:caps/>
                <w:color w:val="365F91" w:themeColor="accent1" w:themeShade="BF"/>
                <w:sz w:val="22"/>
                <w:szCs w:val="22"/>
              </w:rPr>
              <w:t>§110.8(</w:t>
            </w:r>
            <w:proofErr w:type="spellStart"/>
            <w:r w:rsidRPr="00334A15">
              <w:rPr>
                <w:rFonts w:ascii="TimesNewRomanPS-BoldMT" w:hAnsi="TimesNewRomanPS-BoldMT" w:cs="TimesNewRomanPS-BoldMT"/>
                <w:b/>
                <w:bCs/>
                <w:color w:val="365F91" w:themeColor="accent1" w:themeShade="BF"/>
                <w:sz w:val="22"/>
                <w:szCs w:val="22"/>
              </w:rPr>
              <w:t>i</w:t>
            </w:r>
            <w:proofErr w:type="spellEnd"/>
            <w:r w:rsidRPr="00334A15">
              <w:rPr>
                <w:rFonts w:ascii="TimesNewRomanPS-BoldMT" w:hAnsi="TimesNewRomanPS-BoldMT" w:cs="TimesNewRomanPS-BoldMT"/>
                <w:b/>
                <w:bCs/>
                <w:caps/>
                <w:color w:val="365F91" w:themeColor="accent1" w:themeShade="BF"/>
                <w:sz w:val="22"/>
                <w:szCs w:val="22"/>
              </w:rPr>
              <w:t>)1</w:t>
            </w:r>
            <w:ins w:id="526" w:author="Lalor, Ben NOR [2]" w:date="2020-11-19T14:56:00Z">
              <w:r w:rsidR="00960FF3">
                <w:rPr>
                  <w:rFonts w:ascii="TimesNewRomanPS-BoldMT" w:hAnsi="TimesNewRomanPS-BoldMT" w:cs="TimesNewRomanPS-BoldMT"/>
                  <w:bCs/>
                  <w:caps/>
                  <w:sz w:val="22"/>
                  <w:szCs w:val="22"/>
                </w:rPr>
                <w:t>:</w:t>
              </w:r>
            </w:ins>
            <w:del w:id="527" w:author="Lalor, Ben NOR [2]" w:date="2020-11-19T14:56:00Z">
              <w:r w:rsidRPr="00334A15" w:rsidDel="00960FF3">
                <w:rPr>
                  <w:rFonts w:ascii="TimesNewRomanPS-BoldMT" w:hAnsi="TimesNewRomanPS-BoldMT" w:cs="TimesNewRomanPS-BoldMT"/>
                  <w:b/>
                  <w:bCs/>
                  <w:caps/>
                  <w:color w:val="365F91" w:themeColor="accent1" w:themeShade="BF"/>
                  <w:sz w:val="22"/>
                  <w:szCs w:val="22"/>
                </w:rPr>
                <w:delText xml:space="preserve"> </w:delText>
              </w:r>
            </w:del>
          </w:p>
          <w:p w14:paraId="6D6C250B" w14:textId="7978B3D9" w:rsidR="008E36C9" w:rsidRPr="00A62F6A" w:rsidDel="00960FF3" w:rsidRDefault="00AB7DED" w:rsidP="00A62F6A">
            <w:pPr>
              <w:pStyle w:val="ListParagraph"/>
              <w:numPr>
                <w:ilvl w:val="0"/>
                <w:numId w:val="103"/>
              </w:numPr>
              <w:rPr>
                <w:del w:id="528" w:author="Lalor, Ben NOR [2]" w:date="2020-11-19T14:56:00Z"/>
              </w:rPr>
            </w:pPr>
            <w:ins w:id="529" w:author="Lalor, Ben NOR [2]" w:date="2020-11-19T14:59:00Z">
              <w:r w:rsidRPr="00A62F6A">
                <w:t>ASPHALT</w:t>
              </w:r>
              <w:r w:rsidRPr="00A62F6A" w:rsidDel="00960FF3">
                <w:t xml:space="preserve"> </w:t>
              </w:r>
            </w:ins>
            <w:del w:id="530" w:author="Lalor, Ben NOR [2]" w:date="2020-11-19T14:56:00Z">
              <w:r w:rsidR="008E36C9" w:rsidRPr="00AB7DED" w:rsidDel="00960FF3">
                <w:delText xml:space="preserve">Exception 1: </w:delText>
              </w:r>
            </w:del>
          </w:p>
          <w:p w14:paraId="68D5F8C6" w14:textId="1E3D90B3" w:rsidR="008E36C9" w:rsidRPr="00334A15" w:rsidRDefault="008E36C9" w:rsidP="00A62F6A">
            <w:pPr>
              <w:pStyle w:val="ListParagraph"/>
              <w:numPr>
                <w:ilvl w:val="0"/>
                <w:numId w:val="103"/>
              </w:numPr>
            </w:pPr>
            <w:del w:id="531" w:author="Lalor, Ben NOR [2]" w:date="2020-11-19T14:59:00Z">
              <w:r w:rsidRPr="00334A15" w:rsidDel="00AB7DED">
                <w:delText>A</w:delText>
              </w:r>
            </w:del>
            <w:ins w:id="532" w:author="Lalor, Ben NOR [2]" w:date="2020-11-19T14:59:00Z">
              <w:r w:rsidR="00AB7DED">
                <w:t>SHINGLES</w:t>
              </w:r>
            </w:ins>
            <w:del w:id="533" w:author="Lalor, Ben NOR [2]" w:date="2020-11-19T14:57:00Z">
              <w:r w:rsidRPr="00334A15" w:rsidDel="00AB7DED">
                <w:delText>sphalt shingles</w:delText>
              </w:r>
            </w:del>
            <w:r w:rsidRPr="00334A15">
              <w:t>: 0.08/0.75</w:t>
            </w:r>
          </w:p>
          <w:p w14:paraId="73B5C5C7" w14:textId="7DC4D291" w:rsidR="008E36C9" w:rsidRPr="00AB7DED" w:rsidRDefault="008E36C9" w:rsidP="00A62F6A">
            <w:pPr>
              <w:pStyle w:val="ListParagraph"/>
              <w:numPr>
                <w:ilvl w:val="0"/>
                <w:numId w:val="103"/>
              </w:numPr>
            </w:pPr>
            <w:r w:rsidRPr="00AB7DED">
              <w:t>A</w:t>
            </w:r>
            <w:ins w:id="534" w:author="Lalor, Ben NOR [2]" w:date="2020-11-19T14:57:00Z">
              <w:r w:rsidR="00AB7DED">
                <w:t>LL OTHERS</w:t>
              </w:r>
            </w:ins>
            <w:del w:id="535" w:author="Lalor, Ben NOR [2]" w:date="2020-11-19T14:57:00Z">
              <w:r w:rsidRPr="00AB7DED" w:rsidDel="00AB7DED">
                <w:delText>ll others</w:delText>
              </w:r>
            </w:del>
            <w:r w:rsidRPr="00AB7DED">
              <w:t>: 0.10/0.75</w:t>
            </w:r>
          </w:p>
          <w:p w14:paraId="1F715B2E" w14:textId="77777777" w:rsidR="008E36C9" w:rsidRDefault="008E36C9" w:rsidP="001E48CC">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lastRenderedPageBreak/>
              <w:t>liquid applied roof coating for low slope roofs shall meet coverage, thickness, and performance values per 110.8-C</w:t>
            </w:r>
            <w:commentRangeEnd w:id="524"/>
            <w:r w:rsidR="00AB7DED">
              <w:rPr>
                <w:rStyle w:val="CommentReference"/>
              </w:rPr>
              <w:commentReference w:id="524"/>
            </w:r>
          </w:p>
          <w:p w14:paraId="5AC3BF2A" w14:textId="77777777" w:rsidR="008E36C9" w:rsidRDefault="008E36C9" w:rsidP="001E48CC">
            <w:pPr>
              <w:rPr>
                <w:rFonts w:ascii="TimesNewRomanPS-BoldMT" w:hAnsi="TimesNewRomanPS-BoldMT" w:cs="TimesNewRomanPS-BoldMT"/>
                <w:bCs/>
                <w:caps/>
                <w:sz w:val="22"/>
                <w:szCs w:val="22"/>
              </w:rPr>
            </w:pPr>
          </w:p>
          <w:p w14:paraId="4C6272D8" w14:textId="07A5FDF4" w:rsidR="008E36C9" w:rsidRPr="00847D90" w:rsidRDefault="008E36C9" w:rsidP="001E48CC">
            <w:pPr>
              <w:autoSpaceDE w:val="0"/>
              <w:autoSpaceDN w:val="0"/>
              <w:adjustRightInd w:val="0"/>
              <w:rPr>
                <w:rFonts w:ascii="TimesNewRomanPS-BoldMT" w:hAnsi="TimesNewRomanPS-BoldMT" w:cs="TimesNewRomanPS-BoldMT"/>
                <w:bCs/>
                <w:caps/>
                <w:color w:val="365F91" w:themeColor="accent1" w:themeShade="BF"/>
                <w:sz w:val="22"/>
                <w:szCs w:val="22"/>
              </w:rPr>
            </w:pPr>
          </w:p>
        </w:tc>
        <w:tc>
          <w:tcPr>
            <w:tcW w:w="853" w:type="dxa"/>
            <w:tcBorders>
              <w:bottom w:val="single" w:sz="4" w:space="0" w:color="auto"/>
            </w:tcBorders>
          </w:tcPr>
          <w:p w14:paraId="6781F467" w14:textId="77777777" w:rsidR="008E36C9" w:rsidRPr="00334A15" w:rsidRDefault="008E36C9" w:rsidP="001E48CC">
            <w:pPr>
              <w:autoSpaceDE w:val="0"/>
              <w:autoSpaceDN w:val="0"/>
              <w:adjustRightInd w:val="0"/>
              <w:jc w:val="center"/>
            </w:pPr>
            <w:r w:rsidRPr="00334A15">
              <w:lastRenderedPageBreak/>
              <w:sym w:font="Wingdings" w:char="F06F"/>
            </w:r>
          </w:p>
          <w:p w14:paraId="7F89FC3D" w14:textId="77777777" w:rsidR="008E36C9" w:rsidRPr="00334A15" w:rsidRDefault="008E36C9" w:rsidP="001E48CC">
            <w:pPr>
              <w:autoSpaceDE w:val="0"/>
              <w:autoSpaceDN w:val="0"/>
              <w:adjustRightInd w:val="0"/>
              <w:jc w:val="center"/>
            </w:pPr>
          </w:p>
          <w:p w14:paraId="6B9EB4C8" w14:textId="060C36A3" w:rsidR="008E36C9" w:rsidRPr="00334A15" w:rsidRDefault="008E36C9" w:rsidP="001E48CC">
            <w:pPr>
              <w:autoSpaceDE w:val="0"/>
              <w:autoSpaceDN w:val="0"/>
              <w:adjustRightInd w:val="0"/>
              <w:jc w:val="center"/>
            </w:pPr>
          </w:p>
          <w:p w14:paraId="428A49FA" w14:textId="1D98B926" w:rsidR="008E36C9" w:rsidRPr="00334A15" w:rsidRDefault="008E36C9" w:rsidP="001E48CC">
            <w:pPr>
              <w:autoSpaceDE w:val="0"/>
              <w:autoSpaceDN w:val="0"/>
              <w:adjustRightInd w:val="0"/>
              <w:jc w:val="center"/>
            </w:pPr>
          </w:p>
        </w:tc>
        <w:tc>
          <w:tcPr>
            <w:tcW w:w="611" w:type="dxa"/>
            <w:tcBorders>
              <w:bottom w:val="single" w:sz="4" w:space="0" w:color="auto"/>
            </w:tcBorders>
          </w:tcPr>
          <w:p w14:paraId="4E44D642" w14:textId="77777777" w:rsidR="008E36C9" w:rsidRPr="00334A15" w:rsidRDefault="008E36C9" w:rsidP="001E48CC">
            <w:pPr>
              <w:autoSpaceDE w:val="0"/>
              <w:autoSpaceDN w:val="0"/>
              <w:adjustRightInd w:val="0"/>
              <w:jc w:val="center"/>
            </w:pPr>
            <w:r w:rsidRPr="00334A15">
              <w:sym w:font="Wingdings" w:char="F06F"/>
            </w:r>
          </w:p>
          <w:p w14:paraId="41DC8508" w14:textId="77777777" w:rsidR="008E36C9" w:rsidRPr="00334A15" w:rsidRDefault="008E36C9" w:rsidP="001E48CC">
            <w:pPr>
              <w:autoSpaceDE w:val="0"/>
              <w:autoSpaceDN w:val="0"/>
              <w:adjustRightInd w:val="0"/>
              <w:jc w:val="center"/>
            </w:pPr>
          </w:p>
          <w:p w14:paraId="43E862B1" w14:textId="0703A78C" w:rsidR="008E36C9" w:rsidRPr="00334A15" w:rsidRDefault="008E36C9" w:rsidP="001E48CC">
            <w:pPr>
              <w:autoSpaceDE w:val="0"/>
              <w:autoSpaceDN w:val="0"/>
              <w:adjustRightInd w:val="0"/>
              <w:jc w:val="center"/>
            </w:pPr>
          </w:p>
          <w:p w14:paraId="451EF186" w14:textId="323F56F0" w:rsidR="008E36C9" w:rsidRPr="00334A15" w:rsidRDefault="008E36C9" w:rsidP="001E48CC">
            <w:pPr>
              <w:autoSpaceDE w:val="0"/>
              <w:autoSpaceDN w:val="0"/>
              <w:adjustRightInd w:val="0"/>
              <w:jc w:val="center"/>
            </w:pPr>
          </w:p>
        </w:tc>
      </w:tr>
      <w:tr w:rsidR="008E36C9" w14:paraId="734A61E2" w14:textId="77777777" w:rsidTr="008E36C9">
        <w:tc>
          <w:tcPr>
            <w:tcW w:w="8845" w:type="dxa"/>
          </w:tcPr>
          <w:p w14:paraId="0934C42C" w14:textId="6F00F104" w:rsidR="008E36C9" w:rsidRPr="00847D90" w:rsidRDefault="008E36C9" w:rsidP="001E48CC">
            <w:pPr>
              <w:pStyle w:val="Default"/>
              <w:rPr>
                <w:rFonts w:ascii="TimesNewRomanPS-BoldMT" w:hAnsi="TimesNewRomanPS-BoldMT" w:cs="TimesNewRomanPS-BoldMT"/>
                <w:b/>
                <w:bCs/>
                <w:caps/>
                <w:color w:val="auto"/>
                <w:sz w:val="22"/>
                <w:szCs w:val="22"/>
              </w:rPr>
            </w:pPr>
            <w:r w:rsidRPr="00847D90">
              <w:rPr>
                <w:rFonts w:ascii="TimesNewRomanPS-BoldMT" w:hAnsi="TimesNewRomanPS-BoldMT" w:cs="TimesNewRomanPS-BoldMT"/>
                <w:b/>
                <w:bCs/>
                <w:caps/>
                <w:color w:val="365F91" w:themeColor="accent1" w:themeShade="BF"/>
                <w:sz w:val="22"/>
                <w:szCs w:val="22"/>
              </w:rPr>
              <w:t>§110.8(</w:t>
            </w:r>
            <w:r>
              <w:rPr>
                <w:rFonts w:ascii="TimesNewRomanPS-BoldMT" w:hAnsi="TimesNewRomanPS-BoldMT" w:cs="TimesNewRomanPS-BoldMT"/>
                <w:b/>
                <w:bCs/>
                <w:color w:val="365F91" w:themeColor="accent1" w:themeShade="BF"/>
                <w:sz w:val="22"/>
                <w:szCs w:val="22"/>
              </w:rPr>
              <w:t>j</w:t>
            </w:r>
            <w:r w:rsidRPr="00847D90">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color w:val="auto"/>
                <w:sz w:val="22"/>
                <w:szCs w:val="22"/>
              </w:rPr>
              <w:t>Radiant Barrier</w:t>
            </w:r>
          </w:p>
          <w:p w14:paraId="599FDC45" w14:textId="51F66908" w:rsidR="008E36C9" w:rsidRDefault="008E36C9" w:rsidP="001E48CC">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radiant barriers shall have emmittance &lt;=.05, tested according with astm c1371 or astm e408, certified by title 24 part 12 </w:t>
            </w:r>
          </w:p>
          <w:p w14:paraId="1AD01E88" w14:textId="77777777" w:rsidR="008E36C9" w:rsidRDefault="008E36C9" w:rsidP="001E48CC">
            <w:pPr>
              <w:pStyle w:val="Default"/>
              <w:rPr>
                <w:rStyle w:val="CommentReference"/>
                <w:rFonts w:asciiTheme="minorHAnsi" w:hAnsiTheme="minorHAnsi" w:cs="Times New Roman"/>
                <w:color w:val="auto"/>
              </w:rPr>
            </w:pPr>
          </w:p>
        </w:tc>
        <w:tc>
          <w:tcPr>
            <w:tcW w:w="853" w:type="dxa"/>
            <w:tcBorders>
              <w:bottom w:val="single" w:sz="4" w:space="0" w:color="auto"/>
            </w:tcBorders>
          </w:tcPr>
          <w:p w14:paraId="7841F908" w14:textId="46D4EED2" w:rsidR="008E36C9" w:rsidRPr="00334A15" w:rsidRDefault="008E36C9" w:rsidP="001E48CC">
            <w:pPr>
              <w:autoSpaceDE w:val="0"/>
              <w:autoSpaceDN w:val="0"/>
              <w:adjustRightInd w:val="0"/>
              <w:jc w:val="center"/>
            </w:pPr>
            <w:r w:rsidRPr="00334A15">
              <w:sym w:font="Wingdings" w:char="F06F"/>
            </w:r>
          </w:p>
        </w:tc>
        <w:tc>
          <w:tcPr>
            <w:tcW w:w="611" w:type="dxa"/>
            <w:tcBorders>
              <w:bottom w:val="single" w:sz="4" w:space="0" w:color="auto"/>
            </w:tcBorders>
          </w:tcPr>
          <w:p w14:paraId="15FBADE2" w14:textId="71DAC9E3" w:rsidR="008E36C9" w:rsidRPr="00334A15" w:rsidRDefault="008E36C9" w:rsidP="001E48CC">
            <w:pPr>
              <w:autoSpaceDE w:val="0"/>
              <w:autoSpaceDN w:val="0"/>
              <w:adjustRightInd w:val="0"/>
              <w:jc w:val="center"/>
            </w:pPr>
            <w:r w:rsidRPr="00334A15">
              <w:sym w:font="Wingdings" w:char="F06F"/>
            </w:r>
          </w:p>
        </w:tc>
      </w:tr>
      <w:tr w:rsidR="008E36C9" w14:paraId="7B51BB32" w14:textId="77777777" w:rsidTr="008E36C9">
        <w:tc>
          <w:tcPr>
            <w:tcW w:w="8845" w:type="dxa"/>
            <w:vAlign w:val="center"/>
          </w:tcPr>
          <w:p w14:paraId="773FF09D" w14:textId="2B6ABDB8" w:rsidR="008E36C9" w:rsidRPr="00334A15" w:rsidRDefault="008E36C9" w:rsidP="007528F9">
            <w:pPr>
              <w:autoSpaceDE w:val="0"/>
              <w:autoSpaceDN w:val="0"/>
              <w:adjustRightInd w:val="0"/>
              <w:rPr>
                <w:rFonts w:ascii="TimesNewRomanPS-BoldMT" w:hAnsi="TimesNewRomanPS-BoldMT" w:cs="TimesNewRomanPS-BoldMT"/>
                <w:b/>
                <w:bCs/>
                <w:color w:val="365F91" w:themeColor="accent1" w:themeShade="BF"/>
                <w:sz w:val="22"/>
                <w:szCs w:val="22"/>
              </w:rPr>
            </w:pPr>
            <w:commentRangeStart w:id="536"/>
            <w:r w:rsidRPr="00334A15">
              <w:rPr>
                <w:rFonts w:ascii="TimesNewRomanPS-BoldMT" w:hAnsi="TimesNewRomanPS-BoldMT" w:cs="TimesNewRomanPS-BoldMT"/>
                <w:b/>
                <w:bCs/>
                <w:caps/>
                <w:color w:val="365F91" w:themeColor="accent1" w:themeShade="BF"/>
                <w:sz w:val="22"/>
                <w:szCs w:val="22"/>
              </w:rPr>
              <w:t>§120.7(</w:t>
            </w:r>
            <w:r w:rsidRPr="00334A15">
              <w:rPr>
                <w:rFonts w:ascii="TimesNewRomanPS-BoldMT" w:hAnsi="TimesNewRomanPS-BoldMT" w:cs="TimesNewRomanPS-BoldMT"/>
                <w:b/>
                <w:bCs/>
                <w:color w:val="365F91" w:themeColor="accent1" w:themeShade="BF"/>
                <w:sz w:val="22"/>
                <w:szCs w:val="22"/>
              </w:rPr>
              <w:t xml:space="preserve">a) </w:t>
            </w:r>
            <w:r w:rsidRPr="00290DF2">
              <w:rPr>
                <w:rFonts w:ascii="TimesNewRomanPS-BoldMT" w:hAnsi="TimesNewRomanPS-BoldMT" w:cs="TimesNewRomanPS-BoldMT"/>
                <w:b/>
                <w:bCs/>
                <w:sz w:val="22"/>
                <w:szCs w:val="22"/>
              </w:rPr>
              <w:t xml:space="preserve">ROOF/CEILING INSULATION </w:t>
            </w:r>
          </w:p>
          <w:p w14:paraId="6AFEA999" w14:textId="77777777" w:rsidR="008E36C9" w:rsidRPr="00334A15"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WEIGHTED AVERAGE U-FACTOR OF ROOF ASSEMBLY SHALL BE:</w:t>
            </w:r>
          </w:p>
          <w:p w14:paraId="46BD4872" w14:textId="77777777" w:rsidR="008E36C9" w:rsidRPr="00334A15"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 New Roman" w:hAnsi="Times New Roman"/>
                <w:bCs/>
                <w:sz w:val="22"/>
                <w:szCs w:val="22"/>
              </w:rPr>
              <w:t xml:space="preserve">≤ </w:t>
            </w:r>
            <w:r w:rsidRPr="00334A15">
              <w:rPr>
                <w:rFonts w:ascii="TimesNewRomanPS-BoldMT" w:hAnsi="TimesNewRomanPS-BoldMT" w:cs="TimesNewRomanPS-BoldMT"/>
                <w:bCs/>
                <w:sz w:val="22"/>
                <w:szCs w:val="22"/>
              </w:rPr>
              <w:t xml:space="preserve">0.098 FOR METAL BUILDING </w:t>
            </w:r>
          </w:p>
          <w:p w14:paraId="66910C9C" w14:textId="77777777" w:rsidR="008E36C9" w:rsidRPr="00334A15"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 New Roman" w:hAnsi="Times New Roman"/>
                <w:bCs/>
                <w:sz w:val="22"/>
                <w:szCs w:val="22"/>
              </w:rPr>
              <w:t xml:space="preserve">≤ </w:t>
            </w:r>
            <w:proofErr w:type="gramStart"/>
            <w:r w:rsidRPr="00334A15">
              <w:rPr>
                <w:rFonts w:ascii="TimesNewRomanPS-BoldMT" w:hAnsi="TimesNewRomanPS-BoldMT" w:cs="TimesNewRomanPS-BoldMT"/>
                <w:bCs/>
                <w:sz w:val="22"/>
                <w:szCs w:val="22"/>
              </w:rPr>
              <w:t>0.075  FOR</w:t>
            </w:r>
            <w:proofErr w:type="gramEnd"/>
            <w:r w:rsidRPr="00334A15">
              <w:rPr>
                <w:rFonts w:ascii="TimesNewRomanPS-BoldMT" w:hAnsi="TimesNewRomanPS-BoldMT" w:cs="TimesNewRomanPS-BoldMT"/>
                <w:bCs/>
                <w:sz w:val="22"/>
                <w:szCs w:val="22"/>
              </w:rPr>
              <w:t xml:space="preserve"> WOOD FRAMED AND OTHER TYPES </w:t>
            </w:r>
          </w:p>
          <w:p w14:paraId="659DBCA6" w14:textId="77777777" w:rsidR="008E36C9" w:rsidRPr="00334A15" w:rsidRDefault="008E36C9" w:rsidP="007528F9">
            <w:pPr>
              <w:autoSpaceDE w:val="0"/>
              <w:autoSpaceDN w:val="0"/>
              <w:adjustRightInd w:val="0"/>
              <w:rPr>
                <w:rFonts w:ascii="TimesNewRomanPS-BoldMT" w:hAnsi="TimesNewRomanPS-BoldMT" w:cs="TimesNewRomanPS-BoldMT"/>
                <w:bCs/>
                <w:sz w:val="22"/>
                <w:szCs w:val="22"/>
              </w:rPr>
            </w:pPr>
          </w:p>
          <w:p w14:paraId="6F5B0F6F" w14:textId="643AD1D7" w:rsidR="008E36C9"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INSULATION PLACEMENT SHALL BE PER </w:t>
            </w:r>
            <w:r w:rsidRPr="00597D37">
              <w:rPr>
                <w:rFonts w:ascii="TimesNewRomanPS-BoldMT" w:hAnsi="TimesNewRomanPS-BoldMT" w:cs="TimesNewRomanPS-BoldMT"/>
                <w:bCs/>
                <w:caps/>
                <w:sz w:val="22"/>
                <w:szCs w:val="22"/>
                <w:rPrChange w:id="537" w:author="Lalor, Ben NOR" w:date="2020-07-01T12:10:00Z">
                  <w:rPr>
                    <w:rFonts w:ascii="TimesNewRomanPS-BoldMT" w:hAnsi="TimesNewRomanPS-BoldMT" w:cs="TimesNewRomanPS-BoldMT"/>
                    <w:b/>
                    <w:bCs/>
                    <w:caps/>
                    <w:sz w:val="22"/>
                    <w:szCs w:val="22"/>
                  </w:rPr>
                </w:rPrChange>
              </w:rPr>
              <w:t>§120.7(</w:t>
            </w:r>
            <w:r w:rsidRPr="00597D37">
              <w:rPr>
                <w:rFonts w:ascii="TimesNewRomanPS-BoldMT" w:hAnsi="TimesNewRomanPS-BoldMT" w:cs="TimesNewRomanPS-BoldMT"/>
                <w:bCs/>
                <w:sz w:val="22"/>
                <w:szCs w:val="22"/>
                <w:rPrChange w:id="538" w:author="Lalor, Ben NOR" w:date="2020-07-01T12:10:00Z">
                  <w:rPr>
                    <w:rFonts w:ascii="TimesNewRomanPS-BoldMT" w:hAnsi="TimesNewRomanPS-BoldMT" w:cs="TimesNewRomanPS-BoldMT"/>
                    <w:b/>
                    <w:bCs/>
                    <w:sz w:val="22"/>
                    <w:szCs w:val="22"/>
                  </w:rPr>
                </w:rPrChange>
              </w:rPr>
              <w:t>a)3</w:t>
            </w:r>
            <w:r w:rsidRPr="00334A15">
              <w:rPr>
                <w:rFonts w:ascii="TimesNewRomanPS-BoldMT" w:hAnsi="TimesNewRomanPS-BoldMT" w:cs="TimesNewRomanPS-BoldMT"/>
                <w:b/>
                <w:bCs/>
                <w:sz w:val="22"/>
                <w:szCs w:val="22"/>
              </w:rPr>
              <w:t xml:space="preserve"> </w:t>
            </w:r>
            <w:r w:rsidRPr="00334A15">
              <w:rPr>
                <w:rFonts w:ascii="TimesNewRomanPS-BoldMT" w:hAnsi="TimesNewRomanPS-BoldMT" w:cs="TimesNewRomanPS-BoldMT"/>
                <w:bCs/>
                <w:sz w:val="22"/>
                <w:szCs w:val="22"/>
              </w:rPr>
              <w:t>REQUIREMENTS</w:t>
            </w:r>
            <w:r>
              <w:rPr>
                <w:rFonts w:ascii="TimesNewRomanPS-BoldMT" w:hAnsi="TimesNewRomanPS-BoldMT" w:cs="TimesNewRomanPS-BoldMT"/>
                <w:bCs/>
                <w:sz w:val="22"/>
                <w:szCs w:val="22"/>
              </w:rPr>
              <w:t>:</w:t>
            </w:r>
          </w:p>
          <w:p w14:paraId="2D26905A" w14:textId="31E8A6BF" w:rsidR="008E36C9"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
                <w:bCs/>
                <w:caps/>
                <w:sz w:val="22"/>
                <w:szCs w:val="22"/>
              </w:rPr>
              <w:t>§120.7(</w:t>
            </w:r>
            <w:r w:rsidRPr="00334A15">
              <w:rPr>
                <w:rFonts w:ascii="TimesNewRomanPS-BoldMT" w:hAnsi="TimesNewRomanPS-BoldMT" w:cs="TimesNewRomanPS-BoldMT"/>
                <w:b/>
                <w:bCs/>
                <w:sz w:val="22"/>
                <w:szCs w:val="22"/>
              </w:rPr>
              <w:t>a)3</w:t>
            </w:r>
            <w:r>
              <w:rPr>
                <w:rFonts w:ascii="TimesNewRomanPS-BoldMT" w:hAnsi="TimesNewRomanPS-BoldMT" w:cs="TimesNewRomanPS-BoldMT"/>
                <w:b/>
                <w:bCs/>
                <w:sz w:val="22"/>
                <w:szCs w:val="22"/>
              </w:rPr>
              <w:t xml:space="preserve">A </w:t>
            </w:r>
            <w:r>
              <w:rPr>
                <w:rFonts w:ascii="TimesNewRomanPS-BoldMT" w:hAnsi="TimesNewRomanPS-BoldMT" w:cs="TimesNewRomanPS-BoldMT"/>
                <w:bCs/>
                <w:sz w:val="22"/>
                <w:szCs w:val="22"/>
              </w:rPr>
              <w:t>SHALL BE IN DIRECT CONTACT WITH ROOF OR CEILING SE</w:t>
            </w:r>
            <w:del w:id="539" w:author="Lalor, Ben NOR" w:date="2020-07-01T12:10:00Z">
              <w:r w:rsidDel="00597D37">
                <w:rPr>
                  <w:rFonts w:ascii="TimesNewRomanPS-BoldMT" w:hAnsi="TimesNewRomanPS-BoldMT" w:cs="TimesNewRomanPS-BoldMT"/>
                  <w:bCs/>
                  <w:sz w:val="22"/>
                  <w:szCs w:val="22"/>
                </w:rPr>
                <w:delText>L</w:delText>
              </w:r>
            </w:del>
            <w:r>
              <w:rPr>
                <w:rFonts w:ascii="TimesNewRomanPS-BoldMT" w:hAnsi="TimesNewRomanPS-BoldMT" w:cs="TimesNewRomanPS-BoldMT"/>
                <w:bCs/>
                <w:sz w:val="22"/>
                <w:szCs w:val="22"/>
              </w:rPr>
              <w:t>A</w:t>
            </w:r>
            <w:ins w:id="540" w:author="Lalor, Ben NOR" w:date="2020-07-01T12:10:00Z">
              <w:r w:rsidR="00597D37">
                <w:rPr>
                  <w:rFonts w:ascii="TimesNewRomanPS-BoldMT" w:hAnsi="TimesNewRomanPS-BoldMT" w:cs="TimesNewRomanPS-BoldMT"/>
                  <w:bCs/>
                  <w:sz w:val="22"/>
                  <w:szCs w:val="22"/>
                </w:rPr>
                <w:t>L</w:t>
              </w:r>
            </w:ins>
            <w:r>
              <w:rPr>
                <w:rFonts w:ascii="TimesNewRomanPS-BoldMT" w:hAnsi="TimesNewRomanPS-BoldMT" w:cs="TimesNewRomanPS-BoldMT"/>
                <w:bCs/>
                <w:sz w:val="22"/>
                <w:szCs w:val="22"/>
              </w:rPr>
              <w:t>ED TO LIMIT INFILTRATION AND EXFILTRATION.</w:t>
            </w:r>
          </w:p>
          <w:p w14:paraId="32CADC1B" w14:textId="6965A2FC" w:rsidR="008E36C9" w:rsidRDefault="008E36C9" w:rsidP="007528F9">
            <w:pPr>
              <w:autoSpaceDE w:val="0"/>
              <w:autoSpaceDN w:val="0"/>
              <w:adjustRightInd w:val="0"/>
              <w:rPr>
                <w:rFonts w:ascii="TimesNewRomanPS-BoldMT" w:hAnsi="TimesNewRomanPS-BoldMT" w:cs="TimesNewRomanPS-BoldMT"/>
                <w:b/>
                <w:bCs/>
                <w:sz w:val="22"/>
                <w:szCs w:val="22"/>
              </w:rPr>
            </w:pPr>
            <w:r w:rsidRPr="00334A15">
              <w:rPr>
                <w:rFonts w:ascii="TimesNewRomanPS-BoldMT" w:hAnsi="TimesNewRomanPS-BoldMT" w:cs="TimesNewRomanPS-BoldMT"/>
                <w:b/>
                <w:bCs/>
                <w:caps/>
                <w:sz w:val="22"/>
                <w:szCs w:val="22"/>
              </w:rPr>
              <w:t>§120.7(</w:t>
            </w:r>
            <w:r w:rsidRPr="00334A15">
              <w:rPr>
                <w:rFonts w:ascii="TimesNewRomanPS-BoldMT" w:hAnsi="TimesNewRomanPS-BoldMT" w:cs="TimesNewRomanPS-BoldMT"/>
                <w:b/>
                <w:bCs/>
                <w:sz w:val="22"/>
                <w:szCs w:val="22"/>
              </w:rPr>
              <w:t>a)3</w:t>
            </w:r>
            <w:r>
              <w:rPr>
                <w:rFonts w:ascii="TimesNewRomanPS-BoldMT" w:hAnsi="TimesNewRomanPS-BoldMT" w:cs="TimesNewRomanPS-BoldMT"/>
                <w:b/>
                <w:bCs/>
                <w:sz w:val="22"/>
                <w:szCs w:val="22"/>
              </w:rPr>
              <w:t xml:space="preserve">B </w:t>
            </w:r>
            <w:r>
              <w:rPr>
                <w:rFonts w:ascii="TimesNewRomanPS-BoldMT" w:hAnsi="TimesNewRomanPS-BoldMT" w:cs="TimesNewRomanPS-BoldMT"/>
                <w:bCs/>
                <w:sz w:val="22"/>
                <w:szCs w:val="22"/>
              </w:rPr>
              <w:t>WHEN INSULATION IS INSTALLED AT ROOF, FIXED VENTS SHALL NOT BE INSTALLED, UNLESS IT IS CONSIDERED ATTIC SPACE.</w:t>
            </w:r>
          </w:p>
          <w:p w14:paraId="354A8742" w14:textId="09219BE0" w:rsidR="008E36C9" w:rsidRDefault="008E36C9" w:rsidP="007528F9">
            <w:pPr>
              <w:autoSpaceDE w:val="0"/>
              <w:autoSpaceDN w:val="0"/>
              <w:adjustRightInd w:val="0"/>
              <w:rPr>
                <w:rFonts w:ascii="TimesNewRomanPS-BoldMT" w:hAnsi="TimesNewRomanPS-BoldMT" w:cs="TimesNewRomanPS-BoldMT"/>
                <w:b/>
                <w:bCs/>
                <w:sz w:val="22"/>
                <w:szCs w:val="22"/>
              </w:rPr>
            </w:pPr>
            <w:r w:rsidRPr="00334A15">
              <w:rPr>
                <w:rFonts w:ascii="TimesNewRomanPS-BoldMT" w:hAnsi="TimesNewRomanPS-BoldMT" w:cs="TimesNewRomanPS-BoldMT"/>
                <w:b/>
                <w:bCs/>
                <w:caps/>
                <w:sz w:val="22"/>
                <w:szCs w:val="22"/>
              </w:rPr>
              <w:t>§120.7(</w:t>
            </w:r>
            <w:r w:rsidRPr="00334A15">
              <w:rPr>
                <w:rFonts w:ascii="TimesNewRomanPS-BoldMT" w:hAnsi="TimesNewRomanPS-BoldMT" w:cs="TimesNewRomanPS-BoldMT"/>
                <w:b/>
                <w:bCs/>
                <w:sz w:val="22"/>
                <w:szCs w:val="22"/>
              </w:rPr>
              <w:t>a)3</w:t>
            </w:r>
            <w:r>
              <w:rPr>
                <w:rFonts w:ascii="TimesNewRomanPS-BoldMT" w:hAnsi="TimesNewRomanPS-BoldMT" w:cs="TimesNewRomanPS-BoldMT"/>
                <w:b/>
                <w:bCs/>
                <w:sz w:val="22"/>
                <w:szCs w:val="22"/>
              </w:rPr>
              <w:t xml:space="preserve">C </w:t>
            </w:r>
            <w:r>
              <w:rPr>
                <w:rFonts w:ascii="TimesNewRomanPS-BoldMT" w:hAnsi="TimesNewRomanPS-BoldMT" w:cs="TimesNewRomanPS-BoldMT"/>
                <w:bCs/>
                <w:sz w:val="22"/>
                <w:szCs w:val="22"/>
              </w:rPr>
              <w:t>SHALL NOT BE INSTALLED ON SUSPENDED CEILINGS UNLESS ITS 2000 FT2 OR LESS AND THERE IS MORE THAN 12 FT BETWEEN ROOF AND CEILING.</w:t>
            </w:r>
          </w:p>
          <w:p w14:paraId="275E5F0A" w14:textId="3B7C941A" w:rsidR="008E36C9" w:rsidRDefault="008E36C9" w:rsidP="007528F9">
            <w:pPr>
              <w:autoSpaceDE w:val="0"/>
              <w:autoSpaceDN w:val="0"/>
              <w:adjustRightInd w:val="0"/>
              <w:rPr>
                <w:rFonts w:ascii="TimesNewRomanPS-BoldMT" w:hAnsi="TimesNewRomanPS-BoldMT" w:cs="TimesNewRomanPS-BoldMT"/>
                <w:b/>
                <w:bCs/>
                <w:caps/>
                <w:color w:val="365F91" w:themeColor="accent1" w:themeShade="BF"/>
                <w:sz w:val="22"/>
                <w:szCs w:val="22"/>
              </w:rPr>
            </w:pPr>
            <w:r w:rsidRPr="00290DF2">
              <w:rPr>
                <w:rFonts w:ascii="TimesNewRomanPS-BoldMT" w:hAnsi="TimesNewRomanPS-BoldMT" w:cs="TimesNewRomanPS-BoldMT"/>
                <w:bCs/>
                <w:i/>
                <w:caps/>
                <w:sz w:val="22"/>
                <w:szCs w:val="22"/>
              </w:rPr>
              <w:t>NOTE: Assembly options can be found in Reference joint appendix JA4</w:t>
            </w:r>
            <w:commentRangeEnd w:id="536"/>
            <w:r w:rsidR="008227A2">
              <w:rPr>
                <w:rStyle w:val="CommentReference"/>
              </w:rPr>
              <w:commentReference w:id="536"/>
            </w:r>
          </w:p>
        </w:tc>
        <w:tc>
          <w:tcPr>
            <w:tcW w:w="853" w:type="dxa"/>
            <w:tcBorders>
              <w:bottom w:val="single" w:sz="4" w:space="0" w:color="auto"/>
            </w:tcBorders>
          </w:tcPr>
          <w:p w14:paraId="02DBACC5" w14:textId="054F69A5" w:rsidR="008E36C9" w:rsidRPr="00334A15" w:rsidRDefault="008E36C9" w:rsidP="001E48CC">
            <w:pPr>
              <w:autoSpaceDE w:val="0"/>
              <w:autoSpaceDN w:val="0"/>
              <w:adjustRightInd w:val="0"/>
              <w:jc w:val="center"/>
            </w:pPr>
            <w:r w:rsidRPr="00334A15">
              <w:sym w:font="Wingdings" w:char="F06F"/>
            </w:r>
          </w:p>
        </w:tc>
        <w:tc>
          <w:tcPr>
            <w:tcW w:w="611" w:type="dxa"/>
            <w:tcBorders>
              <w:bottom w:val="single" w:sz="4" w:space="0" w:color="auto"/>
            </w:tcBorders>
          </w:tcPr>
          <w:p w14:paraId="407FA109" w14:textId="52948AD9" w:rsidR="008E36C9" w:rsidRPr="00334A15" w:rsidRDefault="008E36C9" w:rsidP="001E48CC">
            <w:pPr>
              <w:autoSpaceDE w:val="0"/>
              <w:autoSpaceDN w:val="0"/>
              <w:adjustRightInd w:val="0"/>
              <w:jc w:val="center"/>
            </w:pPr>
            <w:r w:rsidRPr="00334A15">
              <w:sym w:font="Wingdings" w:char="F06F"/>
            </w:r>
          </w:p>
        </w:tc>
      </w:tr>
      <w:tr w:rsidR="008E36C9" w14:paraId="08A46861" w14:textId="77777777" w:rsidTr="008E36C9">
        <w:tc>
          <w:tcPr>
            <w:tcW w:w="8845" w:type="dxa"/>
            <w:vAlign w:val="center"/>
          </w:tcPr>
          <w:p w14:paraId="6EDC5FFD" w14:textId="77777777" w:rsidR="008E36C9" w:rsidRPr="00334A15" w:rsidRDefault="008E36C9" w:rsidP="001E48CC">
            <w:pPr>
              <w:autoSpaceDE w:val="0"/>
              <w:autoSpaceDN w:val="0"/>
              <w:adjustRightInd w:val="0"/>
              <w:rPr>
                <w:rFonts w:ascii="TimesNewRomanPS-BoldMT" w:hAnsi="TimesNewRomanPS-BoldMT" w:cs="TimesNewRomanPS-BoldMT"/>
                <w:b/>
                <w:bCs/>
                <w:sz w:val="22"/>
                <w:szCs w:val="22"/>
              </w:rPr>
            </w:pPr>
            <w:commentRangeStart w:id="541"/>
            <w:r w:rsidRPr="00334A15">
              <w:rPr>
                <w:rFonts w:ascii="TimesNewRomanPS-BoldMT" w:hAnsi="TimesNewRomanPS-BoldMT" w:cs="TimesNewRomanPS-BoldMT"/>
                <w:b/>
                <w:bCs/>
                <w:caps/>
                <w:color w:val="365F91" w:themeColor="accent1" w:themeShade="BF"/>
                <w:sz w:val="22"/>
                <w:szCs w:val="22"/>
              </w:rPr>
              <w:t>§120.7(</w:t>
            </w:r>
            <w:r w:rsidRPr="00334A15">
              <w:rPr>
                <w:rFonts w:ascii="TimesNewRomanPS-BoldMT" w:hAnsi="TimesNewRomanPS-BoldMT" w:cs="TimesNewRomanPS-BoldMT"/>
                <w:b/>
                <w:bCs/>
                <w:color w:val="365F91" w:themeColor="accent1" w:themeShade="BF"/>
                <w:sz w:val="22"/>
                <w:szCs w:val="22"/>
              </w:rPr>
              <w:t>b)1-6</w:t>
            </w:r>
            <w:r w:rsidRPr="00334A15">
              <w:rPr>
                <w:rFonts w:ascii="TimesNewRomanPS-BoldMT" w:hAnsi="TimesNewRomanPS-BoldMT" w:cs="TimesNewRomanPS-BoldMT"/>
                <w:b/>
                <w:bCs/>
                <w:sz w:val="22"/>
                <w:szCs w:val="22"/>
              </w:rPr>
              <w:t xml:space="preserve"> WALL INSULATION</w:t>
            </w:r>
          </w:p>
          <w:p w14:paraId="175B69AB"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OPAQUE PORTIONS OF WALLS SEPAR</w:t>
            </w:r>
            <w:r>
              <w:rPr>
                <w:rFonts w:ascii="TimesNewRomanPS-BoldMT" w:hAnsi="TimesNewRomanPS-BoldMT" w:cs="TimesNewRomanPS-BoldMT"/>
                <w:bCs/>
                <w:sz w:val="22"/>
                <w:szCs w:val="22"/>
              </w:rPr>
              <w:t>A</w:t>
            </w:r>
            <w:r w:rsidRPr="00334A15">
              <w:rPr>
                <w:rFonts w:ascii="TimesNewRomanPS-BoldMT" w:hAnsi="TimesNewRomanPS-BoldMT" w:cs="TimesNewRomanPS-BoldMT"/>
                <w:bCs/>
                <w:sz w:val="22"/>
                <w:szCs w:val="22"/>
              </w:rPr>
              <w:t>TING CONDITIONED SPACE FROM UNCONDITIONED</w:t>
            </w:r>
            <w:r>
              <w:rPr>
                <w:rFonts w:ascii="TimesNewRomanPS-BoldMT" w:hAnsi="TimesNewRomanPS-BoldMT" w:cs="TimesNewRomanPS-BoldMT"/>
                <w:bCs/>
                <w:sz w:val="22"/>
                <w:szCs w:val="22"/>
              </w:rPr>
              <w:t xml:space="preserve"> </w:t>
            </w:r>
            <w:r w:rsidRPr="00334A15">
              <w:rPr>
                <w:rFonts w:ascii="TimesNewRomanPS-BoldMT" w:hAnsi="TimesNewRomanPS-BoldMT" w:cs="TimesNewRomanPS-BoldMT"/>
                <w:bCs/>
                <w:sz w:val="22"/>
                <w:szCs w:val="22"/>
              </w:rPr>
              <w:t>SPACES</w:t>
            </w:r>
            <w:r>
              <w:rPr>
                <w:rFonts w:ascii="TimesNewRomanPS-BoldMT" w:hAnsi="TimesNewRomanPS-BoldMT" w:cs="TimesNewRomanPS-BoldMT"/>
                <w:bCs/>
                <w:sz w:val="22"/>
                <w:szCs w:val="22"/>
              </w:rPr>
              <w:t xml:space="preserve"> OR </w:t>
            </w:r>
            <w:r w:rsidRPr="00334A15">
              <w:rPr>
                <w:rFonts w:ascii="TimesNewRomanPS-BoldMT" w:hAnsi="TimesNewRomanPS-BoldMT" w:cs="TimesNewRomanPS-BoldMT"/>
                <w:bCs/>
                <w:sz w:val="22"/>
                <w:szCs w:val="22"/>
              </w:rPr>
              <w:t xml:space="preserve">AMBIENT </w:t>
            </w:r>
            <w:r>
              <w:rPr>
                <w:rFonts w:ascii="TimesNewRomanPS-BoldMT" w:hAnsi="TimesNewRomanPS-BoldMT" w:cs="TimesNewRomanPS-BoldMT"/>
                <w:bCs/>
                <w:sz w:val="22"/>
                <w:szCs w:val="22"/>
              </w:rPr>
              <w:t xml:space="preserve">AIR </w:t>
            </w:r>
            <w:r w:rsidRPr="00334A15">
              <w:rPr>
                <w:rFonts w:ascii="TimesNewRomanPS-BoldMT" w:hAnsi="TimesNewRomanPS-BoldMT" w:cs="TimesNewRomanPS-BoldMT"/>
                <w:bCs/>
                <w:sz w:val="22"/>
                <w:szCs w:val="22"/>
              </w:rPr>
              <w:t xml:space="preserve">SHALL MEET THE FOLLOWING: </w:t>
            </w:r>
          </w:p>
          <w:p w14:paraId="28F1893C" w14:textId="77777777" w:rsidR="008E36C9" w:rsidRPr="00334A15" w:rsidRDefault="008E36C9" w:rsidP="001E48CC">
            <w:pPr>
              <w:autoSpaceDE w:val="0"/>
              <w:autoSpaceDN w:val="0"/>
              <w:adjustRightInd w:val="0"/>
              <w:rPr>
                <w:rFonts w:ascii="TimesNewRomanPS-BoldMT" w:hAnsi="TimesNewRomanPS-BoldMT" w:cs="TimesNewRomanPS-BoldMT"/>
                <w:bCs/>
                <w:color w:val="365F91" w:themeColor="accent1" w:themeShade="BF"/>
                <w:sz w:val="22"/>
                <w:szCs w:val="22"/>
              </w:rPr>
            </w:pPr>
          </w:p>
          <w:p w14:paraId="552A7A8B"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847D90">
              <w:rPr>
                <w:rFonts w:ascii="TimesNewRomanPS-BoldMT" w:hAnsi="TimesNewRomanPS-BoldMT" w:cs="TimesNewRomanPS-BoldMT"/>
                <w:bCs/>
                <w:sz w:val="22"/>
                <w:szCs w:val="22"/>
              </w:rPr>
              <w:t xml:space="preserve">METAL BUILDING: WEIGHTED AVERAGE U-FACTOR OF WALL ASSEMBLY </w:t>
            </w:r>
            <w:r w:rsidRPr="00847D90">
              <w:rPr>
                <w:rFonts w:ascii="Times New Roman" w:hAnsi="Times New Roman"/>
                <w:bCs/>
                <w:sz w:val="22"/>
                <w:szCs w:val="22"/>
              </w:rPr>
              <w:t>≤</w:t>
            </w:r>
            <w:r w:rsidRPr="00847D90">
              <w:rPr>
                <w:rFonts w:ascii="TimesNewRomanPS-BoldMT" w:hAnsi="TimesNewRomanPS-BoldMT" w:cs="TimesNewRomanPS-BoldMT"/>
                <w:bCs/>
                <w:sz w:val="22"/>
                <w:szCs w:val="22"/>
              </w:rPr>
              <w:t xml:space="preserve"> 0.113</w:t>
            </w:r>
          </w:p>
          <w:p w14:paraId="59AC05BB"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METAL FRAMED: WEIGHTED AVERAGE U-FACTOR OF WALL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0.151</w:t>
            </w:r>
          </w:p>
          <w:p w14:paraId="3764AB9A" w14:textId="1E935909"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LIGHT MASS WALLS: U-FACTOR FOR </w:t>
            </w:r>
            <w:proofErr w:type="gramStart"/>
            <w:r w:rsidRPr="00334A15">
              <w:rPr>
                <w:rFonts w:ascii="TimesNewRomanPS-BoldMT" w:hAnsi="TimesNewRomanPS-BoldMT" w:cs="TimesNewRomanPS-BoldMT"/>
                <w:bCs/>
                <w:sz w:val="22"/>
                <w:szCs w:val="22"/>
              </w:rPr>
              <w:t>6”</w:t>
            </w:r>
            <w:r>
              <w:rPr>
                <w:rFonts w:ascii="TimesNewRomanPS-BoldMT" w:hAnsi="TimesNewRomanPS-BoldMT" w:cs="TimesNewRomanPS-BoldMT"/>
                <w:bCs/>
                <w:sz w:val="22"/>
                <w:szCs w:val="22"/>
              </w:rPr>
              <w:t xml:space="preserve"> </w:t>
            </w:r>
            <w:r w:rsidRPr="00334A15">
              <w:rPr>
                <w:rFonts w:ascii="TimesNewRomanPS-BoldMT" w:hAnsi="TimesNewRomanPS-BoldMT" w:cs="TimesNewRomanPS-BoldMT"/>
                <w:bCs/>
                <w:sz w:val="22"/>
                <w:szCs w:val="22"/>
              </w:rPr>
              <w:t xml:space="preserve"> OR</w:t>
            </w:r>
            <w:proofErr w:type="gramEnd"/>
            <w:r w:rsidRPr="00334A15">
              <w:rPr>
                <w:rFonts w:ascii="TimesNewRomanPS-BoldMT" w:hAnsi="TimesNewRomanPS-BoldMT" w:cs="TimesNewRomanPS-BoldMT"/>
                <w:bCs/>
                <w:sz w:val="22"/>
                <w:szCs w:val="22"/>
              </w:rPr>
              <w:t xml:space="preserve"> GREATER HOLLOW CORE CONCRETE MASONRY UNIT </w:t>
            </w:r>
            <w:r w:rsidRPr="00334A15">
              <w:rPr>
                <w:rFonts w:ascii="Times New Roman" w:hAnsi="Times New Roman"/>
                <w:bCs/>
                <w:sz w:val="22"/>
                <w:szCs w:val="22"/>
              </w:rPr>
              <w:t xml:space="preserve">≤ </w:t>
            </w:r>
            <w:r w:rsidRPr="00334A15">
              <w:rPr>
                <w:rFonts w:ascii="TimesNewRomanPS-BoldMT" w:hAnsi="TimesNewRomanPS-BoldMT" w:cs="TimesNewRomanPS-BoldMT"/>
                <w:bCs/>
                <w:sz w:val="22"/>
                <w:szCs w:val="22"/>
              </w:rPr>
              <w:t>0.440</w:t>
            </w:r>
            <w:del w:id="542" w:author="Lalor, Ben NOR" w:date="2020-07-01T12:12:00Z">
              <w:r w:rsidRPr="00334A15" w:rsidDel="00597D37">
                <w:rPr>
                  <w:rFonts w:ascii="TimesNewRomanPS-BoldMT" w:hAnsi="TimesNewRomanPS-BoldMT" w:cs="TimesNewRomanPS-BoldMT"/>
                  <w:bCs/>
                  <w:sz w:val="22"/>
                  <w:szCs w:val="22"/>
                </w:rPr>
                <w:delText>.</w:delText>
              </w:r>
            </w:del>
          </w:p>
          <w:p w14:paraId="2C181687"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HEAVY MASS WALLS: U-FACTOR FOR 8” OR GREATER HOLLOW CORE CONCRETE MASONRY UNIT </w:t>
            </w:r>
            <w:r w:rsidRPr="00334A15">
              <w:rPr>
                <w:rFonts w:ascii="Times New Roman" w:hAnsi="Times New Roman"/>
                <w:bCs/>
                <w:sz w:val="22"/>
                <w:szCs w:val="22"/>
              </w:rPr>
              <w:t xml:space="preserve">≤ </w:t>
            </w:r>
            <w:r w:rsidRPr="00334A15">
              <w:rPr>
                <w:rFonts w:ascii="TimesNewRomanPS-BoldMT" w:hAnsi="TimesNewRomanPS-BoldMT" w:cs="TimesNewRomanPS-BoldMT"/>
                <w:bCs/>
                <w:sz w:val="22"/>
                <w:szCs w:val="22"/>
              </w:rPr>
              <w:t>0.690</w:t>
            </w:r>
            <w:del w:id="543" w:author="Lalor, Ben NOR" w:date="2020-07-01T12:13:00Z">
              <w:r w:rsidRPr="00334A15" w:rsidDel="00597D37">
                <w:rPr>
                  <w:rFonts w:ascii="TimesNewRomanPS-BoldMT" w:hAnsi="TimesNewRomanPS-BoldMT" w:cs="TimesNewRomanPS-BoldMT"/>
                  <w:bCs/>
                  <w:sz w:val="22"/>
                  <w:szCs w:val="22"/>
                </w:rPr>
                <w:delText>.</w:delText>
              </w:r>
            </w:del>
          </w:p>
          <w:p w14:paraId="3324FBE1"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WOOD FRAMED AND OTHER TYPES: WEIGHTED AVERAGE U-FACTOR OF WALL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0.110</w:t>
            </w:r>
            <w:del w:id="544" w:author="Lalor, Ben NOR" w:date="2020-07-01T12:13:00Z">
              <w:r w:rsidRPr="00334A15" w:rsidDel="00597D37">
                <w:rPr>
                  <w:rFonts w:ascii="TimesNewRomanPS-BoldMT" w:hAnsi="TimesNewRomanPS-BoldMT" w:cs="TimesNewRomanPS-BoldMT"/>
                  <w:bCs/>
                  <w:sz w:val="22"/>
                  <w:szCs w:val="22"/>
                </w:rPr>
                <w:delText>.</w:delText>
              </w:r>
            </w:del>
          </w:p>
          <w:p w14:paraId="2CDFC17A"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SPANDREL PANELS AND CURTAIN WALL</w:t>
            </w:r>
            <w:r>
              <w:rPr>
                <w:rFonts w:ascii="TimesNewRomanPS-BoldMT" w:hAnsi="TimesNewRomanPS-BoldMT" w:cs="TimesNewRomanPS-BoldMT"/>
                <w:bCs/>
                <w:sz w:val="22"/>
                <w:szCs w:val="22"/>
              </w:rPr>
              <w:t>S</w:t>
            </w:r>
            <w:r w:rsidRPr="00334A15">
              <w:rPr>
                <w:rFonts w:ascii="TimesNewRomanPS-BoldMT" w:hAnsi="TimesNewRomanPS-BoldMT" w:cs="TimesNewRomanPS-BoldMT"/>
                <w:bCs/>
                <w:sz w:val="22"/>
                <w:szCs w:val="22"/>
              </w:rPr>
              <w:t xml:space="preserve">: WEIGHTED AVERAGE U-FACTOR OF WALL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0.280</w:t>
            </w:r>
          </w:p>
          <w:p w14:paraId="6AAF6F45" w14:textId="28800574" w:rsidR="008E36C9" w:rsidRPr="00847D90" w:rsidRDefault="008E36C9" w:rsidP="001E48CC">
            <w:pPr>
              <w:autoSpaceDE w:val="0"/>
              <w:autoSpaceDN w:val="0"/>
              <w:adjustRightInd w:val="0"/>
              <w:rPr>
                <w:rFonts w:ascii="TimesNewRomanPS-BoldMT" w:hAnsi="TimesNewRomanPS-BoldMT" w:cs="TimesNewRomanPS-BoldMT"/>
                <w:bCs/>
                <w:i/>
                <w:caps/>
                <w:color w:val="365F91" w:themeColor="accent1" w:themeShade="BF"/>
                <w:sz w:val="22"/>
                <w:szCs w:val="22"/>
              </w:rPr>
            </w:pPr>
            <w:r w:rsidRPr="00290DF2">
              <w:rPr>
                <w:rFonts w:ascii="TimesNewRomanPS-BoldMT" w:hAnsi="TimesNewRomanPS-BoldMT" w:cs="TimesNewRomanPS-BoldMT"/>
                <w:bCs/>
                <w:i/>
                <w:caps/>
                <w:sz w:val="22"/>
                <w:szCs w:val="22"/>
              </w:rPr>
              <w:t>NOTE: Assembly options can be found in Reference joint appendix JA4</w:t>
            </w:r>
            <w:commentRangeEnd w:id="541"/>
            <w:r w:rsidR="008227A2">
              <w:rPr>
                <w:rStyle w:val="CommentReference"/>
              </w:rPr>
              <w:commentReference w:id="541"/>
            </w:r>
          </w:p>
        </w:tc>
        <w:tc>
          <w:tcPr>
            <w:tcW w:w="853" w:type="dxa"/>
            <w:tcBorders>
              <w:bottom w:val="single" w:sz="4" w:space="0" w:color="auto"/>
            </w:tcBorders>
          </w:tcPr>
          <w:p w14:paraId="7F27D909" w14:textId="77777777" w:rsidR="008E36C9" w:rsidRPr="00334A15" w:rsidRDefault="008E36C9" w:rsidP="001E48CC">
            <w:pPr>
              <w:autoSpaceDE w:val="0"/>
              <w:autoSpaceDN w:val="0"/>
              <w:adjustRightInd w:val="0"/>
              <w:jc w:val="center"/>
            </w:pPr>
            <w:r w:rsidRPr="00334A15">
              <w:sym w:font="Wingdings" w:char="F06F"/>
            </w:r>
          </w:p>
          <w:p w14:paraId="36BE1931" w14:textId="77777777" w:rsidR="008E36C9" w:rsidRPr="00334A15" w:rsidRDefault="008E36C9" w:rsidP="001E48CC">
            <w:pPr>
              <w:autoSpaceDE w:val="0"/>
              <w:autoSpaceDN w:val="0"/>
              <w:adjustRightInd w:val="0"/>
              <w:jc w:val="center"/>
            </w:pPr>
          </w:p>
          <w:p w14:paraId="35D94E6F" w14:textId="77777777" w:rsidR="008E36C9" w:rsidRPr="00334A15" w:rsidRDefault="008E36C9" w:rsidP="001E48CC">
            <w:pPr>
              <w:autoSpaceDE w:val="0"/>
              <w:autoSpaceDN w:val="0"/>
              <w:adjustRightInd w:val="0"/>
              <w:jc w:val="center"/>
            </w:pPr>
          </w:p>
          <w:p w14:paraId="3B8B1C45" w14:textId="77777777" w:rsidR="008E36C9" w:rsidRPr="00334A15" w:rsidRDefault="008E36C9" w:rsidP="001E48CC">
            <w:pPr>
              <w:autoSpaceDE w:val="0"/>
              <w:autoSpaceDN w:val="0"/>
              <w:adjustRightInd w:val="0"/>
              <w:jc w:val="center"/>
            </w:pPr>
            <w:r w:rsidRPr="00334A15">
              <w:sym w:font="Wingdings" w:char="F06F"/>
            </w:r>
          </w:p>
          <w:p w14:paraId="62C851F7" w14:textId="77777777" w:rsidR="008E36C9" w:rsidRPr="00334A15" w:rsidRDefault="008E36C9" w:rsidP="001E48CC">
            <w:pPr>
              <w:autoSpaceDE w:val="0"/>
              <w:autoSpaceDN w:val="0"/>
              <w:adjustRightInd w:val="0"/>
              <w:jc w:val="center"/>
            </w:pPr>
            <w:r w:rsidRPr="00334A15">
              <w:sym w:font="Wingdings" w:char="F06F"/>
            </w:r>
          </w:p>
          <w:p w14:paraId="39FD54D6" w14:textId="77777777" w:rsidR="008E36C9" w:rsidRPr="00334A15" w:rsidRDefault="008E36C9" w:rsidP="001E48CC">
            <w:pPr>
              <w:autoSpaceDE w:val="0"/>
              <w:autoSpaceDN w:val="0"/>
              <w:adjustRightInd w:val="0"/>
              <w:jc w:val="center"/>
            </w:pPr>
            <w:r w:rsidRPr="00334A15">
              <w:sym w:font="Wingdings" w:char="F06F"/>
            </w:r>
          </w:p>
          <w:p w14:paraId="46AC62FE" w14:textId="77777777" w:rsidR="008E36C9" w:rsidRPr="00334A15" w:rsidRDefault="008E36C9" w:rsidP="001E48CC">
            <w:pPr>
              <w:autoSpaceDE w:val="0"/>
              <w:autoSpaceDN w:val="0"/>
              <w:adjustRightInd w:val="0"/>
              <w:jc w:val="center"/>
            </w:pPr>
          </w:p>
          <w:p w14:paraId="5E5E8E87" w14:textId="77777777" w:rsidR="008E36C9" w:rsidRPr="00334A15" w:rsidRDefault="008E36C9" w:rsidP="001E48CC">
            <w:pPr>
              <w:autoSpaceDE w:val="0"/>
              <w:autoSpaceDN w:val="0"/>
              <w:adjustRightInd w:val="0"/>
              <w:jc w:val="center"/>
            </w:pPr>
            <w:r w:rsidRPr="00334A15">
              <w:sym w:font="Wingdings" w:char="F06F"/>
            </w:r>
          </w:p>
          <w:p w14:paraId="6C8EAC3A" w14:textId="77777777" w:rsidR="008E36C9" w:rsidRPr="00334A15" w:rsidRDefault="008E36C9" w:rsidP="001E48CC">
            <w:pPr>
              <w:autoSpaceDE w:val="0"/>
              <w:autoSpaceDN w:val="0"/>
              <w:adjustRightInd w:val="0"/>
              <w:jc w:val="center"/>
            </w:pPr>
          </w:p>
          <w:p w14:paraId="38722F72" w14:textId="77777777" w:rsidR="008E36C9" w:rsidRPr="00334A15" w:rsidRDefault="008E36C9" w:rsidP="001E48CC">
            <w:pPr>
              <w:autoSpaceDE w:val="0"/>
              <w:autoSpaceDN w:val="0"/>
              <w:adjustRightInd w:val="0"/>
              <w:jc w:val="center"/>
            </w:pPr>
            <w:r w:rsidRPr="00334A15">
              <w:sym w:font="Wingdings" w:char="F06F"/>
            </w:r>
          </w:p>
          <w:p w14:paraId="0F93045B" w14:textId="77777777" w:rsidR="008E36C9" w:rsidRPr="00334A15" w:rsidRDefault="008E36C9" w:rsidP="001E48CC">
            <w:pPr>
              <w:autoSpaceDE w:val="0"/>
              <w:autoSpaceDN w:val="0"/>
              <w:adjustRightInd w:val="0"/>
              <w:jc w:val="center"/>
            </w:pPr>
          </w:p>
          <w:p w14:paraId="161AC5AB" w14:textId="77777777" w:rsidR="008E36C9" w:rsidRPr="00334A15" w:rsidRDefault="008E36C9" w:rsidP="001E48CC">
            <w:pPr>
              <w:autoSpaceDE w:val="0"/>
              <w:autoSpaceDN w:val="0"/>
              <w:adjustRightInd w:val="0"/>
              <w:jc w:val="center"/>
            </w:pPr>
            <w:r w:rsidRPr="00334A15">
              <w:sym w:font="Wingdings" w:char="F06F"/>
            </w:r>
          </w:p>
        </w:tc>
        <w:tc>
          <w:tcPr>
            <w:tcW w:w="611" w:type="dxa"/>
            <w:tcBorders>
              <w:bottom w:val="single" w:sz="4" w:space="0" w:color="auto"/>
            </w:tcBorders>
          </w:tcPr>
          <w:p w14:paraId="1C1DE3DA" w14:textId="77777777" w:rsidR="008E36C9" w:rsidRPr="00334A15" w:rsidRDefault="008E36C9" w:rsidP="001E48CC">
            <w:pPr>
              <w:autoSpaceDE w:val="0"/>
              <w:autoSpaceDN w:val="0"/>
              <w:adjustRightInd w:val="0"/>
              <w:jc w:val="center"/>
            </w:pPr>
            <w:r w:rsidRPr="00334A15">
              <w:sym w:font="Wingdings" w:char="F06F"/>
            </w:r>
          </w:p>
          <w:p w14:paraId="41BAD48C" w14:textId="77777777" w:rsidR="008E36C9" w:rsidRPr="00334A15" w:rsidRDefault="008E36C9" w:rsidP="001E48CC">
            <w:pPr>
              <w:autoSpaceDE w:val="0"/>
              <w:autoSpaceDN w:val="0"/>
              <w:adjustRightInd w:val="0"/>
              <w:jc w:val="center"/>
            </w:pPr>
          </w:p>
          <w:p w14:paraId="3778DB19" w14:textId="77777777" w:rsidR="008E36C9" w:rsidRPr="00334A15" w:rsidRDefault="008E36C9" w:rsidP="001E48CC">
            <w:pPr>
              <w:autoSpaceDE w:val="0"/>
              <w:autoSpaceDN w:val="0"/>
              <w:adjustRightInd w:val="0"/>
              <w:jc w:val="center"/>
            </w:pPr>
          </w:p>
          <w:p w14:paraId="110D14EC" w14:textId="77777777" w:rsidR="008E36C9" w:rsidRPr="00334A15" w:rsidRDefault="008E36C9" w:rsidP="001E48CC">
            <w:pPr>
              <w:autoSpaceDE w:val="0"/>
              <w:autoSpaceDN w:val="0"/>
              <w:adjustRightInd w:val="0"/>
              <w:jc w:val="center"/>
            </w:pPr>
            <w:r w:rsidRPr="00334A15">
              <w:sym w:font="Wingdings" w:char="F06F"/>
            </w:r>
          </w:p>
          <w:p w14:paraId="3DE85596" w14:textId="77777777" w:rsidR="008E36C9" w:rsidRPr="00334A15" w:rsidRDefault="008E36C9" w:rsidP="001E48CC">
            <w:pPr>
              <w:autoSpaceDE w:val="0"/>
              <w:autoSpaceDN w:val="0"/>
              <w:adjustRightInd w:val="0"/>
              <w:jc w:val="center"/>
            </w:pPr>
            <w:r w:rsidRPr="00334A15">
              <w:sym w:font="Wingdings" w:char="F06F"/>
            </w:r>
          </w:p>
          <w:p w14:paraId="152829A5" w14:textId="77777777" w:rsidR="008E36C9" w:rsidRPr="00334A15" w:rsidRDefault="008E36C9" w:rsidP="001E48CC">
            <w:pPr>
              <w:autoSpaceDE w:val="0"/>
              <w:autoSpaceDN w:val="0"/>
              <w:adjustRightInd w:val="0"/>
              <w:jc w:val="center"/>
            </w:pPr>
            <w:r w:rsidRPr="00334A15">
              <w:sym w:font="Wingdings" w:char="F06F"/>
            </w:r>
          </w:p>
          <w:p w14:paraId="40D263BA" w14:textId="77777777" w:rsidR="008E36C9" w:rsidRPr="00334A15" w:rsidRDefault="008E36C9" w:rsidP="001E48CC">
            <w:pPr>
              <w:autoSpaceDE w:val="0"/>
              <w:autoSpaceDN w:val="0"/>
              <w:adjustRightInd w:val="0"/>
              <w:jc w:val="center"/>
            </w:pPr>
          </w:p>
          <w:p w14:paraId="6248A6AB" w14:textId="77777777" w:rsidR="008E36C9" w:rsidRPr="00334A15" w:rsidRDefault="008E36C9" w:rsidP="001E48CC">
            <w:pPr>
              <w:autoSpaceDE w:val="0"/>
              <w:autoSpaceDN w:val="0"/>
              <w:adjustRightInd w:val="0"/>
              <w:jc w:val="center"/>
            </w:pPr>
            <w:r w:rsidRPr="00334A15">
              <w:sym w:font="Wingdings" w:char="F06F"/>
            </w:r>
          </w:p>
          <w:p w14:paraId="182ECEA2" w14:textId="77777777" w:rsidR="008E36C9" w:rsidRPr="00334A15" w:rsidRDefault="008E36C9" w:rsidP="001E48CC">
            <w:pPr>
              <w:autoSpaceDE w:val="0"/>
              <w:autoSpaceDN w:val="0"/>
              <w:adjustRightInd w:val="0"/>
              <w:jc w:val="center"/>
            </w:pPr>
          </w:p>
          <w:p w14:paraId="56B9CE87" w14:textId="77777777" w:rsidR="008E36C9" w:rsidRPr="00334A15" w:rsidRDefault="008E36C9" w:rsidP="001E48CC">
            <w:pPr>
              <w:autoSpaceDE w:val="0"/>
              <w:autoSpaceDN w:val="0"/>
              <w:adjustRightInd w:val="0"/>
              <w:jc w:val="center"/>
            </w:pPr>
            <w:r w:rsidRPr="00334A15">
              <w:sym w:font="Wingdings" w:char="F06F"/>
            </w:r>
          </w:p>
          <w:p w14:paraId="3134FB4B" w14:textId="77777777" w:rsidR="008E36C9" w:rsidRPr="00334A15" w:rsidRDefault="008E36C9" w:rsidP="001E48CC">
            <w:pPr>
              <w:autoSpaceDE w:val="0"/>
              <w:autoSpaceDN w:val="0"/>
              <w:adjustRightInd w:val="0"/>
              <w:jc w:val="center"/>
            </w:pPr>
          </w:p>
          <w:p w14:paraId="58993573" w14:textId="77777777" w:rsidR="008E36C9" w:rsidRPr="00334A15" w:rsidRDefault="008E36C9" w:rsidP="001E48CC">
            <w:pPr>
              <w:autoSpaceDE w:val="0"/>
              <w:autoSpaceDN w:val="0"/>
              <w:adjustRightInd w:val="0"/>
              <w:jc w:val="center"/>
            </w:pPr>
            <w:r w:rsidRPr="00334A15">
              <w:sym w:font="Wingdings" w:char="F06F"/>
            </w:r>
          </w:p>
        </w:tc>
      </w:tr>
      <w:tr w:rsidR="008E36C9" w14:paraId="7A1B6483" w14:textId="77777777" w:rsidTr="008E36C9">
        <w:tc>
          <w:tcPr>
            <w:tcW w:w="8845" w:type="dxa"/>
            <w:vAlign w:val="center"/>
          </w:tcPr>
          <w:p w14:paraId="2644FE6C" w14:textId="4FC5EC83" w:rsidR="008E36C9" w:rsidRPr="007F2909" w:rsidRDefault="008E36C9" w:rsidP="001E48CC">
            <w:pPr>
              <w:autoSpaceDE w:val="0"/>
              <w:autoSpaceDN w:val="0"/>
              <w:adjustRightInd w:val="0"/>
              <w:rPr>
                <w:rFonts w:ascii="TimesNewRomanPS-BoldMT" w:hAnsi="TimesNewRomanPS-BoldMT" w:cs="TimesNewRomanPS-BoldMT"/>
                <w:b/>
                <w:bCs/>
                <w:caps/>
                <w:sz w:val="22"/>
                <w:szCs w:val="22"/>
              </w:rPr>
            </w:pPr>
            <w:commentRangeStart w:id="545"/>
            <w:r w:rsidRPr="007F2909">
              <w:rPr>
                <w:rFonts w:ascii="TimesNewRomanPS-BoldMT" w:hAnsi="TimesNewRomanPS-BoldMT" w:cs="TimesNewRomanPS-BoldMT"/>
                <w:b/>
                <w:bCs/>
                <w:caps/>
                <w:color w:val="365F91" w:themeColor="accent1" w:themeShade="BF"/>
                <w:sz w:val="22"/>
                <w:szCs w:val="22"/>
              </w:rPr>
              <w:t>§120.7(</w:t>
            </w:r>
            <w:r w:rsidRPr="00584CA2">
              <w:rPr>
                <w:rFonts w:ascii="TimesNewRomanPS-BoldMT" w:hAnsi="TimesNewRomanPS-BoldMT" w:cs="TimesNewRomanPS-BoldMT"/>
                <w:b/>
                <w:bCs/>
                <w:color w:val="365F91" w:themeColor="accent1" w:themeShade="BF"/>
                <w:sz w:val="22"/>
                <w:szCs w:val="22"/>
              </w:rPr>
              <w:t>b</w:t>
            </w:r>
            <w:r w:rsidRPr="007F2909">
              <w:rPr>
                <w:rFonts w:ascii="TimesNewRomanPS-BoldMT" w:hAnsi="TimesNewRomanPS-BoldMT" w:cs="TimesNewRomanPS-BoldMT"/>
                <w:b/>
                <w:bCs/>
                <w:caps/>
                <w:color w:val="365F91" w:themeColor="accent1" w:themeShade="BF"/>
                <w:sz w:val="22"/>
                <w:szCs w:val="22"/>
              </w:rPr>
              <w:t>)7</w:t>
            </w:r>
            <w:ins w:id="546" w:author="Lalor, Ben NOR" w:date="2020-07-01T12:17:00Z">
              <w:r w:rsidR="00A061BC">
                <w:rPr>
                  <w:rFonts w:ascii="TimesNewRomanPS-BoldMT" w:hAnsi="TimesNewRomanPS-BoldMT" w:cs="TimesNewRomanPS-BoldMT"/>
                  <w:b/>
                  <w:bCs/>
                  <w:caps/>
                  <w:color w:val="365F91" w:themeColor="accent1" w:themeShade="BF"/>
                  <w:sz w:val="22"/>
                  <w:szCs w:val="22"/>
                </w:rPr>
                <w:t>B</w:t>
              </w:r>
            </w:ins>
            <w:r w:rsidRPr="007F2909">
              <w:rPr>
                <w:rFonts w:ascii="TimesNewRomanPS-BoldMT" w:hAnsi="TimesNewRomanPS-BoldMT" w:cs="TimesNewRomanPS-BoldMT"/>
                <w:b/>
                <w:bCs/>
                <w:caps/>
                <w:color w:val="365F91" w:themeColor="accent1" w:themeShade="BF"/>
                <w:sz w:val="22"/>
                <w:szCs w:val="22"/>
              </w:rPr>
              <w:t xml:space="preserve"> </w:t>
            </w:r>
            <w:r w:rsidRPr="007F2909">
              <w:rPr>
                <w:rFonts w:ascii="TimesNewRomanPS-BoldMT" w:hAnsi="TimesNewRomanPS-BoldMT" w:cs="TimesNewRomanPS-BoldMT"/>
                <w:b/>
                <w:bCs/>
                <w:caps/>
                <w:sz w:val="22"/>
                <w:szCs w:val="22"/>
              </w:rPr>
              <w:t>Demising Wall Insulation – Metal Frame</w:t>
            </w:r>
          </w:p>
          <w:p w14:paraId="3FE13D04" w14:textId="377FCD9E" w:rsidR="008E36C9" w:rsidRPr="00847D90" w:rsidRDefault="008E36C9" w:rsidP="001E48CC">
            <w:pPr>
              <w:autoSpaceDE w:val="0"/>
              <w:autoSpaceDN w:val="0"/>
              <w:adjustRightInd w:val="0"/>
              <w:rPr>
                <w:rFonts w:ascii="TimesNewRomanPS-BoldMT" w:hAnsi="TimesNewRomanPS-BoldMT" w:cs="TimesNewRomanPS-BoldMT"/>
                <w:bCs/>
                <w:caps/>
                <w:sz w:val="22"/>
                <w:szCs w:val="22"/>
              </w:rPr>
            </w:pPr>
            <w:r w:rsidRPr="007F2909">
              <w:rPr>
                <w:rFonts w:ascii="TimesNewRomanPS-BoldMT" w:hAnsi="TimesNewRomanPS-BoldMT" w:cs="TimesNewRomanPS-BoldMT"/>
                <w:bCs/>
                <w:caps/>
                <w:sz w:val="22"/>
                <w:szCs w:val="22"/>
              </w:rPr>
              <w:t>Metal frame walls shall have a maximum U-factor of 0.151. This project complies wit</w:t>
            </w:r>
            <w:r w:rsidRPr="00847D90">
              <w:rPr>
                <w:rFonts w:ascii="TimesNewRomanPS-BoldMT" w:hAnsi="TimesNewRomanPS-BoldMT" w:cs="TimesNewRomanPS-BoldMT"/>
                <w:bCs/>
                <w:caps/>
                <w:sz w:val="22"/>
                <w:szCs w:val="22"/>
              </w:rPr>
              <w:t xml:space="preserve">h minimum insulation shown for the following framing options from </w:t>
            </w:r>
            <w:r w:rsidRPr="00334A15">
              <w:rPr>
                <w:rFonts w:ascii="TimesNewRomanPS-BoldMT" w:hAnsi="TimesNewRomanPS-BoldMT" w:cs="TimesNewRomanPS-BoldMT"/>
                <w:b/>
                <w:bCs/>
                <w:caps/>
                <w:color w:val="365F91" w:themeColor="accent1" w:themeShade="BF"/>
                <w:sz w:val="22"/>
                <w:szCs w:val="22"/>
              </w:rPr>
              <w:t>Reference Joint Appendix JA4</w:t>
            </w:r>
            <w:ins w:id="547" w:author="Lalor, Ben NOR [2]" w:date="2020-11-19T15:38:00Z">
              <w:r w:rsidR="00D72A5B">
                <w:rPr>
                  <w:rFonts w:ascii="TimesNewRomanPS-BoldMT" w:hAnsi="TimesNewRomanPS-BoldMT" w:cs="TimesNewRomanPS-BoldMT"/>
                  <w:bCs/>
                  <w:caps/>
                  <w:sz w:val="22"/>
                  <w:szCs w:val="22"/>
                </w:rPr>
                <w:t>:</w:t>
              </w:r>
              <w:commentRangeEnd w:id="545"/>
              <w:r w:rsidR="00D72A5B">
                <w:rPr>
                  <w:rStyle w:val="CommentReference"/>
                </w:rPr>
                <w:commentReference w:id="545"/>
              </w:r>
            </w:ins>
            <w:del w:id="548" w:author="Lalor, Ben NOR [2]" w:date="2020-11-19T15:38:00Z">
              <w:r w:rsidRPr="00847D90" w:rsidDel="00D72A5B">
                <w:rPr>
                  <w:rFonts w:ascii="TimesNewRomanPS-BoldMT" w:hAnsi="TimesNewRomanPS-BoldMT" w:cs="TimesNewRomanPS-BoldMT"/>
                  <w:bCs/>
                  <w:caps/>
                  <w:sz w:val="22"/>
                  <w:szCs w:val="22"/>
                </w:rPr>
                <w:delText xml:space="preserve"> </w:delText>
              </w:r>
            </w:del>
            <w:commentRangeStart w:id="549"/>
            <w:commentRangeStart w:id="550"/>
            <w:del w:id="551" w:author="Lalor, Ben NOR [2]" w:date="2020-11-19T15:23:00Z">
              <w:r w:rsidRPr="00847D90" w:rsidDel="008227A2">
                <w:rPr>
                  <w:rFonts w:ascii="TimesNewRomanPS-BoldMT" w:hAnsi="TimesNewRomanPS-BoldMT" w:cs="TimesNewRomanPS-BoldMT"/>
                  <w:bCs/>
                  <w:caps/>
                  <w:sz w:val="22"/>
                  <w:szCs w:val="22"/>
                </w:rPr>
                <w:delText>(choose one):</w:delText>
              </w:r>
              <w:commentRangeEnd w:id="549"/>
              <w:r w:rsidR="003F1F7D" w:rsidDel="008227A2">
                <w:rPr>
                  <w:rStyle w:val="CommentReference"/>
                </w:rPr>
                <w:commentReference w:id="549"/>
              </w:r>
              <w:commentRangeEnd w:id="550"/>
              <w:r w:rsidR="00A061BC" w:rsidDel="008227A2">
                <w:rPr>
                  <w:rStyle w:val="CommentReference"/>
                </w:rPr>
                <w:commentReference w:id="550"/>
              </w:r>
            </w:del>
          </w:p>
          <w:p w14:paraId="3EEE9CBE" w14:textId="3E10A29A" w:rsidR="008E36C9" w:rsidRDefault="008E36C9" w:rsidP="001E48CC">
            <w:pPr>
              <w:autoSpaceDE w:val="0"/>
              <w:autoSpaceDN w:val="0"/>
              <w:adjustRightInd w:val="0"/>
              <w:rPr>
                <w:rFonts w:ascii="TimesNewRomanPS-BoldMT" w:hAnsi="TimesNewRomanPS-BoldMT" w:cs="TimesNewRomanPS-BoldMT"/>
                <w:bCs/>
                <w:caps/>
                <w:sz w:val="22"/>
                <w:szCs w:val="22"/>
              </w:rPr>
            </w:pPr>
            <w:r w:rsidRPr="00334A15">
              <w:rPr>
                <w:caps/>
              </w:rPr>
              <w:t xml:space="preserve">  </w:t>
            </w:r>
            <w:commentRangeStart w:id="552"/>
            <w:r w:rsidRPr="00334A15">
              <w:rPr>
                <w:rFonts w:ascii="TimesNewRomanPS-BoldMT" w:hAnsi="TimesNewRomanPS-BoldMT" w:cs="TimesNewRomanPS-BoldMT"/>
                <w:bCs/>
                <w:caps/>
                <w:sz w:val="22"/>
                <w:szCs w:val="22"/>
              </w:rPr>
              <w:t>4” studs, 16” or 24” o.c.: R-13</w:t>
            </w:r>
            <w:r>
              <w:rPr>
                <w:rFonts w:ascii="TimesNewRomanPS-BoldMT" w:hAnsi="TimesNewRomanPS-BoldMT" w:cs="TimesNewRomanPS-BoldMT"/>
                <w:bCs/>
                <w:caps/>
                <w:sz w:val="22"/>
                <w:szCs w:val="22"/>
              </w:rPr>
              <w:t xml:space="preserve"> Cavity</w:t>
            </w:r>
            <w:r w:rsidRPr="00334A15">
              <w:rPr>
                <w:rFonts w:ascii="TimesNewRomanPS-BoldMT" w:hAnsi="TimesNewRomanPS-BoldMT" w:cs="TimesNewRomanPS-BoldMT"/>
                <w:bCs/>
                <w:caps/>
                <w:sz w:val="22"/>
                <w:szCs w:val="22"/>
              </w:rPr>
              <w:t>. R-2 continuous insulation required</w:t>
            </w:r>
            <w:r>
              <w:rPr>
                <w:rFonts w:ascii="TimesNewRomanPS-BoldMT" w:hAnsi="TimesNewRomanPS-BoldMT" w:cs="TimesNewRomanPS-BoldMT"/>
                <w:bCs/>
                <w:caps/>
                <w:sz w:val="22"/>
                <w:szCs w:val="22"/>
              </w:rPr>
              <w:t xml:space="preserve">  </w:t>
            </w:r>
            <w:commentRangeEnd w:id="552"/>
            <w:r w:rsidR="00D72A5B">
              <w:rPr>
                <w:rStyle w:val="CommentReference"/>
              </w:rPr>
              <w:commentReference w:id="552"/>
            </w:r>
          </w:p>
          <w:p w14:paraId="6E10FB00" w14:textId="77777777" w:rsidR="008E36C9" w:rsidRDefault="008E36C9" w:rsidP="00A17CA3">
            <w:pPr>
              <w:autoSpaceDE w:val="0"/>
              <w:autoSpaceDN w:val="0"/>
              <w:adjustRightInd w:val="0"/>
              <w:rPr>
                <w:rFonts w:ascii="TimesNewRomanPS-BoldMT" w:hAnsi="TimesNewRomanPS-BoldMT" w:cs="TimesNewRomanPS-BoldMT"/>
                <w:bCs/>
                <w:caps/>
                <w:sz w:val="22"/>
                <w:szCs w:val="22"/>
              </w:rPr>
            </w:pPr>
            <w:commentRangeStart w:id="553"/>
            <w:r>
              <w:rPr>
                <w:rFonts w:ascii="TimesNewRomanPS-BoldMT" w:hAnsi="TimesNewRomanPS-BoldMT" w:cs="TimesNewRomanPS-BoldMT"/>
                <w:bCs/>
                <w:caps/>
                <w:sz w:val="22"/>
                <w:szCs w:val="22"/>
              </w:rPr>
              <w:t>6</w:t>
            </w:r>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studs, 16” or 24” o.c.: R-19 Cavity</w:t>
            </w:r>
            <w:r w:rsidRPr="00334A15">
              <w:rPr>
                <w:rFonts w:ascii="TimesNewRomanPS-BoldMT" w:hAnsi="TimesNewRomanPS-BoldMT" w:cs="TimesNewRomanPS-BoldMT"/>
                <w:bCs/>
                <w:caps/>
                <w:sz w:val="22"/>
                <w:szCs w:val="22"/>
              </w:rPr>
              <w:t>. R-2 continuous insulation required</w:t>
            </w:r>
            <w:r>
              <w:rPr>
                <w:rFonts w:ascii="TimesNewRomanPS-BoldMT" w:hAnsi="TimesNewRomanPS-BoldMT" w:cs="TimesNewRomanPS-BoldMT"/>
                <w:bCs/>
                <w:caps/>
                <w:sz w:val="22"/>
                <w:szCs w:val="22"/>
              </w:rPr>
              <w:t xml:space="preserve">  </w:t>
            </w:r>
            <w:commentRangeEnd w:id="553"/>
            <w:r w:rsidR="00D72A5B">
              <w:rPr>
                <w:rStyle w:val="CommentReference"/>
              </w:rPr>
              <w:commentReference w:id="553"/>
            </w:r>
          </w:p>
          <w:p w14:paraId="62FFFA24" w14:textId="77777777" w:rsidR="008E36C9" w:rsidRPr="007D4C66" w:rsidRDefault="008E36C9" w:rsidP="001E48CC">
            <w:pPr>
              <w:autoSpaceDE w:val="0"/>
              <w:autoSpaceDN w:val="0"/>
              <w:adjustRightInd w:val="0"/>
              <w:rPr>
                <w:rFonts w:ascii="TimesNewRomanPS-BoldMT" w:hAnsi="TimesNewRomanPS-BoldMT" w:cs="TimesNewRomanPS-BoldMT"/>
                <w:bCs/>
                <w:caps/>
                <w:sz w:val="22"/>
                <w:szCs w:val="22"/>
              </w:rPr>
            </w:pPr>
            <w:commentRangeStart w:id="554"/>
            <w:r w:rsidRPr="007D4C66">
              <w:rPr>
                <w:rFonts w:ascii="TimesNewRomanPS-BoldMT" w:hAnsi="TimesNewRomanPS-BoldMT" w:cs="TimesNewRomanPS-BoldMT"/>
                <w:bCs/>
                <w:caps/>
                <w:sz w:val="22"/>
                <w:szCs w:val="22"/>
              </w:rPr>
              <w:t xml:space="preserve">8” studs, 24” o.c.: R-22 batt. No continuous insulation required. </w:t>
            </w:r>
            <w:commentRangeEnd w:id="554"/>
            <w:r w:rsidR="00D72A5B">
              <w:rPr>
                <w:rStyle w:val="CommentReference"/>
              </w:rPr>
              <w:commentReference w:id="554"/>
            </w:r>
          </w:p>
          <w:p w14:paraId="112C1E1C" w14:textId="77777777" w:rsidR="008E36C9" w:rsidRPr="007D4C66" w:rsidRDefault="008E36C9" w:rsidP="001E48CC">
            <w:pPr>
              <w:autoSpaceDE w:val="0"/>
              <w:autoSpaceDN w:val="0"/>
              <w:adjustRightInd w:val="0"/>
              <w:rPr>
                <w:rFonts w:ascii="TimesNewRomanPS-BoldMT" w:hAnsi="TimesNewRomanPS-BoldMT" w:cs="TimesNewRomanPS-BoldMT"/>
                <w:bCs/>
                <w:caps/>
                <w:sz w:val="22"/>
                <w:szCs w:val="22"/>
              </w:rPr>
            </w:pPr>
            <w:r w:rsidRPr="007D4C66">
              <w:rPr>
                <w:caps/>
              </w:rPr>
              <w:t xml:space="preserve"> </w:t>
            </w:r>
            <w:r w:rsidRPr="007D4C66">
              <w:rPr>
                <w:rFonts w:ascii="TimesNewRomanPS-BoldMT" w:hAnsi="TimesNewRomanPS-BoldMT" w:cs="TimesNewRomanPS-BoldMT"/>
                <w:bCs/>
                <w:caps/>
                <w:sz w:val="22"/>
                <w:szCs w:val="22"/>
              </w:rPr>
              <w:t>Other: Provide Submitter Notes</w:t>
            </w:r>
          </w:p>
          <w:p w14:paraId="648BC248" w14:textId="77777777" w:rsidR="008E36C9" w:rsidRPr="00593DC8" w:rsidRDefault="008E36C9" w:rsidP="001E48CC">
            <w:pPr>
              <w:autoSpaceDE w:val="0"/>
              <w:autoSpaceDN w:val="0"/>
              <w:adjustRightInd w:val="0"/>
              <w:rPr>
                <w:rFonts w:ascii="TimesNewRomanPS-BoldMT" w:hAnsi="TimesNewRomanPS-BoldMT" w:cs="TimesNewRomanPS-BoldMT"/>
                <w:bCs/>
                <w:i/>
                <w:caps/>
                <w:sz w:val="22"/>
                <w:szCs w:val="22"/>
              </w:rPr>
            </w:pPr>
            <w:commentRangeStart w:id="555"/>
            <w:r w:rsidRPr="00593DC8">
              <w:rPr>
                <w:rFonts w:ascii="TimesNewRomanPS-BoldMT" w:hAnsi="TimesNewRomanPS-BoldMT" w:cs="TimesNewRomanPS-BoldMT"/>
                <w:bCs/>
                <w:i/>
                <w:caps/>
                <w:sz w:val="22"/>
                <w:szCs w:val="22"/>
              </w:rPr>
              <w:t xml:space="preserve">Note: closer stud spacing and/or lower batt R-value and/or smaller studs requires continuous insulative sheathing. </w:t>
            </w:r>
          </w:p>
          <w:p w14:paraId="60A92124" w14:textId="1F3AB834" w:rsidR="008E36C9" w:rsidRPr="007F2909" w:rsidRDefault="008E36C9" w:rsidP="001E48CC">
            <w:pPr>
              <w:autoSpaceDE w:val="0"/>
              <w:autoSpaceDN w:val="0"/>
              <w:adjustRightInd w:val="0"/>
              <w:rPr>
                <w:i/>
                <w:caps/>
              </w:rPr>
            </w:pPr>
            <w:r w:rsidRPr="00290DF2">
              <w:rPr>
                <w:rFonts w:ascii="TimesNewRomanPS-BoldMT" w:hAnsi="TimesNewRomanPS-BoldMT" w:cs="TimesNewRomanPS-BoldMT"/>
                <w:bCs/>
                <w:i/>
                <w:caps/>
                <w:sz w:val="22"/>
                <w:szCs w:val="22"/>
              </w:rPr>
              <w:t>Note: Insulation is not required for non-frameD demising walls.</w:t>
            </w:r>
            <w:commentRangeEnd w:id="555"/>
            <w:r w:rsidR="00D72A5B">
              <w:rPr>
                <w:rStyle w:val="CommentReference"/>
              </w:rPr>
              <w:commentReference w:id="555"/>
            </w:r>
          </w:p>
        </w:tc>
        <w:tc>
          <w:tcPr>
            <w:tcW w:w="853" w:type="dxa"/>
            <w:tcBorders>
              <w:bottom w:val="single" w:sz="4" w:space="0" w:color="auto"/>
            </w:tcBorders>
          </w:tcPr>
          <w:p w14:paraId="379A7D74" w14:textId="77777777" w:rsidR="008E36C9" w:rsidRDefault="008E36C9" w:rsidP="001E48CC">
            <w:pPr>
              <w:autoSpaceDE w:val="0"/>
              <w:autoSpaceDN w:val="0"/>
              <w:adjustRightInd w:val="0"/>
              <w:jc w:val="center"/>
            </w:pPr>
            <w:r>
              <w:sym w:font="Wingdings" w:char="F06F"/>
            </w:r>
          </w:p>
          <w:p w14:paraId="3CCBADE6" w14:textId="77777777" w:rsidR="008E36C9" w:rsidRDefault="008E36C9" w:rsidP="001E48CC">
            <w:pPr>
              <w:autoSpaceDE w:val="0"/>
              <w:autoSpaceDN w:val="0"/>
              <w:adjustRightInd w:val="0"/>
              <w:jc w:val="center"/>
            </w:pPr>
          </w:p>
          <w:p w14:paraId="6CDB1377" w14:textId="77777777" w:rsidR="008E36C9" w:rsidRDefault="008E36C9" w:rsidP="001E48CC">
            <w:pPr>
              <w:autoSpaceDE w:val="0"/>
              <w:autoSpaceDN w:val="0"/>
              <w:adjustRightInd w:val="0"/>
              <w:jc w:val="center"/>
            </w:pPr>
          </w:p>
          <w:p w14:paraId="2B869DF0" w14:textId="77777777" w:rsidR="008E36C9" w:rsidRDefault="008E36C9" w:rsidP="001E48CC">
            <w:pPr>
              <w:autoSpaceDE w:val="0"/>
              <w:autoSpaceDN w:val="0"/>
              <w:adjustRightInd w:val="0"/>
              <w:jc w:val="center"/>
            </w:pPr>
          </w:p>
          <w:p w14:paraId="6665D4A1" w14:textId="77777777" w:rsidR="008E36C9" w:rsidRDefault="008E36C9" w:rsidP="001E48CC">
            <w:pPr>
              <w:autoSpaceDE w:val="0"/>
              <w:autoSpaceDN w:val="0"/>
              <w:adjustRightInd w:val="0"/>
              <w:jc w:val="center"/>
              <w:rPr>
                <w:caps/>
              </w:rPr>
            </w:pPr>
            <w:r w:rsidRPr="007F2909">
              <w:rPr>
                <w:caps/>
              </w:rPr>
              <w:sym w:font="Wingdings" w:char="F06F"/>
            </w:r>
          </w:p>
          <w:p w14:paraId="618BAAEC" w14:textId="77777777" w:rsidR="008E36C9" w:rsidRDefault="008E36C9" w:rsidP="00A17CA3">
            <w:pPr>
              <w:autoSpaceDE w:val="0"/>
              <w:autoSpaceDN w:val="0"/>
              <w:adjustRightInd w:val="0"/>
              <w:jc w:val="center"/>
              <w:rPr>
                <w:caps/>
              </w:rPr>
            </w:pPr>
            <w:r w:rsidRPr="007F2909">
              <w:rPr>
                <w:caps/>
              </w:rPr>
              <w:sym w:font="Wingdings" w:char="F06F"/>
            </w:r>
          </w:p>
          <w:p w14:paraId="2057C0C9" w14:textId="77777777" w:rsidR="008E36C9" w:rsidRDefault="008E36C9" w:rsidP="001E48CC">
            <w:pPr>
              <w:autoSpaceDE w:val="0"/>
              <w:autoSpaceDN w:val="0"/>
              <w:adjustRightInd w:val="0"/>
              <w:jc w:val="center"/>
              <w:rPr>
                <w:caps/>
              </w:rPr>
            </w:pPr>
          </w:p>
          <w:p w14:paraId="6B9B1986" w14:textId="77777777" w:rsidR="008E36C9" w:rsidRDefault="008E36C9" w:rsidP="001E48CC">
            <w:pPr>
              <w:autoSpaceDE w:val="0"/>
              <w:autoSpaceDN w:val="0"/>
              <w:adjustRightInd w:val="0"/>
              <w:jc w:val="center"/>
              <w:rPr>
                <w:caps/>
              </w:rPr>
            </w:pPr>
          </w:p>
          <w:p w14:paraId="382F1F3E" w14:textId="77777777" w:rsidR="008E36C9" w:rsidRDefault="008E36C9" w:rsidP="001E48CC">
            <w:pPr>
              <w:autoSpaceDE w:val="0"/>
              <w:autoSpaceDN w:val="0"/>
              <w:adjustRightInd w:val="0"/>
              <w:jc w:val="center"/>
              <w:rPr>
                <w:caps/>
              </w:rPr>
            </w:pPr>
            <w:r w:rsidRPr="007F2909">
              <w:rPr>
                <w:caps/>
              </w:rPr>
              <w:sym w:font="Wingdings" w:char="F06F"/>
            </w:r>
          </w:p>
          <w:p w14:paraId="02CE6737" w14:textId="77777777" w:rsidR="008E36C9" w:rsidRDefault="008E36C9" w:rsidP="001E48CC">
            <w:pPr>
              <w:autoSpaceDE w:val="0"/>
              <w:autoSpaceDN w:val="0"/>
              <w:adjustRightInd w:val="0"/>
              <w:jc w:val="center"/>
              <w:rPr>
                <w:caps/>
              </w:rPr>
            </w:pPr>
            <w:r w:rsidRPr="007F2909">
              <w:rPr>
                <w:caps/>
              </w:rPr>
              <w:sym w:font="Wingdings" w:char="F06F"/>
            </w:r>
          </w:p>
          <w:p w14:paraId="435A6CB7" w14:textId="77777777" w:rsidR="008E36C9" w:rsidRPr="00D50432" w:rsidRDefault="008E36C9" w:rsidP="001E48CC">
            <w:pPr>
              <w:autoSpaceDE w:val="0"/>
              <w:autoSpaceDN w:val="0"/>
              <w:adjustRightInd w:val="0"/>
              <w:jc w:val="center"/>
              <w:rPr>
                <w:rFonts w:ascii="TimesNewRomanPSMT" w:hAnsi="TimesNewRomanPSMT" w:cs="TimesNewRomanPSMT"/>
                <w:b/>
                <w:sz w:val="22"/>
                <w:szCs w:val="22"/>
              </w:rPr>
            </w:pPr>
          </w:p>
        </w:tc>
        <w:tc>
          <w:tcPr>
            <w:tcW w:w="611" w:type="dxa"/>
            <w:tcBorders>
              <w:bottom w:val="single" w:sz="4" w:space="0" w:color="auto"/>
            </w:tcBorders>
          </w:tcPr>
          <w:p w14:paraId="7F098A1C" w14:textId="77777777" w:rsidR="008E36C9" w:rsidRDefault="008E36C9" w:rsidP="001E48CC">
            <w:pPr>
              <w:autoSpaceDE w:val="0"/>
              <w:autoSpaceDN w:val="0"/>
              <w:adjustRightInd w:val="0"/>
              <w:jc w:val="center"/>
            </w:pPr>
            <w:r>
              <w:sym w:font="Wingdings" w:char="F06F"/>
            </w:r>
          </w:p>
          <w:p w14:paraId="2C045F04" w14:textId="77777777" w:rsidR="008E36C9" w:rsidRDefault="008E36C9" w:rsidP="001E48CC">
            <w:pPr>
              <w:autoSpaceDE w:val="0"/>
              <w:autoSpaceDN w:val="0"/>
              <w:adjustRightInd w:val="0"/>
              <w:jc w:val="center"/>
            </w:pPr>
          </w:p>
          <w:p w14:paraId="3EBDE642" w14:textId="77777777" w:rsidR="008E36C9" w:rsidRDefault="008E36C9" w:rsidP="001E48CC">
            <w:pPr>
              <w:autoSpaceDE w:val="0"/>
              <w:autoSpaceDN w:val="0"/>
              <w:adjustRightInd w:val="0"/>
              <w:jc w:val="center"/>
            </w:pPr>
          </w:p>
          <w:p w14:paraId="16374899" w14:textId="77777777" w:rsidR="008E36C9" w:rsidRDefault="008E36C9" w:rsidP="001E48CC">
            <w:pPr>
              <w:autoSpaceDE w:val="0"/>
              <w:autoSpaceDN w:val="0"/>
              <w:adjustRightInd w:val="0"/>
              <w:jc w:val="center"/>
            </w:pPr>
          </w:p>
          <w:p w14:paraId="61E8C828" w14:textId="77777777" w:rsidR="008E36C9" w:rsidRDefault="008E36C9" w:rsidP="001E48CC">
            <w:pPr>
              <w:autoSpaceDE w:val="0"/>
              <w:autoSpaceDN w:val="0"/>
              <w:adjustRightInd w:val="0"/>
              <w:jc w:val="center"/>
              <w:rPr>
                <w:caps/>
              </w:rPr>
            </w:pPr>
            <w:r w:rsidRPr="007F2909">
              <w:rPr>
                <w:caps/>
              </w:rPr>
              <w:sym w:font="Wingdings" w:char="F06F"/>
            </w:r>
          </w:p>
          <w:p w14:paraId="2CFE2DF2" w14:textId="77777777" w:rsidR="008E36C9" w:rsidRDefault="008E36C9" w:rsidP="00A17CA3">
            <w:pPr>
              <w:autoSpaceDE w:val="0"/>
              <w:autoSpaceDN w:val="0"/>
              <w:adjustRightInd w:val="0"/>
              <w:jc w:val="center"/>
              <w:rPr>
                <w:caps/>
              </w:rPr>
            </w:pPr>
            <w:r w:rsidRPr="007F2909">
              <w:rPr>
                <w:caps/>
              </w:rPr>
              <w:sym w:font="Wingdings" w:char="F06F"/>
            </w:r>
          </w:p>
          <w:p w14:paraId="4628F9A6" w14:textId="77777777" w:rsidR="008E36C9" w:rsidRDefault="008E36C9" w:rsidP="001E48CC">
            <w:pPr>
              <w:autoSpaceDE w:val="0"/>
              <w:autoSpaceDN w:val="0"/>
              <w:adjustRightInd w:val="0"/>
              <w:jc w:val="center"/>
              <w:rPr>
                <w:caps/>
              </w:rPr>
            </w:pPr>
          </w:p>
          <w:p w14:paraId="3A5397AC" w14:textId="77777777" w:rsidR="008E36C9" w:rsidRDefault="008E36C9" w:rsidP="001E48CC">
            <w:pPr>
              <w:autoSpaceDE w:val="0"/>
              <w:autoSpaceDN w:val="0"/>
              <w:adjustRightInd w:val="0"/>
              <w:jc w:val="center"/>
              <w:rPr>
                <w:caps/>
              </w:rPr>
            </w:pPr>
          </w:p>
          <w:p w14:paraId="33EE85F7" w14:textId="77777777" w:rsidR="008E36C9" w:rsidRDefault="008E36C9" w:rsidP="001E48CC">
            <w:pPr>
              <w:autoSpaceDE w:val="0"/>
              <w:autoSpaceDN w:val="0"/>
              <w:adjustRightInd w:val="0"/>
              <w:jc w:val="center"/>
              <w:rPr>
                <w:caps/>
              </w:rPr>
            </w:pPr>
            <w:r w:rsidRPr="007F2909">
              <w:rPr>
                <w:caps/>
              </w:rPr>
              <w:sym w:font="Wingdings" w:char="F06F"/>
            </w:r>
          </w:p>
          <w:p w14:paraId="60961E75" w14:textId="77777777" w:rsidR="008E36C9" w:rsidRPr="00D50432" w:rsidRDefault="008E36C9" w:rsidP="001E48CC">
            <w:pPr>
              <w:autoSpaceDE w:val="0"/>
              <w:autoSpaceDN w:val="0"/>
              <w:adjustRightInd w:val="0"/>
              <w:jc w:val="center"/>
              <w:rPr>
                <w:rFonts w:ascii="TimesNewRomanPSMT" w:hAnsi="TimesNewRomanPSMT" w:cs="TimesNewRomanPSMT"/>
                <w:b/>
                <w:sz w:val="22"/>
                <w:szCs w:val="22"/>
              </w:rPr>
            </w:pPr>
            <w:r w:rsidRPr="007F2909">
              <w:rPr>
                <w:caps/>
              </w:rPr>
              <w:sym w:font="Wingdings" w:char="F06F"/>
            </w:r>
          </w:p>
        </w:tc>
      </w:tr>
      <w:tr w:rsidR="008E36C9" w14:paraId="3E2434C6" w14:textId="77777777" w:rsidTr="008E36C9">
        <w:tc>
          <w:tcPr>
            <w:tcW w:w="8845" w:type="dxa"/>
            <w:vAlign w:val="center"/>
          </w:tcPr>
          <w:p w14:paraId="07EBF905" w14:textId="0AA6A98F" w:rsidR="008E36C9" w:rsidRPr="007F2909" w:rsidRDefault="008E36C9" w:rsidP="001E48CC">
            <w:pPr>
              <w:autoSpaceDE w:val="0"/>
              <w:autoSpaceDN w:val="0"/>
              <w:adjustRightInd w:val="0"/>
              <w:rPr>
                <w:rFonts w:ascii="TimesNewRomanPS-BoldMT" w:hAnsi="TimesNewRomanPS-BoldMT" w:cs="TimesNewRomanPS-BoldMT"/>
                <w:b/>
                <w:bCs/>
                <w:caps/>
                <w:sz w:val="22"/>
                <w:szCs w:val="22"/>
              </w:rPr>
            </w:pPr>
            <w:commentRangeStart w:id="556"/>
            <w:r w:rsidRPr="007F2909">
              <w:rPr>
                <w:rFonts w:ascii="TimesNewRomanPS-BoldMT" w:hAnsi="TimesNewRomanPS-BoldMT" w:cs="TimesNewRomanPS-BoldMT"/>
                <w:b/>
                <w:bCs/>
                <w:caps/>
                <w:color w:val="365F91" w:themeColor="accent1" w:themeShade="BF"/>
                <w:sz w:val="22"/>
                <w:szCs w:val="22"/>
              </w:rPr>
              <w:t>§120.7(</w:t>
            </w:r>
            <w:r w:rsidRPr="00622B81">
              <w:rPr>
                <w:rFonts w:ascii="TimesNewRomanPS-BoldMT" w:hAnsi="TimesNewRomanPS-BoldMT" w:cs="TimesNewRomanPS-BoldMT"/>
                <w:b/>
                <w:bCs/>
                <w:color w:val="365F91" w:themeColor="accent1" w:themeShade="BF"/>
                <w:sz w:val="22"/>
                <w:szCs w:val="22"/>
              </w:rPr>
              <w:t>b</w:t>
            </w:r>
            <w:r w:rsidRPr="007F2909">
              <w:rPr>
                <w:rFonts w:ascii="TimesNewRomanPS-BoldMT" w:hAnsi="TimesNewRomanPS-BoldMT" w:cs="TimesNewRomanPS-BoldMT"/>
                <w:b/>
                <w:bCs/>
                <w:caps/>
                <w:color w:val="365F91" w:themeColor="accent1" w:themeShade="BF"/>
                <w:sz w:val="22"/>
                <w:szCs w:val="22"/>
              </w:rPr>
              <w:t>)7</w:t>
            </w:r>
            <w:ins w:id="557" w:author="Lalor, Ben NOR" w:date="2020-07-01T12:17:00Z">
              <w:r w:rsidR="00A061BC">
                <w:rPr>
                  <w:rFonts w:ascii="TimesNewRomanPS-BoldMT" w:hAnsi="TimesNewRomanPS-BoldMT" w:cs="TimesNewRomanPS-BoldMT"/>
                  <w:b/>
                  <w:bCs/>
                  <w:caps/>
                  <w:color w:val="365F91" w:themeColor="accent1" w:themeShade="BF"/>
                  <w:sz w:val="22"/>
                  <w:szCs w:val="22"/>
                </w:rPr>
                <w:t>A</w:t>
              </w:r>
            </w:ins>
            <w:r>
              <w:rPr>
                <w:rFonts w:ascii="TimesNewRomanPS-BoldMT" w:hAnsi="TimesNewRomanPS-BoldMT" w:cs="TimesNewRomanPS-BoldMT"/>
                <w:b/>
                <w:bCs/>
                <w:caps/>
                <w:color w:val="365F91" w:themeColor="accent1" w:themeShade="BF"/>
                <w:sz w:val="22"/>
                <w:szCs w:val="22"/>
              </w:rPr>
              <w:t xml:space="preserve"> </w:t>
            </w:r>
            <w:r w:rsidRPr="007F2909">
              <w:rPr>
                <w:rFonts w:ascii="TimesNewRomanPS-BoldMT" w:hAnsi="TimesNewRomanPS-BoldMT" w:cs="TimesNewRomanPS-BoldMT"/>
                <w:b/>
                <w:bCs/>
                <w:caps/>
                <w:sz w:val="22"/>
                <w:szCs w:val="22"/>
              </w:rPr>
              <w:t xml:space="preserve">Demising Wall Insulation – Wood Frame </w:t>
            </w:r>
          </w:p>
          <w:p w14:paraId="02BCD903" w14:textId="7EAA002B" w:rsidR="008E36C9" w:rsidRPr="007D4C66" w:rsidRDefault="008E36C9" w:rsidP="001E48CC">
            <w:pPr>
              <w:autoSpaceDE w:val="0"/>
              <w:autoSpaceDN w:val="0"/>
              <w:adjustRightInd w:val="0"/>
              <w:rPr>
                <w:rFonts w:ascii="TimesNewRomanPS-BoldMT" w:hAnsi="TimesNewRomanPS-BoldMT" w:cs="TimesNewRomanPS-BoldMT"/>
                <w:bCs/>
                <w:caps/>
                <w:sz w:val="22"/>
                <w:szCs w:val="22"/>
              </w:rPr>
            </w:pPr>
            <w:r w:rsidRPr="007F2909">
              <w:rPr>
                <w:rFonts w:ascii="TimesNewRomanPS-BoldMT" w:hAnsi="TimesNewRomanPS-BoldMT" w:cs="TimesNewRomanPS-BoldMT"/>
                <w:bCs/>
                <w:caps/>
                <w:sz w:val="22"/>
                <w:szCs w:val="22"/>
              </w:rPr>
              <w:lastRenderedPageBreak/>
              <w:t>Wood frame walls shall have a maximum U-factor of 0.099.  This project c</w:t>
            </w:r>
            <w:r w:rsidRPr="00847D90">
              <w:rPr>
                <w:rFonts w:ascii="TimesNewRomanPS-BoldMT" w:hAnsi="TimesNewRomanPS-BoldMT" w:cs="TimesNewRomanPS-BoldMT"/>
                <w:bCs/>
                <w:caps/>
                <w:sz w:val="22"/>
                <w:szCs w:val="22"/>
              </w:rPr>
              <w:t xml:space="preserve">omplies with minimum insulation shown for the following </w:t>
            </w:r>
            <w:r w:rsidRPr="00334A15">
              <w:rPr>
                <w:rFonts w:ascii="TimesNewRomanPS-BoldMT" w:hAnsi="TimesNewRomanPS-BoldMT" w:cs="TimesNewRomanPS-BoldMT"/>
                <w:bCs/>
                <w:caps/>
                <w:sz w:val="22"/>
                <w:szCs w:val="22"/>
              </w:rPr>
              <w:t>framing options from</w:t>
            </w:r>
            <w:r w:rsidRPr="00334A15">
              <w:rPr>
                <w:rFonts w:ascii="TimesNewRomanPS-BoldMT" w:hAnsi="TimesNewRomanPS-BoldMT" w:cs="TimesNewRomanPS-BoldMT"/>
                <w:b/>
                <w:bCs/>
                <w:caps/>
                <w:color w:val="365F91" w:themeColor="accent1" w:themeShade="BF"/>
                <w:sz w:val="22"/>
                <w:szCs w:val="22"/>
              </w:rPr>
              <w:t xml:space="preserve"> Reference Joint Appendix JA4</w:t>
            </w:r>
            <w:ins w:id="558" w:author="Lalor, Ben NOR [2]" w:date="2020-11-19T15:42:00Z">
              <w:r w:rsidR="00D72A5B">
                <w:rPr>
                  <w:rFonts w:ascii="TimesNewRomanPS-BoldMT" w:hAnsi="TimesNewRomanPS-BoldMT" w:cs="TimesNewRomanPS-BoldMT"/>
                  <w:bCs/>
                  <w:caps/>
                  <w:sz w:val="22"/>
                  <w:szCs w:val="22"/>
                </w:rPr>
                <w:t>:</w:t>
              </w:r>
            </w:ins>
            <w:del w:id="559" w:author="Lalor, Ben NOR [2]" w:date="2020-11-19T15:42:00Z">
              <w:r w:rsidDel="00D72A5B">
                <w:rPr>
                  <w:rFonts w:ascii="TimesNewRomanPS-BoldMT" w:hAnsi="TimesNewRomanPS-BoldMT" w:cs="TimesNewRomanPS-BoldMT"/>
                  <w:b/>
                  <w:bCs/>
                  <w:caps/>
                  <w:color w:val="365F91" w:themeColor="accent1" w:themeShade="BF"/>
                  <w:sz w:val="22"/>
                  <w:szCs w:val="22"/>
                </w:rPr>
                <w:delText xml:space="preserve">  </w:delText>
              </w:r>
              <w:r w:rsidRPr="007D4C66" w:rsidDel="00D72A5B">
                <w:rPr>
                  <w:rFonts w:ascii="TimesNewRomanPS-BoldMT" w:hAnsi="TimesNewRomanPS-BoldMT" w:cs="TimesNewRomanPS-BoldMT"/>
                  <w:bCs/>
                  <w:caps/>
                  <w:sz w:val="22"/>
                  <w:szCs w:val="22"/>
                </w:rPr>
                <w:delText>(choose one):</w:delText>
              </w:r>
            </w:del>
            <w:r w:rsidRPr="007D4C66">
              <w:rPr>
                <w:rFonts w:ascii="TimesNewRomanPS-BoldMT" w:hAnsi="TimesNewRomanPS-BoldMT" w:cs="TimesNewRomanPS-BoldMT"/>
                <w:bCs/>
                <w:caps/>
                <w:sz w:val="22"/>
                <w:szCs w:val="22"/>
              </w:rPr>
              <w:t xml:space="preserve"> </w:t>
            </w:r>
            <w:commentRangeEnd w:id="556"/>
            <w:r w:rsidR="00D72A5B">
              <w:rPr>
                <w:rStyle w:val="CommentReference"/>
              </w:rPr>
              <w:commentReference w:id="556"/>
            </w:r>
          </w:p>
          <w:p w14:paraId="21DDF14D" w14:textId="77777777" w:rsidR="008E36C9" w:rsidRPr="007D4C66" w:rsidRDefault="008E36C9" w:rsidP="001E48CC">
            <w:pPr>
              <w:autoSpaceDE w:val="0"/>
              <w:autoSpaceDN w:val="0"/>
              <w:adjustRightInd w:val="0"/>
              <w:rPr>
                <w:caps/>
              </w:rPr>
            </w:pPr>
            <w:commentRangeStart w:id="560"/>
            <w:r w:rsidRPr="007D4C66">
              <w:rPr>
                <w:rFonts w:ascii="TimesNewRomanPS-BoldMT" w:hAnsi="TimesNewRomanPS-BoldMT" w:cs="TimesNewRomanPS-BoldMT"/>
                <w:bCs/>
                <w:caps/>
                <w:sz w:val="22"/>
                <w:szCs w:val="22"/>
              </w:rPr>
              <w:t xml:space="preserve">2x4, 24” o.c.: R-13 batt </w:t>
            </w:r>
            <w:commentRangeEnd w:id="560"/>
            <w:r w:rsidR="00D72A5B">
              <w:rPr>
                <w:rStyle w:val="CommentReference"/>
              </w:rPr>
              <w:commentReference w:id="560"/>
            </w:r>
          </w:p>
          <w:p w14:paraId="5A7EED11" w14:textId="77777777" w:rsidR="008E36C9" w:rsidRPr="007D4C66" w:rsidRDefault="008E36C9" w:rsidP="001E48CC">
            <w:pPr>
              <w:autoSpaceDE w:val="0"/>
              <w:autoSpaceDN w:val="0"/>
              <w:adjustRightInd w:val="0"/>
              <w:rPr>
                <w:rFonts w:ascii="TimesNewRomanPS-BoldMT" w:hAnsi="TimesNewRomanPS-BoldMT" w:cs="TimesNewRomanPS-BoldMT"/>
                <w:bCs/>
                <w:caps/>
                <w:sz w:val="22"/>
                <w:szCs w:val="22"/>
              </w:rPr>
            </w:pPr>
            <w:commentRangeStart w:id="561"/>
            <w:r w:rsidRPr="007D4C66">
              <w:rPr>
                <w:rFonts w:ascii="TimesNewRomanPS-BoldMT" w:hAnsi="TimesNewRomanPS-BoldMT" w:cs="TimesNewRomanPS-BoldMT"/>
                <w:bCs/>
                <w:caps/>
                <w:sz w:val="22"/>
                <w:szCs w:val="22"/>
              </w:rPr>
              <w:t xml:space="preserve">2x4, 16” o.c.: R-15 batt </w:t>
            </w:r>
            <w:commentRangeEnd w:id="561"/>
            <w:r w:rsidR="00D72A5B">
              <w:rPr>
                <w:rStyle w:val="CommentReference"/>
              </w:rPr>
              <w:commentReference w:id="561"/>
            </w:r>
          </w:p>
          <w:p w14:paraId="52598AB4" w14:textId="77777777" w:rsidR="008E36C9" w:rsidRPr="007D4C66" w:rsidRDefault="008E36C9" w:rsidP="001E48CC">
            <w:pPr>
              <w:autoSpaceDE w:val="0"/>
              <w:autoSpaceDN w:val="0"/>
              <w:adjustRightInd w:val="0"/>
              <w:rPr>
                <w:rFonts w:ascii="TimesNewRomanPS-BoldMT" w:hAnsi="TimesNewRomanPS-BoldMT" w:cs="TimesNewRomanPS-BoldMT"/>
                <w:bCs/>
                <w:caps/>
                <w:sz w:val="22"/>
                <w:szCs w:val="22"/>
              </w:rPr>
            </w:pPr>
            <w:commentRangeStart w:id="562"/>
            <w:r w:rsidRPr="007D4C66">
              <w:rPr>
                <w:rFonts w:ascii="TimesNewRomanPS-BoldMT" w:hAnsi="TimesNewRomanPS-BoldMT" w:cs="TimesNewRomanPS-BoldMT"/>
                <w:bCs/>
                <w:caps/>
                <w:sz w:val="22"/>
                <w:szCs w:val="22"/>
              </w:rPr>
              <w:t xml:space="preserve">2x6 or greater, any spacing: R-19 </w:t>
            </w:r>
            <w:commentRangeStart w:id="563"/>
            <w:r w:rsidRPr="007D4C66">
              <w:rPr>
                <w:rFonts w:ascii="TimesNewRomanPS-BoldMT" w:hAnsi="TimesNewRomanPS-BoldMT" w:cs="TimesNewRomanPS-BoldMT"/>
                <w:bCs/>
                <w:caps/>
                <w:sz w:val="22"/>
                <w:szCs w:val="22"/>
              </w:rPr>
              <w:t>batt</w:t>
            </w:r>
            <w:commentRangeEnd w:id="562"/>
            <w:r w:rsidR="00D72A5B">
              <w:rPr>
                <w:rStyle w:val="CommentReference"/>
              </w:rPr>
              <w:commentReference w:id="562"/>
            </w:r>
            <w:commentRangeEnd w:id="563"/>
            <w:r w:rsidR="00FB596A">
              <w:rPr>
                <w:rStyle w:val="CommentReference"/>
              </w:rPr>
              <w:commentReference w:id="563"/>
            </w:r>
          </w:p>
          <w:p w14:paraId="502AF9F3" w14:textId="7B16B9A5" w:rsidR="008E36C9" w:rsidRPr="007F2909" w:rsidDel="00FB596A" w:rsidRDefault="008E36C9" w:rsidP="001E48CC">
            <w:pPr>
              <w:autoSpaceDE w:val="0"/>
              <w:autoSpaceDN w:val="0"/>
              <w:adjustRightInd w:val="0"/>
              <w:rPr>
                <w:del w:id="564" w:author="Lalor, Ben NOR [2]" w:date="2020-11-19T15:46:00Z"/>
                <w:rFonts w:ascii="TimesNewRomanPS-BoldMT" w:hAnsi="TimesNewRomanPS-BoldMT" w:cs="TimesNewRomanPS-BoldMT"/>
                <w:bCs/>
                <w:caps/>
                <w:sz w:val="22"/>
                <w:szCs w:val="22"/>
              </w:rPr>
            </w:pPr>
            <w:commentRangeStart w:id="565"/>
            <w:del w:id="566" w:author="Lalor, Ben NOR [2]" w:date="2020-11-19T15:46:00Z">
              <w:r w:rsidRPr="007F2909" w:rsidDel="00FB596A">
                <w:rPr>
                  <w:rFonts w:ascii="TimesNewRomanPS-BoldMT" w:hAnsi="TimesNewRomanPS-BoldMT" w:cs="TimesNewRomanPS-BoldMT"/>
                  <w:bCs/>
                  <w:caps/>
                  <w:sz w:val="22"/>
                  <w:szCs w:val="22"/>
                </w:rPr>
                <w:delText>Other</w:delText>
              </w:r>
              <w:r w:rsidDel="00FB596A">
                <w:rPr>
                  <w:rFonts w:ascii="TimesNewRomanPS-BoldMT" w:hAnsi="TimesNewRomanPS-BoldMT" w:cs="TimesNewRomanPS-BoldMT"/>
                  <w:bCs/>
                  <w:caps/>
                  <w:sz w:val="22"/>
                  <w:szCs w:val="22"/>
                </w:rPr>
                <w:delText>: provide submitter notes</w:delText>
              </w:r>
            </w:del>
          </w:p>
          <w:p w14:paraId="1BC3C1F6" w14:textId="2AB95698" w:rsidR="008E36C9" w:rsidRPr="007F2909" w:rsidRDefault="008E36C9" w:rsidP="001E48CC">
            <w:pPr>
              <w:autoSpaceDE w:val="0"/>
              <w:autoSpaceDN w:val="0"/>
              <w:adjustRightInd w:val="0"/>
              <w:rPr>
                <w:caps/>
              </w:rPr>
            </w:pPr>
            <w:r w:rsidRPr="00290DF2">
              <w:rPr>
                <w:rFonts w:ascii="TimesNewRomanPS-BoldMT" w:hAnsi="TimesNewRomanPS-BoldMT" w:cs="TimesNewRomanPS-BoldMT"/>
                <w:bCs/>
                <w:i/>
                <w:caps/>
                <w:sz w:val="22"/>
                <w:szCs w:val="22"/>
              </w:rPr>
              <w:t>Note: Insulation is not required for non-frameD demising walls</w:t>
            </w:r>
            <w:commentRangeEnd w:id="565"/>
            <w:r w:rsidR="00FB596A">
              <w:rPr>
                <w:rStyle w:val="CommentReference"/>
              </w:rPr>
              <w:commentReference w:id="565"/>
            </w:r>
            <w:r w:rsidRPr="00290DF2">
              <w:rPr>
                <w:rFonts w:ascii="TimesNewRomanPS-BoldMT" w:hAnsi="TimesNewRomanPS-BoldMT" w:cs="TimesNewRomanPS-BoldMT"/>
                <w:bCs/>
                <w:i/>
                <w:caps/>
                <w:sz w:val="22"/>
                <w:szCs w:val="22"/>
              </w:rPr>
              <w:t>.</w:t>
            </w:r>
          </w:p>
        </w:tc>
        <w:tc>
          <w:tcPr>
            <w:tcW w:w="853" w:type="dxa"/>
          </w:tcPr>
          <w:p w14:paraId="72B3C87F" w14:textId="77777777" w:rsidR="008E36C9" w:rsidRPr="005771BA" w:rsidRDefault="008E36C9" w:rsidP="001E48CC">
            <w:pPr>
              <w:autoSpaceDE w:val="0"/>
              <w:autoSpaceDN w:val="0"/>
              <w:adjustRightInd w:val="0"/>
              <w:jc w:val="center"/>
            </w:pPr>
            <w:r w:rsidRPr="005771BA">
              <w:lastRenderedPageBreak/>
              <w:sym w:font="Wingdings" w:char="F06F"/>
            </w:r>
          </w:p>
          <w:p w14:paraId="761F98BC" w14:textId="77777777" w:rsidR="008E36C9" w:rsidRPr="005771BA" w:rsidRDefault="008E36C9" w:rsidP="001E48CC">
            <w:pPr>
              <w:autoSpaceDE w:val="0"/>
              <w:autoSpaceDN w:val="0"/>
              <w:adjustRightInd w:val="0"/>
              <w:jc w:val="center"/>
            </w:pPr>
          </w:p>
          <w:p w14:paraId="35335404" w14:textId="77777777" w:rsidR="008E36C9" w:rsidRPr="00E95858" w:rsidRDefault="008E36C9" w:rsidP="001E48CC">
            <w:pPr>
              <w:autoSpaceDE w:val="0"/>
              <w:autoSpaceDN w:val="0"/>
              <w:adjustRightInd w:val="0"/>
              <w:jc w:val="center"/>
            </w:pPr>
          </w:p>
          <w:p w14:paraId="0D2AF0B4" w14:textId="77777777" w:rsidR="008E36C9" w:rsidRPr="00E95858" w:rsidRDefault="008E36C9" w:rsidP="001E48CC">
            <w:pPr>
              <w:autoSpaceDE w:val="0"/>
              <w:autoSpaceDN w:val="0"/>
              <w:adjustRightInd w:val="0"/>
              <w:jc w:val="center"/>
            </w:pPr>
          </w:p>
          <w:p w14:paraId="4360D54C" w14:textId="77777777" w:rsidR="008E36C9" w:rsidRPr="005771BA" w:rsidRDefault="008E36C9" w:rsidP="001E48CC">
            <w:pPr>
              <w:autoSpaceDE w:val="0"/>
              <w:autoSpaceDN w:val="0"/>
              <w:adjustRightInd w:val="0"/>
              <w:jc w:val="center"/>
              <w:rPr>
                <w:caps/>
              </w:rPr>
            </w:pPr>
            <w:r w:rsidRPr="005771BA">
              <w:rPr>
                <w:caps/>
              </w:rPr>
              <w:sym w:font="Wingdings" w:char="F06F"/>
            </w:r>
            <w:r w:rsidRPr="005771BA">
              <w:rPr>
                <w:caps/>
              </w:rPr>
              <w:t xml:space="preserve">  </w:t>
            </w:r>
          </w:p>
          <w:p w14:paraId="74E3AF61" w14:textId="77777777" w:rsidR="008E36C9" w:rsidRPr="005771BA" w:rsidRDefault="008E36C9" w:rsidP="001E48CC">
            <w:pPr>
              <w:autoSpaceDE w:val="0"/>
              <w:autoSpaceDN w:val="0"/>
              <w:adjustRightInd w:val="0"/>
              <w:jc w:val="center"/>
            </w:pPr>
            <w:r w:rsidRPr="005771BA">
              <w:rPr>
                <w:caps/>
              </w:rPr>
              <w:sym w:font="Wingdings" w:char="F06F"/>
            </w:r>
            <w:r w:rsidRPr="005771BA">
              <w:rPr>
                <w:caps/>
              </w:rPr>
              <w:t xml:space="preserve">  </w:t>
            </w:r>
          </w:p>
          <w:p w14:paraId="5DCC1638" w14:textId="77777777" w:rsidR="008E36C9" w:rsidRPr="005771BA" w:rsidRDefault="008E36C9" w:rsidP="001E48CC">
            <w:pPr>
              <w:autoSpaceDE w:val="0"/>
              <w:autoSpaceDN w:val="0"/>
              <w:adjustRightInd w:val="0"/>
              <w:jc w:val="center"/>
              <w:rPr>
                <w:caps/>
              </w:rPr>
            </w:pPr>
            <w:r w:rsidRPr="005771BA">
              <w:rPr>
                <w:caps/>
              </w:rPr>
              <w:sym w:font="Wingdings" w:char="F06F"/>
            </w:r>
            <w:r w:rsidRPr="005771BA">
              <w:rPr>
                <w:caps/>
              </w:rPr>
              <w:t xml:space="preserve">  </w:t>
            </w:r>
          </w:p>
          <w:p w14:paraId="797D5774" w14:textId="77777777" w:rsidR="008E36C9" w:rsidRPr="005771BA" w:rsidRDefault="008E36C9" w:rsidP="001E48CC">
            <w:pPr>
              <w:autoSpaceDE w:val="0"/>
              <w:autoSpaceDN w:val="0"/>
              <w:adjustRightInd w:val="0"/>
              <w:jc w:val="center"/>
              <w:rPr>
                <w:rFonts w:ascii="TimesNewRomanPSMT" w:hAnsi="TimesNewRomanPSMT" w:cs="TimesNewRomanPSMT"/>
                <w:b/>
                <w:sz w:val="22"/>
                <w:szCs w:val="22"/>
              </w:rPr>
            </w:pPr>
            <w:r w:rsidRPr="005771BA">
              <w:rPr>
                <w:caps/>
              </w:rPr>
              <w:sym w:font="Wingdings" w:char="F06F"/>
            </w:r>
          </w:p>
        </w:tc>
        <w:tc>
          <w:tcPr>
            <w:tcW w:w="611" w:type="dxa"/>
          </w:tcPr>
          <w:p w14:paraId="5890F9AC" w14:textId="77777777" w:rsidR="008E36C9" w:rsidRPr="005771BA" w:rsidRDefault="008E36C9" w:rsidP="001E48CC">
            <w:pPr>
              <w:autoSpaceDE w:val="0"/>
              <w:autoSpaceDN w:val="0"/>
              <w:adjustRightInd w:val="0"/>
              <w:jc w:val="center"/>
            </w:pPr>
            <w:r w:rsidRPr="005771BA">
              <w:lastRenderedPageBreak/>
              <w:sym w:font="Wingdings" w:char="F06F"/>
            </w:r>
          </w:p>
          <w:p w14:paraId="4CC71121" w14:textId="77777777" w:rsidR="008E36C9" w:rsidRPr="005771BA" w:rsidRDefault="008E36C9" w:rsidP="001E48CC">
            <w:pPr>
              <w:autoSpaceDE w:val="0"/>
              <w:autoSpaceDN w:val="0"/>
              <w:adjustRightInd w:val="0"/>
              <w:jc w:val="center"/>
            </w:pPr>
          </w:p>
          <w:p w14:paraId="0BE8EA12" w14:textId="77777777" w:rsidR="008E36C9" w:rsidRPr="00E95858" w:rsidRDefault="008E36C9" w:rsidP="001E48CC">
            <w:pPr>
              <w:autoSpaceDE w:val="0"/>
              <w:autoSpaceDN w:val="0"/>
              <w:adjustRightInd w:val="0"/>
              <w:jc w:val="center"/>
            </w:pPr>
          </w:p>
          <w:p w14:paraId="0168682B" w14:textId="77777777" w:rsidR="008E36C9" w:rsidRPr="00E95858" w:rsidRDefault="008E36C9" w:rsidP="001E48CC">
            <w:pPr>
              <w:autoSpaceDE w:val="0"/>
              <w:autoSpaceDN w:val="0"/>
              <w:adjustRightInd w:val="0"/>
              <w:jc w:val="center"/>
            </w:pPr>
          </w:p>
          <w:p w14:paraId="1D70F2DE" w14:textId="77777777" w:rsidR="008E36C9" w:rsidRPr="005771BA" w:rsidRDefault="008E36C9" w:rsidP="001E48CC">
            <w:pPr>
              <w:autoSpaceDE w:val="0"/>
              <w:autoSpaceDN w:val="0"/>
              <w:adjustRightInd w:val="0"/>
              <w:jc w:val="center"/>
              <w:rPr>
                <w:caps/>
              </w:rPr>
            </w:pPr>
            <w:r w:rsidRPr="005771BA">
              <w:rPr>
                <w:caps/>
              </w:rPr>
              <w:sym w:font="Wingdings" w:char="F06F"/>
            </w:r>
            <w:r w:rsidRPr="005771BA">
              <w:rPr>
                <w:caps/>
              </w:rPr>
              <w:t xml:space="preserve">  </w:t>
            </w:r>
          </w:p>
          <w:p w14:paraId="1121FFCD" w14:textId="77777777" w:rsidR="008E36C9" w:rsidRPr="005771BA" w:rsidRDefault="008E36C9" w:rsidP="001E48CC">
            <w:pPr>
              <w:autoSpaceDE w:val="0"/>
              <w:autoSpaceDN w:val="0"/>
              <w:adjustRightInd w:val="0"/>
              <w:jc w:val="center"/>
            </w:pPr>
            <w:r w:rsidRPr="005771BA">
              <w:rPr>
                <w:caps/>
              </w:rPr>
              <w:sym w:font="Wingdings" w:char="F06F"/>
            </w:r>
            <w:r w:rsidRPr="005771BA">
              <w:rPr>
                <w:caps/>
              </w:rPr>
              <w:t xml:space="preserve">  </w:t>
            </w:r>
          </w:p>
          <w:p w14:paraId="605F0F95" w14:textId="77777777" w:rsidR="008E36C9" w:rsidRPr="005771BA" w:rsidRDefault="008E36C9" w:rsidP="001E48CC">
            <w:pPr>
              <w:autoSpaceDE w:val="0"/>
              <w:autoSpaceDN w:val="0"/>
              <w:adjustRightInd w:val="0"/>
              <w:jc w:val="center"/>
              <w:rPr>
                <w:caps/>
              </w:rPr>
            </w:pPr>
            <w:r w:rsidRPr="005771BA">
              <w:rPr>
                <w:caps/>
              </w:rPr>
              <w:sym w:font="Wingdings" w:char="F06F"/>
            </w:r>
            <w:r w:rsidRPr="005771BA">
              <w:rPr>
                <w:caps/>
              </w:rPr>
              <w:t xml:space="preserve">  </w:t>
            </w:r>
          </w:p>
          <w:p w14:paraId="39E5C0DA" w14:textId="77777777" w:rsidR="008E36C9" w:rsidRPr="005771BA" w:rsidRDefault="008E36C9" w:rsidP="001E48CC">
            <w:pPr>
              <w:autoSpaceDE w:val="0"/>
              <w:autoSpaceDN w:val="0"/>
              <w:adjustRightInd w:val="0"/>
              <w:jc w:val="center"/>
              <w:rPr>
                <w:rFonts w:ascii="TimesNewRomanPSMT" w:hAnsi="TimesNewRomanPSMT" w:cs="TimesNewRomanPSMT"/>
                <w:b/>
                <w:sz w:val="22"/>
                <w:szCs w:val="22"/>
              </w:rPr>
            </w:pPr>
            <w:r w:rsidRPr="005771BA">
              <w:rPr>
                <w:caps/>
              </w:rPr>
              <w:sym w:font="Wingdings" w:char="F06F"/>
            </w:r>
          </w:p>
        </w:tc>
      </w:tr>
      <w:tr w:rsidR="008E36C9" w14:paraId="15C6D85E" w14:textId="77777777" w:rsidTr="008E36C9">
        <w:tc>
          <w:tcPr>
            <w:tcW w:w="8845" w:type="dxa"/>
            <w:vAlign w:val="center"/>
          </w:tcPr>
          <w:p w14:paraId="0E097802" w14:textId="77777777" w:rsidR="008E36C9" w:rsidRPr="00345E3C" w:rsidRDefault="008E36C9" w:rsidP="001E48CC">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567"/>
            <w:r w:rsidRPr="00345E3C">
              <w:rPr>
                <w:rFonts w:ascii="TimesNewRomanPS-BoldMT" w:hAnsi="TimesNewRomanPS-BoldMT" w:cs="TimesNewRomanPS-BoldMT"/>
                <w:b/>
                <w:bCs/>
                <w:caps/>
                <w:color w:val="365F91" w:themeColor="accent1" w:themeShade="BF"/>
                <w:sz w:val="22"/>
                <w:szCs w:val="22"/>
              </w:rPr>
              <w:lastRenderedPageBreak/>
              <w:t>§120.7(</w:t>
            </w:r>
            <w:r w:rsidRPr="00345E3C">
              <w:rPr>
                <w:rFonts w:ascii="TimesNewRomanPS-BoldMT" w:hAnsi="TimesNewRomanPS-BoldMT" w:cs="TimesNewRomanPS-BoldMT"/>
                <w:b/>
                <w:bCs/>
                <w:color w:val="365F91" w:themeColor="accent1" w:themeShade="BF"/>
                <w:sz w:val="22"/>
                <w:szCs w:val="22"/>
              </w:rPr>
              <w:t>c</w:t>
            </w:r>
            <w:r w:rsidRPr="00345E3C">
              <w:rPr>
                <w:rFonts w:ascii="TimesNewRomanPS-BoldMT" w:hAnsi="TimesNewRomanPS-BoldMT" w:cs="TimesNewRomanPS-BoldMT"/>
                <w:b/>
                <w:bCs/>
                <w:caps/>
                <w:color w:val="365F91" w:themeColor="accent1" w:themeShade="BF"/>
                <w:sz w:val="22"/>
                <w:szCs w:val="22"/>
              </w:rPr>
              <w:t xml:space="preserve">) </w:t>
            </w:r>
            <w:r w:rsidRPr="00FC3313">
              <w:rPr>
                <w:rFonts w:ascii="TimesNewRomanPS-BoldMT" w:hAnsi="TimesNewRomanPS-BoldMT" w:cs="TimesNewRomanPS-BoldMT"/>
                <w:b/>
                <w:bCs/>
                <w:caps/>
                <w:sz w:val="22"/>
                <w:szCs w:val="22"/>
              </w:rPr>
              <w:t>FLOOR/SOFFIT INSULATION</w:t>
            </w:r>
          </w:p>
          <w:p w14:paraId="1C4DA3AB" w14:textId="18A44C0C"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OPAQUE PORTIONS OF FLOORS </w:t>
            </w:r>
            <w:r>
              <w:rPr>
                <w:rFonts w:ascii="TimesNewRomanPS-BoldMT" w:hAnsi="TimesNewRomanPS-BoldMT" w:cs="TimesNewRomanPS-BoldMT"/>
                <w:bCs/>
                <w:sz w:val="22"/>
                <w:szCs w:val="22"/>
              </w:rPr>
              <w:t>AND</w:t>
            </w:r>
            <w:r w:rsidRPr="00334A15">
              <w:rPr>
                <w:rFonts w:ascii="TimesNewRomanPS-BoldMT" w:hAnsi="TimesNewRomanPS-BoldMT" w:cs="TimesNewRomanPS-BoldMT"/>
                <w:bCs/>
                <w:sz w:val="22"/>
                <w:szCs w:val="22"/>
              </w:rPr>
              <w:t xml:space="preserve"> SOFFITS SEPAR</w:t>
            </w:r>
            <w:r>
              <w:rPr>
                <w:rFonts w:ascii="TimesNewRomanPS-BoldMT" w:hAnsi="TimesNewRomanPS-BoldMT" w:cs="TimesNewRomanPS-BoldMT"/>
                <w:bCs/>
                <w:sz w:val="22"/>
                <w:szCs w:val="22"/>
              </w:rPr>
              <w:t>A</w:t>
            </w:r>
            <w:r w:rsidRPr="00334A15">
              <w:rPr>
                <w:rFonts w:ascii="TimesNewRomanPS-BoldMT" w:hAnsi="TimesNewRomanPS-BoldMT" w:cs="TimesNewRomanPS-BoldMT"/>
                <w:bCs/>
                <w:sz w:val="22"/>
                <w:szCs w:val="22"/>
              </w:rPr>
              <w:t xml:space="preserve">TING CONDITIONED SPACE FROM UNCONDITIONED SPACES </w:t>
            </w:r>
            <w:r>
              <w:rPr>
                <w:rFonts w:ascii="TimesNewRomanPS-BoldMT" w:hAnsi="TimesNewRomanPS-BoldMT" w:cs="TimesNewRomanPS-BoldMT"/>
                <w:bCs/>
                <w:sz w:val="22"/>
                <w:szCs w:val="22"/>
              </w:rPr>
              <w:t xml:space="preserve">OR </w:t>
            </w:r>
            <w:r w:rsidRPr="00334A15">
              <w:rPr>
                <w:rFonts w:ascii="TimesNewRomanPS-BoldMT" w:hAnsi="TimesNewRomanPS-BoldMT" w:cs="TimesNewRomanPS-BoldMT"/>
                <w:bCs/>
                <w:sz w:val="22"/>
                <w:szCs w:val="22"/>
              </w:rPr>
              <w:t xml:space="preserve">AMBIENT </w:t>
            </w:r>
            <w:r>
              <w:rPr>
                <w:rFonts w:ascii="TimesNewRomanPS-BoldMT" w:hAnsi="TimesNewRomanPS-BoldMT" w:cs="TimesNewRomanPS-BoldMT"/>
                <w:bCs/>
                <w:sz w:val="22"/>
                <w:szCs w:val="22"/>
              </w:rPr>
              <w:t xml:space="preserve">AIR </w:t>
            </w:r>
            <w:r w:rsidRPr="00334A15">
              <w:rPr>
                <w:rFonts w:ascii="TimesNewRomanPS-BoldMT" w:hAnsi="TimesNewRomanPS-BoldMT" w:cs="TimesNewRomanPS-BoldMT"/>
                <w:bCs/>
                <w:sz w:val="22"/>
                <w:szCs w:val="22"/>
              </w:rPr>
              <w:t>SHALL MEET THE FOLLOWING (AS APPLICABLE):</w:t>
            </w:r>
            <w:commentRangeEnd w:id="567"/>
            <w:r w:rsidR="00827AD0">
              <w:rPr>
                <w:rStyle w:val="CommentReference"/>
              </w:rPr>
              <w:commentReference w:id="567"/>
            </w:r>
          </w:p>
          <w:p w14:paraId="698CA0C6" w14:textId="7206298B" w:rsidR="008E36C9" w:rsidRPr="00334A15" w:rsidRDefault="008E36C9" w:rsidP="001E48CC">
            <w:pPr>
              <w:autoSpaceDE w:val="0"/>
              <w:autoSpaceDN w:val="0"/>
              <w:adjustRightInd w:val="0"/>
              <w:rPr>
                <w:rFonts w:ascii="TimesNewRomanPS-BoldMT" w:hAnsi="TimesNewRomanPS-BoldMT" w:cs="TimesNewRomanPS-BoldMT"/>
                <w:bCs/>
                <w:sz w:val="22"/>
                <w:szCs w:val="22"/>
              </w:rPr>
            </w:pPr>
            <w:commentRangeStart w:id="568"/>
            <w:r w:rsidRPr="00334A15">
              <w:rPr>
                <w:rFonts w:ascii="TimesNewRomanPS-BoldMT" w:hAnsi="TimesNewRomanPS-BoldMT" w:cs="TimesNewRomanPS-BoldMT"/>
                <w:bCs/>
                <w:sz w:val="22"/>
                <w:szCs w:val="22"/>
              </w:rPr>
              <w:t>RAISED MASS FLOORS: SHALL HAVE MINIMUM OF 3” OF LIGHTWEIGHT CONCRETE OVER A M</w:t>
            </w:r>
            <w:r>
              <w:rPr>
                <w:rFonts w:ascii="TimesNewRomanPS-BoldMT" w:hAnsi="TimesNewRomanPS-BoldMT" w:cs="TimesNewRomanPS-BoldMT"/>
                <w:bCs/>
                <w:sz w:val="22"/>
                <w:szCs w:val="22"/>
              </w:rPr>
              <w:t>E</w:t>
            </w:r>
            <w:r w:rsidRPr="00334A15">
              <w:rPr>
                <w:rFonts w:ascii="TimesNewRomanPS-BoldMT" w:hAnsi="TimesNewRomanPS-BoldMT" w:cs="TimesNewRomanPS-BoldMT"/>
                <w:bCs/>
                <w:sz w:val="22"/>
                <w:szCs w:val="22"/>
              </w:rPr>
              <w:t xml:space="preserve">TAL DECK, OR WEIGHTED </w:t>
            </w:r>
            <w:r>
              <w:rPr>
                <w:rFonts w:ascii="TimesNewRomanPS-BoldMT" w:hAnsi="TimesNewRomanPS-BoldMT" w:cs="TimesNewRomanPS-BoldMT"/>
                <w:bCs/>
                <w:sz w:val="22"/>
                <w:szCs w:val="22"/>
              </w:rPr>
              <w:t xml:space="preserve">AVERAGE </w:t>
            </w:r>
            <w:r w:rsidRPr="00334A15">
              <w:rPr>
                <w:rFonts w:ascii="TimesNewRomanPS-BoldMT" w:hAnsi="TimesNewRomanPS-BoldMT" w:cs="TimesNewRomanPS-BoldMT"/>
                <w:bCs/>
                <w:sz w:val="22"/>
                <w:szCs w:val="22"/>
              </w:rPr>
              <w:t xml:space="preserve">U-FACTOR OF FLOOR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0.269</w:t>
            </w:r>
            <w:commentRangeEnd w:id="568"/>
            <w:r w:rsidR="00827AD0">
              <w:rPr>
                <w:rStyle w:val="CommentReference"/>
              </w:rPr>
              <w:commentReference w:id="568"/>
            </w:r>
          </w:p>
          <w:p w14:paraId="5300BAF9" w14:textId="059B3955" w:rsidR="008E36C9" w:rsidRPr="00334A15" w:rsidRDefault="008E36C9" w:rsidP="001E48CC">
            <w:pPr>
              <w:autoSpaceDE w:val="0"/>
              <w:autoSpaceDN w:val="0"/>
              <w:adjustRightInd w:val="0"/>
              <w:rPr>
                <w:rFonts w:ascii="TimesNewRomanPS-BoldMT" w:hAnsi="TimesNewRomanPS-BoldMT" w:cs="TimesNewRomanPS-BoldMT"/>
                <w:bCs/>
                <w:sz w:val="22"/>
                <w:szCs w:val="22"/>
              </w:rPr>
            </w:pPr>
            <w:commentRangeStart w:id="569"/>
            <w:r w:rsidRPr="00334A15">
              <w:rPr>
                <w:rFonts w:ascii="TimesNewRomanPS-BoldMT" w:hAnsi="TimesNewRomanPS-BoldMT" w:cs="TimesNewRomanPS-BoldMT"/>
                <w:bCs/>
                <w:sz w:val="22"/>
                <w:szCs w:val="22"/>
              </w:rPr>
              <w:t>OTHER FLOORS: WEIGHTED</w:t>
            </w:r>
            <w:r>
              <w:rPr>
                <w:rFonts w:ascii="TimesNewRomanPS-BoldMT" w:hAnsi="TimesNewRomanPS-BoldMT" w:cs="TimesNewRomanPS-BoldMT"/>
                <w:bCs/>
                <w:sz w:val="22"/>
                <w:szCs w:val="22"/>
              </w:rPr>
              <w:t xml:space="preserve"> AVERAGE</w:t>
            </w:r>
            <w:r w:rsidRPr="00334A15">
              <w:rPr>
                <w:rFonts w:ascii="TimesNewRomanPS-BoldMT" w:hAnsi="TimesNewRomanPS-BoldMT" w:cs="TimesNewRomanPS-BoldMT"/>
                <w:bCs/>
                <w:sz w:val="22"/>
                <w:szCs w:val="22"/>
              </w:rPr>
              <w:t xml:space="preserve"> U-FACTOR OF FLOOR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0.071</w:t>
            </w:r>
            <w:commentRangeEnd w:id="569"/>
            <w:r w:rsidR="00827AD0">
              <w:rPr>
                <w:rStyle w:val="CommentReference"/>
              </w:rPr>
              <w:commentReference w:id="569"/>
            </w:r>
          </w:p>
          <w:p w14:paraId="5E11C3A3"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p>
          <w:p w14:paraId="6A8B349B" w14:textId="7174BABF" w:rsidR="008E36C9" w:rsidRPr="00334A15" w:rsidRDefault="008E36C9" w:rsidP="001E48CC">
            <w:pPr>
              <w:autoSpaceDE w:val="0"/>
              <w:autoSpaceDN w:val="0"/>
              <w:adjustRightInd w:val="0"/>
              <w:rPr>
                <w:rFonts w:ascii="TimesNewRomanPS-BoldMT" w:hAnsi="TimesNewRomanPS-BoldMT" w:cs="TimesNewRomanPS-BoldMT"/>
                <w:bCs/>
                <w:sz w:val="22"/>
                <w:szCs w:val="22"/>
              </w:rPr>
            </w:pPr>
            <w:commentRangeStart w:id="570"/>
            <w:r w:rsidRPr="00334A15">
              <w:rPr>
                <w:rFonts w:ascii="TimesNewRomanPS-BoldMT" w:hAnsi="TimesNewRomanPS-BoldMT" w:cs="TimesNewRomanPS-BoldMT"/>
                <w:bCs/>
                <w:sz w:val="22"/>
                <w:szCs w:val="22"/>
              </w:rPr>
              <w:t xml:space="preserve">HEATED SLAB </w:t>
            </w:r>
            <w:r>
              <w:rPr>
                <w:rFonts w:ascii="TimesNewRomanPS-BoldMT" w:hAnsi="TimesNewRomanPS-BoldMT" w:cs="TimesNewRomanPS-BoldMT"/>
                <w:bCs/>
                <w:sz w:val="22"/>
                <w:szCs w:val="22"/>
              </w:rPr>
              <w:t xml:space="preserve">ON GRADE FLOORS </w:t>
            </w:r>
            <w:r w:rsidRPr="00334A15">
              <w:rPr>
                <w:rFonts w:ascii="TimesNewRomanPS-BoldMT" w:hAnsi="TimesNewRomanPS-BoldMT" w:cs="TimesNewRomanPS-BoldMT"/>
                <w:bCs/>
                <w:sz w:val="22"/>
                <w:szCs w:val="22"/>
              </w:rPr>
              <w:t xml:space="preserve">SHALL BE INSULATED PER </w:t>
            </w:r>
            <w:r w:rsidRPr="00A061BC">
              <w:rPr>
                <w:rFonts w:ascii="TimesNewRomanPS-BoldMT" w:hAnsi="TimesNewRomanPS-BoldMT" w:cs="TimesNewRomanPS-BoldMT"/>
                <w:bCs/>
                <w:caps/>
                <w:sz w:val="22"/>
                <w:szCs w:val="22"/>
                <w:rPrChange w:id="571" w:author="Lalor, Ben NOR" w:date="2020-07-01T12:20:00Z">
                  <w:rPr>
                    <w:rFonts w:ascii="TimesNewRomanPS-BoldMT" w:hAnsi="TimesNewRomanPS-BoldMT" w:cs="TimesNewRomanPS-BoldMT"/>
                    <w:b/>
                    <w:bCs/>
                    <w:caps/>
                    <w:sz w:val="22"/>
                    <w:szCs w:val="22"/>
                  </w:rPr>
                </w:rPrChange>
              </w:rPr>
              <w:t>§110.8(</w:t>
            </w:r>
            <w:r w:rsidRPr="00A061BC">
              <w:rPr>
                <w:rFonts w:ascii="TimesNewRomanPS-BoldMT" w:hAnsi="TimesNewRomanPS-BoldMT" w:cs="TimesNewRomanPS-BoldMT"/>
                <w:bCs/>
                <w:sz w:val="22"/>
                <w:szCs w:val="22"/>
                <w:rPrChange w:id="572" w:author="Lalor, Ben NOR" w:date="2020-07-01T12:20:00Z">
                  <w:rPr>
                    <w:rFonts w:ascii="TimesNewRomanPS-BoldMT" w:hAnsi="TimesNewRomanPS-BoldMT" w:cs="TimesNewRomanPS-BoldMT"/>
                    <w:b/>
                    <w:bCs/>
                    <w:sz w:val="22"/>
                    <w:szCs w:val="22"/>
                  </w:rPr>
                </w:rPrChange>
              </w:rPr>
              <w:t>g</w:t>
            </w:r>
            <w:r w:rsidRPr="00A061BC">
              <w:rPr>
                <w:rFonts w:ascii="TimesNewRomanPS-BoldMT" w:hAnsi="TimesNewRomanPS-BoldMT" w:cs="TimesNewRomanPS-BoldMT"/>
                <w:bCs/>
                <w:caps/>
                <w:sz w:val="22"/>
                <w:szCs w:val="22"/>
                <w:rPrChange w:id="573" w:author="Lalor, Ben NOR" w:date="2020-07-01T12:20:00Z">
                  <w:rPr>
                    <w:rFonts w:ascii="TimesNewRomanPS-BoldMT" w:hAnsi="TimesNewRomanPS-BoldMT" w:cs="TimesNewRomanPS-BoldMT"/>
                    <w:b/>
                    <w:bCs/>
                    <w:caps/>
                    <w:sz w:val="22"/>
                    <w:szCs w:val="22"/>
                  </w:rPr>
                </w:rPrChange>
              </w:rPr>
              <w:t>)</w:t>
            </w:r>
            <w:r w:rsidRPr="00334A15">
              <w:rPr>
                <w:rFonts w:ascii="TimesNewRomanPS-BoldMT" w:hAnsi="TimesNewRomanPS-BoldMT" w:cs="TimesNewRomanPS-BoldMT"/>
                <w:bCs/>
                <w:caps/>
                <w:sz w:val="22"/>
                <w:szCs w:val="22"/>
              </w:rPr>
              <w:t xml:space="preserve"> and</w:t>
            </w:r>
            <w:r w:rsidRPr="00334A15">
              <w:rPr>
                <w:rFonts w:ascii="TimesNewRomanPS-BoldMT" w:hAnsi="TimesNewRomanPS-BoldMT" w:cs="TimesNewRomanPS-BoldMT"/>
                <w:b/>
                <w:bCs/>
                <w:caps/>
                <w:sz w:val="22"/>
                <w:szCs w:val="22"/>
              </w:rPr>
              <w:t xml:space="preserve"> </w:t>
            </w:r>
            <w:r w:rsidRPr="00A061BC">
              <w:rPr>
                <w:rFonts w:ascii="TimesNewRomanPS-BoldMT" w:hAnsi="TimesNewRomanPS-BoldMT" w:cs="TimesNewRomanPS-BoldMT"/>
                <w:bCs/>
                <w:caps/>
                <w:sz w:val="22"/>
                <w:szCs w:val="22"/>
                <w:rPrChange w:id="574" w:author="Lalor, Ben NOR" w:date="2020-07-01T12:20:00Z">
                  <w:rPr>
                    <w:rFonts w:ascii="TimesNewRomanPS-BoldMT" w:hAnsi="TimesNewRomanPS-BoldMT" w:cs="TimesNewRomanPS-BoldMT"/>
                    <w:b/>
                    <w:bCs/>
                    <w:caps/>
                    <w:sz w:val="22"/>
                    <w:szCs w:val="22"/>
                  </w:rPr>
                </w:rPrChange>
              </w:rPr>
              <w:t>Table 110.8-A.</w:t>
            </w:r>
            <w:commentRangeEnd w:id="570"/>
            <w:r w:rsidR="00827AD0">
              <w:rPr>
                <w:rStyle w:val="CommentReference"/>
              </w:rPr>
              <w:commentReference w:id="570"/>
            </w:r>
          </w:p>
          <w:p w14:paraId="796E09D4" w14:textId="77777777" w:rsidR="008E36C9" w:rsidRPr="00CC2755" w:rsidRDefault="008E36C9" w:rsidP="001E48CC">
            <w:pPr>
              <w:autoSpaceDE w:val="0"/>
              <w:autoSpaceDN w:val="0"/>
              <w:adjustRightInd w:val="0"/>
              <w:rPr>
                <w:rFonts w:ascii="TimesNewRomanPS-BoldMT" w:hAnsi="TimesNewRomanPS-BoldMT" w:cs="TimesNewRomanPS-BoldMT"/>
                <w:b/>
                <w:bCs/>
                <w:caps/>
                <w:color w:val="365F91" w:themeColor="accent1" w:themeShade="BF"/>
                <w:sz w:val="22"/>
                <w:szCs w:val="22"/>
                <w:highlight w:val="yellow"/>
              </w:rPr>
            </w:pPr>
            <w:commentRangeStart w:id="575"/>
            <w:r w:rsidRPr="00290DF2">
              <w:rPr>
                <w:rFonts w:ascii="TimesNewRomanPS-BoldMT" w:hAnsi="TimesNewRomanPS-BoldMT" w:cs="TimesNewRomanPS-BoldMT"/>
                <w:bCs/>
                <w:i/>
                <w:caps/>
                <w:sz w:val="22"/>
                <w:szCs w:val="22"/>
              </w:rPr>
              <w:t>NOTE: Assembly options can be found in Reference joint appendix JA4</w:t>
            </w:r>
            <w:commentRangeEnd w:id="575"/>
            <w:r w:rsidR="00827AD0">
              <w:rPr>
                <w:rStyle w:val="CommentReference"/>
              </w:rPr>
              <w:commentReference w:id="575"/>
            </w:r>
          </w:p>
        </w:tc>
        <w:tc>
          <w:tcPr>
            <w:tcW w:w="853" w:type="dxa"/>
            <w:tcBorders>
              <w:bottom w:val="single" w:sz="4" w:space="0" w:color="auto"/>
            </w:tcBorders>
          </w:tcPr>
          <w:p w14:paraId="68A40F0E" w14:textId="77777777" w:rsidR="008E36C9" w:rsidRPr="00334A15" w:rsidRDefault="008E36C9" w:rsidP="001E48CC">
            <w:pPr>
              <w:autoSpaceDE w:val="0"/>
              <w:autoSpaceDN w:val="0"/>
              <w:adjustRightInd w:val="0"/>
              <w:jc w:val="center"/>
            </w:pPr>
            <w:r w:rsidRPr="00334A15">
              <w:sym w:font="Wingdings" w:char="F06F"/>
            </w:r>
          </w:p>
          <w:p w14:paraId="78E273EF" w14:textId="77777777" w:rsidR="008E36C9" w:rsidRPr="00334A15" w:rsidRDefault="008E36C9" w:rsidP="001E48CC">
            <w:pPr>
              <w:autoSpaceDE w:val="0"/>
              <w:autoSpaceDN w:val="0"/>
              <w:adjustRightInd w:val="0"/>
              <w:jc w:val="center"/>
            </w:pPr>
          </w:p>
          <w:p w14:paraId="22868E96" w14:textId="77777777" w:rsidR="008E36C9" w:rsidRPr="00334A15" w:rsidRDefault="008E36C9" w:rsidP="001E48CC">
            <w:pPr>
              <w:autoSpaceDE w:val="0"/>
              <w:autoSpaceDN w:val="0"/>
              <w:adjustRightInd w:val="0"/>
              <w:jc w:val="center"/>
            </w:pPr>
          </w:p>
          <w:p w14:paraId="1F18E696" w14:textId="77777777" w:rsidR="008E36C9" w:rsidRPr="00334A15" w:rsidRDefault="008E36C9" w:rsidP="001E48CC">
            <w:pPr>
              <w:autoSpaceDE w:val="0"/>
              <w:autoSpaceDN w:val="0"/>
              <w:adjustRightInd w:val="0"/>
              <w:jc w:val="center"/>
            </w:pPr>
          </w:p>
          <w:p w14:paraId="1952D705" w14:textId="77777777" w:rsidR="008E36C9" w:rsidRPr="00334A15" w:rsidRDefault="008E36C9" w:rsidP="001E48CC">
            <w:pPr>
              <w:autoSpaceDE w:val="0"/>
              <w:autoSpaceDN w:val="0"/>
              <w:adjustRightInd w:val="0"/>
              <w:jc w:val="center"/>
            </w:pPr>
            <w:r w:rsidRPr="00334A15">
              <w:sym w:font="Wingdings" w:char="F06F"/>
            </w:r>
          </w:p>
          <w:p w14:paraId="1A0F9C15" w14:textId="77777777" w:rsidR="008E36C9" w:rsidRPr="00334A15" w:rsidRDefault="008E36C9" w:rsidP="001E48CC">
            <w:pPr>
              <w:autoSpaceDE w:val="0"/>
              <w:autoSpaceDN w:val="0"/>
              <w:adjustRightInd w:val="0"/>
              <w:jc w:val="center"/>
            </w:pPr>
          </w:p>
          <w:p w14:paraId="63E38D1F" w14:textId="77777777" w:rsidR="008E36C9" w:rsidRPr="00334A15" w:rsidRDefault="008E36C9" w:rsidP="001E48CC">
            <w:pPr>
              <w:autoSpaceDE w:val="0"/>
              <w:autoSpaceDN w:val="0"/>
              <w:adjustRightInd w:val="0"/>
              <w:jc w:val="center"/>
            </w:pPr>
          </w:p>
          <w:p w14:paraId="2BA9C0A5" w14:textId="77777777" w:rsidR="008E36C9" w:rsidRPr="00334A15" w:rsidRDefault="008E36C9" w:rsidP="001E48CC">
            <w:pPr>
              <w:autoSpaceDE w:val="0"/>
              <w:autoSpaceDN w:val="0"/>
              <w:adjustRightInd w:val="0"/>
              <w:jc w:val="center"/>
            </w:pPr>
            <w:r w:rsidRPr="00334A15">
              <w:sym w:font="Wingdings" w:char="F06F"/>
            </w:r>
          </w:p>
          <w:p w14:paraId="2A504060" w14:textId="77777777" w:rsidR="008E36C9" w:rsidRPr="00334A15" w:rsidRDefault="008E36C9" w:rsidP="001E48CC">
            <w:pPr>
              <w:autoSpaceDE w:val="0"/>
              <w:autoSpaceDN w:val="0"/>
              <w:adjustRightInd w:val="0"/>
              <w:jc w:val="center"/>
            </w:pPr>
          </w:p>
          <w:p w14:paraId="63C272D2" w14:textId="77777777" w:rsidR="008E36C9" w:rsidRPr="00334A15" w:rsidRDefault="008E36C9" w:rsidP="001E48CC">
            <w:pPr>
              <w:autoSpaceDE w:val="0"/>
              <w:autoSpaceDN w:val="0"/>
              <w:adjustRightInd w:val="0"/>
              <w:jc w:val="center"/>
            </w:pPr>
            <w:r w:rsidRPr="00334A15">
              <w:sym w:font="Wingdings" w:char="F06F"/>
            </w:r>
          </w:p>
          <w:p w14:paraId="35BBDB39" w14:textId="77777777" w:rsidR="008E36C9" w:rsidRPr="00334A15" w:rsidRDefault="008E36C9" w:rsidP="001E48CC">
            <w:pPr>
              <w:autoSpaceDE w:val="0"/>
              <w:autoSpaceDN w:val="0"/>
              <w:adjustRightInd w:val="0"/>
              <w:jc w:val="center"/>
            </w:pPr>
          </w:p>
        </w:tc>
        <w:tc>
          <w:tcPr>
            <w:tcW w:w="611" w:type="dxa"/>
            <w:tcBorders>
              <w:bottom w:val="single" w:sz="4" w:space="0" w:color="auto"/>
            </w:tcBorders>
          </w:tcPr>
          <w:p w14:paraId="02D5F9FE" w14:textId="77777777" w:rsidR="008E36C9" w:rsidRPr="00334A15" w:rsidRDefault="008E36C9" w:rsidP="001E48CC">
            <w:pPr>
              <w:autoSpaceDE w:val="0"/>
              <w:autoSpaceDN w:val="0"/>
              <w:adjustRightInd w:val="0"/>
              <w:jc w:val="center"/>
            </w:pPr>
            <w:r w:rsidRPr="00334A15">
              <w:sym w:font="Wingdings" w:char="F06F"/>
            </w:r>
          </w:p>
          <w:p w14:paraId="65E44868" w14:textId="77777777" w:rsidR="008E36C9" w:rsidRPr="00334A15" w:rsidRDefault="008E36C9" w:rsidP="001E48CC">
            <w:pPr>
              <w:autoSpaceDE w:val="0"/>
              <w:autoSpaceDN w:val="0"/>
              <w:adjustRightInd w:val="0"/>
              <w:jc w:val="center"/>
            </w:pPr>
          </w:p>
          <w:p w14:paraId="01BAB466" w14:textId="77777777" w:rsidR="008E36C9" w:rsidRPr="00334A15" w:rsidRDefault="008E36C9" w:rsidP="001E48CC">
            <w:pPr>
              <w:autoSpaceDE w:val="0"/>
              <w:autoSpaceDN w:val="0"/>
              <w:adjustRightInd w:val="0"/>
              <w:jc w:val="center"/>
            </w:pPr>
          </w:p>
          <w:p w14:paraId="72A765C6" w14:textId="77777777" w:rsidR="008E36C9" w:rsidRPr="00334A15" w:rsidRDefault="008E36C9" w:rsidP="001E48CC">
            <w:pPr>
              <w:autoSpaceDE w:val="0"/>
              <w:autoSpaceDN w:val="0"/>
              <w:adjustRightInd w:val="0"/>
              <w:jc w:val="center"/>
            </w:pPr>
          </w:p>
          <w:p w14:paraId="1AF84A08" w14:textId="77777777" w:rsidR="008E36C9" w:rsidRPr="00334A15" w:rsidRDefault="008E36C9" w:rsidP="001E48CC">
            <w:pPr>
              <w:autoSpaceDE w:val="0"/>
              <w:autoSpaceDN w:val="0"/>
              <w:adjustRightInd w:val="0"/>
              <w:jc w:val="center"/>
            </w:pPr>
            <w:r w:rsidRPr="00334A15">
              <w:sym w:font="Wingdings" w:char="F06F"/>
            </w:r>
          </w:p>
          <w:p w14:paraId="423CCB14" w14:textId="77777777" w:rsidR="008E36C9" w:rsidRPr="00334A15" w:rsidRDefault="008E36C9" w:rsidP="001E48CC">
            <w:pPr>
              <w:autoSpaceDE w:val="0"/>
              <w:autoSpaceDN w:val="0"/>
              <w:adjustRightInd w:val="0"/>
              <w:jc w:val="center"/>
            </w:pPr>
          </w:p>
          <w:p w14:paraId="3147A49E" w14:textId="77777777" w:rsidR="008E36C9" w:rsidRPr="00334A15" w:rsidRDefault="008E36C9" w:rsidP="001E48CC">
            <w:pPr>
              <w:autoSpaceDE w:val="0"/>
              <w:autoSpaceDN w:val="0"/>
              <w:adjustRightInd w:val="0"/>
              <w:jc w:val="center"/>
            </w:pPr>
          </w:p>
          <w:p w14:paraId="24831FE3" w14:textId="77777777" w:rsidR="008E36C9" w:rsidRPr="00334A15" w:rsidRDefault="008E36C9" w:rsidP="001E48CC">
            <w:pPr>
              <w:autoSpaceDE w:val="0"/>
              <w:autoSpaceDN w:val="0"/>
              <w:adjustRightInd w:val="0"/>
              <w:jc w:val="center"/>
            </w:pPr>
            <w:r w:rsidRPr="00334A15">
              <w:sym w:font="Wingdings" w:char="F06F"/>
            </w:r>
          </w:p>
          <w:p w14:paraId="556AFCD0" w14:textId="77777777" w:rsidR="008E36C9" w:rsidRPr="00334A15" w:rsidRDefault="008E36C9" w:rsidP="001E48CC">
            <w:pPr>
              <w:autoSpaceDE w:val="0"/>
              <w:autoSpaceDN w:val="0"/>
              <w:adjustRightInd w:val="0"/>
              <w:jc w:val="center"/>
            </w:pPr>
          </w:p>
          <w:p w14:paraId="04719DFE" w14:textId="77777777" w:rsidR="008E36C9" w:rsidRPr="00334A15" w:rsidRDefault="008E36C9" w:rsidP="001E48CC">
            <w:pPr>
              <w:autoSpaceDE w:val="0"/>
              <w:autoSpaceDN w:val="0"/>
              <w:adjustRightInd w:val="0"/>
              <w:jc w:val="center"/>
            </w:pPr>
            <w:r w:rsidRPr="00334A15">
              <w:sym w:font="Wingdings" w:char="F06F"/>
            </w:r>
          </w:p>
        </w:tc>
      </w:tr>
    </w:tbl>
    <w:p w14:paraId="0159ADB0" w14:textId="77777777" w:rsidR="009A1122" w:rsidRDefault="009A1122" w:rsidP="00B30C72">
      <w:pPr>
        <w:rPr>
          <w:sz w:val="18"/>
          <w:szCs w:val="18"/>
        </w:rPr>
      </w:pPr>
    </w:p>
    <w:p w14:paraId="1BC7E0B9" w14:textId="77777777" w:rsidR="009A1122" w:rsidRDefault="009A1122" w:rsidP="00B30C72">
      <w:pPr>
        <w:rPr>
          <w:sz w:val="18"/>
          <w:szCs w:val="18"/>
        </w:rPr>
      </w:pPr>
    </w:p>
    <w:p w14:paraId="5E04E961" w14:textId="77777777" w:rsidR="009A1122" w:rsidRDefault="009A1122" w:rsidP="00B30C72">
      <w:pPr>
        <w:rPr>
          <w:sz w:val="18"/>
          <w:szCs w:val="18"/>
        </w:rPr>
      </w:pPr>
    </w:p>
    <w:p w14:paraId="7D7A15B6" w14:textId="77777777" w:rsidR="009A1122" w:rsidRDefault="009A1122" w:rsidP="00B30C72">
      <w:pPr>
        <w:rPr>
          <w:sz w:val="18"/>
          <w:szCs w:val="18"/>
        </w:rPr>
      </w:pPr>
    </w:p>
    <w:p w14:paraId="4F9FE166" w14:textId="77777777" w:rsidR="009A1122" w:rsidRDefault="009A1122" w:rsidP="00B30C72">
      <w:pPr>
        <w:rPr>
          <w:sz w:val="18"/>
          <w:szCs w:val="18"/>
        </w:rPr>
      </w:pPr>
    </w:p>
    <w:p w14:paraId="4396F0AE" w14:textId="77777777" w:rsidR="009A1122" w:rsidRDefault="009A1122" w:rsidP="00B30C72">
      <w:pPr>
        <w:rPr>
          <w:sz w:val="18"/>
          <w:szCs w:val="18"/>
        </w:rPr>
      </w:pPr>
    </w:p>
    <w:p w14:paraId="109C08E6" w14:textId="77777777" w:rsidR="009A1122" w:rsidRDefault="009A1122" w:rsidP="00B30C72">
      <w:pPr>
        <w:rPr>
          <w:sz w:val="18"/>
          <w:szCs w:val="18"/>
        </w:rPr>
      </w:pPr>
    </w:p>
    <w:p w14:paraId="4D0E102F" w14:textId="77777777" w:rsidR="009A1122" w:rsidRDefault="009A1122" w:rsidP="00B30C72">
      <w:pPr>
        <w:rPr>
          <w:sz w:val="18"/>
          <w:szCs w:val="18"/>
        </w:rPr>
      </w:pPr>
    </w:p>
    <w:p w14:paraId="2F8FB07E" w14:textId="77777777" w:rsidR="009A1122" w:rsidRDefault="009A1122" w:rsidP="00B30C72">
      <w:pPr>
        <w:rPr>
          <w:sz w:val="18"/>
          <w:szCs w:val="18"/>
        </w:rPr>
      </w:pPr>
    </w:p>
    <w:tbl>
      <w:tblPr>
        <w:tblStyle w:val="TableGrid"/>
        <w:tblW w:w="10309" w:type="dxa"/>
        <w:tblLayout w:type="fixed"/>
        <w:tblCellMar>
          <w:top w:w="43" w:type="dxa"/>
          <w:left w:w="115" w:type="dxa"/>
          <w:bottom w:w="43" w:type="dxa"/>
          <w:right w:w="115" w:type="dxa"/>
        </w:tblCellMar>
        <w:tblLook w:val="04A0" w:firstRow="1" w:lastRow="0" w:firstColumn="1" w:lastColumn="0" w:noHBand="0" w:noVBand="1"/>
      </w:tblPr>
      <w:tblGrid>
        <w:gridCol w:w="8845"/>
        <w:gridCol w:w="853"/>
        <w:gridCol w:w="611"/>
      </w:tblGrid>
      <w:tr w:rsidR="008E36C9" w14:paraId="085D3D8C" w14:textId="77777777" w:rsidTr="008E36C9">
        <w:trPr>
          <w:cantSplit/>
          <w:trHeight w:val="2179"/>
        </w:trPr>
        <w:tc>
          <w:tcPr>
            <w:tcW w:w="8845" w:type="dxa"/>
            <w:vMerge w:val="restart"/>
            <w:shd w:val="clear" w:color="auto" w:fill="C00000"/>
            <w:vAlign w:val="center"/>
          </w:tcPr>
          <w:p w14:paraId="3CD3D792" w14:textId="77777777" w:rsidR="008E36C9" w:rsidRPr="00821D54" w:rsidRDefault="008E36C9" w:rsidP="009A1122">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2601D581" w14:textId="77777777" w:rsidR="008E36C9" w:rsidRPr="00821D54" w:rsidRDefault="008E36C9" w:rsidP="009A1122">
            <w:pPr>
              <w:rPr>
                <w:rFonts w:ascii="Arial,Italic" w:hAnsi="Arial,Italic" w:cs="Arial,Italic"/>
                <w:b/>
                <w:i/>
                <w:iCs/>
                <w:sz w:val="20"/>
                <w:szCs w:val="20"/>
              </w:rPr>
            </w:pPr>
            <w:r w:rsidRPr="00821D54">
              <w:rPr>
                <w:rFonts w:ascii="Arial,Italic" w:hAnsi="Arial,Italic" w:cs="Arial,Italic"/>
                <w:b/>
                <w:i/>
                <w:iCs/>
                <w:sz w:val="20"/>
                <w:szCs w:val="20"/>
              </w:rPr>
              <w:t>(Title 24, Part 6)</w:t>
            </w:r>
          </w:p>
          <w:p w14:paraId="2F688B0F" w14:textId="0FCD359D" w:rsidR="008E36C9" w:rsidRPr="00821D54" w:rsidRDefault="008E36C9" w:rsidP="009A1122">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Solar Ready</w:t>
            </w:r>
            <w:r w:rsidRPr="00821D54">
              <w:rPr>
                <w:rFonts w:ascii="Arial,Italic" w:hAnsi="Arial,Italic" w:cs="Arial,Italic"/>
                <w:b/>
                <w:i/>
                <w:iCs/>
                <w:sz w:val="28"/>
                <w:szCs w:val="28"/>
              </w:rPr>
              <w:t xml:space="preserve"> Mandatory Measures:</w:t>
            </w:r>
          </w:p>
        </w:tc>
        <w:tc>
          <w:tcPr>
            <w:tcW w:w="1464" w:type="dxa"/>
            <w:gridSpan w:val="2"/>
            <w:shd w:val="clear" w:color="auto" w:fill="C00000"/>
            <w:vAlign w:val="center"/>
          </w:tcPr>
          <w:p w14:paraId="47439FFB" w14:textId="77777777" w:rsidR="008E36C9" w:rsidRPr="00821D54" w:rsidRDefault="008E36C9" w:rsidP="009A1122">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E36C9" w14:paraId="53215D29" w14:textId="77777777" w:rsidTr="008E36C9">
        <w:trPr>
          <w:trHeight w:val="262"/>
        </w:trPr>
        <w:tc>
          <w:tcPr>
            <w:tcW w:w="8845" w:type="dxa"/>
            <w:vMerge/>
            <w:shd w:val="clear" w:color="auto" w:fill="C00000"/>
            <w:vAlign w:val="center"/>
          </w:tcPr>
          <w:p w14:paraId="7C0EE3C5" w14:textId="77777777" w:rsidR="008E36C9" w:rsidRPr="00821D54" w:rsidRDefault="008E36C9" w:rsidP="009A1122">
            <w:pPr>
              <w:autoSpaceDE w:val="0"/>
              <w:autoSpaceDN w:val="0"/>
              <w:adjustRightInd w:val="0"/>
              <w:rPr>
                <w:rFonts w:ascii="TimesNewRomanPS-BoldMT" w:hAnsi="TimesNewRomanPS-BoldMT" w:cs="TimesNewRomanPS-BoldMT"/>
                <w:b/>
                <w:bCs/>
                <w:sz w:val="22"/>
                <w:szCs w:val="22"/>
              </w:rPr>
            </w:pPr>
          </w:p>
        </w:tc>
        <w:tc>
          <w:tcPr>
            <w:tcW w:w="853" w:type="dxa"/>
            <w:shd w:val="clear" w:color="auto" w:fill="C00000"/>
          </w:tcPr>
          <w:p w14:paraId="0B48C740" w14:textId="77777777" w:rsidR="008E36C9" w:rsidRPr="00821D54" w:rsidRDefault="008E36C9" w:rsidP="009A1122">
            <w:pPr>
              <w:autoSpaceDE w:val="0"/>
              <w:autoSpaceDN w:val="0"/>
              <w:adjustRightInd w:val="0"/>
              <w:jc w:val="center"/>
              <w:rPr>
                <w:b/>
              </w:rPr>
            </w:pPr>
            <w:r w:rsidRPr="00821D54">
              <w:rPr>
                <w:b/>
              </w:rPr>
              <w:t>Y</w:t>
            </w:r>
          </w:p>
        </w:tc>
        <w:tc>
          <w:tcPr>
            <w:tcW w:w="611" w:type="dxa"/>
            <w:shd w:val="clear" w:color="auto" w:fill="C00000"/>
          </w:tcPr>
          <w:p w14:paraId="0210A1F1" w14:textId="77777777" w:rsidR="008E36C9" w:rsidRPr="00821D54" w:rsidRDefault="008E36C9" w:rsidP="009A1122">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8E36C9" w14:paraId="7C17EB67" w14:textId="77777777" w:rsidTr="008E36C9">
        <w:trPr>
          <w:trHeight w:val="4060"/>
        </w:trPr>
        <w:tc>
          <w:tcPr>
            <w:tcW w:w="8845" w:type="dxa"/>
            <w:vAlign w:val="center"/>
          </w:tcPr>
          <w:p w14:paraId="79CC0306" w14:textId="77777777" w:rsidR="008E36C9" w:rsidRPr="00847D90" w:rsidRDefault="008E36C9" w:rsidP="009A1122">
            <w:pPr>
              <w:autoSpaceDE w:val="0"/>
              <w:autoSpaceDN w:val="0"/>
              <w:adjustRightInd w:val="0"/>
              <w:rPr>
                <w:rFonts w:ascii="TimesNewRomanPS-BoldMT" w:hAnsi="TimesNewRomanPS-BoldMT" w:cs="TimesNewRomanPS-BoldMT"/>
                <w:bCs/>
                <w:caps/>
                <w:sz w:val="22"/>
                <w:szCs w:val="22"/>
              </w:rPr>
            </w:pPr>
            <w:r w:rsidRPr="00847D90">
              <w:rPr>
                <w:rFonts w:ascii="TimesNewRomanPS-BoldMT" w:hAnsi="TimesNewRomanPS-BoldMT" w:cs="TimesNewRomanPS-BoldMT"/>
                <w:b/>
                <w:bCs/>
                <w:caps/>
                <w:color w:val="365F91" w:themeColor="accent1" w:themeShade="BF"/>
                <w:sz w:val="22"/>
                <w:szCs w:val="22"/>
              </w:rPr>
              <w:lastRenderedPageBreak/>
              <w:t>§110.10(</w:t>
            </w:r>
            <w:r w:rsidRPr="00847D90">
              <w:rPr>
                <w:rFonts w:ascii="TimesNewRomanPS-BoldMT" w:hAnsi="TimesNewRomanPS-BoldMT" w:cs="TimesNewRomanPS-BoldMT"/>
                <w:b/>
                <w:bCs/>
                <w:color w:val="365F91" w:themeColor="accent1" w:themeShade="BF"/>
                <w:sz w:val="22"/>
                <w:szCs w:val="22"/>
              </w:rPr>
              <w:t>b</w:t>
            </w:r>
            <w:r w:rsidRPr="00847D90">
              <w:rPr>
                <w:rFonts w:ascii="TimesNewRomanPS-BoldMT" w:hAnsi="TimesNewRomanPS-BoldMT" w:cs="TimesNewRomanPS-BoldMT"/>
                <w:b/>
                <w:bCs/>
                <w:caps/>
                <w:color w:val="365F91" w:themeColor="accent1" w:themeShade="BF"/>
                <w:sz w:val="22"/>
                <w:szCs w:val="22"/>
              </w:rPr>
              <w:t>)1B</w:t>
            </w:r>
            <w:r w:rsidRPr="00847D90">
              <w:rPr>
                <w:rFonts w:ascii="TimesNewRomanPS-BoldMT" w:hAnsi="TimesNewRomanPS-BoldMT" w:cs="TimesNewRomanPS-BoldMT"/>
                <w:b/>
                <w:bCs/>
                <w:caps/>
                <w:sz w:val="22"/>
                <w:szCs w:val="22"/>
              </w:rPr>
              <w:t xml:space="preserve"> Solar Ready Buildings</w:t>
            </w:r>
            <w:r w:rsidRPr="00847D90">
              <w:rPr>
                <w:rFonts w:ascii="TimesNewRomanPS-BoldMT" w:hAnsi="TimesNewRomanPS-BoldMT" w:cs="TimesNewRomanPS-BoldMT"/>
                <w:bCs/>
                <w:caps/>
                <w:sz w:val="22"/>
                <w:szCs w:val="22"/>
              </w:rPr>
              <w:t xml:space="preserve"> </w:t>
            </w:r>
          </w:p>
          <w:p w14:paraId="229D021B" w14:textId="77777777" w:rsidR="008E36C9" w:rsidRPr="00334A15" w:rsidRDefault="008E36C9" w:rsidP="009A1122">
            <w:pPr>
              <w:autoSpaceDE w:val="0"/>
              <w:autoSpaceDN w:val="0"/>
              <w:adjustRightInd w:val="0"/>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all NEW nonresidential buildings up to (3) HabitaBle stories, </w:t>
            </w:r>
            <w:r>
              <w:rPr>
                <w:rFonts w:ascii="TimesNewRomanPS-BoldMT" w:hAnsi="TimesNewRomanPS-BoldMT" w:cs="TimesNewRomanPS-BoldMT"/>
                <w:bCs/>
                <w:caps/>
                <w:sz w:val="22"/>
                <w:szCs w:val="22"/>
              </w:rPr>
              <w:t xml:space="preserve">other than healthcare facilities, </w:t>
            </w:r>
            <w:r w:rsidRPr="00334A15">
              <w:rPr>
                <w:rFonts w:ascii="TimesNewRomanPS-BoldMT" w:hAnsi="TimesNewRomanPS-BoldMT" w:cs="TimesNewRomanPS-BoldMT"/>
                <w:bCs/>
                <w:caps/>
                <w:sz w:val="22"/>
                <w:szCs w:val="22"/>
              </w:rPr>
              <w:t>or additions that increase the roof area &gt; 2,000 FT</w:t>
            </w:r>
            <w:r w:rsidRPr="00334A15">
              <w:rPr>
                <w:rFonts w:ascii="TimesNewRomanPS-BoldMT" w:hAnsi="TimesNewRomanPS-BoldMT" w:cs="TimesNewRomanPS-BoldMT"/>
                <w:bCs/>
                <w:caps/>
                <w:sz w:val="22"/>
                <w:szCs w:val="22"/>
                <w:vertAlign w:val="superscript"/>
              </w:rPr>
              <w:t>2</w:t>
            </w:r>
            <w:r w:rsidRPr="00847D90">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w:t>
            </w:r>
            <w:r w:rsidRPr="00734202">
              <w:rPr>
                <w:rFonts w:ascii="TimesNewRomanPS-BoldMT" w:hAnsi="TimesNewRomanPS-BoldMT" w:cs="TimesNewRomanPS-BoldMT"/>
                <w:b/>
                <w:bCs/>
                <w:caps/>
                <w:color w:val="365F91" w:themeColor="accent1" w:themeShade="BF"/>
                <w:sz w:val="22"/>
                <w:szCs w:val="22"/>
              </w:rPr>
              <w:t>Exception 4 to 141.0(</w:t>
            </w:r>
            <w:r w:rsidRPr="00734202">
              <w:rPr>
                <w:rFonts w:ascii="TimesNewRomanPS-BoldMT" w:hAnsi="TimesNewRomanPS-BoldMT" w:cs="TimesNewRomanPS-BoldMT"/>
                <w:b/>
                <w:bCs/>
                <w:color w:val="365F91" w:themeColor="accent1" w:themeShade="BF"/>
                <w:sz w:val="22"/>
                <w:szCs w:val="22"/>
              </w:rPr>
              <w:t>a</w:t>
            </w:r>
            <w:r w:rsidRPr="00734202">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Cs/>
                <w:caps/>
                <w:sz w:val="22"/>
                <w:szCs w:val="22"/>
              </w:rPr>
              <w:t>)</w:t>
            </w:r>
            <w:r w:rsidRPr="00847D90">
              <w:rPr>
                <w:rFonts w:ascii="TimesNewRomanPS-BoldMT" w:hAnsi="TimesNewRomanPS-BoldMT" w:cs="TimesNewRomanPS-BoldMT"/>
                <w:bCs/>
                <w:caps/>
                <w:sz w:val="22"/>
                <w:szCs w:val="22"/>
              </w:rPr>
              <w:t xml:space="preserve"> shall have a solar zone located on the roof or other structure </w:t>
            </w:r>
            <w:r w:rsidRPr="00334A15">
              <w:rPr>
                <w:rFonts w:ascii="TimesNewRomanPS-BoldMT" w:hAnsi="TimesNewRomanPS-BoldMT" w:cs="TimesNewRomanPS-BoldMT"/>
                <w:bCs/>
                <w:caps/>
                <w:sz w:val="22"/>
                <w:szCs w:val="22"/>
              </w:rPr>
              <w:t xml:space="preserve">within 250 FT for the purpose of adding solar panels at a future time.  the minimum solar zone area shall be sized according to </w:t>
            </w:r>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)1B. </w:t>
            </w:r>
          </w:p>
          <w:p w14:paraId="7C668246" w14:textId="77777777" w:rsidR="008E36C9" w:rsidRPr="00334A15" w:rsidRDefault="008E36C9" w:rsidP="009A1122">
            <w:pPr>
              <w:autoSpaceDE w:val="0"/>
              <w:autoSpaceDN w:val="0"/>
              <w:adjustRightInd w:val="0"/>
              <w:rPr>
                <w:rFonts w:ascii="TimesNewRomanPS-BoldMT" w:hAnsi="TimesNewRomanPS-BoldMT" w:cs="TimesNewRomanPS-BoldMT"/>
                <w:b/>
                <w:bCs/>
                <w:caps/>
                <w:color w:val="365F91" w:themeColor="accent1" w:themeShade="BF"/>
                <w:sz w:val="22"/>
                <w:szCs w:val="22"/>
              </w:rPr>
            </w:pPr>
          </w:p>
          <w:p w14:paraId="03A0A7AD" w14:textId="77777777" w:rsidR="008E36C9" w:rsidRPr="00334A15" w:rsidRDefault="008E36C9" w:rsidP="009A1122">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
                <w:bCs/>
                <w:caps/>
                <w:sz w:val="22"/>
                <w:szCs w:val="22"/>
              </w:rPr>
              <w:t xml:space="preserve">     Exception 1</w:t>
            </w:r>
            <w:r>
              <w:rPr>
                <w:rFonts w:ascii="TimesNewRomanPS-BoldMT" w:hAnsi="TimesNewRomanPS-BoldMT" w:cs="TimesNewRomanPS-BoldMT"/>
                <w:b/>
                <w:bCs/>
                <w:caps/>
                <w:sz w:val="22"/>
                <w:szCs w:val="22"/>
              </w:rPr>
              <w:t xml:space="preserve"> </w:t>
            </w:r>
            <w:r w:rsidRPr="00334A15">
              <w:rPr>
                <w:rFonts w:ascii="TimesNewRomanPS-BoldMT" w:hAnsi="TimesNewRomanPS-BoldMT" w:cs="TimesNewRomanPS-BoldMT"/>
                <w:b/>
                <w:bCs/>
                <w:caps/>
                <w:sz w:val="22"/>
                <w:szCs w:val="22"/>
              </w:rPr>
              <w:t>to</w:t>
            </w:r>
            <w:r w:rsidRPr="00334A15">
              <w:rPr>
                <w:rFonts w:ascii="TimesNewRomanPS-BoldMT" w:hAnsi="TimesNewRomanPS-BoldMT" w:cs="TimesNewRomanPS-BoldMT"/>
                <w:b/>
                <w:bCs/>
                <w:caps/>
                <w:color w:val="365F91" w:themeColor="accent1" w:themeShade="BF"/>
                <w:sz w:val="22"/>
                <w:szCs w:val="22"/>
              </w:rPr>
              <w:t xml:space="preserve"> §110.10(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)1B</w:t>
            </w:r>
            <w:r w:rsidRPr="00334A15">
              <w:rPr>
                <w:rFonts w:ascii="TimesNewRomanPS-BoldMT" w:hAnsi="TimesNewRomanPS-BoldMT" w:cs="TimesNewRomanPS-BoldMT"/>
                <w:b/>
                <w:bCs/>
                <w:caps/>
                <w:color w:val="4F81BD" w:themeColor="accent1"/>
                <w:sz w:val="22"/>
                <w:szCs w:val="22"/>
              </w:rPr>
              <w:t xml:space="preserve"> </w:t>
            </w:r>
            <w:r w:rsidRPr="00334A15">
              <w:rPr>
                <w:rFonts w:ascii="TimesNewRomanPS-BoldMT" w:hAnsi="TimesNewRomanPS-BoldMT" w:cs="TimesNewRomanPS-BoldMT"/>
                <w:bCs/>
                <w:caps/>
                <w:sz w:val="22"/>
                <w:szCs w:val="22"/>
              </w:rPr>
              <w:t xml:space="preserve">Building equipped with </w:t>
            </w:r>
            <w:r>
              <w:rPr>
                <w:rFonts w:ascii="TimesNewRomanPS-BoldMT" w:hAnsi="TimesNewRomanPS-BoldMT" w:cs="TimesNewRomanPS-BoldMT"/>
                <w:bCs/>
                <w:caps/>
                <w:sz w:val="22"/>
                <w:szCs w:val="22"/>
              </w:rPr>
              <w:t xml:space="preserve">a permanent </w:t>
            </w:r>
          </w:p>
          <w:p w14:paraId="454D4F38" w14:textId="77777777" w:rsidR="008E36C9" w:rsidRPr="00334A15" w:rsidRDefault="008E36C9" w:rsidP="009A1122">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solar </w:t>
            </w:r>
            <w:r>
              <w:rPr>
                <w:rFonts w:ascii="TimesNewRomanPS-BoldMT" w:hAnsi="TimesNewRomanPS-BoldMT" w:cs="TimesNewRomanPS-BoldMT"/>
                <w:bCs/>
                <w:caps/>
                <w:sz w:val="22"/>
                <w:szCs w:val="22"/>
              </w:rPr>
              <w:t>electric</w:t>
            </w:r>
            <w:r w:rsidRPr="00334A15">
              <w:rPr>
                <w:rFonts w:ascii="TimesNewRomanPS-BoldMT" w:hAnsi="TimesNewRomanPS-BoldMT" w:cs="TimesNewRomanPS-BoldMT"/>
                <w:bCs/>
                <w:caps/>
                <w:sz w:val="22"/>
                <w:szCs w:val="22"/>
              </w:rPr>
              <w:t xml:space="preserve"> system having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 xml:space="preserve">nameplate DC power rating, measured under  </w:t>
            </w:r>
          </w:p>
          <w:p w14:paraId="41E4FA19" w14:textId="77777777" w:rsidR="008E36C9" w:rsidRPr="00334A15" w:rsidRDefault="008E36C9" w:rsidP="009A1122">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standard test conditions, </w:t>
            </w:r>
            <w:r>
              <w:rPr>
                <w:rFonts w:ascii="TimesNewRomanPS-BoldMT" w:hAnsi="TimesNewRomanPS-BoldMT" w:cs="TimesNewRomanPS-BoldMT"/>
                <w:bCs/>
                <w:caps/>
                <w:sz w:val="22"/>
                <w:szCs w:val="22"/>
              </w:rPr>
              <w:t>of</w:t>
            </w:r>
            <w:r w:rsidRPr="00334A15">
              <w:rPr>
                <w:rFonts w:ascii="TimesNewRomanPS-BoldMT" w:hAnsi="TimesNewRomanPS-BoldMT" w:cs="TimesNewRomanPS-BoldMT"/>
                <w:bCs/>
                <w:caps/>
                <w:sz w:val="22"/>
                <w:szCs w:val="22"/>
              </w:rPr>
              <w:t xml:space="preserve"> at least </w:t>
            </w:r>
            <w:proofErr w:type="gramStart"/>
            <w:r w:rsidRPr="00334A15">
              <w:rPr>
                <w:rFonts w:ascii="TimesNewRomanPS-BoldMT" w:hAnsi="TimesNewRomanPS-BoldMT" w:cs="TimesNewRomanPS-BoldMT"/>
                <w:bCs/>
                <w:caps/>
                <w:sz w:val="22"/>
                <w:szCs w:val="22"/>
              </w:rPr>
              <w:t>one watt per</w:t>
            </w:r>
            <w:proofErr w:type="gramEnd"/>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FT2</w:t>
            </w:r>
            <w:r w:rsidRPr="00334A15">
              <w:rPr>
                <w:rFonts w:ascii="TimesNewRomanPS-BoldMT" w:hAnsi="TimesNewRomanPS-BoldMT" w:cs="TimesNewRomanPS-BoldMT"/>
                <w:bCs/>
                <w:caps/>
                <w:sz w:val="22"/>
                <w:szCs w:val="22"/>
              </w:rPr>
              <w:t xml:space="preserve"> of roof area.</w:t>
            </w:r>
          </w:p>
          <w:p w14:paraId="085B7A5C" w14:textId="77777777" w:rsidR="008E36C9" w:rsidRPr="00334A15" w:rsidRDefault="008E36C9" w:rsidP="009A1122">
            <w:pPr>
              <w:autoSpaceDE w:val="0"/>
              <w:autoSpaceDN w:val="0"/>
              <w:adjustRightInd w:val="0"/>
              <w:rPr>
                <w:rFonts w:ascii="TimesNewRomanPS-BoldMT" w:hAnsi="TimesNewRomanPS-BoldMT" w:cs="TimesNewRomanPS-BoldMT"/>
                <w:bCs/>
                <w:caps/>
                <w:sz w:val="22"/>
                <w:szCs w:val="22"/>
              </w:rPr>
            </w:pPr>
            <w:r w:rsidRPr="00334A15">
              <w:rPr>
                <w:caps/>
              </w:rPr>
              <w:t xml:space="preserve">    </w:t>
            </w:r>
            <w:r w:rsidRPr="00334A15">
              <w:rPr>
                <w:rFonts w:ascii="TimesNewRomanPS-BoldMT" w:hAnsi="TimesNewRomanPS-BoldMT" w:cs="TimesNewRomanPS-BoldMT"/>
                <w:b/>
                <w:bCs/>
                <w:caps/>
                <w:sz w:val="22"/>
                <w:szCs w:val="22"/>
              </w:rPr>
              <w:t>Exception 3 to</w:t>
            </w:r>
            <w:r w:rsidRPr="00334A15">
              <w:rPr>
                <w:rFonts w:ascii="TimesNewRomanPS-BoldMT" w:hAnsi="TimesNewRomanPS-BoldMT" w:cs="TimesNewRomanPS-BoldMT"/>
                <w:b/>
                <w:bCs/>
                <w:caps/>
                <w:color w:val="365F91" w:themeColor="accent1" w:themeShade="BF"/>
                <w:sz w:val="22"/>
                <w:szCs w:val="22"/>
              </w:rPr>
              <w:t xml:space="preserve"> §110.10(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)1B </w:t>
            </w:r>
            <w:r w:rsidRPr="00334A15">
              <w:rPr>
                <w:rFonts w:ascii="TimesNewRomanPS-BoldMT" w:hAnsi="TimesNewRomanPS-BoldMT" w:cs="TimesNewRomanPS-BoldMT"/>
                <w:bCs/>
                <w:caps/>
                <w:sz w:val="22"/>
                <w:szCs w:val="22"/>
              </w:rPr>
              <w:t xml:space="preserve">Designated solar zone area no less  </w:t>
            </w:r>
          </w:p>
          <w:p w14:paraId="3871D6C4" w14:textId="77777777" w:rsidR="008E36C9" w:rsidRPr="00334A15" w:rsidRDefault="008E36C9" w:rsidP="009A1122">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w:t>
            </w:r>
            <w:proofErr w:type="gramStart"/>
            <w:r w:rsidRPr="00334A15">
              <w:rPr>
                <w:rFonts w:ascii="TimesNewRomanPS-BoldMT" w:hAnsi="TimesNewRomanPS-BoldMT" w:cs="TimesNewRomanPS-BoldMT"/>
                <w:bCs/>
                <w:caps/>
                <w:sz w:val="22"/>
                <w:szCs w:val="22"/>
              </w:rPr>
              <w:t>than</w:t>
            </w:r>
            <w:proofErr w:type="gramEnd"/>
            <w:r w:rsidRPr="00334A15">
              <w:rPr>
                <w:rFonts w:ascii="TimesNewRomanPS-BoldMT" w:hAnsi="TimesNewRomanPS-BoldMT" w:cs="TimesNewRomanPS-BoldMT"/>
                <w:bCs/>
                <w:caps/>
                <w:sz w:val="22"/>
                <w:szCs w:val="22"/>
              </w:rPr>
              <w:t xml:space="preserve"> 50% of the potential solar zone area (as calculated per </w:t>
            </w:r>
          </w:p>
          <w:p w14:paraId="0248F1A7" w14:textId="77777777" w:rsidR="008E36C9" w:rsidRPr="00334A15" w:rsidRDefault="008E36C9" w:rsidP="009A1122">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Exception)</w:t>
            </w:r>
          </w:p>
          <w:p w14:paraId="436B3BFB" w14:textId="77777777" w:rsidR="008E36C9" w:rsidRPr="00334A15" w:rsidRDefault="008E36C9" w:rsidP="009A1122">
            <w:pPr>
              <w:pStyle w:val="Default"/>
              <w:rPr>
                <w:rFonts w:ascii="TimesNewRomanPS-BoldMT" w:hAnsi="TimesNewRomanPS-BoldMT" w:cs="TimesNewRomanPS-BoldMT"/>
                <w:bCs/>
                <w:caps/>
                <w:color w:val="auto"/>
                <w:sz w:val="22"/>
                <w:szCs w:val="22"/>
              </w:rPr>
            </w:pPr>
            <w:r w:rsidRPr="00334A15">
              <w:rPr>
                <w:caps/>
              </w:rPr>
              <w:t xml:space="preserve">      </w:t>
            </w:r>
            <w:r w:rsidRPr="00334A15">
              <w:rPr>
                <w:rFonts w:ascii="TimesNewRomanPS-BoldMT" w:hAnsi="TimesNewRomanPS-BoldMT" w:cs="TimesNewRomanPS-BoldMT"/>
                <w:b/>
                <w:bCs/>
                <w:caps/>
                <w:color w:val="auto"/>
                <w:sz w:val="22"/>
                <w:szCs w:val="22"/>
              </w:rPr>
              <w:t>Exception</w:t>
            </w:r>
            <w:r w:rsidRPr="00334A15">
              <w:rPr>
                <w:rFonts w:ascii="TimesNewRomanPS-BoldMT" w:hAnsi="TimesNewRomanPS-BoldMT" w:cs="TimesNewRomanPS-BoldMT"/>
                <w:b/>
                <w:bCs/>
                <w:caps/>
                <w:sz w:val="22"/>
                <w:szCs w:val="22"/>
              </w:rPr>
              <w:t xml:space="preserve"> 5 </w:t>
            </w:r>
            <w:r w:rsidRPr="00334A15">
              <w:rPr>
                <w:rFonts w:ascii="TimesNewRomanPS-BoldMT" w:hAnsi="TimesNewRomanPS-BoldMT" w:cs="TimesNewRomanPS-BoldMT"/>
                <w:b/>
                <w:bCs/>
                <w:caps/>
                <w:color w:val="auto"/>
                <w:sz w:val="22"/>
                <w:szCs w:val="22"/>
              </w:rPr>
              <w:t>to</w:t>
            </w:r>
            <w:r w:rsidRPr="00334A15">
              <w:rPr>
                <w:rFonts w:ascii="TimesNewRomanPS-BoldMT" w:hAnsi="TimesNewRomanPS-BoldMT" w:cs="TimesNewRomanPS-BoldMT"/>
                <w:b/>
                <w:bCs/>
                <w:caps/>
                <w:color w:val="365F91" w:themeColor="accent1" w:themeShade="BF"/>
                <w:sz w:val="22"/>
                <w:szCs w:val="22"/>
              </w:rPr>
              <w:t xml:space="preserve"> §110.10(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)1B </w:t>
            </w:r>
            <w:r w:rsidRPr="00334A15">
              <w:rPr>
                <w:rFonts w:ascii="TimesNewRomanPS-BoldMT" w:hAnsi="TimesNewRomanPS-BoldMT" w:cs="TimesNewRomanPS-BoldMT"/>
                <w:bCs/>
                <w:caps/>
                <w:color w:val="auto"/>
                <w:sz w:val="22"/>
                <w:szCs w:val="22"/>
              </w:rPr>
              <w:t xml:space="preserve">Roof designated for vehicular </w:t>
            </w:r>
          </w:p>
          <w:p w14:paraId="03E8DB64" w14:textId="77777777" w:rsidR="008E36C9" w:rsidRPr="00334A15" w:rsidRDefault="008E36C9" w:rsidP="009A1122">
            <w:pPr>
              <w:autoSpaceDE w:val="0"/>
              <w:autoSpaceDN w:val="0"/>
              <w:adjustRightInd w:val="0"/>
              <w:rPr>
                <w:caps/>
              </w:rPr>
            </w:pPr>
            <w:r w:rsidRPr="00334A15">
              <w:rPr>
                <w:rFonts w:ascii="TimesNewRomanPS-BoldMT" w:hAnsi="TimesNewRomanPS-BoldMT" w:cs="TimesNewRomanPS-BoldMT"/>
                <w:bCs/>
                <w:caps/>
                <w:sz w:val="22"/>
                <w:szCs w:val="22"/>
              </w:rPr>
              <w:t xml:space="preserve">     traffic or heliport</w:t>
            </w:r>
          </w:p>
        </w:tc>
        <w:tc>
          <w:tcPr>
            <w:tcW w:w="853" w:type="dxa"/>
            <w:tcBorders>
              <w:bottom w:val="single" w:sz="4" w:space="0" w:color="auto"/>
            </w:tcBorders>
          </w:tcPr>
          <w:p w14:paraId="3B5B4E41" w14:textId="77777777" w:rsidR="008E36C9" w:rsidRPr="00584CA2" w:rsidRDefault="008E36C9" w:rsidP="009A1122">
            <w:pPr>
              <w:autoSpaceDE w:val="0"/>
              <w:autoSpaceDN w:val="0"/>
              <w:adjustRightInd w:val="0"/>
              <w:jc w:val="center"/>
            </w:pPr>
            <w:r w:rsidRPr="00584CA2">
              <w:sym w:font="Wingdings" w:char="F06F"/>
            </w:r>
          </w:p>
          <w:p w14:paraId="38D5E596" w14:textId="77777777" w:rsidR="008E36C9" w:rsidRPr="00584CA2" w:rsidRDefault="008E36C9" w:rsidP="009A1122">
            <w:pPr>
              <w:autoSpaceDE w:val="0"/>
              <w:autoSpaceDN w:val="0"/>
              <w:adjustRightInd w:val="0"/>
              <w:jc w:val="center"/>
            </w:pPr>
          </w:p>
          <w:p w14:paraId="00D57A65" w14:textId="77777777" w:rsidR="008E36C9" w:rsidRPr="00584CA2" w:rsidRDefault="008E36C9" w:rsidP="009A1122">
            <w:pPr>
              <w:autoSpaceDE w:val="0"/>
              <w:autoSpaceDN w:val="0"/>
              <w:adjustRightInd w:val="0"/>
              <w:jc w:val="center"/>
            </w:pPr>
          </w:p>
          <w:p w14:paraId="18C5326F" w14:textId="77777777" w:rsidR="008E36C9" w:rsidRPr="00584CA2" w:rsidRDefault="008E36C9" w:rsidP="009A1122">
            <w:pPr>
              <w:autoSpaceDE w:val="0"/>
              <w:autoSpaceDN w:val="0"/>
              <w:adjustRightInd w:val="0"/>
              <w:jc w:val="center"/>
            </w:pPr>
          </w:p>
          <w:p w14:paraId="602C9993" w14:textId="77777777" w:rsidR="008E36C9" w:rsidRPr="00584CA2" w:rsidRDefault="008E36C9" w:rsidP="009A1122">
            <w:pPr>
              <w:autoSpaceDE w:val="0"/>
              <w:autoSpaceDN w:val="0"/>
              <w:adjustRightInd w:val="0"/>
              <w:jc w:val="center"/>
            </w:pPr>
          </w:p>
          <w:p w14:paraId="2A0C8C29" w14:textId="77777777" w:rsidR="008E36C9" w:rsidRPr="00584CA2" w:rsidRDefault="008E36C9" w:rsidP="009A1122">
            <w:pPr>
              <w:autoSpaceDE w:val="0"/>
              <w:autoSpaceDN w:val="0"/>
              <w:adjustRightInd w:val="0"/>
              <w:jc w:val="center"/>
            </w:pPr>
          </w:p>
          <w:p w14:paraId="3E69C455" w14:textId="77777777" w:rsidR="008E36C9" w:rsidRPr="00584CA2" w:rsidRDefault="008E36C9" w:rsidP="009A1122">
            <w:pPr>
              <w:autoSpaceDE w:val="0"/>
              <w:autoSpaceDN w:val="0"/>
              <w:adjustRightInd w:val="0"/>
              <w:jc w:val="center"/>
            </w:pPr>
          </w:p>
          <w:p w14:paraId="7A9DB6A2" w14:textId="77777777" w:rsidR="008E36C9" w:rsidRPr="00584CA2" w:rsidRDefault="008E36C9" w:rsidP="009A1122">
            <w:pPr>
              <w:autoSpaceDE w:val="0"/>
              <w:autoSpaceDN w:val="0"/>
              <w:adjustRightInd w:val="0"/>
              <w:jc w:val="center"/>
              <w:rPr>
                <w:caps/>
              </w:rPr>
            </w:pPr>
            <w:r w:rsidRPr="00584CA2">
              <w:rPr>
                <w:caps/>
              </w:rPr>
              <w:sym w:font="Wingdings" w:char="F06F"/>
            </w:r>
          </w:p>
          <w:p w14:paraId="0F74692E" w14:textId="77777777" w:rsidR="008E36C9" w:rsidRPr="00584CA2" w:rsidRDefault="008E36C9" w:rsidP="009A1122">
            <w:pPr>
              <w:autoSpaceDE w:val="0"/>
              <w:autoSpaceDN w:val="0"/>
              <w:adjustRightInd w:val="0"/>
              <w:jc w:val="center"/>
              <w:rPr>
                <w:caps/>
              </w:rPr>
            </w:pPr>
          </w:p>
          <w:p w14:paraId="7FF3B4CB" w14:textId="77777777" w:rsidR="008E36C9" w:rsidRPr="00584CA2" w:rsidRDefault="008E36C9" w:rsidP="009A1122">
            <w:pPr>
              <w:autoSpaceDE w:val="0"/>
              <w:autoSpaceDN w:val="0"/>
              <w:adjustRightInd w:val="0"/>
              <w:jc w:val="center"/>
              <w:rPr>
                <w:caps/>
              </w:rPr>
            </w:pPr>
          </w:p>
          <w:p w14:paraId="436BBA98" w14:textId="77777777" w:rsidR="008E36C9" w:rsidRPr="00584CA2" w:rsidRDefault="008E36C9" w:rsidP="009A1122">
            <w:pPr>
              <w:autoSpaceDE w:val="0"/>
              <w:autoSpaceDN w:val="0"/>
              <w:adjustRightInd w:val="0"/>
              <w:jc w:val="center"/>
              <w:rPr>
                <w:caps/>
              </w:rPr>
            </w:pPr>
          </w:p>
          <w:p w14:paraId="16E233F6" w14:textId="77777777" w:rsidR="008E36C9" w:rsidRPr="00584CA2" w:rsidRDefault="008E36C9" w:rsidP="009A1122">
            <w:pPr>
              <w:autoSpaceDE w:val="0"/>
              <w:autoSpaceDN w:val="0"/>
              <w:adjustRightInd w:val="0"/>
              <w:jc w:val="center"/>
              <w:rPr>
                <w:caps/>
              </w:rPr>
            </w:pPr>
            <w:r w:rsidRPr="00584CA2">
              <w:rPr>
                <w:caps/>
              </w:rPr>
              <w:sym w:font="Wingdings" w:char="F06F"/>
            </w:r>
          </w:p>
          <w:p w14:paraId="7EF01691" w14:textId="77777777" w:rsidR="008E36C9" w:rsidRPr="00584CA2" w:rsidRDefault="008E36C9" w:rsidP="009A1122">
            <w:pPr>
              <w:autoSpaceDE w:val="0"/>
              <w:autoSpaceDN w:val="0"/>
              <w:adjustRightInd w:val="0"/>
              <w:jc w:val="center"/>
              <w:rPr>
                <w:caps/>
              </w:rPr>
            </w:pPr>
          </w:p>
          <w:p w14:paraId="5B9EAD56" w14:textId="77777777" w:rsidR="008E36C9" w:rsidRPr="00584CA2" w:rsidRDefault="008E36C9" w:rsidP="009A1122">
            <w:pPr>
              <w:autoSpaceDE w:val="0"/>
              <w:autoSpaceDN w:val="0"/>
              <w:adjustRightInd w:val="0"/>
              <w:rPr>
                <w:rFonts w:ascii="TimesNewRomanPSMT" w:hAnsi="TimesNewRomanPSMT" w:cs="TimesNewRomanPSMT"/>
                <w:b/>
                <w:sz w:val="22"/>
                <w:szCs w:val="22"/>
              </w:rPr>
            </w:pPr>
            <w:r w:rsidRPr="00584CA2">
              <w:rPr>
                <w:caps/>
              </w:rPr>
              <w:sym w:font="Wingdings" w:char="F06F"/>
            </w:r>
          </w:p>
        </w:tc>
        <w:tc>
          <w:tcPr>
            <w:tcW w:w="611" w:type="dxa"/>
            <w:tcBorders>
              <w:bottom w:val="single" w:sz="4" w:space="0" w:color="auto"/>
            </w:tcBorders>
          </w:tcPr>
          <w:p w14:paraId="716CB566" w14:textId="77777777" w:rsidR="008E36C9" w:rsidRPr="00584CA2" w:rsidRDefault="008E36C9" w:rsidP="009A1122">
            <w:pPr>
              <w:autoSpaceDE w:val="0"/>
              <w:autoSpaceDN w:val="0"/>
              <w:adjustRightInd w:val="0"/>
              <w:jc w:val="center"/>
            </w:pPr>
            <w:r w:rsidRPr="00584CA2">
              <w:sym w:font="Wingdings" w:char="F06F"/>
            </w:r>
          </w:p>
          <w:p w14:paraId="7277FF3D" w14:textId="77777777" w:rsidR="008E36C9" w:rsidRPr="00584CA2" w:rsidRDefault="008E36C9" w:rsidP="009A1122">
            <w:pPr>
              <w:autoSpaceDE w:val="0"/>
              <w:autoSpaceDN w:val="0"/>
              <w:adjustRightInd w:val="0"/>
              <w:jc w:val="center"/>
            </w:pPr>
          </w:p>
          <w:p w14:paraId="0087CAAA" w14:textId="77777777" w:rsidR="008E36C9" w:rsidRPr="00584CA2" w:rsidRDefault="008E36C9" w:rsidP="009A1122">
            <w:pPr>
              <w:autoSpaceDE w:val="0"/>
              <w:autoSpaceDN w:val="0"/>
              <w:adjustRightInd w:val="0"/>
              <w:jc w:val="center"/>
            </w:pPr>
          </w:p>
          <w:p w14:paraId="747686D7" w14:textId="77777777" w:rsidR="008E36C9" w:rsidRPr="00584CA2" w:rsidRDefault="008E36C9" w:rsidP="009A1122">
            <w:pPr>
              <w:autoSpaceDE w:val="0"/>
              <w:autoSpaceDN w:val="0"/>
              <w:adjustRightInd w:val="0"/>
              <w:jc w:val="center"/>
            </w:pPr>
          </w:p>
          <w:p w14:paraId="021FD0F5" w14:textId="77777777" w:rsidR="008E36C9" w:rsidRPr="00584CA2" w:rsidRDefault="008E36C9" w:rsidP="009A1122">
            <w:pPr>
              <w:autoSpaceDE w:val="0"/>
              <w:autoSpaceDN w:val="0"/>
              <w:adjustRightInd w:val="0"/>
              <w:jc w:val="center"/>
            </w:pPr>
          </w:p>
          <w:p w14:paraId="19A006C5" w14:textId="77777777" w:rsidR="008E36C9" w:rsidRPr="00584CA2" w:rsidRDefault="008E36C9" w:rsidP="009A1122">
            <w:pPr>
              <w:autoSpaceDE w:val="0"/>
              <w:autoSpaceDN w:val="0"/>
              <w:adjustRightInd w:val="0"/>
              <w:jc w:val="center"/>
            </w:pPr>
          </w:p>
          <w:p w14:paraId="2B307D26" w14:textId="77777777" w:rsidR="008E36C9" w:rsidRPr="00584CA2" w:rsidRDefault="008E36C9" w:rsidP="009A1122">
            <w:pPr>
              <w:autoSpaceDE w:val="0"/>
              <w:autoSpaceDN w:val="0"/>
              <w:adjustRightInd w:val="0"/>
              <w:jc w:val="center"/>
            </w:pPr>
          </w:p>
          <w:p w14:paraId="7E3DF384" w14:textId="77777777" w:rsidR="008E36C9" w:rsidRPr="00584CA2" w:rsidRDefault="008E36C9" w:rsidP="009A1122">
            <w:pPr>
              <w:autoSpaceDE w:val="0"/>
              <w:autoSpaceDN w:val="0"/>
              <w:adjustRightInd w:val="0"/>
              <w:rPr>
                <w:caps/>
              </w:rPr>
            </w:pPr>
            <w:r w:rsidRPr="00584CA2">
              <w:rPr>
                <w:caps/>
              </w:rPr>
              <w:sym w:font="Wingdings" w:char="F06F"/>
            </w:r>
          </w:p>
          <w:p w14:paraId="29B4118E" w14:textId="77777777" w:rsidR="008E36C9" w:rsidRPr="00584CA2" w:rsidRDefault="008E36C9" w:rsidP="009A1122">
            <w:pPr>
              <w:autoSpaceDE w:val="0"/>
              <w:autoSpaceDN w:val="0"/>
              <w:adjustRightInd w:val="0"/>
              <w:rPr>
                <w:caps/>
              </w:rPr>
            </w:pPr>
          </w:p>
          <w:p w14:paraId="7C123F23" w14:textId="77777777" w:rsidR="008E36C9" w:rsidRPr="00584CA2" w:rsidRDefault="008E36C9" w:rsidP="009A1122">
            <w:pPr>
              <w:autoSpaceDE w:val="0"/>
              <w:autoSpaceDN w:val="0"/>
              <w:adjustRightInd w:val="0"/>
              <w:rPr>
                <w:caps/>
              </w:rPr>
            </w:pPr>
          </w:p>
          <w:p w14:paraId="630D17A6" w14:textId="77777777" w:rsidR="008E36C9" w:rsidRPr="00584CA2" w:rsidRDefault="008E36C9" w:rsidP="009A1122">
            <w:pPr>
              <w:autoSpaceDE w:val="0"/>
              <w:autoSpaceDN w:val="0"/>
              <w:adjustRightInd w:val="0"/>
              <w:rPr>
                <w:caps/>
              </w:rPr>
            </w:pPr>
          </w:p>
          <w:p w14:paraId="085137EA" w14:textId="77777777" w:rsidR="008E36C9" w:rsidRPr="00584CA2" w:rsidRDefault="008E36C9" w:rsidP="009A1122">
            <w:pPr>
              <w:autoSpaceDE w:val="0"/>
              <w:autoSpaceDN w:val="0"/>
              <w:adjustRightInd w:val="0"/>
              <w:rPr>
                <w:caps/>
              </w:rPr>
            </w:pPr>
            <w:r w:rsidRPr="00584CA2">
              <w:rPr>
                <w:caps/>
              </w:rPr>
              <w:sym w:font="Wingdings" w:char="F06F"/>
            </w:r>
          </w:p>
          <w:p w14:paraId="2EDAC21B" w14:textId="77777777" w:rsidR="008E36C9" w:rsidRPr="00584CA2" w:rsidRDefault="008E36C9" w:rsidP="009A1122">
            <w:pPr>
              <w:autoSpaceDE w:val="0"/>
              <w:autoSpaceDN w:val="0"/>
              <w:adjustRightInd w:val="0"/>
              <w:rPr>
                <w:caps/>
              </w:rPr>
            </w:pPr>
          </w:p>
          <w:p w14:paraId="19556532" w14:textId="77777777" w:rsidR="008E36C9" w:rsidRPr="00584CA2" w:rsidRDefault="008E36C9" w:rsidP="009A1122">
            <w:pPr>
              <w:autoSpaceDE w:val="0"/>
              <w:autoSpaceDN w:val="0"/>
              <w:adjustRightInd w:val="0"/>
              <w:rPr>
                <w:rFonts w:ascii="TimesNewRomanPSMT" w:hAnsi="TimesNewRomanPSMT" w:cs="TimesNewRomanPSMT"/>
                <w:b/>
                <w:sz w:val="22"/>
                <w:szCs w:val="22"/>
              </w:rPr>
            </w:pPr>
            <w:r w:rsidRPr="00584CA2">
              <w:rPr>
                <w:caps/>
              </w:rPr>
              <w:sym w:font="Wingdings" w:char="F06F"/>
            </w:r>
          </w:p>
        </w:tc>
      </w:tr>
      <w:tr w:rsidR="008E36C9" w14:paraId="68A0F392" w14:textId="77777777" w:rsidTr="008E36C9">
        <w:tc>
          <w:tcPr>
            <w:tcW w:w="8845" w:type="dxa"/>
            <w:vAlign w:val="center"/>
          </w:tcPr>
          <w:p w14:paraId="3CAED01F" w14:textId="77777777" w:rsidR="008E36C9" w:rsidRPr="00334A15" w:rsidRDefault="008E36C9" w:rsidP="009A1122">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w:t>
            </w:r>
            <w:proofErr w:type="gramStart"/>
            <w:r w:rsidRPr="00334A15">
              <w:rPr>
                <w:rFonts w:ascii="TimesNewRomanPS-BoldMT" w:hAnsi="TimesNewRomanPS-BoldMT" w:cs="TimesNewRomanPS-BoldMT"/>
                <w:b/>
                <w:bCs/>
                <w:caps/>
                <w:color w:val="365F91" w:themeColor="accent1" w:themeShade="BF"/>
                <w:sz w:val="22"/>
                <w:szCs w:val="22"/>
              </w:rPr>
              <w:t xml:space="preserve">2  </w:t>
            </w:r>
            <w:r>
              <w:rPr>
                <w:rFonts w:ascii="TimesNewRomanPS-BoldMT" w:hAnsi="TimesNewRomanPS-BoldMT" w:cs="TimesNewRomanPS-BoldMT"/>
                <w:b/>
                <w:bCs/>
                <w:caps/>
                <w:color w:val="auto"/>
                <w:sz w:val="22"/>
                <w:szCs w:val="22"/>
              </w:rPr>
              <w:t>azimuth</w:t>
            </w:r>
            <w:proofErr w:type="gramEnd"/>
          </w:p>
          <w:p w14:paraId="1972F8ED" w14:textId="77777777" w:rsidR="008E36C9" w:rsidRPr="00334A15" w:rsidRDefault="008E36C9" w:rsidP="009A1122">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color w:val="auto"/>
                <w:sz w:val="22"/>
                <w:szCs w:val="22"/>
              </w:rPr>
              <w:t xml:space="preserve">all sections of the solar zone located on steeP-sloped roofs shall be oriented between </w:t>
            </w:r>
            <w:r>
              <w:rPr>
                <w:rFonts w:ascii="TimesNewRomanPS-BoldMT" w:hAnsi="TimesNewRomanPS-BoldMT" w:cs="TimesNewRomanPS-BoldMT"/>
                <w:bCs/>
                <w:caps/>
                <w:color w:val="auto"/>
                <w:sz w:val="22"/>
                <w:szCs w:val="22"/>
              </w:rPr>
              <w:t>90</w:t>
            </w:r>
            <w:r w:rsidRPr="00334A15">
              <w:rPr>
                <w:rFonts w:ascii="TimesNewRomanPS-BoldMT" w:hAnsi="TimesNewRomanPS-BoldMT" w:cs="TimesNewRomanPS-BoldMT"/>
                <w:bCs/>
                <w:caps/>
                <w:color w:val="auto"/>
                <w:sz w:val="22"/>
                <w:szCs w:val="22"/>
              </w:rPr>
              <w:t xml:space="preserve"> degrees and </w:t>
            </w:r>
            <w:r>
              <w:rPr>
                <w:rFonts w:ascii="TimesNewRomanPS-BoldMT" w:hAnsi="TimesNewRomanPS-BoldMT" w:cs="TimesNewRomanPS-BoldMT"/>
                <w:bCs/>
                <w:caps/>
                <w:color w:val="auto"/>
                <w:sz w:val="22"/>
                <w:szCs w:val="22"/>
              </w:rPr>
              <w:t>300</w:t>
            </w:r>
            <w:r w:rsidRPr="00334A15">
              <w:rPr>
                <w:rFonts w:ascii="TimesNewRomanPS-BoldMT" w:hAnsi="TimesNewRomanPS-BoldMT" w:cs="TimesNewRomanPS-BoldMT"/>
                <w:bCs/>
                <w:caps/>
                <w:color w:val="auto"/>
                <w:sz w:val="22"/>
                <w:szCs w:val="22"/>
              </w:rPr>
              <w:t xml:space="preserve"> degrees of true north.</w:t>
            </w:r>
          </w:p>
        </w:tc>
        <w:tc>
          <w:tcPr>
            <w:tcW w:w="853" w:type="dxa"/>
            <w:tcBorders>
              <w:bottom w:val="single" w:sz="4" w:space="0" w:color="auto"/>
            </w:tcBorders>
          </w:tcPr>
          <w:p w14:paraId="084D2AA8" w14:textId="77777777" w:rsidR="008E36C9" w:rsidRPr="00334A15" w:rsidRDefault="008E36C9" w:rsidP="009A1122">
            <w:pPr>
              <w:autoSpaceDE w:val="0"/>
              <w:autoSpaceDN w:val="0"/>
              <w:adjustRightInd w:val="0"/>
              <w:jc w:val="center"/>
            </w:pPr>
            <w:r w:rsidRPr="00334A15">
              <w:sym w:font="Wingdings" w:char="F06F"/>
            </w:r>
          </w:p>
        </w:tc>
        <w:tc>
          <w:tcPr>
            <w:tcW w:w="611" w:type="dxa"/>
            <w:tcBorders>
              <w:bottom w:val="single" w:sz="4" w:space="0" w:color="auto"/>
            </w:tcBorders>
          </w:tcPr>
          <w:p w14:paraId="136A1B2B" w14:textId="77777777" w:rsidR="008E36C9" w:rsidRPr="00334A15" w:rsidRDefault="008E36C9" w:rsidP="009A1122">
            <w:pPr>
              <w:autoSpaceDE w:val="0"/>
              <w:autoSpaceDN w:val="0"/>
              <w:adjustRightInd w:val="0"/>
              <w:jc w:val="center"/>
            </w:pPr>
            <w:r w:rsidRPr="00334A15">
              <w:sym w:font="Wingdings" w:char="F06F"/>
            </w:r>
          </w:p>
        </w:tc>
      </w:tr>
      <w:tr w:rsidR="008E36C9" w14:paraId="55412D52" w14:textId="77777777" w:rsidTr="008E36C9">
        <w:tc>
          <w:tcPr>
            <w:tcW w:w="8845" w:type="dxa"/>
            <w:vAlign w:val="center"/>
          </w:tcPr>
          <w:p w14:paraId="01AD15AA" w14:textId="77777777" w:rsidR="008E36C9" w:rsidRPr="00334A15" w:rsidRDefault="008E36C9" w:rsidP="009A1122">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)3 </w:t>
            </w:r>
            <w:r w:rsidRPr="00334A15">
              <w:rPr>
                <w:rFonts w:ascii="TimesNewRomanPS-BoldMT" w:hAnsi="TimesNewRomanPS-BoldMT" w:cs="TimesNewRomanPS-BoldMT"/>
                <w:b/>
                <w:bCs/>
                <w:caps/>
                <w:color w:val="auto"/>
                <w:sz w:val="22"/>
                <w:szCs w:val="22"/>
              </w:rPr>
              <w:t>shading</w:t>
            </w:r>
          </w:p>
          <w:p w14:paraId="6824C444" w14:textId="77777777" w:rsidR="008E36C9" w:rsidRPr="00334A15" w:rsidRDefault="008E36C9" w:rsidP="009A1122">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no obstructions shall be located in the solar zone and obstructions located on any part of the building thaT projects above a solar zone shall be located at least twice the distance (measured in the horizontal plane) of the height difference between the highest point of the obstruction and the horizontal projection of the nearest point of the solar zone (measured in the vertical plane).</w:t>
            </w:r>
          </w:p>
          <w:p w14:paraId="658A56AB" w14:textId="48F4772F" w:rsidR="008E36C9" w:rsidRPr="00334A15" w:rsidRDefault="008E36C9" w:rsidP="009A1122">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 xml:space="preserve"> </w:t>
            </w:r>
            <w:r w:rsidRPr="00334A15">
              <w:rPr>
                <w:rFonts w:ascii="TimesNewRomanPS-BoldMT" w:hAnsi="TimesNewRomanPS-BoldMT" w:cs="TimesNewRomanPS-BoldMT"/>
                <w:b/>
                <w:bCs/>
                <w:caps/>
                <w:color w:val="auto"/>
                <w:sz w:val="22"/>
                <w:szCs w:val="22"/>
              </w:rPr>
              <w:t xml:space="preserve">  EXCEPTION: </w:t>
            </w:r>
            <w:r w:rsidRPr="00334A15">
              <w:rPr>
                <w:rFonts w:ascii="TimesNewRomanPS-BoldMT" w:hAnsi="TimesNewRomanPS-BoldMT" w:cs="TimesNewRomanPS-BoldMT"/>
                <w:bCs/>
                <w:caps/>
                <w:color w:val="auto"/>
                <w:sz w:val="22"/>
                <w:szCs w:val="22"/>
              </w:rPr>
              <w:t xml:space="preserve">Any roof obstruction (located anywHere on </w:t>
            </w:r>
            <w:commentRangeStart w:id="576"/>
            <w:commentRangeStart w:id="577"/>
            <w:r w:rsidRPr="00334A15">
              <w:rPr>
                <w:rFonts w:ascii="TimesNewRomanPS-BoldMT" w:hAnsi="TimesNewRomanPS-BoldMT" w:cs="TimesNewRomanPS-BoldMT"/>
                <w:bCs/>
                <w:caps/>
                <w:color w:val="auto"/>
                <w:sz w:val="22"/>
                <w:szCs w:val="22"/>
              </w:rPr>
              <w:t>buil</w:t>
            </w:r>
            <w:del w:id="578" w:author="Lalor, Ben NOR" w:date="2020-07-01T12:20:00Z">
              <w:r w:rsidRPr="00334A15" w:rsidDel="00A061BC">
                <w:rPr>
                  <w:rFonts w:ascii="TimesNewRomanPS-BoldMT" w:hAnsi="TimesNewRomanPS-BoldMT" w:cs="TimesNewRomanPS-BoldMT"/>
                  <w:bCs/>
                  <w:caps/>
                  <w:color w:val="auto"/>
                  <w:sz w:val="22"/>
                  <w:szCs w:val="22"/>
                </w:rPr>
                <w:delText>i</w:delText>
              </w:r>
            </w:del>
            <w:r w:rsidRPr="00334A15">
              <w:rPr>
                <w:rFonts w:ascii="TimesNewRomanPS-BoldMT" w:hAnsi="TimesNewRomanPS-BoldMT" w:cs="TimesNewRomanPS-BoldMT"/>
                <w:bCs/>
                <w:caps/>
                <w:color w:val="auto"/>
                <w:sz w:val="22"/>
                <w:szCs w:val="22"/>
              </w:rPr>
              <w:t>d</w:t>
            </w:r>
            <w:ins w:id="579" w:author="Lalor, Ben NOR" w:date="2020-07-01T12:20:00Z">
              <w:r w:rsidR="00A061BC">
                <w:rPr>
                  <w:rFonts w:ascii="TimesNewRomanPS-BoldMT" w:hAnsi="TimesNewRomanPS-BoldMT" w:cs="TimesNewRomanPS-BoldMT"/>
                  <w:bCs/>
                  <w:caps/>
                  <w:color w:val="auto"/>
                  <w:sz w:val="22"/>
                  <w:szCs w:val="22"/>
                </w:rPr>
                <w:t>I</w:t>
              </w:r>
            </w:ins>
            <w:r w:rsidRPr="00334A15">
              <w:rPr>
                <w:rFonts w:ascii="TimesNewRomanPS-BoldMT" w:hAnsi="TimesNewRomanPS-BoldMT" w:cs="TimesNewRomanPS-BoldMT"/>
                <w:bCs/>
                <w:caps/>
                <w:color w:val="auto"/>
                <w:sz w:val="22"/>
                <w:szCs w:val="22"/>
              </w:rPr>
              <w:t>ng</w:t>
            </w:r>
            <w:commentRangeEnd w:id="576"/>
            <w:r w:rsidR="007A6F31">
              <w:rPr>
                <w:rStyle w:val="CommentReference"/>
                <w:rFonts w:asciiTheme="minorHAnsi" w:hAnsiTheme="minorHAnsi" w:cs="Times New Roman"/>
                <w:color w:val="auto"/>
              </w:rPr>
              <w:commentReference w:id="576"/>
            </w:r>
            <w:commentRangeEnd w:id="577"/>
            <w:r w:rsidR="00A061BC">
              <w:rPr>
                <w:rStyle w:val="CommentReference"/>
                <w:rFonts w:asciiTheme="minorHAnsi" w:hAnsiTheme="minorHAnsi" w:cs="Times New Roman"/>
                <w:color w:val="auto"/>
              </w:rPr>
              <w:commentReference w:id="577"/>
            </w:r>
            <w:r w:rsidRPr="00334A15">
              <w:rPr>
                <w:rFonts w:ascii="TimesNewRomanPS-BoldMT" w:hAnsi="TimesNewRomanPS-BoldMT" w:cs="TimesNewRomanPS-BoldMT"/>
                <w:bCs/>
                <w:caps/>
                <w:color w:val="auto"/>
                <w:sz w:val="22"/>
                <w:szCs w:val="22"/>
              </w:rPr>
              <w:t xml:space="preserve">)  </w:t>
            </w:r>
          </w:p>
          <w:p w14:paraId="072BD988" w14:textId="77777777" w:rsidR="008E36C9" w:rsidRPr="00334A15" w:rsidRDefault="008E36C9" w:rsidP="009A1122">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color w:val="auto"/>
                <w:sz w:val="22"/>
                <w:szCs w:val="22"/>
              </w:rPr>
              <w:t xml:space="preserve">   that is oriented north of all points on the solar zone</w:t>
            </w:r>
          </w:p>
        </w:tc>
        <w:tc>
          <w:tcPr>
            <w:tcW w:w="853" w:type="dxa"/>
            <w:tcBorders>
              <w:bottom w:val="single" w:sz="4" w:space="0" w:color="auto"/>
            </w:tcBorders>
          </w:tcPr>
          <w:p w14:paraId="47BBEA0A" w14:textId="77777777" w:rsidR="008E36C9" w:rsidRPr="00334A15" w:rsidRDefault="008E36C9" w:rsidP="009A1122">
            <w:pPr>
              <w:autoSpaceDE w:val="0"/>
              <w:autoSpaceDN w:val="0"/>
              <w:adjustRightInd w:val="0"/>
              <w:jc w:val="center"/>
            </w:pPr>
            <w:r w:rsidRPr="00334A15">
              <w:sym w:font="Wingdings" w:char="F06F"/>
            </w:r>
          </w:p>
          <w:p w14:paraId="0F0E5E3F" w14:textId="77777777" w:rsidR="008E36C9" w:rsidRPr="00334A15" w:rsidRDefault="008E36C9" w:rsidP="009A1122">
            <w:pPr>
              <w:autoSpaceDE w:val="0"/>
              <w:autoSpaceDN w:val="0"/>
              <w:adjustRightInd w:val="0"/>
              <w:jc w:val="center"/>
            </w:pPr>
          </w:p>
          <w:p w14:paraId="35425DD8" w14:textId="77777777" w:rsidR="008E36C9" w:rsidRPr="00334A15" w:rsidRDefault="008E36C9" w:rsidP="009A1122">
            <w:pPr>
              <w:autoSpaceDE w:val="0"/>
              <w:autoSpaceDN w:val="0"/>
              <w:adjustRightInd w:val="0"/>
              <w:jc w:val="center"/>
            </w:pPr>
          </w:p>
          <w:p w14:paraId="4E1701D5" w14:textId="77777777" w:rsidR="008E36C9" w:rsidRPr="00334A15" w:rsidRDefault="008E36C9" w:rsidP="009A1122">
            <w:pPr>
              <w:autoSpaceDE w:val="0"/>
              <w:autoSpaceDN w:val="0"/>
              <w:adjustRightInd w:val="0"/>
              <w:jc w:val="center"/>
            </w:pPr>
          </w:p>
          <w:p w14:paraId="63AE2477" w14:textId="77777777" w:rsidR="008E36C9" w:rsidRPr="00334A15" w:rsidRDefault="008E36C9" w:rsidP="009A1122">
            <w:pPr>
              <w:autoSpaceDE w:val="0"/>
              <w:autoSpaceDN w:val="0"/>
              <w:adjustRightInd w:val="0"/>
              <w:jc w:val="center"/>
            </w:pPr>
          </w:p>
          <w:p w14:paraId="2AB9CC23" w14:textId="77777777" w:rsidR="008E36C9" w:rsidRPr="00334A15" w:rsidRDefault="008E36C9" w:rsidP="009A1122">
            <w:pPr>
              <w:autoSpaceDE w:val="0"/>
              <w:autoSpaceDN w:val="0"/>
              <w:adjustRightInd w:val="0"/>
              <w:jc w:val="center"/>
            </w:pPr>
          </w:p>
          <w:p w14:paraId="34D92B90" w14:textId="77777777" w:rsidR="008E36C9" w:rsidRPr="00334A15" w:rsidRDefault="008E36C9" w:rsidP="009A1122">
            <w:pPr>
              <w:autoSpaceDE w:val="0"/>
              <w:autoSpaceDN w:val="0"/>
              <w:adjustRightInd w:val="0"/>
              <w:jc w:val="center"/>
            </w:pPr>
          </w:p>
          <w:p w14:paraId="0A690CC8" w14:textId="77777777" w:rsidR="008E36C9" w:rsidRPr="00334A15" w:rsidRDefault="008E36C9" w:rsidP="009A1122">
            <w:pPr>
              <w:autoSpaceDE w:val="0"/>
              <w:autoSpaceDN w:val="0"/>
              <w:adjustRightInd w:val="0"/>
              <w:jc w:val="center"/>
            </w:pPr>
            <w:r w:rsidRPr="00334A15">
              <w:sym w:font="Wingdings" w:char="F06F"/>
            </w:r>
          </w:p>
        </w:tc>
        <w:tc>
          <w:tcPr>
            <w:tcW w:w="611" w:type="dxa"/>
            <w:tcBorders>
              <w:bottom w:val="single" w:sz="4" w:space="0" w:color="auto"/>
            </w:tcBorders>
          </w:tcPr>
          <w:p w14:paraId="7B1C037C" w14:textId="77777777" w:rsidR="008E36C9" w:rsidRPr="00334A15" w:rsidRDefault="008E36C9" w:rsidP="009A1122">
            <w:pPr>
              <w:autoSpaceDE w:val="0"/>
              <w:autoSpaceDN w:val="0"/>
              <w:adjustRightInd w:val="0"/>
              <w:jc w:val="center"/>
            </w:pPr>
            <w:r w:rsidRPr="00334A15">
              <w:sym w:font="Wingdings" w:char="F06F"/>
            </w:r>
          </w:p>
          <w:p w14:paraId="7CBE9A0A" w14:textId="77777777" w:rsidR="008E36C9" w:rsidRPr="00334A15" w:rsidRDefault="008E36C9" w:rsidP="009A1122">
            <w:pPr>
              <w:autoSpaceDE w:val="0"/>
              <w:autoSpaceDN w:val="0"/>
              <w:adjustRightInd w:val="0"/>
              <w:jc w:val="center"/>
            </w:pPr>
          </w:p>
          <w:p w14:paraId="37286459" w14:textId="77777777" w:rsidR="008E36C9" w:rsidRPr="00334A15" w:rsidRDefault="008E36C9" w:rsidP="009A1122">
            <w:pPr>
              <w:autoSpaceDE w:val="0"/>
              <w:autoSpaceDN w:val="0"/>
              <w:adjustRightInd w:val="0"/>
              <w:jc w:val="center"/>
            </w:pPr>
          </w:p>
          <w:p w14:paraId="239E87C5" w14:textId="77777777" w:rsidR="008E36C9" w:rsidRPr="00334A15" w:rsidRDefault="008E36C9" w:rsidP="009A1122">
            <w:pPr>
              <w:autoSpaceDE w:val="0"/>
              <w:autoSpaceDN w:val="0"/>
              <w:adjustRightInd w:val="0"/>
              <w:jc w:val="center"/>
            </w:pPr>
          </w:p>
          <w:p w14:paraId="13CB5774" w14:textId="77777777" w:rsidR="008E36C9" w:rsidRPr="00334A15" w:rsidRDefault="008E36C9" w:rsidP="009A1122">
            <w:pPr>
              <w:autoSpaceDE w:val="0"/>
              <w:autoSpaceDN w:val="0"/>
              <w:adjustRightInd w:val="0"/>
              <w:jc w:val="center"/>
            </w:pPr>
          </w:p>
          <w:p w14:paraId="7AE6AA2B" w14:textId="77777777" w:rsidR="008E36C9" w:rsidRPr="00334A15" w:rsidRDefault="008E36C9" w:rsidP="009A1122">
            <w:pPr>
              <w:autoSpaceDE w:val="0"/>
              <w:autoSpaceDN w:val="0"/>
              <w:adjustRightInd w:val="0"/>
              <w:jc w:val="center"/>
            </w:pPr>
          </w:p>
          <w:p w14:paraId="7E1B3A30" w14:textId="77777777" w:rsidR="008E36C9" w:rsidRPr="00334A15" w:rsidRDefault="008E36C9" w:rsidP="009A1122">
            <w:pPr>
              <w:autoSpaceDE w:val="0"/>
              <w:autoSpaceDN w:val="0"/>
              <w:adjustRightInd w:val="0"/>
              <w:jc w:val="center"/>
            </w:pPr>
          </w:p>
          <w:p w14:paraId="75944C54" w14:textId="77777777" w:rsidR="008E36C9" w:rsidRPr="00334A15" w:rsidRDefault="008E36C9" w:rsidP="009A1122">
            <w:pPr>
              <w:autoSpaceDE w:val="0"/>
              <w:autoSpaceDN w:val="0"/>
              <w:adjustRightInd w:val="0"/>
              <w:jc w:val="center"/>
            </w:pPr>
            <w:r w:rsidRPr="00334A15">
              <w:sym w:font="Wingdings" w:char="F06F"/>
            </w:r>
          </w:p>
        </w:tc>
      </w:tr>
      <w:tr w:rsidR="008E36C9" w:rsidRPr="00577C6E" w14:paraId="1C8EB401" w14:textId="77777777" w:rsidTr="008E36C9">
        <w:tc>
          <w:tcPr>
            <w:tcW w:w="8845" w:type="dxa"/>
            <w:vAlign w:val="center"/>
          </w:tcPr>
          <w:p w14:paraId="407497E7" w14:textId="77777777" w:rsidR="008E36C9" w:rsidRPr="00334A15" w:rsidRDefault="008E36C9" w:rsidP="009A1122">
            <w:pPr>
              <w:pStyle w:val="Default"/>
              <w:rPr>
                <w:rFonts w:ascii="TimesNewRomanPS-BoldMT" w:hAnsi="TimesNewRomanPS-BoldMT" w:cs="TimesNewRomanPS-BoldMT"/>
                <w:b/>
                <w:bCs/>
                <w:caps/>
                <w:color w:val="auto"/>
                <w:sz w:val="22"/>
                <w:szCs w:val="22"/>
              </w:rPr>
            </w:pPr>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)4 </w:t>
            </w:r>
            <w:r w:rsidRPr="00334A15">
              <w:rPr>
                <w:rFonts w:ascii="TimesNewRomanPS-BoldMT" w:hAnsi="TimesNewRomanPS-BoldMT" w:cs="TimesNewRomanPS-BoldMT"/>
                <w:b/>
                <w:bCs/>
                <w:caps/>
                <w:color w:val="auto"/>
                <w:sz w:val="22"/>
                <w:szCs w:val="22"/>
              </w:rPr>
              <w:t>STRUCTURAL DESIGN LOADS ON CONSTRUCTION DOCUMENTS</w:t>
            </w:r>
          </w:p>
          <w:p w14:paraId="53F44F16" w14:textId="77777777" w:rsidR="008E36C9" w:rsidRPr="00334A15" w:rsidRDefault="008E36C9" w:rsidP="009A1122">
            <w:pPr>
              <w:pStyle w:val="Default"/>
              <w:rPr>
                <w:rStyle w:val="CommentReference"/>
                <w:rFonts w:asciiTheme="minorHAnsi" w:hAnsiTheme="minorHAnsi" w:cs="Times New Roman"/>
                <w:color w:val="auto"/>
              </w:rPr>
            </w:pPr>
            <w:r w:rsidRPr="00334A15">
              <w:rPr>
                <w:rFonts w:ascii="TimesNewRomanPS-BoldMT" w:hAnsi="TimesNewRomanPS-BoldMT" w:cs="TimesNewRomanPS-BoldMT"/>
                <w:bCs/>
                <w:caps/>
                <w:color w:val="auto"/>
                <w:sz w:val="22"/>
                <w:szCs w:val="22"/>
              </w:rPr>
              <w:t>construction documents shall indicate structural design loads for roof dead load and roof live load for areas of the roof designated as solar zone</w:t>
            </w:r>
            <w:r w:rsidRPr="00334A15">
              <w:rPr>
                <w:rFonts w:ascii="TimesNewRomanPS-BoldMT" w:hAnsi="TimesNewRomanPS-BoldMT" w:cs="TimesNewRomanPS-BoldMT"/>
                <w:bCs/>
                <w:caps/>
                <w:color w:val="365F91" w:themeColor="accent1" w:themeShade="BF"/>
                <w:sz w:val="22"/>
                <w:szCs w:val="22"/>
              </w:rPr>
              <w:t>.</w:t>
            </w:r>
          </w:p>
        </w:tc>
        <w:tc>
          <w:tcPr>
            <w:tcW w:w="853" w:type="dxa"/>
            <w:tcBorders>
              <w:bottom w:val="single" w:sz="4" w:space="0" w:color="auto"/>
            </w:tcBorders>
          </w:tcPr>
          <w:p w14:paraId="0F067C8E" w14:textId="77777777" w:rsidR="008E36C9" w:rsidRPr="00334A15" w:rsidRDefault="008E36C9" w:rsidP="009A1122">
            <w:pPr>
              <w:autoSpaceDE w:val="0"/>
              <w:autoSpaceDN w:val="0"/>
              <w:adjustRightInd w:val="0"/>
              <w:jc w:val="center"/>
            </w:pPr>
            <w:r w:rsidRPr="00334A15">
              <w:sym w:font="Wingdings" w:char="F06F"/>
            </w:r>
          </w:p>
        </w:tc>
        <w:tc>
          <w:tcPr>
            <w:tcW w:w="611" w:type="dxa"/>
            <w:tcBorders>
              <w:bottom w:val="single" w:sz="4" w:space="0" w:color="auto"/>
            </w:tcBorders>
          </w:tcPr>
          <w:p w14:paraId="06E50F75" w14:textId="77777777" w:rsidR="008E36C9" w:rsidRPr="00334A15" w:rsidRDefault="008E36C9" w:rsidP="009A1122">
            <w:pPr>
              <w:autoSpaceDE w:val="0"/>
              <w:autoSpaceDN w:val="0"/>
              <w:adjustRightInd w:val="0"/>
              <w:jc w:val="center"/>
            </w:pPr>
            <w:r w:rsidRPr="00334A15">
              <w:sym w:font="Wingdings" w:char="F06F"/>
            </w:r>
          </w:p>
        </w:tc>
      </w:tr>
      <w:tr w:rsidR="008E36C9" w14:paraId="06C3592F" w14:textId="77777777" w:rsidTr="008E36C9">
        <w:tc>
          <w:tcPr>
            <w:tcW w:w="8845" w:type="dxa"/>
            <w:vAlign w:val="center"/>
          </w:tcPr>
          <w:p w14:paraId="299C3C31" w14:textId="77777777" w:rsidR="008E36C9" w:rsidRPr="00847D90" w:rsidRDefault="008E36C9" w:rsidP="009A1122">
            <w:pPr>
              <w:pStyle w:val="Default"/>
              <w:rPr>
                <w:rFonts w:ascii="TimesNewRomanPS-BoldMT" w:hAnsi="TimesNewRomanPS-BoldMT" w:cs="TimesNewRomanPS-BoldMT"/>
                <w:b/>
                <w:bCs/>
                <w:caps/>
                <w:color w:val="365F91" w:themeColor="accent1" w:themeShade="BF"/>
                <w:sz w:val="22"/>
                <w:szCs w:val="22"/>
              </w:rPr>
            </w:pPr>
            <w:r w:rsidRPr="00847D90">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aps/>
                <w:color w:val="365F91" w:themeColor="accent1" w:themeShade="BF"/>
                <w:sz w:val="22"/>
                <w:szCs w:val="22"/>
              </w:rPr>
              <w:t>(</w:t>
            </w:r>
            <w:r w:rsidRPr="00334A15">
              <w:rPr>
                <w:rFonts w:ascii="TimesNewRomanPS-BoldMT" w:hAnsi="TimesNewRomanPS-BoldMT" w:cs="TimesNewRomanPS-BoldMT"/>
                <w:b/>
                <w:bCs/>
                <w:color w:val="365F91" w:themeColor="accent1" w:themeShade="BF"/>
                <w:sz w:val="22"/>
                <w:szCs w:val="22"/>
              </w:rPr>
              <w:t>c</w:t>
            </w:r>
            <w:r w:rsidRPr="00334A15">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INTERCONNECTION PATHWAYS</w:t>
            </w:r>
          </w:p>
          <w:p w14:paraId="69BDF59F" w14:textId="77777777" w:rsidR="008E36C9" w:rsidRPr="00334A15" w:rsidRDefault="008E36C9" w:rsidP="009A1122">
            <w:pPr>
              <w:autoSpaceDE w:val="0"/>
              <w:autoSpaceDN w:val="0"/>
              <w:adjustRightInd w:val="0"/>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Construction documents shall indicate </w:t>
            </w:r>
            <w:r>
              <w:rPr>
                <w:rFonts w:ascii="TimesNewRomanPS-BoldMT" w:hAnsi="TimesNewRomanPS-BoldMT" w:cs="TimesNewRomanPS-BoldMT"/>
                <w:bCs/>
                <w:caps/>
                <w:sz w:val="22"/>
                <w:szCs w:val="22"/>
              </w:rPr>
              <w:t xml:space="preserve">reserved </w:t>
            </w:r>
            <w:r w:rsidRPr="00334A15">
              <w:rPr>
                <w:rFonts w:ascii="TimesNewRomanPS-BoldMT" w:hAnsi="TimesNewRomanPS-BoldMT" w:cs="TimesNewRomanPS-BoldMT"/>
                <w:bCs/>
                <w:caps/>
                <w:sz w:val="22"/>
                <w:szCs w:val="22"/>
              </w:rPr>
              <w:t xml:space="preserve">locations </w:t>
            </w:r>
            <w:r>
              <w:rPr>
                <w:rFonts w:ascii="TimesNewRomanPS-BoldMT" w:hAnsi="TimesNewRomanPS-BoldMT" w:cs="TimesNewRomanPS-BoldMT"/>
                <w:bCs/>
                <w:caps/>
                <w:sz w:val="22"/>
                <w:szCs w:val="22"/>
              </w:rPr>
              <w:t>for</w:t>
            </w:r>
            <w:r w:rsidRPr="00334A15">
              <w:rPr>
                <w:rFonts w:ascii="TimesNewRomanPS-BoldMT" w:hAnsi="TimesNewRomanPS-BoldMT" w:cs="TimesNewRomanPS-BoldMT"/>
                <w:bCs/>
                <w:caps/>
                <w:sz w:val="22"/>
                <w:szCs w:val="22"/>
              </w:rPr>
              <w:t xml:space="preserve"> inverters and metering equipment and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pathway</w:t>
            </w:r>
            <w:r>
              <w:rPr>
                <w:rFonts w:ascii="TimesNewRomanPS-BoldMT" w:hAnsi="TimesNewRomanPS-BoldMT" w:cs="TimesNewRomanPS-BoldMT"/>
                <w:bCs/>
                <w:caps/>
                <w:sz w:val="22"/>
                <w:szCs w:val="22"/>
              </w:rPr>
              <w:t xml:space="preserve"> reserved</w:t>
            </w:r>
            <w:r w:rsidRPr="00334A15">
              <w:rPr>
                <w:rFonts w:ascii="TimesNewRomanPS-BoldMT" w:hAnsi="TimesNewRomanPS-BoldMT" w:cs="TimesNewRomanPS-BoldMT"/>
                <w:bCs/>
                <w:caps/>
                <w:sz w:val="22"/>
                <w:szCs w:val="22"/>
              </w:rPr>
              <w:t xml:space="preserve"> for conduit routing from solar zone to point of connection with electrical service, or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pathway for routing of plumbing from solar zone to water-heating system.</w:t>
            </w:r>
          </w:p>
        </w:tc>
        <w:tc>
          <w:tcPr>
            <w:tcW w:w="853" w:type="dxa"/>
            <w:tcBorders>
              <w:bottom w:val="single" w:sz="4" w:space="0" w:color="auto"/>
            </w:tcBorders>
          </w:tcPr>
          <w:p w14:paraId="7A308456" w14:textId="77777777" w:rsidR="008E36C9" w:rsidRPr="00334A15" w:rsidRDefault="008E36C9" w:rsidP="009A1122">
            <w:pPr>
              <w:autoSpaceDE w:val="0"/>
              <w:autoSpaceDN w:val="0"/>
              <w:adjustRightInd w:val="0"/>
              <w:jc w:val="center"/>
            </w:pPr>
            <w:r w:rsidRPr="00334A15">
              <w:sym w:font="Wingdings" w:char="F06F"/>
            </w:r>
          </w:p>
        </w:tc>
        <w:tc>
          <w:tcPr>
            <w:tcW w:w="611" w:type="dxa"/>
            <w:tcBorders>
              <w:bottom w:val="single" w:sz="4" w:space="0" w:color="auto"/>
            </w:tcBorders>
          </w:tcPr>
          <w:p w14:paraId="3251CA1C" w14:textId="77777777" w:rsidR="008E36C9" w:rsidRPr="00334A15" w:rsidRDefault="008E36C9" w:rsidP="009A1122">
            <w:pPr>
              <w:autoSpaceDE w:val="0"/>
              <w:autoSpaceDN w:val="0"/>
              <w:adjustRightInd w:val="0"/>
              <w:jc w:val="center"/>
            </w:pPr>
            <w:r w:rsidRPr="00334A15">
              <w:sym w:font="Wingdings" w:char="F06F"/>
            </w:r>
          </w:p>
        </w:tc>
      </w:tr>
      <w:tr w:rsidR="008E36C9" w14:paraId="0F1059CB" w14:textId="77777777" w:rsidTr="008E36C9">
        <w:tc>
          <w:tcPr>
            <w:tcW w:w="8845" w:type="dxa"/>
            <w:vAlign w:val="center"/>
          </w:tcPr>
          <w:p w14:paraId="0F411EB8" w14:textId="77777777" w:rsidR="008E36C9" w:rsidRPr="00847D90" w:rsidRDefault="008E36C9" w:rsidP="009A1122">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d)</w:t>
            </w:r>
            <w:r w:rsidRPr="00334A15">
              <w:rPr>
                <w:rFonts w:ascii="TimesNewRomanPS-BoldMT" w:hAnsi="TimesNewRomanPS-BoldMT" w:cs="TimesNewRomanPS-BoldMT"/>
                <w:b/>
                <w:bCs/>
                <w:color w:val="auto"/>
                <w:sz w:val="22"/>
                <w:szCs w:val="22"/>
              </w:rPr>
              <w:t xml:space="preserve"> </w:t>
            </w:r>
            <w:r w:rsidRPr="00334A15">
              <w:rPr>
                <w:rFonts w:ascii="TimesNewRomanPS-BoldMT" w:hAnsi="TimesNewRomanPS-BoldMT" w:cs="TimesNewRomanPS-BoldMT"/>
                <w:bCs/>
                <w:caps/>
                <w:color w:val="auto"/>
                <w:sz w:val="22"/>
                <w:szCs w:val="22"/>
              </w:rPr>
              <w:t>a copy of the construction documents indicating information from §110.10(</w:t>
            </w:r>
            <w:r w:rsidRPr="00334A15">
              <w:rPr>
                <w:rFonts w:ascii="TimesNewRomanPS-BoldMT" w:hAnsi="TimesNewRomanPS-BoldMT" w:cs="TimesNewRomanPS-BoldMT"/>
                <w:bCs/>
                <w:color w:val="auto"/>
                <w:sz w:val="22"/>
                <w:szCs w:val="22"/>
              </w:rPr>
              <w:t xml:space="preserve">b) </w:t>
            </w:r>
            <w:r>
              <w:rPr>
                <w:rFonts w:ascii="TimesNewRomanPS-BoldMT" w:hAnsi="TimesNewRomanPS-BoldMT" w:cs="TimesNewRomanPS-BoldMT"/>
                <w:bCs/>
                <w:color w:val="auto"/>
                <w:sz w:val="22"/>
                <w:szCs w:val="22"/>
              </w:rPr>
              <w:t>AND</w:t>
            </w:r>
            <w:r w:rsidRPr="00334A15">
              <w:rPr>
                <w:rFonts w:ascii="TimesNewRomanPS-BoldMT" w:hAnsi="TimesNewRomanPS-BoldMT" w:cs="TimesNewRomanPS-BoldMT"/>
                <w:bCs/>
                <w:color w:val="auto"/>
                <w:sz w:val="22"/>
                <w:szCs w:val="22"/>
              </w:rPr>
              <w:t xml:space="preserve"> (c) MUST BE PROVIDED TO THE OCCUPANT.</w:t>
            </w:r>
          </w:p>
        </w:tc>
        <w:tc>
          <w:tcPr>
            <w:tcW w:w="853" w:type="dxa"/>
          </w:tcPr>
          <w:p w14:paraId="618AA14A" w14:textId="77777777" w:rsidR="008E36C9" w:rsidRPr="00847D90" w:rsidRDefault="008E36C9" w:rsidP="009A1122">
            <w:pPr>
              <w:autoSpaceDE w:val="0"/>
              <w:autoSpaceDN w:val="0"/>
              <w:adjustRightInd w:val="0"/>
              <w:jc w:val="center"/>
            </w:pPr>
            <w:r w:rsidRPr="00334A15">
              <w:sym w:font="Wingdings" w:char="F06F"/>
            </w:r>
          </w:p>
        </w:tc>
        <w:tc>
          <w:tcPr>
            <w:tcW w:w="611" w:type="dxa"/>
          </w:tcPr>
          <w:p w14:paraId="1E5A7392" w14:textId="77777777" w:rsidR="008E36C9" w:rsidRPr="00847D90" w:rsidRDefault="008E36C9" w:rsidP="009A1122">
            <w:pPr>
              <w:autoSpaceDE w:val="0"/>
              <w:autoSpaceDN w:val="0"/>
              <w:adjustRightInd w:val="0"/>
              <w:jc w:val="center"/>
            </w:pPr>
            <w:r w:rsidRPr="00334A15">
              <w:sym w:font="Wingdings" w:char="F06F"/>
            </w:r>
          </w:p>
        </w:tc>
      </w:tr>
      <w:tr w:rsidR="008E36C9" w14:paraId="49163DA7" w14:textId="77777777" w:rsidTr="008E36C9">
        <w:tc>
          <w:tcPr>
            <w:tcW w:w="8845" w:type="dxa"/>
            <w:vAlign w:val="center"/>
          </w:tcPr>
          <w:p w14:paraId="4906C12E" w14:textId="6CDB8DBD" w:rsidR="008E36C9" w:rsidRDefault="008E36C9">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
                <w:bCs/>
                <w:caps/>
                <w:color w:val="365F91" w:themeColor="accent1" w:themeShade="BF"/>
                <w:sz w:val="22"/>
                <w:szCs w:val="22"/>
              </w:rPr>
              <w:t>§110.10(</w:t>
            </w:r>
            <w:r>
              <w:rPr>
                <w:rFonts w:ascii="TimesNewRomanPS-BoldMT" w:hAnsi="TimesNewRomanPS-BoldMT" w:cs="TimesNewRomanPS-BoldMT"/>
                <w:b/>
                <w:bCs/>
                <w:color w:val="365F91" w:themeColor="accent1" w:themeShade="BF"/>
                <w:sz w:val="22"/>
                <w:szCs w:val="22"/>
              </w:rPr>
              <w:t>e</w:t>
            </w:r>
            <w:r w:rsidRPr="00334A15">
              <w:rPr>
                <w:rFonts w:ascii="TimesNewRomanPS-BoldMT" w:hAnsi="TimesNewRomanPS-BoldMT" w:cs="TimesNewRomanPS-BoldMT"/>
                <w:b/>
                <w:bCs/>
                <w:color w:val="365F91" w:themeColor="accent1" w:themeShade="BF"/>
                <w:sz w:val="22"/>
                <w:szCs w:val="22"/>
              </w:rPr>
              <w:t>)</w:t>
            </w:r>
            <w:r w:rsidRPr="00334A15">
              <w:rPr>
                <w:rFonts w:ascii="TimesNewRomanPS-BoldMT" w:hAnsi="TimesNewRomanPS-BoldMT" w:cs="TimesNewRomanPS-BoldMT"/>
                <w:b/>
                <w:bCs/>
                <w:color w:val="auto"/>
                <w:sz w:val="22"/>
                <w:szCs w:val="22"/>
              </w:rPr>
              <w:t xml:space="preserve"> </w:t>
            </w:r>
            <w:r w:rsidRPr="00593DC8">
              <w:rPr>
                <w:rFonts w:ascii="TimesNewRomanPS-BoldMT" w:hAnsi="TimesNewRomanPS-BoldMT" w:cs="TimesNewRomanPS-BoldMT"/>
                <w:b/>
                <w:bCs/>
                <w:caps/>
                <w:color w:val="auto"/>
                <w:sz w:val="22"/>
                <w:szCs w:val="22"/>
              </w:rPr>
              <w:t>Electric Service Panel</w:t>
            </w:r>
          </w:p>
          <w:p w14:paraId="306F2BDB" w14:textId="77777777" w:rsidR="008E36C9" w:rsidRDefault="008E36C9">
            <w:pPr>
              <w:pStyle w:val="Default"/>
              <w:rPr>
                <w:rFonts w:ascii="TimesNewRomanPS-BoldMT" w:hAnsi="TimesNewRomanPS-BoldMT" w:cs="TimesNewRomanPS-BoldMT"/>
                <w:bCs/>
                <w:caps/>
                <w:color w:val="auto"/>
                <w:sz w:val="22"/>
                <w:szCs w:val="22"/>
              </w:rPr>
            </w:pPr>
            <w:r>
              <w:rPr>
                <w:rFonts w:ascii="TimesNewRomanPS-BoldMT" w:hAnsi="TimesNewRomanPS-BoldMT" w:cs="TimesNewRomanPS-BoldMT"/>
                <w:bCs/>
                <w:caps/>
                <w:color w:val="auto"/>
                <w:sz w:val="22"/>
                <w:szCs w:val="22"/>
              </w:rPr>
              <w:t>The main electrical service panel should have:</w:t>
            </w:r>
          </w:p>
          <w:p w14:paraId="3EEBEF02" w14:textId="226B6555" w:rsidR="008E36C9" w:rsidRPr="00734202" w:rsidRDefault="008E36C9" w:rsidP="00B26F32">
            <w:pPr>
              <w:pStyle w:val="Default"/>
              <w:numPr>
                <w:ilvl w:val="0"/>
                <w:numId w:val="58"/>
              </w:numPr>
              <w:rPr>
                <w:rFonts w:ascii="TimesNewRomanPS-BoldMT" w:hAnsi="TimesNewRomanPS-BoldMT" w:cs="TimesNewRomanPS-BoldMT"/>
                <w:bCs/>
                <w:caps/>
                <w:color w:val="auto"/>
                <w:sz w:val="22"/>
                <w:szCs w:val="22"/>
              </w:rPr>
            </w:pPr>
            <w:r>
              <w:rPr>
                <w:rFonts w:ascii="TimesNewRomanPS-BoldMT" w:hAnsi="TimesNewRomanPS-BoldMT" w:cs="TimesNewRomanPS-BoldMT"/>
                <w:bCs/>
                <w:caps/>
                <w:color w:val="auto"/>
                <w:sz w:val="22"/>
                <w:szCs w:val="22"/>
              </w:rPr>
              <w:t>a minimum busbar rating of 200 amps</w:t>
            </w:r>
          </w:p>
          <w:p w14:paraId="33F22E00" w14:textId="4B0F2623" w:rsidR="008E36C9" w:rsidRPr="00B26F32" w:rsidRDefault="008E36C9" w:rsidP="00593DC8">
            <w:pPr>
              <w:pStyle w:val="Default"/>
              <w:numPr>
                <w:ilvl w:val="0"/>
                <w:numId w:val="58"/>
              </w:numPr>
              <w:rPr>
                <w:rFonts w:ascii="TimesNewRomanPS-BoldMT" w:hAnsi="TimesNewRomanPS-BoldMT" w:cs="TimesNewRomanPS-BoldMT"/>
                <w:bCs/>
                <w:caps/>
                <w:color w:val="auto"/>
                <w:sz w:val="22"/>
                <w:szCs w:val="22"/>
              </w:rPr>
            </w:pPr>
            <w:r>
              <w:rPr>
                <w:rFonts w:ascii="TimesNewRomanPS-BoldMT" w:hAnsi="TimesNewRomanPS-BoldMT" w:cs="TimesNewRomanPS-BoldMT"/>
                <w:bCs/>
                <w:caps/>
                <w:color w:val="auto"/>
                <w:sz w:val="22"/>
                <w:szCs w:val="22"/>
              </w:rPr>
              <w:t>reserved space to allow for the installation of a double pole circuit breaker and be permanently marked as such</w:t>
            </w:r>
          </w:p>
          <w:p w14:paraId="1053AD17" w14:textId="2A959F23" w:rsidR="008E36C9" w:rsidRPr="00334A15" w:rsidRDefault="008E36C9">
            <w:pPr>
              <w:pStyle w:val="Default"/>
              <w:rPr>
                <w:rFonts w:ascii="TimesNewRomanPS-BoldMT" w:hAnsi="TimesNewRomanPS-BoldMT" w:cs="TimesNewRomanPS-BoldMT"/>
                <w:b/>
                <w:bCs/>
                <w:caps/>
                <w:color w:val="365F91" w:themeColor="accent1" w:themeShade="BF"/>
                <w:sz w:val="22"/>
                <w:szCs w:val="22"/>
              </w:rPr>
            </w:pPr>
          </w:p>
        </w:tc>
        <w:tc>
          <w:tcPr>
            <w:tcW w:w="853" w:type="dxa"/>
            <w:tcBorders>
              <w:bottom w:val="single" w:sz="4" w:space="0" w:color="auto"/>
            </w:tcBorders>
          </w:tcPr>
          <w:p w14:paraId="01D718D7" w14:textId="398DC317" w:rsidR="008E36C9" w:rsidRPr="00334A15" w:rsidRDefault="008E36C9" w:rsidP="00B26F32">
            <w:pPr>
              <w:autoSpaceDE w:val="0"/>
              <w:autoSpaceDN w:val="0"/>
              <w:adjustRightInd w:val="0"/>
              <w:jc w:val="center"/>
            </w:pPr>
            <w:r w:rsidRPr="00334A15">
              <w:lastRenderedPageBreak/>
              <w:sym w:font="Wingdings" w:char="F06F"/>
            </w:r>
          </w:p>
        </w:tc>
        <w:tc>
          <w:tcPr>
            <w:tcW w:w="611" w:type="dxa"/>
            <w:tcBorders>
              <w:bottom w:val="single" w:sz="4" w:space="0" w:color="auto"/>
            </w:tcBorders>
          </w:tcPr>
          <w:p w14:paraId="33E0908D" w14:textId="44CD67C9" w:rsidR="008E36C9" w:rsidRPr="00334A15" w:rsidRDefault="008E36C9" w:rsidP="00B26F32">
            <w:pPr>
              <w:autoSpaceDE w:val="0"/>
              <w:autoSpaceDN w:val="0"/>
              <w:adjustRightInd w:val="0"/>
              <w:jc w:val="center"/>
            </w:pPr>
            <w:r w:rsidRPr="00334A15">
              <w:sym w:font="Wingdings" w:char="F06F"/>
            </w:r>
          </w:p>
        </w:tc>
      </w:tr>
    </w:tbl>
    <w:p w14:paraId="7539ADFA" w14:textId="77777777" w:rsidR="00BB6304" w:rsidRDefault="00BB6304" w:rsidP="00B30C72">
      <w:pPr>
        <w:rPr>
          <w:sz w:val="18"/>
          <w:szCs w:val="18"/>
        </w:rPr>
      </w:pPr>
    </w:p>
    <w:tbl>
      <w:tblPr>
        <w:tblStyle w:val="TableGrid"/>
        <w:tblW w:w="10489" w:type="dxa"/>
        <w:tblLayout w:type="fixed"/>
        <w:tblCellMar>
          <w:top w:w="43" w:type="dxa"/>
          <w:left w:w="115" w:type="dxa"/>
          <w:bottom w:w="43" w:type="dxa"/>
          <w:right w:w="115" w:type="dxa"/>
        </w:tblCellMar>
        <w:tblLook w:val="04A0" w:firstRow="1" w:lastRow="0" w:firstColumn="1" w:lastColumn="0" w:noHBand="0" w:noVBand="1"/>
      </w:tblPr>
      <w:tblGrid>
        <w:gridCol w:w="8845"/>
        <w:gridCol w:w="810"/>
        <w:gridCol w:w="834"/>
      </w:tblGrid>
      <w:tr w:rsidR="008E36C9" w:rsidRPr="00BB6304" w14:paraId="1C1616FA" w14:textId="77777777" w:rsidTr="008E36C9">
        <w:trPr>
          <w:cantSplit/>
          <w:trHeight w:val="2359"/>
        </w:trPr>
        <w:tc>
          <w:tcPr>
            <w:tcW w:w="8845" w:type="dxa"/>
            <w:vMerge w:val="restart"/>
            <w:shd w:val="clear" w:color="auto" w:fill="C00000"/>
            <w:vAlign w:val="center"/>
          </w:tcPr>
          <w:p w14:paraId="0853C1B3" w14:textId="77777777" w:rsidR="008E36C9" w:rsidRPr="00BB6304" w:rsidRDefault="008E36C9" w:rsidP="00BB6304">
            <w:pPr>
              <w:autoSpaceDE w:val="0"/>
              <w:autoSpaceDN w:val="0"/>
              <w:adjustRightInd w:val="0"/>
              <w:rPr>
                <w:rFonts w:ascii="Arial,Italic" w:hAnsi="Arial,Italic" w:cs="Arial,Italic"/>
                <w:b/>
                <w:i/>
                <w:iCs/>
                <w:sz w:val="20"/>
                <w:szCs w:val="20"/>
              </w:rPr>
            </w:pPr>
            <w:r w:rsidRPr="00BB6304">
              <w:rPr>
                <w:rFonts w:ascii="Arial,Italic" w:hAnsi="Arial,Italic" w:cs="Arial,Italic"/>
                <w:b/>
                <w:i/>
                <w:iCs/>
                <w:sz w:val="20"/>
                <w:szCs w:val="20"/>
              </w:rPr>
              <w:t>2016 Nonresidential Energy Standards Compliance</w:t>
            </w:r>
          </w:p>
          <w:p w14:paraId="103A9785" w14:textId="262D17F7" w:rsidR="008E36C9" w:rsidRPr="00BB6304" w:rsidRDefault="008E36C9" w:rsidP="00BB6304">
            <w:pPr>
              <w:rPr>
                <w:rFonts w:ascii="Arial,Italic" w:hAnsi="Arial,Italic" w:cs="Arial,Italic"/>
                <w:b/>
                <w:i/>
                <w:iCs/>
                <w:sz w:val="20"/>
                <w:szCs w:val="20"/>
              </w:rPr>
            </w:pPr>
            <w:r w:rsidRPr="00BB6304">
              <w:rPr>
                <w:rFonts w:ascii="Arial,Italic" w:hAnsi="Arial,Italic" w:cs="Arial,Italic"/>
                <w:b/>
                <w:i/>
                <w:iCs/>
                <w:sz w:val="20"/>
                <w:szCs w:val="20"/>
              </w:rPr>
              <w:t>(Title 24, Part 6)</w:t>
            </w:r>
          </w:p>
          <w:p w14:paraId="32D3723A" w14:textId="77777777" w:rsidR="008E36C9" w:rsidRPr="00BB6304" w:rsidRDefault="008E36C9" w:rsidP="00BB6304">
            <w:pPr>
              <w:autoSpaceDE w:val="0"/>
              <w:autoSpaceDN w:val="0"/>
              <w:adjustRightInd w:val="0"/>
              <w:spacing w:before="120"/>
              <w:rPr>
                <w:rFonts w:ascii="Arial,Italic" w:hAnsi="Arial,Italic" w:cs="Arial,Italic"/>
                <w:b/>
                <w:i/>
                <w:iCs/>
                <w:sz w:val="20"/>
                <w:szCs w:val="20"/>
              </w:rPr>
            </w:pPr>
            <w:r w:rsidRPr="00BB6304">
              <w:rPr>
                <w:rFonts w:ascii="Arial,Italic" w:hAnsi="Arial,Italic" w:cs="Arial,Italic"/>
                <w:b/>
                <w:i/>
                <w:iCs/>
                <w:sz w:val="28"/>
                <w:szCs w:val="28"/>
              </w:rPr>
              <w:t>Space Conditioning Mandatory Measures:</w:t>
            </w:r>
          </w:p>
        </w:tc>
        <w:tc>
          <w:tcPr>
            <w:tcW w:w="1644" w:type="dxa"/>
            <w:gridSpan w:val="2"/>
            <w:shd w:val="clear" w:color="auto" w:fill="C00000"/>
            <w:vAlign w:val="center"/>
          </w:tcPr>
          <w:p w14:paraId="36B014AE" w14:textId="77777777" w:rsidR="008E36C9" w:rsidRPr="00BB6304" w:rsidRDefault="008E36C9" w:rsidP="00BB6304">
            <w:pPr>
              <w:autoSpaceDE w:val="0"/>
              <w:autoSpaceDN w:val="0"/>
              <w:adjustRightInd w:val="0"/>
              <w:jc w:val="center"/>
              <w:rPr>
                <w:rFonts w:ascii="TimesNewRomanPSMT" w:hAnsi="TimesNewRomanPSMT" w:cs="TimesNewRomanPSMT"/>
                <w:b/>
                <w:i/>
                <w:sz w:val="22"/>
                <w:szCs w:val="22"/>
              </w:rPr>
            </w:pPr>
            <w:r w:rsidRPr="00BB6304">
              <w:rPr>
                <w:rFonts w:ascii="TimesNewRomanPSMT" w:hAnsi="TimesNewRomanPSMT" w:cs="TimesNewRomanPSMT"/>
                <w:b/>
                <w:i/>
                <w:sz w:val="22"/>
                <w:szCs w:val="22"/>
              </w:rPr>
              <w:t>Does this measure apply to your project?</w:t>
            </w:r>
          </w:p>
        </w:tc>
      </w:tr>
      <w:tr w:rsidR="008E36C9" w:rsidRPr="00BB6304" w14:paraId="62BFF699" w14:textId="77777777" w:rsidTr="008E36C9">
        <w:trPr>
          <w:trHeight w:val="21"/>
        </w:trPr>
        <w:tc>
          <w:tcPr>
            <w:tcW w:w="8845" w:type="dxa"/>
            <w:vMerge/>
            <w:shd w:val="clear" w:color="auto" w:fill="C00000"/>
            <w:vAlign w:val="center"/>
          </w:tcPr>
          <w:p w14:paraId="167C3E67" w14:textId="77777777" w:rsidR="008E36C9" w:rsidRPr="00BB6304" w:rsidRDefault="008E36C9" w:rsidP="00BB6304">
            <w:pPr>
              <w:autoSpaceDE w:val="0"/>
              <w:autoSpaceDN w:val="0"/>
              <w:adjustRightInd w:val="0"/>
              <w:rPr>
                <w:rFonts w:ascii="TimesNewRomanPS-BoldMT" w:hAnsi="TimesNewRomanPS-BoldMT" w:cs="TimesNewRomanPS-BoldMT"/>
                <w:b/>
                <w:bCs/>
                <w:sz w:val="22"/>
                <w:szCs w:val="22"/>
              </w:rPr>
            </w:pPr>
          </w:p>
        </w:tc>
        <w:tc>
          <w:tcPr>
            <w:tcW w:w="810" w:type="dxa"/>
            <w:shd w:val="clear" w:color="auto" w:fill="C00000"/>
          </w:tcPr>
          <w:p w14:paraId="46E8524B" w14:textId="77777777" w:rsidR="008E36C9" w:rsidRPr="00BB6304" w:rsidRDefault="008E36C9" w:rsidP="00BB6304">
            <w:pPr>
              <w:autoSpaceDE w:val="0"/>
              <w:autoSpaceDN w:val="0"/>
              <w:adjustRightInd w:val="0"/>
              <w:jc w:val="center"/>
              <w:rPr>
                <w:b/>
              </w:rPr>
            </w:pPr>
            <w:r w:rsidRPr="00BB6304">
              <w:rPr>
                <w:b/>
              </w:rPr>
              <w:t>Y</w:t>
            </w:r>
          </w:p>
        </w:tc>
        <w:tc>
          <w:tcPr>
            <w:tcW w:w="834" w:type="dxa"/>
            <w:shd w:val="clear" w:color="auto" w:fill="C00000"/>
          </w:tcPr>
          <w:p w14:paraId="59A9D0E6" w14:textId="77777777" w:rsidR="008E36C9" w:rsidRPr="00BB6304" w:rsidRDefault="008E36C9" w:rsidP="00BB6304">
            <w:pPr>
              <w:autoSpaceDE w:val="0"/>
              <w:autoSpaceDN w:val="0"/>
              <w:adjustRightInd w:val="0"/>
              <w:jc w:val="center"/>
              <w:rPr>
                <w:rFonts w:ascii="TimesNewRomanPSMT" w:hAnsi="TimesNewRomanPSMT" w:cs="TimesNewRomanPSMT"/>
                <w:b/>
                <w:sz w:val="22"/>
                <w:szCs w:val="22"/>
              </w:rPr>
            </w:pPr>
            <w:r w:rsidRPr="00BB6304">
              <w:rPr>
                <w:rFonts w:ascii="TimesNewRomanPSMT" w:hAnsi="TimesNewRomanPSMT" w:cs="TimesNewRomanPSMT"/>
                <w:b/>
                <w:sz w:val="22"/>
                <w:szCs w:val="22"/>
              </w:rPr>
              <w:t>N</w:t>
            </w:r>
          </w:p>
        </w:tc>
      </w:tr>
      <w:tr w:rsidR="008E36C9" w:rsidRPr="00BB6304" w14:paraId="74B3C5BA" w14:textId="77777777" w:rsidTr="008E36C9">
        <w:tc>
          <w:tcPr>
            <w:tcW w:w="8845" w:type="dxa"/>
            <w:vAlign w:val="center"/>
          </w:tcPr>
          <w:p w14:paraId="79642CC3"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580"/>
            <w:r w:rsidRPr="00BB6304">
              <w:rPr>
                <w:rFonts w:ascii="TimesNewRomanPS-BoldMT" w:hAnsi="TimesNewRomanPS-BoldMT" w:cs="TimesNewRomanPS-BoldMT"/>
                <w:b/>
                <w:bCs/>
                <w:caps/>
                <w:color w:val="365F91" w:themeColor="accent1" w:themeShade="BF"/>
                <w:sz w:val="22"/>
                <w:szCs w:val="22"/>
              </w:rPr>
              <w:t xml:space="preserve">§110.2 </w:t>
            </w:r>
            <w:r w:rsidRPr="00BB6304">
              <w:rPr>
                <w:rFonts w:ascii="TimesNewRomanPS-BoldMT" w:hAnsi="TimesNewRomanPS-BoldMT" w:cs="TimesNewRomanPS-BoldMT"/>
                <w:b/>
                <w:bCs/>
                <w:caps/>
                <w:sz w:val="22"/>
                <w:szCs w:val="22"/>
              </w:rPr>
              <w:t>Certification by Manufacturers</w:t>
            </w:r>
          </w:p>
          <w:p w14:paraId="1316253C" w14:textId="2AFD2BD5" w:rsidR="008E36C9" w:rsidRPr="00BB6304" w:rsidDel="009F6E91" w:rsidRDefault="008E36C9" w:rsidP="00BB6304">
            <w:pPr>
              <w:autoSpaceDE w:val="0"/>
              <w:autoSpaceDN w:val="0"/>
              <w:adjustRightInd w:val="0"/>
              <w:rPr>
                <w:del w:id="581" w:author="Lalor, Ben NOR [2]" w:date="2020-11-20T14:34:00Z"/>
                <w:rFonts w:ascii="TimesNewRomanPSMT" w:hAnsi="TimesNewRomanPSMT" w:cs="TimesNewRomanPSMT"/>
                <w:caps/>
                <w:sz w:val="22"/>
                <w:szCs w:val="22"/>
              </w:rPr>
            </w:pPr>
            <w:r w:rsidRPr="00BB6304">
              <w:rPr>
                <w:rFonts w:ascii="TimesNewRomanPSMT" w:hAnsi="TimesNewRomanPSMT" w:cs="TimesNewRomanPSMT"/>
                <w:caps/>
                <w:sz w:val="22"/>
                <w:szCs w:val="22"/>
              </w:rPr>
              <w:t>Any space conditioning equipment listed in §110.2 shall only be installed if certified to the Energy Commission to meet all applicable §110.2 REQUIREMENTS.</w:t>
            </w:r>
          </w:p>
          <w:p w14:paraId="539F33F4" w14:textId="6BAAF337" w:rsidR="008E36C9" w:rsidRPr="00BB6304" w:rsidDel="009F6E91" w:rsidRDefault="008E36C9" w:rsidP="00BB6304">
            <w:pPr>
              <w:autoSpaceDE w:val="0"/>
              <w:autoSpaceDN w:val="0"/>
              <w:adjustRightInd w:val="0"/>
              <w:rPr>
                <w:del w:id="582" w:author="Lalor, Ben NOR [2]" w:date="2020-11-20T14:34:00Z"/>
                <w:rFonts w:ascii="TimesNewRomanPSMT" w:hAnsi="TimesNewRomanPSMT" w:cs="TimesNewRomanPSMT"/>
                <w:b/>
                <w:caps/>
                <w:sz w:val="22"/>
                <w:szCs w:val="22"/>
              </w:rPr>
            </w:pPr>
            <w:del w:id="583" w:author="Lalor, Ben NOR [2]" w:date="2020-11-20T14:34:00Z">
              <w:r w:rsidRPr="00BB6304" w:rsidDel="009F6E91">
                <w:rPr>
                  <w:rFonts w:ascii="TimesNewRomanPSMT" w:hAnsi="TimesNewRomanPSMT" w:cs="TimesNewRomanPSMT"/>
                  <w:b/>
                  <w:caps/>
                  <w:sz w:val="22"/>
                  <w:szCs w:val="22"/>
                </w:rPr>
                <w:delText>SuBMITTER NOTES:</w:delText>
              </w:r>
            </w:del>
            <w:commentRangeEnd w:id="580"/>
            <w:r w:rsidR="009F6E91">
              <w:rPr>
                <w:rStyle w:val="CommentReference"/>
              </w:rPr>
              <w:commentReference w:id="580"/>
            </w:r>
          </w:p>
          <w:p w14:paraId="1D990A95" w14:textId="77777777" w:rsidR="008E36C9" w:rsidRPr="00BB6304" w:rsidRDefault="008E36C9">
            <w:pPr>
              <w:autoSpaceDE w:val="0"/>
              <w:autoSpaceDN w:val="0"/>
              <w:adjustRightInd w:val="0"/>
              <w:rPr>
                <w:b/>
                <w:caps/>
              </w:rPr>
            </w:pPr>
          </w:p>
        </w:tc>
        <w:tc>
          <w:tcPr>
            <w:tcW w:w="810" w:type="dxa"/>
          </w:tcPr>
          <w:p w14:paraId="5D1B86D2"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040FFEEF"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6172C707" w14:textId="77777777" w:rsidTr="008E36C9">
        <w:tblPrEx>
          <w:tblCellMar>
            <w:top w:w="0" w:type="dxa"/>
            <w:left w:w="108" w:type="dxa"/>
            <w:bottom w:w="0" w:type="dxa"/>
            <w:right w:w="108" w:type="dxa"/>
          </w:tblCellMar>
        </w:tblPrEx>
        <w:tc>
          <w:tcPr>
            <w:tcW w:w="8845" w:type="dxa"/>
          </w:tcPr>
          <w:p w14:paraId="2FB56589" w14:textId="77777777" w:rsidR="008E36C9" w:rsidRPr="00BB6304" w:rsidRDefault="008E36C9" w:rsidP="00BB6304">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584"/>
            <w:r w:rsidRPr="00BB6304">
              <w:rPr>
                <w:rFonts w:ascii="TimesNewRomanPS-BoldMT" w:hAnsi="TimesNewRomanPS-BoldMT" w:cs="TimesNewRomanPS-BoldMT"/>
                <w:b/>
                <w:bCs/>
                <w:caps/>
                <w:color w:val="365F91" w:themeColor="accent1" w:themeShade="BF"/>
                <w:sz w:val="22"/>
                <w:szCs w:val="22"/>
              </w:rPr>
              <w:t>§110.2(</w:t>
            </w:r>
            <w:r w:rsidRPr="00BB6304">
              <w:rPr>
                <w:rFonts w:ascii="TimesNewRomanPS-BoldMT" w:hAnsi="TimesNewRomanPS-BoldMT" w:cs="TimesNewRomanPS-BoldMT"/>
                <w:b/>
                <w:bCs/>
                <w:color w:val="365F91" w:themeColor="accent1" w:themeShade="BF"/>
                <w:sz w:val="22"/>
                <w:szCs w:val="22"/>
              </w:rPr>
              <w:t>a</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Space Conditioning Equipment Efficiency</w:t>
            </w:r>
          </w:p>
          <w:p w14:paraId="5D050113" w14:textId="77777777" w:rsidR="008E36C9" w:rsidRPr="00BB6304" w:rsidRDefault="008E36C9" w:rsidP="00BB6304">
            <w:pPr>
              <w:autoSpaceDE w:val="0"/>
              <w:autoSpaceDN w:val="0"/>
              <w:adjustRightInd w:val="0"/>
              <w:rPr>
                <w:rFonts w:ascii="TimesNewRomanPSMT" w:hAnsi="TimesNewRomanPSMT" w:cs="TimesNewRomanPSMT"/>
                <w:b/>
                <w:caps/>
                <w:color w:val="0070C0"/>
                <w:sz w:val="22"/>
                <w:szCs w:val="22"/>
              </w:rPr>
            </w:pPr>
            <w:r w:rsidRPr="00BB6304">
              <w:rPr>
                <w:rFonts w:ascii="TimesNewRomanPS-BoldMT" w:hAnsi="TimesNewRomanPS-BoldMT" w:cs="TimesNewRomanPS-BoldMT"/>
                <w:bCs/>
                <w:caps/>
                <w:sz w:val="22"/>
                <w:szCs w:val="22"/>
              </w:rPr>
              <w:t>Equipment</w:t>
            </w:r>
            <w:r w:rsidRPr="00BB6304">
              <w:rPr>
                <w:rFonts w:ascii="TimesNewRomanPSMT" w:hAnsi="TimesNewRomanPSMT" w:cs="TimesNewRomanPSMT"/>
                <w:caps/>
                <w:sz w:val="22"/>
                <w:szCs w:val="22"/>
              </w:rPr>
              <w:t xml:space="preserve"> shall meet applicable efficiency requirements in </w:t>
            </w:r>
            <w:hyperlink r:id="rId12" w:tgtFrame="popup" w:history="1">
              <w:r w:rsidRPr="00BB6304">
                <w:rPr>
                  <w:rFonts w:ascii="TimesNewRomanPS-BoldMT" w:hAnsi="TimesNewRomanPS-BoldMT" w:cs="TimesNewRomanPS-BoldMT"/>
                  <w:b/>
                  <w:bCs/>
                  <w:caps/>
                  <w:color w:val="365F91" w:themeColor="accent1" w:themeShade="BF"/>
                  <w:sz w:val="22"/>
                  <w:szCs w:val="22"/>
                </w:rPr>
                <w:t xml:space="preserve">TABLE 110.2-A </w:t>
              </w:r>
              <w:r w:rsidRPr="00BB6304">
                <w:rPr>
                  <w:rFonts w:ascii="TimesNewRomanPSMT" w:hAnsi="TimesNewRomanPSMT" w:cs="TimesNewRomanPSMT"/>
                  <w:caps/>
                  <w:sz w:val="22"/>
                  <w:szCs w:val="22"/>
                </w:rPr>
                <w:t>through</w:t>
              </w:r>
              <w:r w:rsidRPr="00BB6304">
                <w:rPr>
                  <w:rFonts w:ascii="TimesNewRomanPSMT" w:hAnsi="TimesNewRomanPSMT" w:cs="TimesNewRomanPSMT"/>
                  <w:b/>
                  <w:caps/>
                  <w:color w:val="0070C0"/>
                  <w:sz w:val="22"/>
                  <w:szCs w:val="22"/>
                </w:rPr>
                <w:t xml:space="preserve"> </w:t>
              </w:r>
              <w:r w:rsidRPr="00BB6304">
                <w:rPr>
                  <w:rFonts w:ascii="TimesNewRomanPS-BoldMT" w:hAnsi="TimesNewRomanPS-BoldMT" w:cs="TimesNewRomanPS-BoldMT"/>
                  <w:b/>
                  <w:bCs/>
                  <w:caps/>
                  <w:color w:val="365F91" w:themeColor="accent1" w:themeShade="BF"/>
                  <w:sz w:val="22"/>
                  <w:szCs w:val="22"/>
                </w:rPr>
                <w:t>TABLE 110.2-K</w:t>
              </w:r>
            </w:hyperlink>
            <w:r w:rsidRPr="00BB6304">
              <w:rPr>
                <w:rFonts w:ascii="TimesNewRomanPSMT" w:hAnsi="TimesNewRomanPSMT" w:cs="TimesNewRomanPSMT"/>
                <w:b/>
                <w:caps/>
                <w:color w:val="0070C0"/>
                <w:sz w:val="22"/>
                <w:szCs w:val="22"/>
              </w:rPr>
              <w:t>.</w:t>
            </w:r>
            <w:commentRangeEnd w:id="584"/>
            <w:r w:rsidR="009F6E91">
              <w:rPr>
                <w:rStyle w:val="CommentReference"/>
              </w:rPr>
              <w:commentReference w:id="584"/>
            </w:r>
          </w:p>
          <w:p w14:paraId="24071A9C" w14:textId="4D74637D" w:rsidR="008E36C9" w:rsidRPr="00BB6304" w:rsidDel="00A62F6A" w:rsidRDefault="008E36C9" w:rsidP="00BB6304">
            <w:pPr>
              <w:autoSpaceDE w:val="0"/>
              <w:autoSpaceDN w:val="0"/>
              <w:adjustRightInd w:val="0"/>
              <w:rPr>
                <w:del w:id="585" w:author="Lalor, Ben NOR [2]" w:date="2021-01-05T13:10:00Z"/>
                <w:rFonts w:ascii="TimesNewRomanPSMT" w:hAnsi="TimesNewRomanPSMT" w:cs="TimesNewRomanPSMT"/>
                <w:caps/>
                <w:sz w:val="22"/>
                <w:szCs w:val="22"/>
              </w:rPr>
            </w:pPr>
            <w:commentRangeStart w:id="586"/>
            <w:del w:id="587" w:author="Lalor, Ben NOR [2]" w:date="2021-01-05T13:10:00Z">
              <w:r w:rsidRPr="00BB6304" w:rsidDel="00A62F6A">
                <w:rPr>
                  <w:rFonts w:ascii="TimesNewRomanPSMT" w:hAnsi="TimesNewRomanPSMT" w:cs="TimesNewRomanPSMT"/>
                  <w:b/>
                  <w:caps/>
                  <w:sz w:val="22"/>
                  <w:szCs w:val="22"/>
                </w:rPr>
                <w:delText>Exception 1</w:delText>
              </w:r>
              <w:r w:rsidRPr="00BB6304" w:rsidDel="00A62F6A">
                <w:rPr>
                  <w:rFonts w:ascii="TimesNewRomanPSMT" w:hAnsi="TimesNewRomanPSMT" w:cs="TimesNewRomanPSMT"/>
                  <w:caps/>
                  <w:sz w:val="22"/>
                  <w:szCs w:val="22"/>
                </w:rPr>
                <w:delText xml:space="preserve">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a</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maximum full load kw/ton and nplv ratings shall be adjusted per exception 1 equation for Water-cooled centrifugal water-chilling packages that are not designed for operation at </w:delText>
              </w:r>
              <w:r w:rsidR="009C498E" w:rsidDel="00A62F6A">
                <w:fldChar w:fldCharType="begin"/>
              </w:r>
              <w:r w:rsidR="009C498E" w:rsidDel="00A62F6A">
                <w:delInstrText xml:space="preserve"> HYPERLINK "http://energycodeace.com/site/custom/public/reference-ace-2016/Documents/gloss_ansi.htm" \t "popup" </w:delInstrText>
              </w:r>
              <w:r w:rsidR="009C498E" w:rsidDel="00A62F6A">
                <w:fldChar w:fldCharType="separate"/>
              </w:r>
              <w:r w:rsidRPr="00BB6304" w:rsidDel="00A62F6A">
                <w:rPr>
                  <w:rFonts w:ascii="TimesNewRomanPSMT" w:hAnsi="TimesNewRomanPSMT" w:cs="TimesNewRomanPSMT"/>
                  <w:caps/>
                </w:rPr>
                <w:delText>ANSI</w:delText>
              </w:r>
              <w:r w:rsidR="009C498E" w:rsidDel="00A62F6A">
                <w:rPr>
                  <w:rFonts w:ascii="TimesNewRomanPSMT" w:hAnsi="TimesNewRomanPSMT" w:cs="TimesNewRomanPSMT"/>
                  <w:caps/>
                </w:rPr>
                <w:fldChar w:fldCharType="end"/>
              </w:r>
              <w:r w:rsidRPr="00BB6304" w:rsidDel="00A62F6A">
                <w:rPr>
                  <w:rFonts w:ascii="TimesNewRomanPSMT" w:hAnsi="TimesNewRomanPSMT" w:cs="TimesNewRomanPSMT"/>
                  <w:caps/>
                  <w:sz w:val="22"/>
                  <w:szCs w:val="22"/>
                </w:rPr>
                <w:delText>/</w:delText>
              </w:r>
              <w:r w:rsidR="009C498E" w:rsidDel="00A62F6A">
                <w:fldChar w:fldCharType="begin"/>
              </w:r>
              <w:r w:rsidR="009C498E" w:rsidDel="00A62F6A">
                <w:delInstrText xml:space="preserve"> HYPERLINK "http://energycodeace.com/site/custom/public/reference-ace-2016/Documents/gloss_ahri.htm" \t "popup" </w:delInstrText>
              </w:r>
              <w:r w:rsidR="009C498E" w:rsidDel="00A62F6A">
                <w:fldChar w:fldCharType="separate"/>
              </w:r>
              <w:r w:rsidRPr="00BB6304" w:rsidDel="00A62F6A">
                <w:rPr>
                  <w:rFonts w:ascii="TimesNewRomanPSMT" w:hAnsi="TimesNewRomanPSMT" w:cs="TimesNewRomanPSMT"/>
                  <w:caps/>
                </w:rPr>
                <w:delText>AHRI</w:delText>
              </w:r>
              <w:r w:rsidR="009C498E" w:rsidDel="00A62F6A">
                <w:rPr>
                  <w:rFonts w:ascii="TimesNewRomanPSMT" w:hAnsi="TimesNewRomanPSMT" w:cs="TimesNewRomanPSMT"/>
                  <w:caps/>
                </w:rPr>
                <w:fldChar w:fldCharType="end"/>
              </w:r>
              <w:r w:rsidRPr="00BB6304" w:rsidDel="00A62F6A">
                <w:rPr>
                  <w:rFonts w:ascii="TimesNewRomanPSMT" w:hAnsi="TimesNewRomanPSMT" w:cs="TimesNewRomanPSMT"/>
                  <w:caps/>
                  <w:sz w:val="22"/>
                  <w:szCs w:val="22"/>
                </w:rPr>
                <w:delText xml:space="preserve"> Standard 550/590 test conditions. </w:delText>
              </w:r>
            </w:del>
          </w:p>
          <w:p w14:paraId="3F948AF2" w14:textId="3C286129" w:rsidR="008E36C9" w:rsidRPr="00BB6304" w:rsidDel="00A62F6A" w:rsidRDefault="008E36C9" w:rsidP="00BB6304">
            <w:pPr>
              <w:autoSpaceDE w:val="0"/>
              <w:autoSpaceDN w:val="0"/>
              <w:adjustRightInd w:val="0"/>
              <w:rPr>
                <w:del w:id="588" w:author="Lalor, Ben NOR [2]" w:date="2021-01-05T13:10:00Z"/>
                <w:rFonts w:ascii="TimesNewRomanPSMT" w:hAnsi="TimesNewRomanPSMT" w:cs="TimesNewRomanPSMT"/>
                <w:caps/>
                <w:sz w:val="22"/>
                <w:szCs w:val="22"/>
              </w:rPr>
            </w:pPr>
            <w:del w:id="589" w:author="Lalor, Ben NOR [2]" w:date="2021-01-05T13:10:00Z">
              <w:r w:rsidRPr="00BB6304" w:rsidDel="00A62F6A">
                <w:rPr>
                  <w:rFonts w:ascii="TimesNewRomanPSMT" w:hAnsi="TimesNewRomanPSMT" w:cs="TimesNewRomanPSMT"/>
                  <w:b/>
                  <w:caps/>
                  <w:sz w:val="22"/>
                  <w:szCs w:val="22"/>
                </w:rPr>
                <w:delText>Exception 2</w:delText>
              </w:r>
              <w:r w:rsidRPr="00BB6304" w:rsidDel="00A62F6A">
                <w:rPr>
                  <w:rFonts w:ascii="TimesNewRomanPSMT" w:hAnsi="TimesNewRomanPSMT" w:cs="TimesNewRomanPSMT"/>
                  <w:caps/>
                  <w:sz w:val="22"/>
                  <w:szCs w:val="22"/>
                </w:rPr>
                <w:delText xml:space="preserve">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a</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xml:space="preserve"> Positive displacement (air- and water-cooled) chillers with a leaving evaporator fluid temperature higher than 32°F shall show compliance with table 110.2-D when tested or certified with water at standard rating conditions.</w:delText>
              </w:r>
            </w:del>
          </w:p>
          <w:p w14:paraId="40A32933" w14:textId="7AA1A018" w:rsidR="008E36C9" w:rsidRPr="00BB6304" w:rsidRDefault="008E36C9" w:rsidP="00BB6304">
            <w:pPr>
              <w:autoSpaceDE w:val="0"/>
              <w:autoSpaceDN w:val="0"/>
              <w:adjustRightInd w:val="0"/>
              <w:rPr>
                <w:rFonts w:ascii="TimesNewRomanPSMT" w:hAnsi="TimesNewRomanPSMT" w:cs="TimesNewRomanPSMT"/>
                <w:caps/>
                <w:sz w:val="22"/>
                <w:szCs w:val="22"/>
              </w:rPr>
            </w:pPr>
            <w:del w:id="590" w:author="Lalor, Ben NOR [2]" w:date="2021-01-05T13:10:00Z">
              <w:r w:rsidRPr="00BB6304" w:rsidDel="00A62F6A">
                <w:rPr>
                  <w:rFonts w:ascii="TimesNewRomanPSMT" w:hAnsi="TimesNewRomanPSMT" w:cs="TimesNewRomanPSMT"/>
                  <w:b/>
                  <w:caps/>
                  <w:sz w:val="22"/>
                  <w:szCs w:val="22"/>
                </w:rPr>
                <w:delText>Exception 3</w:delText>
              </w:r>
              <w:r w:rsidRPr="00BB6304" w:rsidDel="00A62F6A">
                <w:rPr>
                  <w:rFonts w:ascii="TimesNewRomanPSMT" w:hAnsi="TimesNewRomanPSMT" w:cs="TimesNewRomanPSMT"/>
                  <w:caps/>
                  <w:sz w:val="22"/>
                  <w:szCs w:val="22"/>
                </w:rPr>
                <w:delText xml:space="preserve">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a</w:delText>
              </w:r>
              <w:r w:rsidRPr="00BB6304" w:rsidDel="00A62F6A">
                <w:rPr>
                  <w:rFonts w:ascii="TimesNewRomanPS-BoldMT" w:hAnsi="TimesNewRomanPS-BoldMT" w:cs="TimesNewRomanPS-BoldMT"/>
                  <w:b/>
                  <w:bCs/>
                  <w:caps/>
                  <w:color w:val="365F91" w:themeColor="accent1" w:themeShade="BF"/>
                  <w:sz w:val="22"/>
                  <w:szCs w:val="22"/>
                </w:rPr>
                <w:delText xml:space="preserve">): </w:delText>
              </w:r>
              <w:r w:rsidRPr="00BB6304" w:rsidDel="00A62F6A">
                <w:rPr>
                  <w:rFonts w:ascii="TimesNewRomanPSMT" w:hAnsi="TimesNewRomanPSMT" w:cs="TimesNewRomanPSMT"/>
                  <w:caps/>
                  <w:sz w:val="22"/>
                  <w:szCs w:val="22"/>
                </w:rPr>
                <w:delText>Equipment primarily serving refrigerated warehouses or commercial refrigeration.</w:delText>
              </w:r>
            </w:del>
            <w:commentRangeEnd w:id="586"/>
            <w:r w:rsidR="00092208">
              <w:rPr>
                <w:rStyle w:val="CommentReference"/>
              </w:rPr>
              <w:commentReference w:id="586"/>
            </w:r>
          </w:p>
        </w:tc>
        <w:tc>
          <w:tcPr>
            <w:tcW w:w="810" w:type="dxa"/>
          </w:tcPr>
          <w:p w14:paraId="49479752" w14:textId="77777777" w:rsidR="008E36C9" w:rsidRPr="00BB6304" w:rsidRDefault="008E36C9" w:rsidP="00BB6304">
            <w:pPr>
              <w:autoSpaceDE w:val="0"/>
              <w:autoSpaceDN w:val="0"/>
              <w:adjustRightInd w:val="0"/>
              <w:jc w:val="center"/>
              <w:rPr>
                <w:caps/>
              </w:rPr>
            </w:pPr>
            <w:r w:rsidRPr="00BB6304">
              <w:rPr>
                <w:caps/>
              </w:rPr>
              <w:sym w:font="Wingdings" w:char="F06F"/>
            </w:r>
          </w:p>
          <w:p w14:paraId="5A84F556" w14:textId="77777777" w:rsidR="008E36C9" w:rsidRPr="00BB6304" w:rsidRDefault="008E36C9" w:rsidP="00BB6304">
            <w:pPr>
              <w:autoSpaceDE w:val="0"/>
              <w:autoSpaceDN w:val="0"/>
              <w:adjustRightInd w:val="0"/>
              <w:jc w:val="center"/>
              <w:rPr>
                <w:caps/>
              </w:rPr>
            </w:pPr>
          </w:p>
          <w:p w14:paraId="39C4C832" w14:textId="77777777" w:rsidR="008E36C9" w:rsidRPr="00BB6304" w:rsidRDefault="008E36C9" w:rsidP="00BB6304">
            <w:pPr>
              <w:autoSpaceDE w:val="0"/>
              <w:autoSpaceDN w:val="0"/>
              <w:adjustRightInd w:val="0"/>
              <w:jc w:val="center"/>
              <w:rPr>
                <w:caps/>
              </w:rPr>
            </w:pPr>
          </w:p>
          <w:p w14:paraId="4D410BD7" w14:textId="77777777" w:rsidR="008E36C9" w:rsidRPr="00BB6304" w:rsidRDefault="008E36C9" w:rsidP="00BB6304">
            <w:pPr>
              <w:autoSpaceDE w:val="0"/>
              <w:autoSpaceDN w:val="0"/>
              <w:adjustRightInd w:val="0"/>
              <w:jc w:val="center"/>
              <w:rPr>
                <w:caps/>
              </w:rPr>
            </w:pPr>
            <w:r w:rsidRPr="00BB6304">
              <w:rPr>
                <w:caps/>
              </w:rPr>
              <w:sym w:font="Wingdings" w:char="F06F"/>
            </w:r>
          </w:p>
          <w:p w14:paraId="5370239A" w14:textId="77777777" w:rsidR="008E36C9" w:rsidRPr="00BB6304" w:rsidRDefault="008E36C9" w:rsidP="00BB6304">
            <w:pPr>
              <w:autoSpaceDE w:val="0"/>
              <w:autoSpaceDN w:val="0"/>
              <w:adjustRightInd w:val="0"/>
              <w:jc w:val="center"/>
              <w:rPr>
                <w:caps/>
              </w:rPr>
            </w:pPr>
          </w:p>
          <w:p w14:paraId="1012A563" w14:textId="77777777" w:rsidR="008E36C9" w:rsidRPr="00BB6304" w:rsidRDefault="008E36C9" w:rsidP="00BB6304">
            <w:pPr>
              <w:autoSpaceDE w:val="0"/>
              <w:autoSpaceDN w:val="0"/>
              <w:adjustRightInd w:val="0"/>
              <w:jc w:val="center"/>
              <w:rPr>
                <w:caps/>
              </w:rPr>
            </w:pPr>
          </w:p>
          <w:p w14:paraId="365F83A8" w14:textId="77777777" w:rsidR="008E36C9" w:rsidRPr="00BB6304" w:rsidRDefault="008E36C9" w:rsidP="00BB6304">
            <w:pPr>
              <w:autoSpaceDE w:val="0"/>
              <w:autoSpaceDN w:val="0"/>
              <w:adjustRightInd w:val="0"/>
              <w:jc w:val="center"/>
              <w:rPr>
                <w:caps/>
              </w:rPr>
            </w:pPr>
          </w:p>
          <w:p w14:paraId="094AA2D2" w14:textId="77777777" w:rsidR="008E36C9" w:rsidRPr="00BB6304" w:rsidRDefault="008E36C9" w:rsidP="00BB6304">
            <w:pPr>
              <w:autoSpaceDE w:val="0"/>
              <w:autoSpaceDN w:val="0"/>
              <w:adjustRightInd w:val="0"/>
              <w:jc w:val="center"/>
              <w:rPr>
                <w:caps/>
              </w:rPr>
            </w:pPr>
            <w:r w:rsidRPr="00BB6304">
              <w:rPr>
                <w:caps/>
              </w:rPr>
              <w:sym w:font="Wingdings" w:char="F06F"/>
            </w:r>
          </w:p>
          <w:p w14:paraId="0F54FD27" w14:textId="77777777" w:rsidR="008E36C9" w:rsidRPr="00BB6304" w:rsidRDefault="008E36C9" w:rsidP="00BB6304">
            <w:pPr>
              <w:autoSpaceDE w:val="0"/>
              <w:autoSpaceDN w:val="0"/>
              <w:adjustRightInd w:val="0"/>
              <w:rPr>
                <w:caps/>
              </w:rPr>
            </w:pPr>
          </w:p>
          <w:p w14:paraId="4A8070BF" w14:textId="77777777" w:rsidR="008E36C9" w:rsidRPr="00BB6304" w:rsidRDefault="008E36C9" w:rsidP="00BB6304">
            <w:pPr>
              <w:autoSpaceDE w:val="0"/>
              <w:autoSpaceDN w:val="0"/>
              <w:adjustRightInd w:val="0"/>
              <w:jc w:val="center"/>
              <w:rPr>
                <w:caps/>
              </w:rPr>
            </w:pPr>
          </w:p>
          <w:p w14:paraId="3C723657" w14:textId="77777777" w:rsidR="008E36C9" w:rsidRPr="00BB6304" w:rsidRDefault="008E36C9" w:rsidP="00BB6304">
            <w:pPr>
              <w:autoSpaceDE w:val="0"/>
              <w:autoSpaceDN w:val="0"/>
              <w:adjustRightInd w:val="0"/>
              <w:jc w:val="center"/>
              <w:rPr>
                <w:caps/>
              </w:rPr>
            </w:pPr>
            <w:r w:rsidRPr="00BB6304">
              <w:rPr>
                <w:caps/>
              </w:rPr>
              <w:sym w:font="Wingdings" w:char="F06F"/>
            </w:r>
          </w:p>
          <w:p w14:paraId="049B711D" w14:textId="77777777" w:rsidR="008E36C9" w:rsidRPr="00BB6304" w:rsidRDefault="008E36C9" w:rsidP="00BB6304">
            <w:pPr>
              <w:autoSpaceDE w:val="0"/>
              <w:autoSpaceDN w:val="0"/>
              <w:adjustRightInd w:val="0"/>
              <w:jc w:val="center"/>
              <w:rPr>
                <w:caps/>
              </w:rPr>
            </w:pPr>
          </w:p>
          <w:p w14:paraId="5A4F2047"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p>
        </w:tc>
        <w:tc>
          <w:tcPr>
            <w:tcW w:w="834" w:type="dxa"/>
          </w:tcPr>
          <w:p w14:paraId="28962D38" w14:textId="77777777" w:rsidR="008E36C9" w:rsidRPr="00BB6304" w:rsidRDefault="008E36C9" w:rsidP="00BB6304">
            <w:pPr>
              <w:autoSpaceDE w:val="0"/>
              <w:autoSpaceDN w:val="0"/>
              <w:adjustRightInd w:val="0"/>
              <w:jc w:val="center"/>
              <w:rPr>
                <w:caps/>
              </w:rPr>
            </w:pPr>
            <w:r w:rsidRPr="00BB6304">
              <w:rPr>
                <w:caps/>
              </w:rPr>
              <w:sym w:font="Wingdings" w:char="F06F"/>
            </w:r>
          </w:p>
          <w:p w14:paraId="245186A0" w14:textId="77777777" w:rsidR="008E36C9" w:rsidRPr="00BB6304" w:rsidRDefault="008E36C9" w:rsidP="00BB6304">
            <w:pPr>
              <w:autoSpaceDE w:val="0"/>
              <w:autoSpaceDN w:val="0"/>
              <w:adjustRightInd w:val="0"/>
              <w:jc w:val="center"/>
              <w:rPr>
                <w:caps/>
              </w:rPr>
            </w:pPr>
          </w:p>
          <w:p w14:paraId="66A67453" w14:textId="77777777" w:rsidR="008E36C9" w:rsidRPr="00BB6304" w:rsidRDefault="008E36C9" w:rsidP="00BB6304">
            <w:pPr>
              <w:autoSpaceDE w:val="0"/>
              <w:autoSpaceDN w:val="0"/>
              <w:adjustRightInd w:val="0"/>
              <w:jc w:val="center"/>
              <w:rPr>
                <w:caps/>
              </w:rPr>
            </w:pPr>
          </w:p>
          <w:p w14:paraId="1AC989F1" w14:textId="77777777" w:rsidR="008E36C9" w:rsidRPr="00BB6304" w:rsidRDefault="008E36C9" w:rsidP="00BB6304">
            <w:pPr>
              <w:autoSpaceDE w:val="0"/>
              <w:autoSpaceDN w:val="0"/>
              <w:adjustRightInd w:val="0"/>
              <w:jc w:val="center"/>
              <w:rPr>
                <w:caps/>
              </w:rPr>
            </w:pPr>
            <w:r w:rsidRPr="00BB6304">
              <w:rPr>
                <w:caps/>
              </w:rPr>
              <w:sym w:font="Wingdings" w:char="F06F"/>
            </w:r>
          </w:p>
          <w:p w14:paraId="40BDAAB5" w14:textId="77777777" w:rsidR="008E36C9" w:rsidRPr="00BB6304" w:rsidRDefault="008E36C9" w:rsidP="00BB6304">
            <w:pPr>
              <w:autoSpaceDE w:val="0"/>
              <w:autoSpaceDN w:val="0"/>
              <w:adjustRightInd w:val="0"/>
              <w:jc w:val="center"/>
              <w:rPr>
                <w:caps/>
              </w:rPr>
            </w:pPr>
          </w:p>
          <w:p w14:paraId="474AB885" w14:textId="77777777" w:rsidR="008E36C9" w:rsidRPr="00BB6304" w:rsidRDefault="008E36C9" w:rsidP="00BB6304">
            <w:pPr>
              <w:autoSpaceDE w:val="0"/>
              <w:autoSpaceDN w:val="0"/>
              <w:adjustRightInd w:val="0"/>
              <w:jc w:val="center"/>
              <w:rPr>
                <w:caps/>
              </w:rPr>
            </w:pPr>
          </w:p>
          <w:p w14:paraId="1895AD32" w14:textId="77777777" w:rsidR="008E36C9" w:rsidRPr="00BB6304" w:rsidRDefault="008E36C9" w:rsidP="00BB6304">
            <w:pPr>
              <w:autoSpaceDE w:val="0"/>
              <w:autoSpaceDN w:val="0"/>
              <w:adjustRightInd w:val="0"/>
              <w:jc w:val="center"/>
              <w:rPr>
                <w:caps/>
              </w:rPr>
            </w:pPr>
          </w:p>
          <w:p w14:paraId="412219B3" w14:textId="77777777" w:rsidR="008E36C9" w:rsidRPr="00BB6304" w:rsidRDefault="008E36C9" w:rsidP="00BB6304">
            <w:pPr>
              <w:autoSpaceDE w:val="0"/>
              <w:autoSpaceDN w:val="0"/>
              <w:adjustRightInd w:val="0"/>
              <w:jc w:val="center"/>
              <w:rPr>
                <w:caps/>
              </w:rPr>
            </w:pPr>
            <w:r w:rsidRPr="00BB6304">
              <w:rPr>
                <w:caps/>
              </w:rPr>
              <w:sym w:font="Wingdings" w:char="F06F"/>
            </w:r>
          </w:p>
          <w:p w14:paraId="5440CD41" w14:textId="77777777" w:rsidR="008E36C9" w:rsidRPr="00BB6304" w:rsidRDefault="008E36C9" w:rsidP="00BB6304">
            <w:pPr>
              <w:autoSpaceDE w:val="0"/>
              <w:autoSpaceDN w:val="0"/>
              <w:adjustRightInd w:val="0"/>
              <w:jc w:val="center"/>
              <w:rPr>
                <w:caps/>
              </w:rPr>
            </w:pPr>
          </w:p>
          <w:p w14:paraId="550F1FA9"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p>
          <w:p w14:paraId="403E898F" w14:textId="77777777" w:rsidR="008E36C9" w:rsidRPr="00BB6304" w:rsidRDefault="008E36C9" w:rsidP="00BB6304">
            <w:pPr>
              <w:autoSpaceDE w:val="0"/>
              <w:autoSpaceDN w:val="0"/>
              <w:adjustRightInd w:val="0"/>
              <w:jc w:val="center"/>
              <w:rPr>
                <w:caps/>
              </w:rPr>
            </w:pPr>
            <w:r w:rsidRPr="00BB6304">
              <w:rPr>
                <w:caps/>
              </w:rPr>
              <w:sym w:font="Wingdings" w:char="F06F"/>
            </w:r>
          </w:p>
          <w:p w14:paraId="3A3013C2"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p>
        </w:tc>
      </w:tr>
      <w:tr w:rsidR="008E36C9" w:rsidRPr="00BB6304" w14:paraId="68B33704" w14:textId="77777777" w:rsidTr="008E36C9">
        <w:tblPrEx>
          <w:tblCellMar>
            <w:top w:w="0" w:type="dxa"/>
            <w:left w:w="108" w:type="dxa"/>
            <w:bottom w:w="0" w:type="dxa"/>
            <w:right w:w="108" w:type="dxa"/>
          </w:tblCellMar>
        </w:tblPrEx>
        <w:tc>
          <w:tcPr>
            <w:tcW w:w="8845" w:type="dxa"/>
          </w:tcPr>
          <w:p w14:paraId="0B4A3150"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591"/>
            <w:r w:rsidRPr="00BB6304">
              <w:rPr>
                <w:rFonts w:ascii="TimesNewRomanPS-BoldMT" w:hAnsi="TimesNewRomanPS-BoldMT" w:cs="TimesNewRomanPS-BoldMT"/>
                <w:b/>
                <w:bCs/>
                <w:caps/>
                <w:color w:val="365F91" w:themeColor="accent1" w:themeShade="BF"/>
                <w:sz w:val="22"/>
                <w:szCs w:val="22"/>
              </w:rPr>
              <w:t>§110.2(</w:t>
            </w:r>
            <w:r w:rsidRPr="00BB6304">
              <w:rPr>
                <w:rFonts w:ascii="TimesNewRomanPS-BoldMT" w:hAnsi="TimesNewRomanPS-BoldMT" w:cs="TimesNewRomanPS-BoldMT"/>
                <w:b/>
                <w:bCs/>
                <w:color w:val="365F91" w:themeColor="accent1" w:themeShade="BF"/>
                <w:sz w:val="22"/>
                <w:szCs w:val="22"/>
              </w:rPr>
              <w:t>b</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 xml:space="preserve">Heat Pumps with supplementary electric resistance heat </w:t>
            </w:r>
          </w:p>
          <w:p w14:paraId="38526E67"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Heat pumps with supplementary electric resistance heaters shall have controls that prevent supplementary heater operation when the heating load can be met by the heat pump alone.  Cut-on temperature for compression heating shall be higher than that for supplementary heating.  Cut-off temperature for compression heating shall be higher than that for supplementary heating</w:t>
            </w:r>
            <w:commentRangeEnd w:id="591"/>
            <w:r w:rsidR="009F6E91">
              <w:rPr>
                <w:rStyle w:val="CommentReference"/>
              </w:rPr>
              <w:commentReference w:id="591"/>
            </w:r>
            <w:r w:rsidRPr="00BB6304">
              <w:rPr>
                <w:rFonts w:ascii="TimesNewRomanPSMT" w:hAnsi="TimesNewRomanPSMT" w:cs="TimesNewRomanPSMT"/>
                <w:caps/>
                <w:sz w:val="22"/>
                <w:szCs w:val="22"/>
              </w:rPr>
              <w:t xml:space="preserve">.  </w:t>
            </w:r>
          </w:p>
          <w:p w14:paraId="4D6242EE" w14:textId="27F5F336" w:rsidR="008E36C9" w:rsidRPr="00BB6304" w:rsidDel="00A62F6A" w:rsidRDefault="008E36C9" w:rsidP="00BB6304">
            <w:pPr>
              <w:autoSpaceDE w:val="0"/>
              <w:autoSpaceDN w:val="0"/>
              <w:adjustRightInd w:val="0"/>
              <w:rPr>
                <w:del w:id="592" w:author="Lalor, Ben NOR [2]" w:date="2021-01-05T13:11:00Z"/>
                <w:rFonts w:ascii="TimesNewRomanPS-BoldMT" w:hAnsi="TimesNewRomanPS-BoldMT" w:cs="TimesNewRomanPS-BoldMT"/>
                <w:b/>
                <w:bCs/>
                <w:caps/>
                <w:color w:val="365F91" w:themeColor="accent1" w:themeShade="BF"/>
                <w:sz w:val="22"/>
                <w:szCs w:val="22"/>
              </w:rPr>
            </w:pPr>
            <w:commentRangeStart w:id="593"/>
            <w:del w:id="594" w:author="Lalor, Ben NOR [2]" w:date="2021-01-05T13:11:00Z">
              <w:r w:rsidRPr="00BB6304" w:rsidDel="00A62F6A">
                <w:rPr>
                  <w:b/>
                  <w:caps/>
                  <w:color w:val="000000" w:themeColor="text1"/>
                  <w:sz w:val="22"/>
                </w:rPr>
                <w:delText xml:space="preserve">Exception </w:delText>
              </w:r>
              <w:r w:rsidRPr="00BB6304" w:rsidDel="00A62F6A">
                <w:rPr>
                  <w:caps/>
                  <w:color w:val="000000" w:themeColor="text1"/>
                  <w:sz w:val="22"/>
                </w:rPr>
                <w:delText xml:space="preserve">1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MT" w:hAnsi="TimesNewRomanPSMT" w:cs="TimesNewRomanPSMT"/>
                  <w:caps/>
                  <w:sz w:val="22"/>
                  <w:szCs w:val="22"/>
                </w:rPr>
                <w:delText>: Controls may allow supplementary heater operation during defrost and transient periods, such as start-up, if controls are designed to prevent unnecessary operation of supplementary heating.</w:delText>
              </w:r>
            </w:del>
          </w:p>
          <w:p w14:paraId="4DAE7250" w14:textId="55A25A2E" w:rsidR="008E36C9" w:rsidRPr="00BB6304" w:rsidRDefault="008E36C9" w:rsidP="00BB6304">
            <w:pPr>
              <w:autoSpaceDE w:val="0"/>
              <w:autoSpaceDN w:val="0"/>
              <w:adjustRightInd w:val="0"/>
              <w:rPr>
                <w:caps/>
              </w:rPr>
            </w:pPr>
            <w:del w:id="595" w:author="Lalor, Ben NOR [2]" w:date="2021-01-05T13:11:00Z">
              <w:r w:rsidRPr="00BB6304" w:rsidDel="00A62F6A">
                <w:rPr>
                  <w:b/>
                  <w:caps/>
                  <w:color w:val="000000" w:themeColor="text1"/>
                  <w:sz w:val="22"/>
                </w:rPr>
                <w:delText xml:space="preserve">Exception </w:delText>
              </w:r>
              <w:r w:rsidRPr="00BB6304" w:rsidDel="00A62F6A">
                <w:rPr>
                  <w:caps/>
                  <w:color w:val="000000" w:themeColor="text1"/>
                  <w:sz w:val="22"/>
                </w:rPr>
                <w:delText xml:space="preserve">2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Room air-conditioner heat pumps.</w:delText>
              </w:r>
            </w:del>
            <w:commentRangeEnd w:id="593"/>
            <w:r w:rsidR="00092208">
              <w:rPr>
                <w:rStyle w:val="CommentReference"/>
              </w:rPr>
              <w:commentReference w:id="593"/>
            </w:r>
          </w:p>
        </w:tc>
        <w:tc>
          <w:tcPr>
            <w:tcW w:w="810" w:type="dxa"/>
          </w:tcPr>
          <w:p w14:paraId="778561D2" w14:textId="77777777" w:rsidR="008E36C9" w:rsidRPr="00BB6304" w:rsidRDefault="008E36C9" w:rsidP="00BB6304">
            <w:pPr>
              <w:autoSpaceDE w:val="0"/>
              <w:autoSpaceDN w:val="0"/>
              <w:adjustRightInd w:val="0"/>
              <w:jc w:val="center"/>
              <w:rPr>
                <w:caps/>
              </w:rPr>
            </w:pPr>
            <w:r w:rsidRPr="00BB6304">
              <w:rPr>
                <w:caps/>
              </w:rPr>
              <w:sym w:font="Wingdings" w:char="F06F"/>
            </w:r>
          </w:p>
          <w:p w14:paraId="5306BAA9" w14:textId="77777777" w:rsidR="008E36C9" w:rsidRPr="00BB6304" w:rsidRDefault="008E36C9" w:rsidP="00BB6304">
            <w:pPr>
              <w:autoSpaceDE w:val="0"/>
              <w:autoSpaceDN w:val="0"/>
              <w:adjustRightInd w:val="0"/>
              <w:jc w:val="center"/>
              <w:rPr>
                <w:caps/>
              </w:rPr>
            </w:pPr>
          </w:p>
          <w:p w14:paraId="4433CB86" w14:textId="77777777" w:rsidR="008E36C9" w:rsidRPr="00BB6304" w:rsidRDefault="008E36C9" w:rsidP="00BB6304">
            <w:pPr>
              <w:autoSpaceDE w:val="0"/>
              <w:autoSpaceDN w:val="0"/>
              <w:adjustRightInd w:val="0"/>
              <w:jc w:val="center"/>
              <w:rPr>
                <w:caps/>
              </w:rPr>
            </w:pPr>
          </w:p>
          <w:p w14:paraId="12139D43" w14:textId="77777777" w:rsidR="008E36C9" w:rsidRPr="00BB6304" w:rsidRDefault="008E36C9" w:rsidP="00BB6304">
            <w:pPr>
              <w:autoSpaceDE w:val="0"/>
              <w:autoSpaceDN w:val="0"/>
              <w:adjustRightInd w:val="0"/>
              <w:jc w:val="center"/>
              <w:rPr>
                <w:caps/>
              </w:rPr>
            </w:pPr>
          </w:p>
          <w:p w14:paraId="1584D50E" w14:textId="77777777" w:rsidR="008E36C9" w:rsidRPr="00BB6304" w:rsidRDefault="008E36C9" w:rsidP="00BB6304">
            <w:pPr>
              <w:autoSpaceDE w:val="0"/>
              <w:autoSpaceDN w:val="0"/>
              <w:adjustRightInd w:val="0"/>
              <w:jc w:val="center"/>
              <w:rPr>
                <w:caps/>
              </w:rPr>
            </w:pPr>
          </w:p>
          <w:p w14:paraId="23EE3907" w14:textId="77777777" w:rsidR="008E36C9" w:rsidRPr="00BB6304" w:rsidRDefault="008E36C9" w:rsidP="00BB6304">
            <w:pPr>
              <w:autoSpaceDE w:val="0"/>
              <w:autoSpaceDN w:val="0"/>
              <w:adjustRightInd w:val="0"/>
              <w:jc w:val="center"/>
              <w:rPr>
                <w:caps/>
              </w:rPr>
            </w:pPr>
          </w:p>
          <w:p w14:paraId="050E8B34" w14:textId="77777777" w:rsidR="008E36C9" w:rsidRPr="00BB6304" w:rsidRDefault="008E36C9" w:rsidP="00BB6304">
            <w:pPr>
              <w:autoSpaceDE w:val="0"/>
              <w:autoSpaceDN w:val="0"/>
              <w:adjustRightInd w:val="0"/>
              <w:jc w:val="center"/>
              <w:rPr>
                <w:caps/>
              </w:rPr>
            </w:pPr>
          </w:p>
          <w:p w14:paraId="19FEEC36" w14:textId="77777777" w:rsidR="008E36C9" w:rsidRPr="00BB6304" w:rsidRDefault="008E36C9" w:rsidP="00BB6304">
            <w:pPr>
              <w:autoSpaceDE w:val="0"/>
              <w:autoSpaceDN w:val="0"/>
              <w:adjustRightInd w:val="0"/>
              <w:jc w:val="center"/>
              <w:rPr>
                <w:caps/>
              </w:rPr>
            </w:pPr>
            <w:r w:rsidRPr="00BB6304">
              <w:rPr>
                <w:caps/>
              </w:rPr>
              <w:sym w:font="Wingdings" w:char="F06F"/>
            </w:r>
          </w:p>
          <w:p w14:paraId="63B88E6F" w14:textId="77777777" w:rsidR="008E36C9" w:rsidRPr="00BB6304" w:rsidRDefault="008E36C9" w:rsidP="00BB6304">
            <w:pPr>
              <w:autoSpaceDE w:val="0"/>
              <w:autoSpaceDN w:val="0"/>
              <w:adjustRightInd w:val="0"/>
              <w:jc w:val="center"/>
              <w:rPr>
                <w:caps/>
              </w:rPr>
            </w:pPr>
          </w:p>
          <w:p w14:paraId="3A3D28B8" w14:textId="77777777" w:rsidR="008E36C9" w:rsidRPr="00BB6304" w:rsidRDefault="008E36C9" w:rsidP="00BB6304">
            <w:pPr>
              <w:autoSpaceDE w:val="0"/>
              <w:autoSpaceDN w:val="0"/>
              <w:adjustRightInd w:val="0"/>
              <w:jc w:val="center"/>
              <w:rPr>
                <w:caps/>
              </w:rPr>
            </w:pPr>
          </w:p>
          <w:p w14:paraId="574FE000"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2E5152F1" w14:textId="77777777" w:rsidR="008E36C9" w:rsidRPr="00BB6304" w:rsidRDefault="008E36C9" w:rsidP="00BB6304">
            <w:pPr>
              <w:autoSpaceDE w:val="0"/>
              <w:autoSpaceDN w:val="0"/>
              <w:adjustRightInd w:val="0"/>
              <w:jc w:val="center"/>
              <w:rPr>
                <w:caps/>
              </w:rPr>
            </w:pPr>
            <w:r w:rsidRPr="00BB6304">
              <w:rPr>
                <w:caps/>
              </w:rPr>
              <w:sym w:font="Wingdings" w:char="F06F"/>
            </w:r>
          </w:p>
          <w:p w14:paraId="00E7B375" w14:textId="77777777" w:rsidR="008E36C9" w:rsidRPr="00BB6304" w:rsidRDefault="008E36C9" w:rsidP="00BB6304">
            <w:pPr>
              <w:autoSpaceDE w:val="0"/>
              <w:autoSpaceDN w:val="0"/>
              <w:adjustRightInd w:val="0"/>
              <w:jc w:val="center"/>
              <w:rPr>
                <w:caps/>
              </w:rPr>
            </w:pPr>
          </w:p>
          <w:p w14:paraId="53DC430E" w14:textId="77777777" w:rsidR="008E36C9" w:rsidRPr="00BB6304" w:rsidRDefault="008E36C9" w:rsidP="00BB6304">
            <w:pPr>
              <w:autoSpaceDE w:val="0"/>
              <w:autoSpaceDN w:val="0"/>
              <w:adjustRightInd w:val="0"/>
              <w:jc w:val="center"/>
              <w:rPr>
                <w:caps/>
              </w:rPr>
            </w:pPr>
          </w:p>
          <w:p w14:paraId="440548BA" w14:textId="77777777" w:rsidR="008E36C9" w:rsidRPr="00BB6304" w:rsidRDefault="008E36C9" w:rsidP="00BB6304">
            <w:pPr>
              <w:autoSpaceDE w:val="0"/>
              <w:autoSpaceDN w:val="0"/>
              <w:adjustRightInd w:val="0"/>
              <w:jc w:val="center"/>
              <w:rPr>
                <w:caps/>
              </w:rPr>
            </w:pPr>
          </w:p>
          <w:p w14:paraId="19C3E84E" w14:textId="77777777" w:rsidR="008E36C9" w:rsidRPr="00BB6304" w:rsidRDefault="008E36C9" w:rsidP="00BB6304">
            <w:pPr>
              <w:autoSpaceDE w:val="0"/>
              <w:autoSpaceDN w:val="0"/>
              <w:adjustRightInd w:val="0"/>
              <w:jc w:val="center"/>
              <w:rPr>
                <w:caps/>
              </w:rPr>
            </w:pPr>
          </w:p>
          <w:p w14:paraId="0BB3BEEC" w14:textId="77777777" w:rsidR="008E36C9" w:rsidRPr="00BB6304" w:rsidRDefault="008E36C9" w:rsidP="00BB6304">
            <w:pPr>
              <w:autoSpaceDE w:val="0"/>
              <w:autoSpaceDN w:val="0"/>
              <w:adjustRightInd w:val="0"/>
              <w:jc w:val="center"/>
              <w:rPr>
                <w:caps/>
              </w:rPr>
            </w:pPr>
          </w:p>
          <w:p w14:paraId="09B01B43" w14:textId="77777777" w:rsidR="008E36C9" w:rsidRPr="00BB6304" w:rsidRDefault="008E36C9" w:rsidP="00BB6304">
            <w:pPr>
              <w:autoSpaceDE w:val="0"/>
              <w:autoSpaceDN w:val="0"/>
              <w:adjustRightInd w:val="0"/>
              <w:jc w:val="center"/>
              <w:rPr>
                <w:caps/>
              </w:rPr>
            </w:pPr>
          </w:p>
          <w:p w14:paraId="44127D4E" w14:textId="77777777" w:rsidR="008E36C9" w:rsidRPr="00BB6304" w:rsidRDefault="008E36C9" w:rsidP="00BB6304">
            <w:pPr>
              <w:autoSpaceDE w:val="0"/>
              <w:autoSpaceDN w:val="0"/>
              <w:adjustRightInd w:val="0"/>
              <w:jc w:val="center"/>
              <w:rPr>
                <w:caps/>
              </w:rPr>
            </w:pPr>
            <w:r w:rsidRPr="00BB6304">
              <w:rPr>
                <w:caps/>
              </w:rPr>
              <w:sym w:font="Wingdings" w:char="F06F"/>
            </w:r>
          </w:p>
          <w:p w14:paraId="145DFA5F" w14:textId="77777777" w:rsidR="008E36C9" w:rsidRPr="00BB6304" w:rsidRDefault="008E36C9" w:rsidP="00BB6304">
            <w:pPr>
              <w:autoSpaceDE w:val="0"/>
              <w:autoSpaceDN w:val="0"/>
              <w:adjustRightInd w:val="0"/>
              <w:jc w:val="center"/>
              <w:rPr>
                <w:caps/>
              </w:rPr>
            </w:pPr>
          </w:p>
          <w:p w14:paraId="745ACA9A" w14:textId="77777777" w:rsidR="008E36C9" w:rsidRPr="00BB6304" w:rsidRDefault="008E36C9" w:rsidP="00BB6304">
            <w:pPr>
              <w:autoSpaceDE w:val="0"/>
              <w:autoSpaceDN w:val="0"/>
              <w:adjustRightInd w:val="0"/>
              <w:jc w:val="center"/>
              <w:rPr>
                <w:caps/>
              </w:rPr>
            </w:pPr>
          </w:p>
          <w:p w14:paraId="5A1B69B5"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3CF5085F" w14:textId="77777777" w:rsidTr="008E36C9">
        <w:tblPrEx>
          <w:tblCellMar>
            <w:top w:w="0" w:type="dxa"/>
            <w:left w:w="108" w:type="dxa"/>
            <w:bottom w:w="0" w:type="dxa"/>
            <w:right w:w="108" w:type="dxa"/>
          </w:tblCellMar>
        </w:tblPrEx>
        <w:tc>
          <w:tcPr>
            <w:tcW w:w="8845" w:type="dxa"/>
          </w:tcPr>
          <w:p w14:paraId="3E5294BB"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BoldMT" w:hAnsi="TimesNewRomanPS-BoldMT" w:cs="TimesNewRomanPS-BoldMT"/>
                <w:b/>
                <w:bCs/>
                <w:caps/>
                <w:color w:val="365F91" w:themeColor="accent1" w:themeShade="BF"/>
                <w:sz w:val="22"/>
                <w:szCs w:val="22"/>
              </w:rPr>
              <w:t>§110.2</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Setback Thermostats</w:t>
            </w:r>
          </w:p>
          <w:p w14:paraId="0120A294" w14:textId="4D8760B2" w:rsidR="008E36C9" w:rsidRPr="00BB6304" w:rsidRDefault="008E36C9" w:rsidP="00BB6304">
            <w:pPr>
              <w:autoSpaceDE w:val="0"/>
              <w:autoSpaceDN w:val="0"/>
              <w:adjustRightInd w:val="0"/>
              <w:rPr>
                <w:rFonts w:ascii="TimesNewRomanPSMT" w:hAnsi="TimesNewRomanPSMT" w:cs="TimesNewRomanPSMT"/>
                <w:caps/>
                <w:sz w:val="22"/>
                <w:szCs w:val="22"/>
              </w:rPr>
            </w:pPr>
            <w:commentRangeStart w:id="596"/>
            <w:r w:rsidRPr="00BB6304">
              <w:rPr>
                <w:rFonts w:ascii="TimesNewRomanPSMT" w:hAnsi="TimesNewRomanPSMT" w:cs="TimesNewRomanPSMT"/>
                <w:caps/>
                <w:sz w:val="22"/>
                <w:szCs w:val="22"/>
              </w:rPr>
              <w:t xml:space="preserve">All heating or cooling systems not controlled by a central energy management control system (EMCS) shall have a setback thermostat with clock mechanism that allows the building </w:t>
            </w:r>
            <w:r w:rsidRPr="00BB6304">
              <w:rPr>
                <w:rFonts w:ascii="TimesNewRomanPSMT" w:hAnsi="TimesNewRomanPSMT" w:cs="TimesNewRomanPSMT"/>
                <w:caps/>
                <w:sz w:val="22"/>
                <w:szCs w:val="22"/>
              </w:rPr>
              <w:lastRenderedPageBreak/>
              <w:t xml:space="preserve">occupant to program the temperature setpoints for at least four periods within 24 hours. </w:t>
            </w:r>
            <w:commentRangeEnd w:id="596"/>
            <w:r w:rsidR="00D87D9F">
              <w:rPr>
                <w:rStyle w:val="CommentReference"/>
              </w:rPr>
              <w:commentReference w:id="596"/>
            </w:r>
          </w:p>
          <w:p w14:paraId="5C09B6AB" w14:textId="6F4BAE4A" w:rsidR="008E36C9" w:rsidRPr="00BB6304" w:rsidRDefault="008E36C9" w:rsidP="00BB6304">
            <w:pPr>
              <w:autoSpaceDE w:val="0"/>
              <w:autoSpaceDN w:val="0"/>
              <w:adjustRightInd w:val="0"/>
              <w:rPr>
                <w:caps/>
              </w:rPr>
            </w:pPr>
            <w:commentRangeStart w:id="597"/>
            <w:del w:id="598" w:author="Lalor, Ben NOR [2]" w:date="2021-01-05T13:11: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c</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Gravity gas wall and/or floor heaters, gravity room heaters, noncentral electric heaters, fireplaces or decorative gas appliances, wood stoves, room air conditioners, and room air-conditioner heat pumps.</w:delText>
              </w:r>
            </w:del>
            <w:commentRangeEnd w:id="597"/>
            <w:r w:rsidR="00D87D9F">
              <w:rPr>
                <w:rStyle w:val="CommentReference"/>
              </w:rPr>
              <w:commentReference w:id="597"/>
            </w:r>
          </w:p>
        </w:tc>
        <w:tc>
          <w:tcPr>
            <w:tcW w:w="810" w:type="dxa"/>
          </w:tcPr>
          <w:p w14:paraId="6B3026AF" w14:textId="77777777" w:rsidR="008E36C9" w:rsidRPr="00BB6304" w:rsidRDefault="008E36C9" w:rsidP="00BB6304">
            <w:pPr>
              <w:autoSpaceDE w:val="0"/>
              <w:autoSpaceDN w:val="0"/>
              <w:adjustRightInd w:val="0"/>
              <w:jc w:val="center"/>
              <w:rPr>
                <w:caps/>
              </w:rPr>
            </w:pPr>
            <w:r w:rsidRPr="00BB6304">
              <w:rPr>
                <w:caps/>
              </w:rPr>
              <w:lastRenderedPageBreak/>
              <w:sym w:font="Wingdings" w:char="F06F"/>
            </w:r>
          </w:p>
          <w:p w14:paraId="314903BB" w14:textId="77777777" w:rsidR="008E36C9" w:rsidRPr="00BB6304" w:rsidRDefault="008E36C9" w:rsidP="00BB6304">
            <w:pPr>
              <w:autoSpaceDE w:val="0"/>
              <w:autoSpaceDN w:val="0"/>
              <w:adjustRightInd w:val="0"/>
              <w:jc w:val="center"/>
              <w:rPr>
                <w:caps/>
              </w:rPr>
            </w:pPr>
          </w:p>
          <w:p w14:paraId="5920F606" w14:textId="77777777" w:rsidR="008E36C9" w:rsidRPr="00BB6304" w:rsidRDefault="008E36C9" w:rsidP="00BB6304">
            <w:pPr>
              <w:autoSpaceDE w:val="0"/>
              <w:autoSpaceDN w:val="0"/>
              <w:adjustRightInd w:val="0"/>
              <w:jc w:val="center"/>
              <w:rPr>
                <w:caps/>
              </w:rPr>
            </w:pPr>
          </w:p>
          <w:p w14:paraId="608B1CE5" w14:textId="77777777" w:rsidR="008E36C9" w:rsidRPr="00BB6304" w:rsidRDefault="008E36C9" w:rsidP="00BB6304">
            <w:pPr>
              <w:autoSpaceDE w:val="0"/>
              <w:autoSpaceDN w:val="0"/>
              <w:adjustRightInd w:val="0"/>
              <w:jc w:val="center"/>
              <w:rPr>
                <w:caps/>
              </w:rPr>
            </w:pPr>
          </w:p>
          <w:p w14:paraId="53E0596D" w14:textId="77777777" w:rsidR="008E36C9" w:rsidRPr="00BB6304" w:rsidRDefault="008E36C9" w:rsidP="00BB6304">
            <w:pPr>
              <w:autoSpaceDE w:val="0"/>
              <w:autoSpaceDN w:val="0"/>
              <w:adjustRightInd w:val="0"/>
              <w:jc w:val="center"/>
              <w:rPr>
                <w:caps/>
              </w:rPr>
            </w:pPr>
          </w:p>
          <w:p w14:paraId="60D39B70"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lastRenderedPageBreak/>
              <w:sym w:font="Wingdings" w:char="F06F"/>
            </w:r>
          </w:p>
        </w:tc>
        <w:tc>
          <w:tcPr>
            <w:tcW w:w="834" w:type="dxa"/>
          </w:tcPr>
          <w:p w14:paraId="30FF06A8" w14:textId="77777777" w:rsidR="008E36C9" w:rsidRPr="00BB6304" w:rsidRDefault="008E36C9" w:rsidP="00BB6304">
            <w:pPr>
              <w:autoSpaceDE w:val="0"/>
              <w:autoSpaceDN w:val="0"/>
              <w:adjustRightInd w:val="0"/>
              <w:jc w:val="center"/>
              <w:rPr>
                <w:caps/>
              </w:rPr>
            </w:pPr>
            <w:r w:rsidRPr="00BB6304">
              <w:rPr>
                <w:caps/>
              </w:rPr>
              <w:lastRenderedPageBreak/>
              <w:sym w:font="Wingdings" w:char="F06F"/>
            </w:r>
          </w:p>
          <w:p w14:paraId="42AF353F" w14:textId="77777777" w:rsidR="008E36C9" w:rsidRPr="00BB6304" w:rsidRDefault="008E36C9" w:rsidP="00BB6304">
            <w:pPr>
              <w:autoSpaceDE w:val="0"/>
              <w:autoSpaceDN w:val="0"/>
              <w:adjustRightInd w:val="0"/>
              <w:jc w:val="center"/>
              <w:rPr>
                <w:caps/>
              </w:rPr>
            </w:pPr>
          </w:p>
          <w:p w14:paraId="569A8009" w14:textId="77777777" w:rsidR="008E36C9" w:rsidRPr="00BB6304" w:rsidRDefault="008E36C9" w:rsidP="00BB6304">
            <w:pPr>
              <w:autoSpaceDE w:val="0"/>
              <w:autoSpaceDN w:val="0"/>
              <w:adjustRightInd w:val="0"/>
              <w:jc w:val="center"/>
              <w:rPr>
                <w:caps/>
              </w:rPr>
            </w:pPr>
          </w:p>
          <w:p w14:paraId="002EC46C" w14:textId="77777777" w:rsidR="008E36C9" w:rsidRPr="00BB6304" w:rsidRDefault="008E36C9" w:rsidP="00BB6304">
            <w:pPr>
              <w:autoSpaceDE w:val="0"/>
              <w:autoSpaceDN w:val="0"/>
              <w:adjustRightInd w:val="0"/>
              <w:jc w:val="center"/>
              <w:rPr>
                <w:caps/>
              </w:rPr>
            </w:pPr>
          </w:p>
          <w:p w14:paraId="1D320CF9" w14:textId="77777777" w:rsidR="008E36C9" w:rsidRPr="00BB6304" w:rsidRDefault="008E36C9" w:rsidP="00BB6304">
            <w:pPr>
              <w:autoSpaceDE w:val="0"/>
              <w:autoSpaceDN w:val="0"/>
              <w:adjustRightInd w:val="0"/>
              <w:jc w:val="center"/>
              <w:rPr>
                <w:caps/>
              </w:rPr>
            </w:pPr>
          </w:p>
          <w:p w14:paraId="2428669B"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lastRenderedPageBreak/>
              <w:sym w:font="Wingdings" w:char="F06F"/>
            </w:r>
          </w:p>
        </w:tc>
      </w:tr>
      <w:tr w:rsidR="008E36C9" w:rsidRPr="00BB6304" w14:paraId="58DDCDB0" w14:textId="77777777" w:rsidTr="008E36C9">
        <w:tblPrEx>
          <w:tblCellMar>
            <w:top w:w="0" w:type="dxa"/>
            <w:left w:w="108" w:type="dxa"/>
            <w:bottom w:w="0" w:type="dxa"/>
            <w:right w:w="108" w:type="dxa"/>
          </w:tblCellMar>
        </w:tblPrEx>
        <w:tc>
          <w:tcPr>
            <w:tcW w:w="8845" w:type="dxa"/>
          </w:tcPr>
          <w:p w14:paraId="1F4F09F8"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599"/>
            <w:r w:rsidRPr="00BB6304">
              <w:rPr>
                <w:rFonts w:ascii="TimesNewRomanPSMT" w:hAnsi="TimesNewRomanPSMT" w:cs="TimesNewRomanPSMT"/>
                <w:b/>
                <w:caps/>
                <w:color w:val="365F91" w:themeColor="accent1" w:themeShade="BF"/>
                <w:sz w:val="22"/>
                <w:szCs w:val="22"/>
              </w:rPr>
              <w:lastRenderedPageBreak/>
              <w:t>§110.2(</w:t>
            </w:r>
            <w:r w:rsidRPr="00BB6304">
              <w:rPr>
                <w:rFonts w:ascii="TimesNewRomanPSMT" w:hAnsi="TimesNewRomanPSMT" w:cs="TimesNewRomanPSMT"/>
                <w:b/>
                <w:color w:val="365F91" w:themeColor="accent1" w:themeShade="BF"/>
                <w:sz w:val="22"/>
                <w:szCs w:val="22"/>
              </w:rPr>
              <w:t>d</w:t>
            </w:r>
            <w:r w:rsidRPr="00BB6304">
              <w:rPr>
                <w:rFonts w:ascii="TimesNewRomanPSMT" w:hAnsi="TimesNewRomanPSMT" w:cs="TimesNewRomanPSMT"/>
                <w:b/>
                <w:caps/>
                <w:color w:val="365F91" w:themeColor="accent1" w:themeShade="BF"/>
                <w:sz w:val="22"/>
                <w:szCs w:val="22"/>
              </w:rPr>
              <w:t xml:space="preserve">) </w:t>
            </w:r>
            <w:r w:rsidRPr="00BB6304">
              <w:rPr>
                <w:rFonts w:ascii="TimesNewRomanPS-BoldMT" w:hAnsi="TimesNewRomanPS-BoldMT" w:cs="TimesNewRomanPS-BoldMT"/>
                <w:b/>
                <w:bCs/>
                <w:caps/>
                <w:sz w:val="22"/>
                <w:szCs w:val="22"/>
              </w:rPr>
              <w:t>FURNACE Standby Loss Controls</w:t>
            </w:r>
          </w:p>
          <w:p w14:paraId="363E2053"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 xml:space="preserve">Gas- and oil-fired forced air furnaces with input ≥225,000 Btu/hr shall HAVE THE FOLLOWING: </w:t>
            </w:r>
          </w:p>
          <w:p w14:paraId="086AD098"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an intermittent ignition or interrupted device (IID) </w:t>
            </w:r>
          </w:p>
          <w:p w14:paraId="04D112CA" w14:textId="77777777" w:rsidR="008E36C9" w:rsidRPr="006729E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power venting or a flue damper (A vent damper MAY BE USED INSTEAD OF a flue damper IF combustion air is drawn from </w:t>
            </w:r>
            <w:r w:rsidRPr="006729E4">
              <w:rPr>
                <w:rFonts w:ascii="TimesNewRomanPSMT" w:hAnsi="TimesNewRomanPSMT" w:cs="TimesNewRomanPSMT"/>
                <w:caps/>
                <w:sz w:val="22"/>
                <w:szCs w:val="22"/>
              </w:rPr>
              <w:t>conditioned space.)</w:t>
            </w:r>
          </w:p>
          <w:p w14:paraId="63CA925E" w14:textId="3F43372A" w:rsidR="008E36C9" w:rsidRPr="00BB6304" w:rsidRDefault="008E36C9" w:rsidP="002708A7">
            <w:pPr>
              <w:numPr>
                <w:ilvl w:val="0"/>
                <w:numId w:val="1"/>
              </w:numPr>
              <w:autoSpaceDE w:val="0"/>
              <w:autoSpaceDN w:val="0"/>
              <w:adjustRightInd w:val="0"/>
              <w:ind w:left="252" w:hanging="180"/>
              <w:contextualSpacing/>
              <w:rPr>
                <w:caps/>
              </w:rPr>
            </w:pPr>
            <w:r w:rsidRPr="006729E4">
              <w:rPr>
                <w:rFonts w:ascii="TimesNewRomanPSMT" w:hAnsi="TimesNewRomanPSMT" w:cs="TimesNewRomanPSMT"/>
                <w:caps/>
                <w:sz w:val="22"/>
                <w:szCs w:val="22"/>
              </w:rPr>
              <w:t>All furnaces not located within the conditioned space (including electric furnaces) shall have jacket losses ≤ 0.75</w:t>
            </w:r>
            <w:r>
              <w:rPr>
                <w:rFonts w:ascii="TimesNewRomanPSMT" w:hAnsi="TimesNewRomanPSMT" w:cs="TimesNewRomanPSMT"/>
                <w:caps/>
                <w:sz w:val="22"/>
                <w:szCs w:val="22"/>
              </w:rPr>
              <w:t>%</w:t>
            </w:r>
            <w:r w:rsidRPr="006729E4">
              <w:rPr>
                <w:rFonts w:ascii="TimesNewRomanPSMT" w:hAnsi="TimesNewRomanPSMT" w:cs="TimesNewRomanPSMT"/>
                <w:caps/>
                <w:sz w:val="22"/>
                <w:szCs w:val="22"/>
              </w:rPr>
              <w:t xml:space="preserve"> of the input rating.</w:t>
            </w:r>
            <w:commentRangeEnd w:id="599"/>
            <w:r w:rsidR="0000164E">
              <w:rPr>
                <w:rStyle w:val="CommentReference"/>
              </w:rPr>
              <w:commentReference w:id="599"/>
            </w:r>
          </w:p>
        </w:tc>
        <w:tc>
          <w:tcPr>
            <w:tcW w:w="810" w:type="dxa"/>
          </w:tcPr>
          <w:p w14:paraId="4B8556FA"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556683DE"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5C16AA3F" w14:textId="77777777" w:rsidTr="008E36C9">
        <w:tblPrEx>
          <w:tblCellMar>
            <w:top w:w="0" w:type="dxa"/>
            <w:left w:w="108" w:type="dxa"/>
            <w:bottom w:w="0" w:type="dxa"/>
            <w:right w:w="108" w:type="dxa"/>
          </w:tblCellMar>
        </w:tblPrEx>
        <w:tc>
          <w:tcPr>
            <w:tcW w:w="8845" w:type="dxa"/>
          </w:tcPr>
          <w:p w14:paraId="5028C44F"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00"/>
            <w:r w:rsidRPr="00BB6304">
              <w:rPr>
                <w:rFonts w:ascii="TimesNewRomanPSMT" w:hAnsi="TimesNewRomanPSMT" w:cs="TimesNewRomanPSMT"/>
                <w:b/>
                <w:caps/>
                <w:color w:val="365F91" w:themeColor="accent1" w:themeShade="BF"/>
                <w:sz w:val="22"/>
                <w:szCs w:val="22"/>
              </w:rPr>
              <w:t>§110.2(</w:t>
            </w:r>
            <w:r w:rsidRPr="00BB6304">
              <w:rPr>
                <w:rFonts w:ascii="TimesNewRomanPSMT" w:hAnsi="TimesNewRomanPSMT" w:cs="TimesNewRomanPSMT"/>
                <w:b/>
                <w:color w:val="365F91" w:themeColor="accent1" w:themeShade="BF"/>
                <w:sz w:val="22"/>
                <w:szCs w:val="22"/>
              </w:rPr>
              <w:t>e</w:t>
            </w:r>
            <w:r w:rsidRPr="00BB6304">
              <w:rPr>
                <w:rFonts w:ascii="TimesNewRomanPSMT" w:hAnsi="TimesNewRomanPSMT" w:cs="TimesNewRomanPSMT"/>
                <w:b/>
                <w:caps/>
                <w:color w:val="365F91" w:themeColor="accent1" w:themeShade="BF"/>
                <w:sz w:val="22"/>
                <w:szCs w:val="22"/>
              </w:rPr>
              <w:t xml:space="preserve">) </w:t>
            </w:r>
            <w:r w:rsidRPr="00BB6304">
              <w:rPr>
                <w:rFonts w:ascii="TimesNewRomanPS-BoldMT" w:hAnsi="TimesNewRomanPS-BoldMT" w:cs="TimesNewRomanPS-BoldMT"/>
                <w:b/>
                <w:bCs/>
                <w:caps/>
                <w:sz w:val="22"/>
                <w:szCs w:val="22"/>
              </w:rPr>
              <w:t xml:space="preserve">Open and </w:t>
            </w:r>
            <w:proofErr w:type="gramStart"/>
            <w:r w:rsidRPr="00BB6304">
              <w:rPr>
                <w:rFonts w:ascii="TimesNewRomanPS-BoldMT" w:hAnsi="TimesNewRomanPS-BoldMT" w:cs="TimesNewRomanPS-BoldMT"/>
                <w:b/>
                <w:bCs/>
                <w:caps/>
                <w:sz w:val="22"/>
                <w:szCs w:val="22"/>
              </w:rPr>
              <w:t>Closed Circuit</w:t>
            </w:r>
            <w:proofErr w:type="gramEnd"/>
            <w:r w:rsidRPr="00BB6304">
              <w:rPr>
                <w:rFonts w:ascii="TimesNewRomanPS-BoldMT" w:hAnsi="TimesNewRomanPS-BoldMT" w:cs="TimesNewRomanPS-BoldMT"/>
                <w:b/>
                <w:bCs/>
                <w:caps/>
                <w:sz w:val="22"/>
                <w:szCs w:val="22"/>
              </w:rPr>
              <w:t xml:space="preserve"> Cooling Towers</w:t>
            </w:r>
          </w:p>
          <w:p w14:paraId="46FFEFB4"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 xml:space="preserve">All open and </w:t>
            </w:r>
            <w:proofErr w:type="gramStart"/>
            <w:r w:rsidRPr="00BB6304">
              <w:rPr>
                <w:rFonts w:ascii="TimesNewRomanPSMT" w:hAnsi="TimesNewRomanPSMT" w:cs="TimesNewRomanPSMT"/>
                <w:caps/>
                <w:sz w:val="22"/>
                <w:szCs w:val="22"/>
              </w:rPr>
              <w:t>closed circuit</w:t>
            </w:r>
            <w:proofErr w:type="gramEnd"/>
            <w:r w:rsidRPr="00BB6304">
              <w:rPr>
                <w:rFonts w:ascii="TimesNewRomanPSMT" w:hAnsi="TimesNewRomanPSMT" w:cs="TimesNewRomanPSMT"/>
                <w:caps/>
                <w:sz w:val="22"/>
                <w:szCs w:val="22"/>
              </w:rPr>
              <w:t xml:space="preserve"> cooling tower installations shall have: </w:t>
            </w:r>
          </w:p>
          <w:p w14:paraId="639BA089"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Conductivity or Flow-based Controls that maximize cycles of concentration based on water quality conditions.</w:t>
            </w:r>
          </w:p>
          <w:p w14:paraId="646A80EF"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Documentation of maximum achievable cycles of concentration</w:t>
            </w:r>
          </w:p>
          <w:p w14:paraId="64E13081"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Flow Meter with analog output for flow either hardwired or available through a gateway on the makeup water line.</w:t>
            </w:r>
          </w:p>
          <w:p w14:paraId="2E0EC358"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Overflow Alarm to prevent overflow of the sump in case of makeup water valve failure.</w:t>
            </w:r>
          </w:p>
          <w:p w14:paraId="0768D1D3"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Efficient Drift Eliminators that achieve drift reduction to 0.002% of the circulated water volume for counter-flow towers and 0.005% for cross-flow towers</w:t>
            </w:r>
            <w:commentRangeEnd w:id="600"/>
            <w:r w:rsidR="00FC4211">
              <w:rPr>
                <w:rStyle w:val="CommentReference"/>
              </w:rPr>
              <w:commentReference w:id="600"/>
            </w:r>
            <w:r w:rsidRPr="00BB6304">
              <w:rPr>
                <w:rFonts w:ascii="TimesNewRomanPSMT" w:hAnsi="TimesNewRomanPSMT" w:cs="TimesNewRomanPSMT"/>
                <w:caps/>
                <w:sz w:val="22"/>
                <w:szCs w:val="22"/>
              </w:rPr>
              <w:t>.</w:t>
            </w:r>
          </w:p>
          <w:p w14:paraId="5B4650BC" w14:textId="4E175134" w:rsidR="008E36C9" w:rsidRPr="00BB6304" w:rsidRDefault="008E36C9" w:rsidP="00BB6304">
            <w:pPr>
              <w:autoSpaceDE w:val="0"/>
              <w:autoSpaceDN w:val="0"/>
              <w:adjustRightInd w:val="0"/>
              <w:ind w:left="72"/>
              <w:rPr>
                <w:caps/>
                <w:color w:val="000000" w:themeColor="text1"/>
              </w:rPr>
            </w:pPr>
            <w:del w:id="601" w:author="Lalor, Ben NOR [2]" w:date="2021-01-05T13:11: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e</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Towers with rated capacity &lt; 150 tons.</w:delText>
              </w:r>
            </w:del>
          </w:p>
        </w:tc>
        <w:tc>
          <w:tcPr>
            <w:tcW w:w="810" w:type="dxa"/>
          </w:tcPr>
          <w:p w14:paraId="55D9AF17" w14:textId="77777777" w:rsidR="008E36C9" w:rsidRPr="00BB6304" w:rsidRDefault="008E36C9" w:rsidP="00BB6304">
            <w:pPr>
              <w:autoSpaceDE w:val="0"/>
              <w:autoSpaceDN w:val="0"/>
              <w:adjustRightInd w:val="0"/>
              <w:jc w:val="center"/>
              <w:rPr>
                <w:caps/>
              </w:rPr>
            </w:pPr>
            <w:r w:rsidRPr="00BB6304">
              <w:rPr>
                <w:caps/>
              </w:rPr>
              <w:sym w:font="Wingdings" w:char="F06F"/>
            </w:r>
          </w:p>
          <w:p w14:paraId="1B1EDEE6" w14:textId="77777777" w:rsidR="008E36C9" w:rsidRPr="00BB6304" w:rsidRDefault="008E36C9" w:rsidP="00BB6304">
            <w:pPr>
              <w:autoSpaceDE w:val="0"/>
              <w:autoSpaceDN w:val="0"/>
              <w:adjustRightInd w:val="0"/>
              <w:jc w:val="center"/>
              <w:rPr>
                <w:caps/>
              </w:rPr>
            </w:pPr>
          </w:p>
          <w:p w14:paraId="0A59D35B" w14:textId="77777777" w:rsidR="008E36C9" w:rsidRPr="00BB6304" w:rsidRDefault="008E36C9" w:rsidP="00BB6304">
            <w:pPr>
              <w:autoSpaceDE w:val="0"/>
              <w:autoSpaceDN w:val="0"/>
              <w:adjustRightInd w:val="0"/>
              <w:jc w:val="center"/>
              <w:rPr>
                <w:caps/>
              </w:rPr>
            </w:pPr>
          </w:p>
          <w:p w14:paraId="330E0D92" w14:textId="77777777" w:rsidR="008E36C9" w:rsidRPr="00BB6304" w:rsidRDefault="008E36C9" w:rsidP="00BB6304">
            <w:pPr>
              <w:autoSpaceDE w:val="0"/>
              <w:autoSpaceDN w:val="0"/>
              <w:adjustRightInd w:val="0"/>
              <w:jc w:val="center"/>
              <w:rPr>
                <w:caps/>
              </w:rPr>
            </w:pPr>
          </w:p>
          <w:p w14:paraId="3D2B66C4" w14:textId="77777777" w:rsidR="008E36C9" w:rsidRPr="00BB6304" w:rsidRDefault="008E36C9" w:rsidP="00BB6304">
            <w:pPr>
              <w:autoSpaceDE w:val="0"/>
              <w:autoSpaceDN w:val="0"/>
              <w:adjustRightInd w:val="0"/>
              <w:jc w:val="center"/>
              <w:rPr>
                <w:caps/>
              </w:rPr>
            </w:pPr>
          </w:p>
          <w:p w14:paraId="4512470B" w14:textId="77777777" w:rsidR="008E36C9" w:rsidRPr="00BB6304" w:rsidRDefault="008E36C9" w:rsidP="00BB6304">
            <w:pPr>
              <w:autoSpaceDE w:val="0"/>
              <w:autoSpaceDN w:val="0"/>
              <w:adjustRightInd w:val="0"/>
              <w:jc w:val="center"/>
              <w:rPr>
                <w:caps/>
              </w:rPr>
            </w:pPr>
          </w:p>
          <w:p w14:paraId="693C42AA" w14:textId="77777777" w:rsidR="008E36C9" w:rsidRPr="00BB6304" w:rsidRDefault="008E36C9" w:rsidP="00BB6304">
            <w:pPr>
              <w:autoSpaceDE w:val="0"/>
              <w:autoSpaceDN w:val="0"/>
              <w:adjustRightInd w:val="0"/>
              <w:jc w:val="center"/>
              <w:rPr>
                <w:caps/>
              </w:rPr>
            </w:pPr>
          </w:p>
          <w:p w14:paraId="47D67383" w14:textId="77777777" w:rsidR="008E36C9" w:rsidRPr="00BB6304" w:rsidRDefault="008E36C9" w:rsidP="00BB6304">
            <w:pPr>
              <w:autoSpaceDE w:val="0"/>
              <w:autoSpaceDN w:val="0"/>
              <w:adjustRightInd w:val="0"/>
              <w:jc w:val="center"/>
              <w:rPr>
                <w:caps/>
              </w:rPr>
            </w:pPr>
          </w:p>
          <w:p w14:paraId="091A36D2" w14:textId="77777777" w:rsidR="008E36C9" w:rsidRPr="00BB6304" w:rsidRDefault="008E36C9" w:rsidP="00BB6304">
            <w:pPr>
              <w:autoSpaceDE w:val="0"/>
              <w:autoSpaceDN w:val="0"/>
              <w:adjustRightInd w:val="0"/>
              <w:jc w:val="center"/>
              <w:rPr>
                <w:caps/>
              </w:rPr>
            </w:pPr>
          </w:p>
          <w:p w14:paraId="4DB5BBAE" w14:textId="77777777" w:rsidR="008E36C9" w:rsidRPr="00BB6304" w:rsidRDefault="008E36C9" w:rsidP="00BB6304">
            <w:pPr>
              <w:autoSpaceDE w:val="0"/>
              <w:autoSpaceDN w:val="0"/>
              <w:adjustRightInd w:val="0"/>
              <w:jc w:val="center"/>
              <w:rPr>
                <w:caps/>
              </w:rPr>
            </w:pPr>
          </w:p>
          <w:p w14:paraId="4FEDCE30" w14:textId="77777777" w:rsidR="008E36C9" w:rsidRPr="00BB6304" w:rsidRDefault="008E36C9" w:rsidP="00BB6304">
            <w:pPr>
              <w:autoSpaceDE w:val="0"/>
              <w:autoSpaceDN w:val="0"/>
              <w:adjustRightInd w:val="0"/>
              <w:jc w:val="center"/>
              <w:rPr>
                <w:caps/>
              </w:rPr>
            </w:pPr>
          </w:p>
          <w:p w14:paraId="710BE851" w14:textId="77777777" w:rsidR="008E36C9" w:rsidRPr="00BB6304" w:rsidRDefault="008E36C9" w:rsidP="00BB6304">
            <w:pPr>
              <w:autoSpaceDE w:val="0"/>
              <w:autoSpaceDN w:val="0"/>
              <w:adjustRightInd w:val="0"/>
              <w:jc w:val="center"/>
              <w:rPr>
                <w:caps/>
              </w:rPr>
            </w:pPr>
          </w:p>
          <w:p w14:paraId="70DC664E"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color w:val="000000" w:themeColor="text1"/>
                <w:sz w:val="22"/>
              </w:rPr>
              <w:sym w:font="Wingdings" w:char="F06F"/>
            </w:r>
          </w:p>
        </w:tc>
        <w:tc>
          <w:tcPr>
            <w:tcW w:w="834" w:type="dxa"/>
          </w:tcPr>
          <w:p w14:paraId="524DBA57" w14:textId="77777777" w:rsidR="008E36C9" w:rsidRPr="00BB6304" w:rsidRDefault="008E36C9" w:rsidP="00BB6304">
            <w:pPr>
              <w:autoSpaceDE w:val="0"/>
              <w:autoSpaceDN w:val="0"/>
              <w:adjustRightInd w:val="0"/>
              <w:jc w:val="center"/>
              <w:rPr>
                <w:caps/>
              </w:rPr>
            </w:pPr>
            <w:r w:rsidRPr="00BB6304">
              <w:rPr>
                <w:caps/>
              </w:rPr>
              <w:sym w:font="Wingdings" w:char="F06F"/>
            </w:r>
          </w:p>
          <w:p w14:paraId="0AF28D20" w14:textId="77777777" w:rsidR="008E36C9" w:rsidRPr="00BB6304" w:rsidRDefault="008E36C9" w:rsidP="00BB6304">
            <w:pPr>
              <w:autoSpaceDE w:val="0"/>
              <w:autoSpaceDN w:val="0"/>
              <w:adjustRightInd w:val="0"/>
              <w:jc w:val="center"/>
              <w:rPr>
                <w:caps/>
              </w:rPr>
            </w:pPr>
          </w:p>
          <w:p w14:paraId="161CBF39" w14:textId="77777777" w:rsidR="008E36C9" w:rsidRPr="00BB6304" w:rsidRDefault="008E36C9" w:rsidP="00BB6304">
            <w:pPr>
              <w:autoSpaceDE w:val="0"/>
              <w:autoSpaceDN w:val="0"/>
              <w:adjustRightInd w:val="0"/>
              <w:jc w:val="center"/>
              <w:rPr>
                <w:caps/>
              </w:rPr>
            </w:pPr>
          </w:p>
          <w:p w14:paraId="67E0A2D4" w14:textId="77777777" w:rsidR="008E36C9" w:rsidRPr="00BB6304" w:rsidRDefault="008E36C9" w:rsidP="00BB6304">
            <w:pPr>
              <w:autoSpaceDE w:val="0"/>
              <w:autoSpaceDN w:val="0"/>
              <w:adjustRightInd w:val="0"/>
              <w:jc w:val="center"/>
              <w:rPr>
                <w:caps/>
              </w:rPr>
            </w:pPr>
          </w:p>
          <w:p w14:paraId="2FD396E7" w14:textId="77777777" w:rsidR="008E36C9" w:rsidRPr="00BB6304" w:rsidRDefault="008E36C9" w:rsidP="00BB6304">
            <w:pPr>
              <w:autoSpaceDE w:val="0"/>
              <w:autoSpaceDN w:val="0"/>
              <w:adjustRightInd w:val="0"/>
              <w:jc w:val="center"/>
              <w:rPr>
                <w:caps/>
              </w:rPr>
            </w:pPr>
          </w:p>
          <w:p w14:paraId="6350E75E" w14:textId="77777777" w:rsidR="008E36C9" w:rsidRPr="00BB6304" w:rsidRDefault="008E36C9" w:rsidP="00BB6304">
            <w:pPr>
              <w:autoSpaceDE w:val="0"/>
              <w:autoSpaceDN w:val="0"/>
              <w:adjustRightInd w:val="0"/>
              <w:jc w:val="center"/>
              <w:rPr>
                <w:caps/>
              </w:rPr>
            </w:pPr>
          </w:p>
          <w:p w14:paraId="31C8FDFB" w14:textId="77777777" w:rsidR="008E36C9" w:rsidRPr="00BB6304" w:rsidRDefault="008E36C9" w:rsidP="00BB6304">
            <w:pPr>
              <w:autoSpaceDE w:val="0"/>
              <w:autoSpaceDN w:val="0"/>
              <w:adjustRightInd w:val="0"/>
              <w:jc w:val="center"/>
              <w:rPr>
                <w:caps/>
              </w:rPr>
            </w:pPr>
          </w:p>
          <w:p w14:paraId="06C45131" w14:textId="77777777" w:rsidR="008E36C9" w:rsidRPr="00BB6304" w:rsidRDefault="008E36C9" w:rsidP="00BB6304">
            <w:pPr>
              <w:autoSpaceDE w:val="0"/>
              <w:autoSpaceDN w:val="0"/>
              <w:adjustRightInd w:val="0"/>
              <w:jc w:val="center"/>
              <w:rPr>
                <w:caps/>
              </w:rPr>
            </w:pPr>
          </w:p>
          <w:p w14:paraId="346B7176" w14:textId="77777777" w:rsidR="008E36C9" w:rsidRPr="00BB6304" w:rsidRDefault="008E36C9" w:rsidP="00BB6304">
            <w:pPr>
              <w:autoSpaceDE w:val="0"/>
              <w:autoSpaceDN w:val="0"/>
              <w:adjustRightInd w:val="0"/>
              <w:jc w:val="center"/>
              <w:rPr>
                <w:caps/>
              </w:rPr>
            </w:pPr>
          </w:p>
          <w:p w14:paraId="18EC793C" w14:textId="77777777" w:rsidR="008E36C9" w:rsidRPr="00BB6304" w:rsidRDefault="008E36C9" w:rsidP="00BB6304">
            <w:pPr>
              <w:autoSpaceDE w:val="0"/>
              <w:autoSpaceDN w:val="0"/>
              <w:adjustRightInd w:val="0"/>
              <w:jc w:val="center"/>
              <w:rPr>
                <w:caps/>
              </w:rPr>
            </w:pPr>
          </w:p>
          <w:p w14:paraId="42F3C392" w14:textId="77777777" w:rsidR="008E36C9" w:rsidRPr="00BB6304" w:rsidRDefault="008E36C9" w:rsidP="00BB6304">
            <w:pPr>
              <w:autoSpaceDE w:val="0"/>
              <w:autoSpaceDN w:val="0"/>
              <w:adjustRightInd w:val="0"/>
              <w:jc w:val="center"/>
              <w:rPr>
                <w:caps/>
              </w:rPr>
            </w:pPr>
          </w:p>
          <w:p w14:paraId="1CA28A8A" w14:textId="77777777" w:rsidR="008E36C9" w:rsidRPr="00BB6304" w:rsidRDefault="008E36C9" w:rsidP="00BB6304">
            <w:pPr>
              <w:autoSpaceDE w:val="0"/>
              <w:autoSpaceDN w:val="0"/>
              <w:adjustRightInd w:val="0"/>
              <w:jc w:val="center"/>
              <w:rPr>
                <w:caps/>
              </w:rPr>
            </w:pPr>
          </w:p>
          <w:p w14:paraId="22A98316"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color w:val="000000" w:themeColor="text1"/>
                <w:sz w:val="22"/>
              </w:rPr>
              <w:sym w:font="Wingdings" w:char="F06F"/>
            </w:r>
          </w:p>
        </w:tc>
      </w:tr>
      <w:tr w:rsidR="008E36C9" w:rsidRPr="00BB6304" w14:paraId="5ECCBC40" w14:textId="77777777" w:rsidTr="008E36C9">
        <w:tblPrEx>
          <w:tblCellMar>
            <w:top w:w="0" w:type="dxa"/>
            <w:left w:w="108" w:type="dxa"/>
            <w:bottom w:w="0" w:type="dxa"/>
            <w:right w:w="108" w:type="dxa"/>
          </w:tblCellMar>
        </w:tblPrEx>
        <w:tc>
          <w:tcPr>
            <w:tcW w:w="8845" w:type="dxa"/>
          </w:tcPr>
          <w:p w14:paraId="6C8E291F" w14:textId="6A4B167A" w:rsidR="008E36C9" w:rsidRPr="00BB6304" w:rsidRDefault="008E36C9" w:rsidP="00BB6304">
            <w:pPr>
              <w:autoSpaceDE w:val="0"/>
              <w:autoSpaceDN w:val="0"/>
              <w:adjustRightInd w:val="0"/>
              <w:rPr>
                <w:rFonts w:ascii="TimesNewRomanPSMT" w:hAnsi="TimesNewRomanPSMT" w:cs="TimesNewRomanPSMT"/>
                <w:b/>
                <w:caps/>
                <w:sz w:val="22"/>
                <w:szCs w:val="22"/>
              </w:rPr>
            </w:pPr>
            <w:commentRangeStart w:id="602"/>
            <w:r w:rsidRPr="00BB6304">
              <w:rPr>
                <w:rFonts w:ascii="TimesNewRomanPSMT" w:hAnsi="TimesNewRomanPSMT" w:cs="TimesNewRomanPSMT"/>
                <w:b/>
                <w:caps/>
                <w:color w:val="365F91" w:themeColor="accent1" w:themeShade="BF"/>
                <w:sz w:val="22"/>
                <w:szCs w:val="22"/>
              </w:rPr>
              <w:t>§110.2(</w:t>
            </w:r>
            <w:r w:rsidRPr="00BB6304">
              <w:rPr>
                <w:rFonts w:ascii="TimesNewRomanPSMT" w:hAnsi="TimesNewRomanPSMT" w:cs="TimesNewRomanPSMT"/>
                <w:b/>
                <w:color w:val="365F91" w:themeColor="accent1" w:themeShade="BF"/>
                <w:sz w:val="22"/>
                <w:szCs w:val="22"/>
              </w:rPr>
              <w:t>f</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Low leakage air-handling units (AHUs)</w:t>
            </w:r>
          </w:p>
          <w:p w14:paraId="24CC7C3B"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 xml:space="preserve">for Projects taking compliance credit using the performance path, AHU manufacturer shall certify to the energy commission that ahu meets the following specifications per </w:t>
            </w:r>
            <w:r w:rsidRPr="00BB6304">
              <w:rPr>
                <w:rFonts w:ascii="TimesNewRomanPSMT" w:hAnsi="TimesNewRomanPSMT" w:cs="TimesNewRomanPSMT"/>
                <w:b/>
                <w:caps/>
                <w:color w:val="365F91" w:themeColor="accent1" w:themeShade="BF"/>
                <w:sz w:val="22"/>
                <w:szCs w:val="22"/>
              </w:rPr>
              <w:t>reference joint appendix Ja9</w:t>
            </w:r>
            <w:r w:rsidRPr="00BB6304">
              <w:rPr>
                <w:rFonts w:ascii="TimesNewRomanPSMT" w:hAnsi="TimesNewRomanPSMT" w:cs="TimesNewRomanPSMT"/>
                <w:caps/>
                <w:sz w:val="22"/>
                <w:szCs w:val="22"/>
              </w:rPr>
              <w:t>:</w:t>
            </w:r>
          </w:p>
          <w:p w14:paraId="53C6A18C" w14:textId="12855754"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.2.1</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ahu shall be tested in accordance with ashrae Standard 193</w:t>
            </w:r>
          </w:p>
          <w:p w14:paraId="063067F5" w14:textId="7C0AF8D1"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.2.2</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testing lab must demonstrate compliance with iso standard 17025 and be accredited for ashrae standard 193 test methods</w:t>
            </w:r>
          </w:p>
          <w:p w14:paraId="0A10CB4B" w14:textId="10A81E14"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.2.3</w:t>
            </w:r>
            <w:r w:rsidRPr="00593DC8">
              <w:rPr>
                <w:rFonts w:ascii="TimesNewRomanPSMT" w:hAnsi="TimesNewRomanPSMT" w:cs="TimesNewRomanPSMT"/>
                <w:b/>
                <w:color w:val="365F91" w:themeColor="accent1" w:themeShade="BF"/>
                <w:sz w:val="22"/>
                <w:szCs w:val="22"/>
              </w:rPr>
              <w:t>(</w:t>
            </w:r>
            <w:r>
              <w:rPr>
                <w:rFonts w:ascii="TimesNewRomanPSMT" w:hAnsi="TimesNewRomanPSMT" w:cs="TimesNewRomanPSMT"/>
                <w:b/>
                <w:color w:val="365F91" w:themeColor="accent1" w:themeShade="BF"/>
                <w:sz w:val="22"/>
                <w:szCs w:val="22"/>
              </w:rPr>
              <w:t>a)</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nominal ahu airflow used for determining leakage criterion for heatinG-only systems shall be 21.7 cfm per kBtu/hr of rated heating output capacity</w:t>
            </w:r>
          </w:p>
          <w:p w14:paraId="4153B2F2" w14:textId="60C6A879"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.2.3</w:t>
            </w:r>
            <w:r w:rsidRPr="00623EAD">
              <w:rPr>
                <w:rFonts w:ascii="TimesNewRomanPSMT" w:hAnsi="TimesNewRomanPSMT" w:cs="TimesNewRomanPSMT"/>
                <w:b/>
                <w:color w:val="365F91" w:themeColor="accent1" w:themeShade="BF"/>
                <w:sz w:val="22"/>
                <w:szCs w:val="22"/>
              </w:rPr>
              <w:t>(</w:t>
            </w:r>
            <w:r>
              <w:rPr>
                <w:rFonts w:ascii="TimesNewRomanPSMT" w:hAnsi="TimesNewRomanPSMT" w:cs="TimesNewRomanPSMT"/>
                <w:b/>
                <w:color w:val="365F91" w:themeColor="accent1" w:themeShade="BF"/>
                <w:sz w:val="22"/>
                <w:szCs w:val="22"/>
              </w:rPr>
              <w:t>b)</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nominal ahu airflow used for determining leakage criterion for systems that provide space cooling shall be 400 cfm per nominal ton of cooling capacity, or the heating-only value, whic</w:t>
            </w:r>
            <w:ins w:id="603" w:author="Lalor, Ben NOR [2]" w:date="2020-11-23T13:26:00Z">
              <w:r w:rsidR="001D0900">
                <w:rPr>
                  <w:rFonts w:ascii="TimesNewRomanPSMT" w:hAnsi="TimesNewRomanPSMT" w:cs="TimesNewRomanPSMT"/>
                  <w:caps/>
                  <w:sz w:val="22"/>
                  <w:szCs w:val="22"/>
                </w:rPr>
                <w:t>T</w:t>
              </w:r>
            </w:ins>
            <w:r w:rsidRPr="00BB6304">
              <w:rPr>
                <w:rFonts w:ascii="TimesNewRomanPSMT" w:hAnsi="TimesNewRomanPSMT" w:cs="TimesNewRomanPSMT"/>
                <w:caps/>
                <w:sz w:val="22"/>
                <w:szCs w:val="22"/>
              </w:rPr>
              <w:t>hever is greater</w:t>
            </w:r>
          </w:p>
          <w:p w14:paraId="4304B851" w14:textId="0393A50D"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.2.4</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 xml:space="preserve">allowable leakage shall be </w:t>
            </w:r>
            <w:r w:rsidRPr="00BB6304">
              <w:rPr>
                <w:rFonts w:ascii="Times New Roman" w:hAnsi="Times New Roman"/>
                <w:caps/>
                <w:sz w:val="22"/>
                <w:szCs w:val="22"/>
              </w:rPr>
              <w:t>≤</w:t>
            </w:r>
            <w:r w:rsidRPr="00BB6304">
              <w:rPr>
                <w:rFonts w:ascii="TimesNewRomanPSMT" w:hAnsi="TimesNewRomanPSMT" w:cs="TimesNewRomanPSMT"/>
                <w:caps/>
                <w:sz w:val="22"/>
                <w:szCs w:val="22"/>
              </w:rPr>
              <w:t xml:space="preserve"> 1.4% of the nominal AHU airflow determined by Section</w:t>
            </w:r>
            <w:r w:rsidRPr="00BB6304">
              <w:rPr>
                <w:rFonts w:ascii="TimesNewRomanPSMT" w:hAnsi="TimesNewRomanPSMT" w:cs="TimesNewRomanPSMT"/>
                <w:b/>
                <w:caps/>
                <w:color w:val="4F81BD" w:themeColor="accent1"/>
                <w:sz w:val="22"/>
                <w:szCs w:val="22"/>
              </w:rPr>
              <w:t xml:space="preserve"> JA9.2.3.</w:t>
            </w:r>
            <w:commentRangeEnd w:id="602"/>
            <w:r w:rsidR="001D0900">
              <w:rPr>
                <w:rStyle w:val="CommentReference"/>
              </w:rPr>
              <w:commentReference w:id="602"/>
            </w:r>
            <w:bookmarkStart w:id="604" w:name="_GoBack"/>
            <w:bookmarkEnd w:id="604"/>
          </w:p>
        </w:tc>
        <w:tc>
          <w:tcPr>
            <w:tcW w:w="810" w:type="dxa"/>
          </w:tcPr>
          <w:p w14:paraId="0D64AAF0"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69FE6099"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6CC81CEF" w14:textId="77777777" w:rsidTr="008E36C9">
        <w:tblPrEx>
          <w:tblCellMar>
            <w:top w:w="0" w:type="dxa"/>
            <w:left w:w="108" w:type="dxa"/>
            <w:bottom w:w="0" w:type="dxa"/>
            <w:right w:w="108" w:type="dxa"/>
          </w:tblCellMar>
        </w:tblPrEx>
        <w:tc>
          <w:tcPr>
            <w:tcW w:w="8845" w:type="dxa"/>
          </w:tcPr>
          <w:p w14:paraId="6F5EC7F3"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05"/>
            <w:r w:rsidRPr="00BB6304">
              <w:rPr>
                <w:rFonts w:ascii="TimesNewRomanPSMT" w:hAnsi="TimesNewRomanPSMT" w:cs="TimesNewRomanPSMT"/>
                <w:b/>
                <w:caps/>
                <w:color w:val="365F91" w:themeColor="accent1" w:themeShade="BF"/>
                <w:sz w:val="22"/>
                <w:szCs w:val="22"/>
              </w:rPr>
              <w:t xml:space="preserve">§110.5 </w:t>
            </w:r>
            <w:r w:rsidRPr="00BB6304">
              <w:rPr>
                <w:rFonts w:ascii="TimesNewRomanPS-BoldMT" w:hAnsi="TimesNewRomanPS-BoldMT" w:cs="TimesNewRomanPS-BoldMT"/>
                <w:b/>
                <w:bCs/>
                <w:caps/>
                <w:sz w:val="22"/>
                <w:szCs w:val="22"/>
              </w:rPr>
              <w:t>Pilot Lights Prohibited for natural gas equipment</w:t>
            </w:r>
          </w:p>
          <w:p w14:paraId="2229BA47" w14:textId="1C969440" w:rsidR="008E36C9" w:rsidRPr="00BB6304" w:rsidRDefault="008E36C9" w:rsidP="006729E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color w:val="000000" w:themeColor="text1"/>
                <w:sz w:val="22"/>
                <w:szCs w:val="22"/>
              </w:rPr>
              <w:lastRenderedPageBreak/>
              <w:t>Pilot lights are prohibited on Natural gas fan-type central furnaces, pool heaters, spa heaters</w:t>
            </w:r>
            <w:r>
              <w:rPr>
                <w:rFonts w:ascii="TimesNewRomanPSMT" w:hAnsi="TimesNewRomanPSMT" w:cs="TimesNewRomanPSMT"/>
                <w:caps/>
                <w:color w:val="000000" w:themeColor="text1"/>
                <w:sz w:val="22"/>
                <w:szCs w:val="22"/>
              </w:rPr>
              <w:t>, and fireplaces</w:t>
            </w:r>
            <w:r w:rsidRPr="00BB6304">
              <w:rPr>
                <w:rFonts w:ascii="TimesNewRomanPSMT" w:hAnsi="TimesNewRomanPSMT" w:cs="TimesNewRomanPSMT"/>
                <w:caps/>
                <w:color w:val="000000" w:themeColor="text1"/>
                <w:sz w:val="22"/>
                <w:szCs w:val="22"/>
              </w:rPr>
              <w:t xml:space="preserve">. </w:t>
            </w:r>
            <w:commentRangeEnd w:id="605"/>
            <w:r w:rsidR="00BB18A7">
              <w:rPr>
                <w:rStyle w:val="CommentReference"/>
              </w:rPr>
              <w:commentReference w:id="605"/>
            </w:r>
          </w:p>
        </w:tc>
        <w:tc>
          <w:tcPr>
            <w:tcW w:w="810" w:type="dxa"/>
          </w:tcPr>
          <w:p w14:paraId="52F23252"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lastRenderedPageBreak/>
              <w:sym w:font="Wingdings" w:char="F06F"/>
            </w:r>
          </w:p>
        </w:tc>
        <w:tc>
          <w:tcPr>
            <w:tcW w:w="834" w:type="dxa"/>
          </w:tcPr>
          <w:p w14:paraId="308155DF"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3DEED0D2" w14:textId="77777777" w:rsidTr="008E36C9">
        <w:tc>
          <w:tcPr>
            <w:tcW w:w="8845" w:type="dxa"/>
            <w:vAlign w:val="center"/>
          </w:tcPr>
          <w:p w14:paraId="1C5D5F87"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06"/>
            <w:r w:rsidRPr="00BB6304">
              <w:rPr>
                <w:rFonts w:ascii="TimesNewRomanPS-BoldMT" w:hAnsi="TimesNewRomanPS-BoldMT" w:cs="TimesNewRomanPS-BoldMT"/>
                <w:b/>
                <w:bCs/>
                <w:caps/>
                <w:color w:val="365F91" w:themeColor="accent1" w:themeShade="BF"/>
                <w:sz w:val="22"/>
                <w:szCs w:val="22"/>
              </w:rPr>
              <w:t>§110.8(</w:t>
            </w:r>
            <w:r w:rsidRPr="00BB6304">
              <w:rPr>
                <w:rFonts w:ascii="TimesNewRomanPS-BoldMT" w:hAnsi="TimesNewRomanPS-BoldMT" w:cs="TimesNewRomanPS-BoldMT"/>
                <w:b/>
                <w:bCs/>
                <w:color w:val="365F91" w:themeColor="accent1" w:themeShade="BF"/>
                <w:sz w:val="22"/>
                <w:szCs w:val="22"/>
              </w:rPr>
              <w:t>a</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Insulation Certification</w:t>
            </w:r>
          </w:p>
          <w:p w14:paraId="45266F6C" w14:textId="77777777" w:rsidR="008E36C9" w:rsidRPr="00BB6304" w:rsidRDefault="008E36C9" w:rsidP="00BB6304">
            <w:pPr>
              <w:autoSpaceDE w:val="0"/>
              <w:autoSpaceDN w:val="0"/>
              <w:adjustRightInd w:val="0"/>
              <w:rPr>
                <w:rFonts w:ascii="TimesNewRomanPSMT" w:hAnsi="TimesNewRomanPSMT" w:cs="TimesNewRomanPSMT"/>
                <w:b/>
                <w:caps/>
                <w:color w:val="365F91" w:themeColor="accent1" w:themeShade="BF"/>
                <w:sz w:val="22"/>
                <w:szCs w:val="22"/>
              </w:rPr>
            </w:pPr>
            <w:r w:rsidRPr="00BB6304">
              <w:rPr>
                <w:rFonts w:ascii="TimesNewRomanPS-BoldMT" w:hAnsi="TimesNewRomanPS-BoldMT" w:cs="TimesNewRomanPS-BoldMT"/>
                <w:bCs/>
                <w:caps/>
                <w:sz w:val="22"/>
                <w:szCs w:val="22"/>
              </w:rPr>
              <w:t>Installed insulation shall be certified by the Department of Consumer Affairs per Title 24, Part 12, Chapters 12-13, Article 3 “Standards for Insulating Material.”</w:t>
            </w:r>
            <w:commentRangeEnd w:id="606"/>
            <w:r w:rsidR="0042483E">
              <w:rPr>
                <w:rStyle w:val="CommentReference"/>
              </w:rPr>
              <w:commentReference w:id="606"/>
            </w:r>
          </w:p>
        </w:tc>
        <w:tc>
          <w:tcPr>
            <w:tcW w:w="810" w:type="dxa"/>
          </w:tcPr>
          <w:p w14:paraId="3E5A4A5D" w14:textId="77777777" w:rsidR="008E36C9" w:rsidRPr="00BB6304" w:rsidRDefault="008E36C9" w:rsidP="00BB6304">
            <w:pPr>
              <w:autoSpaceDE w:val="0"/>
              <w:autoSpaceDN w:val="0"/>
              <w:adjustRightInd w:val="0"/>
              <w:jc w:val="center"/>
              <w:rPr>
                <w:caps/>
              </w:rPr>
            </w:pPr>
            <w:r w:rsidRPr="00BB6304">
              <w:rPr>
                <w:caps/>
              </w:rPr>
              <w:sym w:font="Wingdings" w:char="F06F"/>
            </w:r>
          </w:p>
        </w:tc>
        <w:tc>
          <w:tcPr>
            <w:tcW w:w="834" w:type="dxa"/>
          </w:tcPr>
          <w:p w14:paraId="28E39599" w14:textId="77777777" w:rsidR="008E36C9" w:rsidRPr="00BB6304" w:rsidRDefault="008E36C9" w:rsidP="00BB6304">
            <w:pPr>
              <w:autoSpaceDE w:val="0"/>
              <w:autoSpaceDN w:val="0"/>
              <w:adjustRightInd w:val="0"/>
              <w:jc w:val="center"/>
              <w:rPr>
                <w:caps/>
              </w:rPr>
            </w:pPr>
            <w:r w:rsidRPr="00BB6304">
              <w:rPr>
                <w:caps/>
              </w:rPr>
              <w:sym w:font="Wingdings" w:char="F06F"/>
            </w:r>
          </w:p>
        </w:tc>
      </w:tr>
      <w:tr w:rsidR="008E36C9" w:rsidRPr="00BB6304" w14:paraId="32930A24" w14:textId="77777777" w:rsidTr="008E36C9">
        <w:tc>
          <w:tcPr>
            <w:tcW w:w="8845" w:type="dxa"/>
            <w:vAlign w:val="center"/>
          </w:tcPr>
          <w:p w14:paraId="0DCDD1A6"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07"/>
            <w:r w:rsidRPr="00BB6304">
              <w:rPr>
                <w:rFonts w:ascii="TimesNewRomanPS-BoldMT" w:hAnsi="TimesNewRomanPS-BoldMT" w:cs="TimesNewRomanPS-BoldMT"/>
                <w:b/>
                <w:bCs/>
                <w:caps/>
                <w:color w:val="365F91" w:themeColor="accent1" w:themeShade="BF"/>
                <w:sz w:val="22"/>
                <w:szCs w:val="22"/>
              </w:rPr>
              <w:t>§110.8(</w:t>
            </w:r>
            <w:r w:rsidRPr="00BB6304">
              <w:rPr>
                <w:rFonts w:ascii="TimesNewRomanPS-BoldMT" w:hAnsi="TimesNewRomanPS-BoldMT" w:cs="TimesNewRomanPS-BoldMT"/>
                <w:b/>
                <w:bCs/>
                <w:color w:val="365F91" w:themeColor="accent1" w:themeShade="BF"/>
                <w:sz w:val="22"/>
                <w:szCs w:val="22"/>
              </w:rPr>
              <w:t>b</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Urea Formaldehyde Insulation</w:t>
            </w:r>
          </w:p>
          <w:p w14:paraId="2BF07A1D" w14:textId="4A17EE9D" w:rsidR="008E36C9" w:rsidRPr="00BB6304" w:rsidRDefault="008E36C9" w:rsidP="00154E6B">
            <w:pPr>
              <w:autoSpaceDE w:val="0"/>
              <w:autoSpaceDN w:val="0"/>
              <w:adjustRightInd w:val="0"/>
              <w:rPr>
                <w:rFonts w:ascii="TimesNewRomanPSMT" w:hAnsi="TimesNewRomanPSMT" w:cs="TimesNewRomanPSMT"/>
                <w:b/>
                <w:caps/>
                <w:color w:val="365F91" w:themeColor="accent1" w:themeShade="BF"/>
                <w:sz w:val="22"/>
                <w:szCs w:val="22"/>
              </w:rPr>
            </w:pPr>
            <w:r w:rsidRPr="00BB6304">
              <w:rPr>
                <w:rFonts w:ascii="TimesNewRomanPS-BoldMT" w:hAnsi="TimesNewRomanPS-BoldMT" w:cs="TimesNewRomanPS-BoldMT"/>
                <w:bCs/>
                <w:caps/>
                <w:sz w:val="22"/>
                <w:szCs w:val="22"/>
              </w:rPr>
              <w:t>urea formaldehyde insulation shall not be installed unless in exterior side walls with a four-mil-thick plastic polyethylene vapor retarder or equivalent plastic sheathing vapor retarder installed between the urea formaldehyde foam insulation and the interior space.</w:t>
            </w:r>
            <w:commentRangeEnd w:id="607"/>
            <w:r w:rsidR="0042483E">
              <w:rPr>
                <w:rStyle w:val="CommentReference"/>
              </w:rPr>
              <w:commentReference w:id="607"/>
            </w:r>
          </w:p>
        </w:tc>
        <w:tc>
          <w:tcPr>
            <w:tcW w:w="810" w:type="dxa"/>
          </w:tcPr>
          <w:p w14:paraId="0B7A81A4" w14:textId="77777777" w:rsidR="008E36C9" w:rsidRPr="00BB6304" w:rsidRDefault="008E36C9" w:rsidP="00BB6304">
            <w:pPr>
              <w:autoSpaceDE w:val="0"/>
              <w:autoSpaceDN w:val="0"/>
              <w:adjustRightInd w:val="0"/>
              <w:jc w:val="center"/>
              <w:rPr>
                <w:caps/>
              </w:rPr>
            </w:pPr>
            <w:r w:rsidRPr="00BB6304">
              <w:rPr>
                <w:caps/>
              </w:rPr>
              <w:sym w:font="Wingdings" w:char="F06F"/>
            </w:r>
          </w:p>
        </w:tc>
        <w:tc>
          <w:tcPr>
            <w:tcW w:w="834" w:type="dxa"/>
          </w:tcPr>
          <w:p w14:paraId="75CC1D75" w14:textId="77777777" w:rsidR="008E36C9" w:rsidRPr="00BB6304" w:rsidRDefault="008E36C9" w:rsidP="00BB6304">
            <w:pPr>
              <w:autoSpaceDE w:val="0"/>
              <w:autoSpaceDN w:val="0"/>
              <w:adjustRightInd w:val="0"/>
              <w:jc w:val="center"/>
              <w:rPr>
                <w:caps/>
              </w:rPr>
            </w:pPr>
            <w:r w:rsidRPr="00BB6304">
              <w:rPr>
                <w:caps/>
              </w:rPr>
              <w:sym w:font="Wingdings" w:char="F06F"/>
            </w:r>
          </w:p>
        </w:tc>
      </w:tr>
      <w:tr w:rsidR="008E36C9" w:rsidRPr="00BB6304" w14:paraId="7A6C0352" w14:textId="77777777" w:rsidTr="008E36C9">
        <w:tblPrEx>
          <w:tblCellMar>
            <w:top w:w="0" w:type="dxa"/>
            <w:left w:w="108" w:type="dxa"/>
            <w:bottom w:w="0" w:type="dxa"/>
            <w:right w:w="108" w:type="dxa"/>
          </w:tblCellMar>
        </w:tblPrEx>
        <w:tc>
          <w:tcPr>
            <w:tcW w:w="8845" w:type="dxa"/>
          </w:tcPr>
          <w:p w14:paraId="4DF8CB7D"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08"/>
            <w:r w:rsidRPr="00BB6304">
              <w:rPr>
                <w:rFonts w:ascii="TimesNewRomanPS-BoldMT" w:hAnsi="TimesNewRomanPS-BoldMT" w:cs="TimesNewRomanPS-BoldMT"/>
                <w:b/>
                <w:bCs/>
                <w:caps/>
                <w:color w:val="365F91" w:themeColor="accent1" w:themeShade="BF"/>
                <w:sz w:val="22"/>
                <w:szCs w:val="22"/>
              </w:rPr>
              <w:t>§110.8(</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Insulating Material</w:t>
            </w:r>
          </w:p>
          <w:p w14:paraId="5CA34E07" w14:textId="77777777" w:rsidR="008E36C9" w:rsidRPr="00BB6304" w:rsidRDefault="008E36C9" w:rsidP="00BB6304">
            <w:pPr>
              <w:autoSpaceDE w:val="0"/>
              <w:autoSpaceDN w:val="0"/>
              <w:adjustRightInd w:val="0"/>
              <w:rPr>
                <w:rFonts w:ascii="TimesNewRomanPSMT" w:hAnsi="TimesNewRomanPSMT" w:cs="TimesNewRomanPSMT"/>
                <w:b/>
                <w:caps/>
                <w:color w:val="365F91" w:themeColor="accent1" w:themeShade="BF"/>
                <w:sz w:val="22"/>
                <w:szCs w:val="22"/>
              </w:rPr>
            </w:pPr>
            <w:r w:rsidRPr="00BB6304">
              <w:rPr>
                <w:rFonts w:ascii="TimesNewRomanPS-BoldMT" w:hAnsi="TimesNewRomanPS-BoldMT" w:cs="TimesNewRomanPS-BoldMT"/>
                <w:bCs/>
                <w:caps/>
                <w:sz w:val="22"/>
                <w:szCs w:val="22"/>
              </w:rPr>
              <w:t>All insulating materials shall be installed in compliance with the flame spread rating and smoke density requirements of the California building code.</w:t>
            </w:r>
            <w:commentRangeEnd w:id="608"/>
            <w:r w:rsidR="003B7265">
              <w:rPr>
                <w:rStyle w:val="CommentReference"/>
              </w:rPr>
              <w:commentReference w:id="608"/>
            </w:r>
          </w:p>
        </w:tc>
        <w:tc>
          <w:tcPr>
            <w:tcW w:w="810" w:type="dxa"/>
          </w:tcPr>
          <w:p w14:paraId="02309E34" w14:textId="77777777" w:rsidR="008E36C9" w:rsidRPr="00BB6304" w:rsidRDefault="008E36C9" w:rsidP="00BB6304">
            <w:pPr>
              <w:autoSpaceDE w:val="0"/>
              <w:autoSpaceDN w:val="0"/>
              <w:adjustRightInd w:val="0"/>
              <w:jc w:val="center"/>
              <w:rPr>
                <w:caps/>
              </w:rPr>
            </w:pPr>
            <w:r w:rsidRPr="00BB6304">
              <w:rPr>
                <w:caps/>
              </w:rPr>
              <w:sym w:font="Wingdings" w:char="F06F"/>
            </w:r>
          </w:p>
        </w:tc>
        <w:tc>
          <w:tcPr>
            <w:tcW w:w="834" w:type="dxa"/>
          </w:tcPr>
          <w:p w14:paraId="1E31E006" w14:textId="77777777" w:rsidR="008E36C9" w:rsidRPr="00BB6304" w:rsidRDefault="008E36C9" w:rsidP="00BB6304">
            <w:pPr>
              <w:autoSpaceDE w:val="0"/>
              <w:autoSpaceDN w:val="0"/>
              <w:adjustRightInd w:val="0"/>
              <w:jc w:val="center"/>
              <w:rPr>
                <w:caps/>
              </w:rPr>
            </w:pPr>
            <w:r w:rsidRPr="00BB6304">
              <w:rPr>
                <w:caps/>
              </w:rPr>
              <w:sym w:font="Wingdings" w:char="F06F"/>
            </w:r>
          </w:p>
        </w:tc>
      </w:tr>
      <w:tr w:rsidR="008E36C9" w:rsidRPr="00BB6304" w14:paraId="4795F9DB" w14:textId="77777777" w:rsidTr="008E36C9">
        <w:tblPrEx>
          <w:tblCellMar>
            <w:top w:w="0" w:type="dxa"/>
            <w:left w:w="108" w:type="dxa"/>
            <w:bottom w:w="0" w:type="dxa"/>
            <w:right w:w="108" w:type="dxa"/>
          </w:tblCellMar>
        </w:tblPrEx>
        <w:tc>
          <w:tcPr>
            <w:tcW w:w="8845" w:type="dxa"/>
          </w:tcPr>
          <w:p w14:paraId="1CC85A07" w14:textId="77777777" w:rsidR="008E36C9" w:rsidRPr="00BB6304" w:rsidRDefault="008E36C9" w:rsidP="00BB6304">
            <w:pPr>
              <w:autoSpaceDE w:val="0"/>
              <w:autoSpaceDN w:val="0"/>
              <w:adjustRightInd w:val="0"/>
              <w:rPr>
                <w:rFonts w:ascii="TimesNewRomanPS-BoldMT" w:hAnsi="TimesNewRomanPS-BoldMT" w:cs="TimesNewRomanPS-BoldMT"/>
                <w:b/>
                <w:bCs/>
                <w:color w:val="365F91" w:themeColor="accent1" w:themeShade="BF"/>
                <w:sz w:val="22"/>
                <w:szCs w:val="22"/>
              </w:rPr>
            </w:pPr>
            <w:commentRangeStart w:id="609"/>
            <w:r w:rsidRPr="00BB6304">
              <w:rPr>
                <w:rFonts w:ascii="TimesNewRomanPS-BoldMT" w:hAnsi="TimesNewRomanPS-BoldMT" w:cs="TimesNewRomanPS-BoldMT"/>
                <w:b/>
                <w:bCs/>
                <w:caps/>
                <w:color w:val="365F91" w:themeColor="accent1" w:themeShade="BF"/>
                <w:sz w:val="22"/>
                <w:szCs w:val="22"/>
              </w:rPr>
              <w:t>§110.8(</w:t>
            </w:r>
            <w:r w:rsidRPr="00BB6304">
              <w:rPr>
                <w:rFonts w:ascii="TimesNewRomanPS-BoldMT" w:hAnsi="TimesNewRomanPS-BoldMT" w:cs="TimesNewRomanPS-BoldMT"/>
                <w:b/>
                <w:bCs/>
                <w:color w:val="365F91" w:themeColor="accent1" w:themeShade="BF"/>
                <w:sz w:val="22"/>
                <w:szCs w:val="22"/>
              </w:rPr>
              <w:t xml:space="preserve">d) </w:t>
            </w:r>
            <w:r w:rsidRPr="00290DF2">
              <w:rPr>
                <w:rFonts w:ascii="TimesNewRomanPS-BoldMT" w:hAnsi="TimesNewRomanPS-BoldMT" w:cs="TimesNewRomanPS-BoldMT"/>
                <w:b/>
                <w:bCs/>
                <w:sz w:val="22"/>
                <w:szCs w:val="22"/>
              </w:rPr>
              <w:t>DUCTS</w:t>
            </w:r>
          </w:p>
          <w:p w14:paraId="4D326DF9" w14:textId="77777777" w:rsidR="008E36C9" w:rsidRPr="00BB6304" w:rsidRDefault="008E36C9" w:rsidP="00BB6304">
            <w:pPr>
              <w:autoSpaceDE w:val="0"/>
              <w:autoSpaceDN w:val="0"/>
              <w:adjustRightInd w:val="0"/>
              <w:rPr>
                <w:rFonts w:ascii="TimesNewRomanPSMT" w:hAnsi="TimesNewRomanPSMT" w:cs="TimesNewRomanPSMT"/>
                <w:b/>
                <w:caps/>
                <w:color w:val="365F91" w:themeColor="accent1" w:themeShade="BF"/>
                <w:sz w:val="22"/>
                <w:szCs w:val="22"/>
              </w:rPr>
            </w:pPr>
            <w:r w:rsidRPr="00BB6304">
              <w:rPr>
                <w:rFonts w:ascii="Arial" w:hAnsi="Arial" w:cs="Arial"/>
                <w:caps/>
                <w:color w:val="000000"/>
                <w:sz w:val="20"/>
                <w:szCs w:val="20"/>
                <w:shd w:val="clear" w:color="auto" w:fill="FFFFFF"/>
              </w:rPr>
              <w:t>If insulation is installed on an existing space-conditioning duct, it shall comply with Section 604.0 of the CMC.</w:t>
            </w:r>
            <w:commentRangeEnd w:id="609"/>
            <w:r w:rsidR="003B7265">
              <w:rPr>
                <w:rStyle w:val="CommentReference"/>
              </w:rPr>
              <w:commentReference w:id="609"/>
            </w:r>
          </w:p>
        </w:tc>
        <w:tc>
          <w:tcPr>
            <w:tcW w:w="810" w:type="dxa"/>
          </w:tcPr>
          <w:p w14:paraId="187E6DB5" w14:textId="77777777" w:rsidR="008E36C9" w:rsidRPr="00BB6304" w:rsidRDefault="008E36C9" w:rsidP="00BB6304">
            <w:pPr>
              <w:autoSpaceDE w:val="0"/>
              <w:autoSpaceDN w:val="0"/>
              <w:adjustRightInd w:val="0"/>
              <w:jc w:val="center"/>
              <w:rPr>
                <w:caps/>
              </w:rPr>
            </w:pPr>
            <w:r w:rsidRPr="00BB6304">
              <w:rPr>
                <w:caps/>
              </w:rPr>
              <w:sym w:font="Wingdings" w:char="F06F"/>
            </w:r>
          </w:p>
        </w:tc>
        <w:tc>
          <w:tcPr>
            <w:tcW w:w="834" w:type="dxa"/>
          </w:tcPr>
          <w:p w14:paraId="454372C0" w14:textId="77777777" w:rsidR="008E36C9" w:rsidRPr="00BB6304" w:rsidRDefault="008E36C9" w:rsidP="00BB6304">
            <w:pPr>
              <w:autoSpaceDE w:val="0"/>
              <w:autoSpaceDN w:val="0"/>
              <w:adjustRightInd w:val="0"/>
              <w:jc w:val="center"/>
              <w:rPr>
                <w:caps/>
              </w:rPr>
            </w:pPr>
            <w:r w:rsidRPr="00BB6304">
              <w:rPr>
                <w:caps/>
              </w:rPr>
              <w:sym w:font="Wingdings" w:char="F06F"/>
            </w:r>
          </w:p>
        </w:tc>
      </w:tr>
      <w:tr w:rsidR="008E36C9" w:rsidRPr="00BB6304" w14:paraId="5E4E4237" w14:textId="77777777" w:rsidTr="008E36C9">
        <w:tc>
          <w:tcPr>
            <w:tcW w:w="8845" w:type="dxa"/>
            <w:vAlign w:val="center"/>
          </w:tcPr>
          <w:p w14:paraId="5F9F12AF" w14:textId="21BA6F1D" w:rsidR="008E36C9" w:rsidRPr="00BB6304" w:rsidRDefault="008E36C9" w:rsidP="00BB6304">
            <w:pPr>
              <w:autoSpaceDE w:val="0"/>
              <w:autoSpaceDN w:val="0"/>
              <w:adjustRightInd w:val="0"/>
              <w:rPr>
                <w:rFonts w:ascii="TimesNewRomanPS-BoldMT" w:hAnsi="TimesNewRomanPS-BoldMT" w:cs="TimesNewRomanPS-BoldMT"/>
                <w:bCs/>
                <w:caps/>
                <w:sz w:val="22"/>
                <w:szCs w:val="22"/>
              </w:rPr>
            </w:pPr>
            <w:commentRangeStart w:id="610"/>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a</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 xml:space="preserve">general Ventilation </w:t>
            </w:r>
            <w:r>
              <w:rPr>
                <w:rFonts w:ascii="TimesNewRomanPS-BoldMT" w:hAnsi="TimesNewRomanPS-BoldMT" w:cs="TimesNewRomanPS-BoldMT"/>
                <w:b/>
                <w:bCs/>
                <w:caps/>
                <w:sz w:val="22"/>
                <w:szCs w:val="22"/>
              </w:rPr>
              <w:t xml:space="preserve">and indoor air quality </w:t>
            </w:r>
            <w:r w:rsidRPr="00BB6304">
              <w:rPr>
                <w:rFonts w:ascii="TimesNewRomanPS-BoldMT" w:hAnsi="TimesNewRomanPS-BoldMT" w:cs="TimesNewRomanPS-BoldMT"/>
                <w:b/>
                <w:bCs/>
                <w:caps/>
                <w:sz w:val="22"/>
                <w:szCs w:val="22"/>
              </w:rPr>
              <w:t>requirements</w:t>
            </w:r>
          </w:p>
          <w:p w14:paraId="749CB264" w14:textId="62C3D899" w:rsidR="008E36C9" w:rsidRPr="00BB6304" w:rsidRDefault="008E36C9" w:rsidP="00BB6304">
            <w:pPr>
              <w:autoSpaceDE w:val="0"/>
              <w:autoSpaceDN w:val="0"/>
              <w:adjustRightInd w:val="0"/>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 xml:space="preserve">All </w:t>
            </w:r>
            <w:r>
              <w:rPr>
                <w:rFonts w:ascii="TimesNewRomanPS-BoldMT" w:hAnsi="TimesNewRomanPS-BoldMT" w:cs="TimesNewRomanPS-BoldMT"/>
                <w:bCs/>
                <w:caps/>
                <w:sz w:val="22"/>
                <w:szCs w:val="22"/>
              </w:rPr>
              <w:t xml:space="preserve">occupiable </w:t>
            </w:r>
            <w:r w:rsidRPr="00BB6304">
              <w:rPr>
                <w:rFonts w:ascii="TimesNewRomanPS-BoldMT" w:hAnsi="TimesNewRomanPS-BoldMT" w:cs="TimesNewRomanPS-BoldMT"/>
                <w:bCs/>
                <w:caps/>
                <w:sz w:val="22"/>
                <w:szCs w:val="22"/>
              </w:rPr>
              <w:t xml:space="preserve">spaces in </w:t>
            </w:r>
            <w:r>
              <w:rPr>
                <w:rFonts w:ascii="TimesNewRomanPS-BoldMT" w:hAnsi="TimesNewRomanPS-BoldMT" w:cs="TimesNewRomanPS-BoldMT"/>
                <w:bCs/>
                <w:caps/>
                <w:sz w:val="22"/>
                <w:szCs w:val="22"/>
              </w:rPr>
              <w:t xml:space="preserve">high-rise residential, hotel/motel, and NONRESIDENTIAL BUILDINGS other than healthcare </w:t>
            </w:r>
            <w:r w:rsidRPr="00BB6304">
              <w:rPr>
                <w:rFonts w:ascii="TimesNewRomanPS-BoldMT" w:hAnsi="TimesNewRomanPS-BoldMT" w:cs="TimesNewRomanPS-BoldMT"/>
                <w:bCs/>
                <w:caps/>
                <w:sz w:val="22"/>
                <w:szCs w:val="22"/>
              </w:rPr>
              <w:t xml:space="preserve">shall </w:t>
            </w:r>
            <w:r>
              <w:rPr>
                <w:rFonts w:ascii="TimesNewRomanPS-BoldMT" w:hAnsi="TimesNewRomanPS-BoldMT" w:cs="TimesNewRomanPS-BoldMT"/>
                <w:bCs/>
                <w:caps/>
                <w:sz w:val="22"/>
                <w:szCs w:val="22"/>
              </w:rPr>
              <w:t xml:space="preserve">comply with applicable requirements of </w:t>
            </w:r>
            <w:r w:rsidRPr="00BB6304">
              <w:rPr>
                <w:rFonts w:ascii="TimesNewRomanPS-BoldMT" w:hAnsi="TimesNewRomanPS-BoldMT" w:cs="TimesNewRomanPS-BoldMT"/>
                <w:bCs/>
                <w:caps/>
                <w:sz w:val="22"/>
                <w:szCs w:val="22"/>
              </w:rPr>
              <w:t>§120.1</w:t>
            </w:r>
            <w:r w:rsidRPr="002C6FCB">
              <w:rPr>
                <w:rFonts w:ascii="TimesNewRomanPS-BoldMT" w:hAnsi="TimesNewRomanPS-BoldMT" w:cs="TimesNewRomanPS-BoldMT"/>
                <w:bCs/>
                <w:sz w:val="22"/>
                <w:szCs w:val="22"/>
              </w:rPr>
              <w:t xml:space="preserve">(a) </w:t>
            </w:r>
            <w:r>
              <w:rPr>
                <w:rFonts w:ascii="TimesNewRomanPS-BoldMT" w:hAnsi="TimesNewRomanPS-BoldMT" w:cs="TimesNewRomanPS-BoldMT"/>
                <w:bCs/>
                <w:caps/>
                <w:sz w:val="22"/>
                <w:szCs w:val="22"/>
              </w:rPr>
              <w:t>through</w:t>
            </w:r>
            <w:r w:rsidRPr="002C6FCB">
              <w:rPr>
                <w:rFonts w:ascii="TimesNewRomanPS-BoldMT" w:hAnsi="TimesNewRomanPS-BoldMT" w:cs="TimesNewRomanPS-BoldMT"/>
                <w:bCs/>
                <w:sz w:val="22"/>
                <w:szCs w:val="22"/>
              </w:rPr>
              <w:t xml:space="preserve"> (g)</w:t>
            </w:r>
            <w:r>
              <w:rPr>
                <w:rFonts w:ascii="TimesNewRomanPS-BoldMT" w:hAnsi="TimesNewRomanPS-BoldMT" w:cs="TimesNewRomanPS-BoldMT"/>
                <w:bCs/>
                <w:sz w:val="22"/>
                <w:szCs w:val="22"/>
              </w:rPr>
              <w:t>.</w:t>
            </w:r>
            <w:r w:rsidRPr="002C6FCB">
              <w:rPr>
                <w:rFonts w:ascii="TimesNewRomanPS-BoldMT" w:hAnsi="TimesNewRomanPS-BoldMT" w:cs="TimesNewRomanPS-BoldMT"/>
                <w:bCs/>
                <w:sz w:val="22"/>
                <w:szCs w:val="22"/>
              </w:rPr>
              <w:t xml:space="preserve"> </w:t>
            </w:r>
            <w:r w:rsidRPr="00BB6304">
              <w:rPr>
                <w:rFonts w:ascii="TimesNewRomanPS-BoldMT" w:hAnsi="TimesNewRomanPS-BoldMT" w:cs="TimesNewRomanPS-BoldMT"/>
                <w:bCs/>
                <w:caps/>
                <w:sz w:val="22"/>
                <w:szCs w:val="22"/>
              </w:rPr>
              <w:t xml:space="preserve">the </w:t>
            </w:r>
            <w:r>
              <w:rPr>
                <w:rFonts w:ascii="TimesNewRomanPS-BoldMT" w:hAnsi="TimesNewRomanPS-BoldMT" w:cs="TimesNewRomanPS-BoldMT"/>
                <w:bCs/>
                <w:caps/>
                <w:sz w:val="22"/>
                <w:szCs w:val="22"/>
              </w:rPr>
              <w:t xml:space="preserve">required </w:t>
            </w:r>
            <w:r w:rsidRPr="00BB6304">
              <w:rPr>
                <w:rFonts w:ascii="TimesNewRomanPS-BoldMT" w:hAnsi="TimesNewRomanPS-BoldMT" w:cs="TimesNewRomanPS-BoldMT"/>
                <w:bCs/>
                <w:caps/>
                <w:sz w:val="22"/>
                <w:szCs w:val="22"/>
              </w:rPr>
              <w:t xml:space="preserve">outdoor air ventilation rate and </w:t>
            </w:r>
            <w:r>
              <w:rPr>
                <w:rFonts w:ascii="TimesNewRomanPS-BoldMT" w:hAnsi="TimesNewRomanPS-BoldMT" w:cs="TimesNewRomanPS-BoldMT"/>
                <w:bCs/>
                <w:caps/>
                <w:sz w:val="22"/>
                <w:szCs w:val="22"/>
              </w:rPr>
              <w:t>Air-</w:t>
            </w:r>
            <w:r w:rsidRPr="00BB6304">
              <w:rPr>
                <w:rFonts w:ascii="TimesNewRomanPS-BoldMT" w:hAnsi="TimesNewRomanPS-BoldMT" w:cs="TimesNewRomanPS-BoldMT"/>
                <w:bCs/>
                <w:caps/>
                <w:sz w:val="22"/>
                <w:szCs w:val="22"/>
              </w:rPr>
              <w:t xml:space="preserve">distribution </w:t>
            </w:r>
            <w:r>
              <w:rPr>
                <w:rFonts w:ascii="TimesNewRomanPS-BoldMT" w:hAnsi="TimesNewRomanPS-BoldMT" w:cs="TimesNewRomanPS-BoldMT"/>
                <w:bCs/>
                <w:caps/>
                <w:sz w:val="22"/>
                <w:szCs w:val="22"/>
              </w:rPr>
              <w:t xml:space="preserve">system design </w:t>
            </w:r>
            <w:r w:rsidRPr="00BB6304">
              <w:rPr>
                <w:rFonts w:ascii="TimesNewRomanPS-BoldMT" w:hAnsi="TimesNewRomanPS-BoldMT" w:cs="TimesNewRomanPS-BoldMT"/>
                <w:bCs/>
                <w:caps/>
                <w:sz w:val="22"/>
                <w:szCs w:val="22"/>
              </w:rPr>
              <w:t>shall be clearly identified on the plans.</w:t>
            </w:r>
            <w:commentRangeEnd w:id="610"/>
            <w:r w:rsidR="003B7265">
              <w:rPr>
                <w:rStyle w:val="CommentReference"/>
              </w:rPr>
              <w:commentReference w:id="610"/>
            </w:r>
          </w:p>
          <w:p w14:paraId="3A7498F8" w14:textId="5FC7D82D" w:rsidR="008E36C9" w:rsidRPr="00BB6304" w:rsidRDefault="008E36C9" w:rsidP="00BB6304">
            <w:pPr>
              <w:autoSpaceDE w:val="0"/>
              <w:autoSpaceDN w:val="0"/>
              <w:adjustRightInd w:val="0"/>
              <w:rPr>
                <w:rFonts w:ascii="Arial Narrow" w:hAnsi="Arial Narrow" w:cs="Arial Narrow"/>
                <w:caps/>
                <w:color w:val="000000"/>
              </w:rPr>
            </w:pPr>
          </w:p>
        </w:tc>
        <w:tc>
          <w:tcPr>
            <w:tcW w:w="810" w:type="dxa"/>
          </w:tcPr>
          <w:p w14:paraId="4A0CD772" w14:textId="77777777" w:rsidR="008E36C9" w:rsidRPr="00BB6304" w:rsidRDefault="008E36C9" w:rsidP="00BB6304">
            <w:pPr>
              <w:autoSpaceDE w:val="0"/>
              <w:autoSpaceDN w:val="0"/>
              <w:adjustRightInd w:val="0"/>
              <w:jc w:val="center"/>
              <w:rPr>
                <w:caps/>
              </w:rPr>
            </w:pPr>
            <w:r w:rsidRPr="00BB6304">
              <w:rPr>
                <w:caps/>
              </w:rPr>
              <w:sym w:font="Wingdings" w:char="F06F"/>
            </w:r>
          </w:p>
          <w:p w14:paraId="69B2078E" w14:textId="77777777" w:rsidR="008E36C9" w:rsidRPr="00BB6304" w:rsidRDefault="008E36C9" w:rsidP="00BB6304">
            <w:pPr>
              <w:autoSpaceDE w:val="0"/>
              <w:autoSpaceDN w:val="0"/>
              <w:adjustRightInd w:val="0"/>
              <w:jc w:val="center"/>
              <w:rPr>
                <w:caps/>
              </w:rPr>
            </w:pPr>
          </w:p>
          <w:p w14:paraId="6DD8B5F0" w14:textId="77777777" w:rsidR="008E36C9" w:rsidRPr="00BB6304" w:rsidRDefault="008E36C9" w:rsidP="00BB6304">
            <w:pPr>
              <w:autoSpaceDE w:val="0"/>
              <w:autoSpaceDN w:val="0"/>
              <w:adjustRightInd w:val="0"/>
              <w:jc w:val="center"/>
              <w:rPr>
                <w:caps/>
              </w:rPr>
            </w:pPr>
          </w:p>
          <w:p w14:paraId="2DC8B2D9" w14:textId="77777777" w:rsidR="008E36C9" w:rsidRPr="00BB6304" w:rsidRDefault="008E36C9" w:rsidP="00BB6304">
            <w:pPr>
              <w:autoSpaceDE w:val="0"/>
              <w:autoSpaceDN w:val="0"/>
              <w:adjustRightInd w:val="0"/>
              <w:jc w:val="center"/>
              <w:rPr>
                <w:caps/>
              </w:rPr>
            </w:pPr>
          </w:p>
          <w:p w14:paraId="0781EFA6" w14:textId="77777777" w:rsidR="008E36C9" w:rsidRPr="00BB6304" w:rsidRDefault="008E36C9" w:rsidP="00BB6304">
            <w:pPr>
              <w:autoSpaceDE w:val="0"/>
              <w:autoSpaceDN w:val="0"/>
              <w:adjustRightInd w:val="0"/>
              <w:jc w:val="center"/>
              <w:rPr>
                <w:caps/>
              </w:rPr>
            </w:pPr>
          </w:p>
          <w:p w14:paraId="1ED36B5A" w14:textId="10BD2E50" w:rsidR="008E36C9" w:rsidRPr="00BB6304" w:rsidRDefault="008E36C9" w:rsidP="00BB6304">
            <w:pPr>
              <w:autoSpaceDE w:val="0"/>
              <w:autoSpaceDN w:val="0"/>
              <w:adjustRightInd w:val="0"/>
              <w:jc w:val="center"/>
              <w:rPr>
                <w:rFonts w:ascii="TimesNewRomanPSMT" w:hAnsi="TimesNewRomanPSMT" w:cs="TimesNewRomanPSMT"/>
                <w:b/>
                <w:caps/>
                <w:sz w:val="22"/>
                <w:szCs w:val="22"/>
              </w:rPr>
            </w:pPr>
          </w:p>
        </w:tc>
        <w:tc>
          <w:tcPr>
            <w:tcW w:w="834" w:type="dxa"/>
          </w:tcPr>
          <w:p w14:paraId="2FCA3071" w14:textId="77777777" w:rsidR="008E36C9" w:rsidRPr="00BB6304" w:rsidRDefault="008E36C9" w:rsidP="00BB6304">
            <w:pPr>
              <w:autoSpaceDE w:val="0"/>
              <w:autoSpaceDN w:val="0"/>
              <w:adjustRightInd w:val="0"/>
              <w:jc w:val="center"/>
              <w:rPr>
                <w:caps/>
              </w:rPr>
            </w:pPr>
            <w:r w:rsidRPr="00BB6304">
              <w:rPr>
                <w:caps/>
              </w:rPr>
              <w:sym w:font="Wingdings" w:char="F06F"/>
            </w:r>
          </w:p>
          <w:p w14:paraId="7AB1233B" w14:textId="77777777" w:rsidR="008E36C9" w:rsidRPr="00BB6304" w:rsidRDefault="008E36C9" w:rsidP="00BB6304">
            <w:pPr>
              <w:autoSpaceDE w:val="0"/>
              <w:autoSpaceDN w:val="0"/>
              <w:adjustRightInd w:val="0"/>
              <w:jc w:val="center"/>
              <w:rPr>
                <w:caps/>
              </w:rPr>
            </w:pPr>
          </w:p>
          <w:p w14:paraId="78A199DF" w14:textId="77777777" w:rsidR="008E36C9" w:rsidRPr="00BB6304" w:rsidRDefault="008E36C9" w:rsidP="00BB6304">
            <w:pPr>
              <w:autoSpaceDE w:val="0"/>
              <w:autoSpaceDN w:val="0"/>
              <w:adjustRightInd w:val="0"/>
              <w:jc w:val="center"/>
              <w:rPr>
                <w:caps/>
              </w:rPr>
            </w:pPr>
          </w:p>
          <w:p w14:paraId="6A99018F" w14:textId="77777777" w:rsidR="008E36C9" w:rsidRPr="00BB6304" w:rsidRDefault="008E36C9" w:rsidP="00BB6304">
            <w:pPr>
              <w:autoSpaceDE w:val="0"/>
              <w:autoSpaceDN w:val="0"/>
              <w:adjustRightInd w:val="0"/>
              <w:jc w:val="center"/>
              <w:rPr>
                <w:caps/>
              </w:rPr>
            </w:pPr>
          </w:p>
          <w:p w14:paraId="0ADDCD67" w14:textId="77777777" w:rsidR="008E36C9" w:rsidRPr="00BB6304" w:rsidRDefault="008E36C9" w:rsidP="00BB6304">
            <w:pPr>
              <w:autoSpaceDE w:val="0"/>
              <w:autoSpaceDN w:val="0"/>
              <w:adjustRightInd w:val="0"/>
              <w:jc w:val="center"/>
              <w:rPr>
                <w:caps/>
              </w:rPr>
            </w:pPr>
          </w:p>
          <w:p w14:paraId="7A1DA4F5" w14:textId="44A65F1F" w:rsidR="008E36C9" w:rsidRPr="00BB6304" w:rsidRDefault="008E36C9" w:rsidP="00BB6304">
            <w:pPr>
              <w:autoSpaceDE w:val="0"/>
              <w:autoSpaceDN w:val="0"/>
              <w:adjustRightInd w:val="0"/>
              <w:jc w:val="center"/>
              <w:rPr>
                <w:rFonts w:ascii="TimesNewRomanPSMT" w:hAnsi="TimesNewRomanPSMT" w:cs="TimesNewRomanPSMT"/>
                <w:b/>
                <w:caps/>
                <w:sz w:val="22"/>
                <w:szCs w:val="22"/>
              </w:rPr>
            </w:pPr>
          </w:p>
        </w:tc>
      </w:tr>
      <w:tr w:rsidR="008E36C9" w:rsidRPr="00BB6304" w14:paraId="36036ECB" w14:textId="77777777" w:rsidTr="008E36C9">
        <w:tc>
          <w:tcPr>
            <w:tcW w:w="8845" w:type="dxa"/>
            <w:vAlign w:val="center"/>
          </w:tcPr>
          <w:p w14:paraId="54D158CB" w14:textId="157C41D6" w:rsidR="008E36C9" w:rsidRDefault="008E36C9" w:rsidP="006729E4">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11"/>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 xml:space="preserve">1 </w:t>
            </w:r>
            <w:r>
              <w:rPr>
                <w:rFonts w:ascii="TimesNewRomanPS-BoldMT" w:hAnsi="TimesNewRomanPS-BoldMT" w:cs="TimesNewRomanPS-BoldMT"/>
                <w:b/>
                <w:bCs/>
                <w:caps/>
                <w:sz w:val="22"/>
                <w:szCs w:val="22"/>
              </w:rPr>
              <w:t xml:space="preserve"> Nonresidential</w:t>
            </w:r>
            <w:proofErr w:type="gramEnd"/>
            <w:r>
              <w:rPr>
                <w:rFonts w:ascii="TimesNewRomanPS-BoldMT" w:hAnsi="TimesNewRomanPS-BoldMT" w:cs="TimesNewRomanPS-BoldMT"/>
                <w:b/>
                <w:bCs/>
                <w:caps/>
                <w:sz w:val="22"/>
                <w:szCs w:val="22"/>
              </w:rPr>
              <w:t xml:space="preserve"> and hotel/motel buildingsall occupiable spaces shall meet the following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1 </w:t>
            </w:r>
            <w:r>
              <w:rPr>
                <w:rFonts w:ascii="TimesNewRomanPS-BoldMT" w:hAnsi="TimesNewRomanPS-BoldMT" w:cs="TimesNewRomanPS-BoldMT"/>
                <w:b/>
                <w:bCs/>
                <w:caps/>
                <w:sz w:val="22"/>
                <w:szCs w:val="22"/>
              </w:rPr>
              <w:t xml:space="preserve">air filtration requirements, and either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2 </w:t>
            </w:r>
            <w:r w:rsidRPr="00290DF2">
              <w:rPr>
                <w:rFonts w:ascii="TimesNewRomanPS-BoldMT" w:hAnsi="TimesNewRomanPS-BoldMT" w:cs="TimesNewRomanPS-BoldMT"/>
                <w:b/>
                <w:bCs/>
                <w:caps/>
                <w:sz w:val="22"/>
                <w:szCs w:val="22"/>
              </w:rPr>
              <w:t xml:space="preserve">Natural ventilation, </w:t>
            </w:r>
            <w:r w:rsidRPr="00290DF2">
              <w:rPr>
                <w:rFonts w:ascii="TimesNewRomanPS-BoldMT" w:hAnsi="TimesNewRomanPS-BoldMT" w:cs="TimesNewRomanPS-BoldMT"/>
                <w:bCs/>
                <w:caps/>
                <w:sz w:val="22"/>
                <w:szCs w:val="22"/>
              </w:rPr>
              <w:t>or</w:t>
            </w:r>
            <w:r w:rsidRPr="00290DF2">
              <w:rPr>
                <w:rFonts w:ascii="TimesNewRomanPS-BoldMT" w:hAnsi="TimesNewRomanPS-BoldMT" w:cs="TimesNewRomanPS-BoldMT"/>
                <w:b/>
                <w:bCs/>
                <w:caps/>
                <w:sz w:val="22"/>
                <w:szCs w:val="22"/>
              </w:rPr>
              <w:t xml:space="preserve">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3 </w:t>
            </w:r>
            <w:r w:rsidRPr="00290DF2">
              <w:rPr>
                <w:rFonts w:ascii="TimesNewRomanPS-BoldMT" w:hAnsi="TimesNewRomanPS-BoldMT" w:cs="TimesNewRomanPS-BoldMT"/>
                <w:b/>
                <w:bCs/>
                <w:caps/>
                <w:sz w:val="22"/>
                <w:szCs w:val="22"/>
              </w:rPr>
              <w:t>Mechanical ventilation:</w:t>
            </w:r>
          </w:p>
          <w:p w14:paraId="722E5355" w14:textId="7D6B4A21" w:rsidR="008E36C9" w:rsidRPr="00290DF2" w:rsidRDefault="008E36C9" w:rsidP="009731B3">
            <w:pPr>
              <w:autoSpaceDE w:val="0"/>
              <w:autoSpaceDN w:val="0"/>
              <w:adjustRightInd w:val="0"/>
              <w:rPr>
                <w:rFonts w:ascii="TimesNewRomanPS-BoldMT" w:hAnsi="TimesNewRomanPS-BoldMT" w:cs="TimesNewRomanPS-BoldMT"/>
                <w:bCs/>
                <w:caps/>
                <w:sz w:val="22"/>
                <w:szCs w:val="22"/>
              </w:rPr>
            </w:pPr>
            <w:r w:rsidRPr="00290DF2">
              <w:rPr>
                <w:rFonts w:ascii="TimesNewRomanPS-BoldMT" w:hAnsi="TimesNewRomanPS-BoldMT" w:cs="TimesNewRomanPS-BoldMT"/>
                <w:bCs/>
                <w:caps/>
                <w:sz w:val="22"/>
                <w:szCs w:val="22"/>
              </w:rPr>
              <w:t>A. The following system types shall be provided with air filters to clean outside and return air prior to introduction into occupied spaces:</w:t>
            </w:r>
          </w:p>
          <w:p w14:paraId="02A49AFB" w14:textId="5AF65B06" w:rsidR="008E36C9" w:rsidRDefault="008E36C9" w:rsidP="009731B3">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color w:val="365F91" w:themeColor="accent1" w:themeShade="BF"/>
                <w:sz w:val="22"/>
                <w:szCs w:val="22"/>
              </w:rPr>
              <w:t xml:space="preserve"> </w:t>
            </w:r>
            <w:proofErr w:type="spellStart"/>
            <w:r w:rsidRPr="00B4648C">
              <w:rPr>
                <w:rFonts w:ascii="TimesNewRomanPS-BoldMT" w:hAnsi="TimesNewRomanPS-BoldMT" w:cs="TimesNewRomanPS-BoldMT"/>
                <w:bCs/>
                <w:sz w:val="22"/>
                <w:szCs w:val="22"/>
              </w:rPr>
              <w:t>i</w:t>
            </w:r>
            <w:proofErr w:type="spellEnd"/>
            <w:r w:rsidRPr="00B4648C">
              <w:rPr>
                <w:rFonts w:ascii="TimesNewRomanPS-BoldMT" w:hAnsi="TimesNewRomanPS-BoldMT" w:cs="TimesNewRomanPS-BoldMT"/>
                <w:bCs/>
                <w:sz w:val="22"/>
                <w:szCs w:val="22"/>
              </w:rPr>
              <w:t>.</w:t>
            </w:r>
            <w:r>
              <w:rPr>
                <w:rFonts w:ascii="TimesNewRomanPS-BoldMT" w:hAnsi="TimesNewRomanPS-BoldMT" w:cs="TimesNewRomanPS-BoldMT"/>
                <w:bCs/>
                <w:caps/>
                <w:sz w:val="22"/>
                <w:szCs w:val="22"/>
              </w:rPr>
              <w:t xml:space="preserve"> Newly installed Mechanical space conditioning systems that use forced air ducts &gt;10 ft long to supply air to an occupiable space. </w:t>
            </w:r>
          </w:p>
          <w:p w14:paraId="7FDA46ED" w14:textId="77777777" w:rsidR="008E36C9" w:rsidRDefault="008E36C9" w:rsidP="009731B3">
            <w:pPr>
              <w:autoSpaceDE w:val="0"/>
              <w:autoSpaceDN w:val="0"/>
              <w:adjustRightInd w:val="0"/>
              <w:rPr>
                <w:rFonts w:ascii="TimesNewRomanPS-BoldMT" w:hAnsi="TimesNewRomanPS-BoldMT" w:cs="TimesNewRomanPS-BoldMT"/>
                <w:bCs/>
                <w:caps/>
                <w:sz w:val="22"/>
                <w:szCs w:val="22"/>
              </w:rPr>
            </w:pPr>
            <w:r w:rsidRPr="00B4648C">
              <w:rPr>
                <w:rFonts w:ascii="TimesNewRomanPS-BoldMT" w:hAnsi="TimesNewRomanPS-BoldMT" w:cs="TimesNewRomanPS-BoldMT"/>
                <w:bCs/>
                <w:sz w:val="22"/>
                <w:szCs w:val="22"/>
              </w:rPr>
              <w:t xml:space="preserve">ii. </w:t>
            </w:r>
            <w:r>
              <w:rPr>
                <w:rFonts w:ascii="TimesNewRomanPS-BoldMT" w:hAnsi="TimesNewRomanPS-BoldMT" w:cs="TimesNewRomanPS-BoldMT"/>
                <w:bCs/>
                <w:caps/>
                <w:sz w:val="22"/>
                <w:szCs w:val="22"/>
              </w:rPr>
              <w:t>mechanical supply-only ventilation systems that provide outside air to an occupiable space.</w:t>
            </w:r>
          </w:p>
          <w:p w14:paraId="76303D13" w14:textId="77777777" w:rsidR="008E36C9" w:rsidRDefault="008E36C9" w:rsidP="000745D3">
            <w:pPr>
              <w:autoSpaceDE w:val="0"/>
              <w:autoSpaceDN w:val="0"/>
              <w:adjustRightInd w:val="0"/>
              <w:rPr>
                <w:rFonts w:ascii="TimesNewRomanPS-BoldMT" w:hAnsi="TimesNewRomanPS-BoldMT" w:cs="TimesNewRomanPS-BoldMT"/>
                <w:bCs/>
                <w:caps/>
                <w:sz w:val="22"/>
                <w:szCs w:val="22"/>
              </w:rPr>
            </w:pPr>
            <w:proofErr w:type="spellStart"/>
            <w:r w:rsidRPr="00B4648C">
              <w:rPr>
                <w:rFonts w:ascii="TimesNewRomanPS-BoldMT" w:hAnsi="TimesNewRomanPS-BoldMT" w:cs="TimesNewRomanPS-BoldMT"/>
                <w:bCs/>
                <w:sz w:val="22"/>
                <w:szCs w:val="22"/>
              </w:rPr>
              <w:t>iii.</w:t>
            </w:r>
            <w:r>
              <w:rPr>
                <w:rFonts w:ascii="TimesNewRomanPS-BoldMT" w:hAnsi="TimesNewRomanPS-BoldMT" w:cs="TimesNewRomanPS-BoldMT"/>
                <w:bCs/>
                <w:caps/>
                <w:sz w:val="22"/>
                <w:szCs w:val="22"/>
              </w:rPr>
              <w:t>the</w:t>
            </w:r>
            <w:proofErr w:type="spellEnd"/>
            <w:r>
              <w:rPr>
                <w:rFonts w:ascii="TimesNewRomanPS-BoldMT" w:hAnsi="TimesNewRomanPS-BoldMT" w:cs="TimesNewRomanPS-BoldMT"/>
                <w:bCs/>
                <w:caps/>
                <w:sz w:val="22"/>
                <w:szCs w:val="22"/>
              </w:rPr>
              <w:t xml:space="preserve"> supply side of mechanical balanced ventilation systems, including heat recovery ventilation systems and energy recovery ventilation systems that provide outside air to an occupiable space.</w:t>
            </w:r>
          </w:p>
          <w:p w14:paraId="4109A00F" w14:textId="4D62DEE9" w:rsidR="008E36C9" w:rsidRPr="000745D3" w:rsidRDefault="008E36C9" w:rsidP="000745D3">
            <w:pPr>
              <w:autoSpaceDE w:val="0"/>
              <w:autoSpaceDN w:val="0"/>
              <w:adjustRightInd w:val="0"/>
              <w:rPr>
                <w:rFonts w:ascii="TimesNewRomanPS-BoldMT" w:hAnsi="TimesNewRomanPS-BoldMT" w:cs="TimesNewRomanPS-BoldMT"/>
                <w:bCs/>
                <w:caps/>
                <w:color w:val="365F91" w:themeColor="accent1" w:themeShade="BF"/>
                <w:sz w:val="22"/>
                <w:szCs w:val="22"/>
              </w:rPr>
            </w:pPr>
            <w:r w:rsidRPr="00290DF2">
              <w:rPr>
                <w:rFonts w:ascii="TimesNewRomanPS-BoldMT" w:hAnsi="TimesNewRomanPS-BoldMT" w:cs="TimesNewRomanPS-BoldMT"/>
                <w:bCs/>
                <w:caps/>
                <w:sz w:val="22"/>
                <w:szCs w:val="22"/>
              </w:rPr>
              <w:t xml:space="preserve">B. air filters shall have efficiency ≥ merv 13 when tested per ashrae standard 52.2 or a particle size efficiency rating per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1B.</w:t>
            </w:r>
          </w:p>
          <w:p w14:paraId="0E03F7D6" w14:textId="71C97E66" w:rsidR="008E36C9" w:rsidRPr="00290DF2" w:rsidRDefault="008E36C9" w:rsidP="000745D3">
            <w:pPr>
              <w:autoSpaceDE w:val="0"/>
              <w:autoSpaceDN w:val="0"/>
              <w:adjustRightInd w:val="0"/>
              <w:rPr>
                <w:rFonts w:ascii="TimesNewRomanPS-BoldMT" w:hAnsi="TimesNewRomanPS-BoldMT" w:cs="TimesNewRomanPS-BoldMT"/>
                <w:bCs/>
                <w:caps/>
                <w:sz w:val="22"/>
                <w:szCs w:val="22"/>
              </w:rPr>
            </w:pPr>
            <w:r w:rsidRPr="00290DF2">
              <w:rPr>
                <w:rFonts w:ascii="TimesNewRomanPS-BoldMT" w:hAnsi="TimesNewRomanPS-BoldMT" w:cs="TimesNewRomanPS-BoldMT"/>
                <w:bCs/>
                <w:caps/>
                <w:sz w:val="22"/>
                <w:szCs w:val="22"/>
              </w:rPr>
              <w:t xml:space="preserve">C. system Air filters shall be either </w:t>
            </w:r>
          </w:p>
          <w:p w14:paraId="46BE5B0F" w14:textId="48795548" w:rsidR="008E36C9" w:rsidRPr="00290DF2" w:rsidRDefault="008E36C9" w:rsidP="000745D3">
            <w:pPr>
              <w:autoSpaceDE w:val="0"/>
              <w:autoSpaceDN w:val="0"/>
              <w:adjustRightInd w:val="0"/>
              <w:rPr>
                <w:rFonts w:ascii="TimesNewRomanPS-BoldMT" w:hAnsi="TimesNewRomanPS-BoldMT" w:cs="TimesNewRomanPS-BoldMT"/>
                <w:bCs/>
                <w:caps/>
                <w:sz w:val="22"/>
                <w:szCs w:val="22"/>
              </w:rPr>
            </w:pPr>
            <w:r w:rsidRPr="00593DC8">
              <w:rPr>
                <w:rFonts w:ascii="TimesNewRomanPS-BoldMT" w:hAnsi="TimesNewRomanPS-BoldMT" w:cs="TimesNewRomanPS-BoldMT"/>
                <w:bCs/>
                <w:sz w:val="22"/>
                <w:szCs w:val="22"/>
              </w:rPr>
              <w:t xml:space="preserve"> </w:t>
            </w:r>
            <w:proofErr w:type="spellStart"/>
            <w:r w:rsidRPr="00593DC8">
              <w:rPr>
                <w:rFonts w:ascii="TimesNewRomanPS-BoldMT" w:hAnsi="TimesNewRomanPS-BoldMT" w:cs="TimesNewRomanPS-BoldMT"/>
                <w:bCs/>
                <w:sz w:val="22"/>
                <w:szCs w:val="22"/>
              </w:rPr>
              <w:t>i</w:t>
            </w:r>
            <w:proofErr w:type="spellEnd"/>
            <w:r w:rsidRPr="00593DC8">
              <w:rPr>
                <w:rFonts w:ascii="TimesNewRomanPS-BoldMT" w:hAnsi="TimesNewRomanPS-BoldMT" w:cs="TimesNewRomanPS-BoldMT"/>
                <w:bCs/>
                <w:sz w:val="22"/>
                <w:szCs w:val="22"/>
              </w:rPr>
              <w:t>.</w:t>
            </w:r>
            <w:r w:rsidRPr="00290DF2">
              <w:rPr>
                <w:rFonts w:ascii="TimesNewRomanPS-BoldMT" w:hAnsi="TimesNewRomanPS-BoldMT" w:cs="TimesNewRomanPS-BoldMT"/>
                <w:bCs/>
                <w:caps/>
                <w:sz w:val="22"/>
                <w:szCs w:val="22"/>
              </w:rPr>
              <w:t xml:space="preserve"> nominal 2 inch minimum depth, or </w:t>
            </w:r>
          </w:p>
          <w:p w14:paraId="505C2B54" w14:textId="7FFA82D0" w:rsidR="008E36C9" w:rsidRPr="00290DF2" w:rsidRDefault="008E36C9" w:rsidP="000745D3">
            <w:pPr>
              <w:autoSpaceDE w:val="0"/>
              <w:autoSpaceDN w:val="0"/>
              <w:adjustRightInd w:val="0"/>
              <w:rPr>
                <w:rFonts w:ascii="TimesNewRomanPS-BoldMT" w:hAnsi="TimesNewRomanPS-BoldMT" w:cs="TimesNewRomanPS-BoldMT"/>
                <w:bCs/>
                <w:caps/>
                <w:sz w:val="22"/>
                <w:szCs w:val="22"/>
              </w:rPr>
            </w:pPr>
            <w:r w:rsidRPr="00290DF2">
              <w:rPr>
                <w:rFonts w:ascii="TimesNewRomanPS-BoldMT" w:hAnsi="TimesNewRomanPS-BoldMT" w:cs="TimesNewRomanPS-BoldMT"/>
                <w:bCs/>
                <w:sz w:val="22"/>
                <w:szCs w:val="22"/>
              </w:rPr>
              <w:t>ii.</w:t>
            </w:r>
            <w:r w:rsidRPr="00290DF2">
              <w:rPr>
                <w:rFonts w:ascii="TimesNewRomanPS-BoldMT" w:hAnsi="TimesNewRomanPS-BoldMT" w:cs="TimesNewRomanPS-BoldMT"/>
                <w:bCs/>
                <w:caps/>
                <w:sz w:val="22"/>
                <w:szCs w:val="22"/>
              </w:rPr>
              <w:t xml:space="preserve"> nominal 1 Inch minimum depth, if sized per equation 120.1-A based on a maximum face velocity of 150 ft/min</w:t>
            </w:r>
            <w:commentRangeEnd w:id="611"/>
            <w:r w:rsidR="00D82EAD">
              <w:rPr>
                <w:rStyle w:val="CommentReference"/>
              </w:rPr>
              <w:commentReference w:id="611"/>
            </w:r>
          </w:p>
          <w:p w14:paraId="2684370A" w14:textId="6CB3ED81" w:rsidR="008E36C9" w:rsidRPr="00BB6304" w:rsidRDefault="008E36C9" w:rsidP="00495E58">
            <w:pPr>
              <w:autoSpaceDE w:val="0"/>
              <w:autoSpaceDN w:val="0"/>
              <w:adjustRightInd w:val="0"/>
              <w:rPr>
                <w:rFonts w:ascii="TimesNewRomanPS-BoldMT" w:hAnsi="TimesNewRomanPS-BoldMT" w:cs="TimesNewRomanPS-BoldMT"/>
                <w:bCs/>
                <w:caps/>
                <w:sz w:val="22"/>
                <w:szCs w:val="22"/>
              </w:rPr>
            </w:pPr>
          </w:p>
        </w:tc>
        <w:tc>
          <w:tcPr>
            <w:tcW w:w="810" w:type="dxa"/>
          </w:tcPr>
          <w:p w14:paraId="6EE7F1D3"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53351214"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72891A1E" w14:textId="77777777" w:rsidTr="008E36C9">
        <w:tc>
          <w:tcPr>
            <w:tcW w:w="8845" w:type="dxa"/>
            <w:vAlign w:val="center"/>
          </w:tcPr>
          <w:p w14:paraId="2C7FEA1E" w14:textId="77777777" w:rsidR="008E36C9" w:rsidRDefault="008E36C9" w:rsidP="006729E4">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12"/>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2 </w:t>
            </w:r>
            <w:r w:rsidRPr="00A4790C">
              <w:rPr>
                <w:rFonts w:ascii="TimesNewRomanPS-BoldMT" w:hAnsi="TimesNewRomanPS-BoldMT" w:cs="TimesNewRomanPS-BoldMT"/>
                <w:b/>
                <w:bCs/>
                <w:caps/>
                <w:sz w:val="22"/>
                <w:szCs w:val="22"/>
              </w:rPr>
              <w:t>natural ventilation</w:t>
            </w:r>
          </w:p>
          <w:p w14:paraId="29AA763B" w14:textId="77777777" w:rsidR="008E36C9" w:rsidRDefault="008E36C9" w:rsidP="006729E4">
            <w:pPr>
              <w:autoSpaceDE w:val="0"/>
              <w:autoSpaceDN w:val="0"/>
              <w:adjustRightInd w:val="0"/>
              <w:rPr>
                <w:rFonts w:ascii="TimesNewRomanPS-BoldMT" w:hAnsi="TimesNewRomanPS-BoldMT" w:cs="TimesNewRomanPS-BoldMT"/>
                <w:b/>
                <w:bCs/>
                <w:caps/>
                <w:color w:val="365F91" w:themeColor="accent1" w:themeShade="BF"/>
                <w:sz w:val="22"/>
                <w:szCs w:val="22"/>
              </w:rPr>
            </w:pPr>
            <w:r w:rsidRPr="00A4790C">
              <w:rPr>
                <w:rFonts w:ascii="TimesNewRomanPS-BoldMT" w:hAnsi="TimesNewRomanPS-BoldMT" w:cs="TimesNewRomanPS-BoldMT"/>
                <w:bCs/>
                <w:caps/>
                <w:sz w:val="22"/>
                <w:szCs w:val="22"/>
              </w:rPr>
              <w:lastRenderedPageBreak/>
              <w:t xml:space="preserve">naturally ventilated spaces shall be designed in accordance with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2A </w:t>
            </w:r>
            <w:r w:rsidRPr="00A4790C">
              <w:rPr>
                <w:rFonts w:ascii="TimesNewRomanPS-BoldMT" w:hAnsi="TimesNewRomanPS-BoldMT" w:cs="TimesNewRomanPS-BoldMT"/>
                <w:bCs/>
                <w:caps/>
                <w:sz w:val="22"/>
                <w:szCs w:val="22"/>
              </w:rPr>
              <w:t>through</w:t>
            </w:r>
            <w:r w:rsidRPr="00495E58">
              <w:rPr>
                <w:rFonts w:ascii="TimesNewRomanPS-BoldMT" w:hAnsi="TimesNewRomanPS-BoldMT" w:cs="TimesNewRomanPS-BoldMT"/>
                <w:bCs/>
                <w:caps/>
                <w:color w:val="365F91" w:themeColor="accent1" w:themeShade="BF"/>
                <w:sz w:val="22"/>
                <w:szCs w:val="22"/>
              </w:rPr>
              <w:t xml:space="preserve">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2C</w:t>
            </w:r>
            <w:r>
              <w:rPr>
                <w:rFonts w:ascii="TimesNewRomanPS-BoldMT" w:hAnsi="TimesNewRomanPS-BoldMT" w:cs="TimesNewRomanPS-BoldMT"/>
                <w:bCs/>
                <w:caps/>
                <w:color w:val="365F91" w:themeColor="accent1" w:themeShade="BF"/>
                <w:sz w:val="22"/>
                <w:szCs w:val="22"/>
              </w:rPr>
              <w:t xml:space="preserve"> </w:t>
            </w:r>
            <w:r w:rsidRPr="00A4790C">
              <w:rPr>
                <w:rFonts w:ascii="TimesNewRomanPS-BoldMT" w:hAnsi="TimesNewRomanPS-BoldMT" w:cs="TimesNewRomanPS-BoldMT"/>
                <w:bCs/>
                <w:caps/>
                <w:sz w:val="22"/>
                <w:szCs w:val="22"/>
              </w:rPr>
              <w:t xml:space="preserve">and include a mechanical ventilation system designed in accordance with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3.</w:t>
            </w:r>
            <w:commentRangeEnd w:id="612"/>
            <w:r w:rsidR="00CD731F">
              <w:rPr>
                <w:rStyle w:val="CommentReference"/>
              </w:rPr>
              <w:commentReference w:id="612"/>
            </w:r>
          </w:p>
          <w:p w14:paraId="0B867786" w14:textId="77777777" w:rsidR="008E36C9" w:rsidRDefault="008E36C9" w:rsidP="006729E4">
            <w:pPr>
              <w:autoSpaceDE w:val="0"/>
              <w:autoSpaceDN w:val="0"/>
              <w:adjustRightInd w:val="0"/>
              <w:rPr>
                <w:rFonts w:ascii="TimesNewRomanPS-BoldMT" w:hAnsi="TimesNewRomanPS-BoldMT" w:cs="TimesNewRomanPS-BoldMT"/>
                <w:b/>
                <w:bCs/>
                <w:caps/>
                <w:color w:val="365F91" w:themeColor="accent1" w:themeShade="BF"/>
                <w:sz w:val="22"/>
                <w:szCs w:val="22"/>
              </w:rPr>
            </w:pPr>
          </w:p>
          <w:p w14:paraId="7073A8BD" w14:textId="560679EB" w:rsidR="008E36C9" w:rsidDel="00A62F6A" w:rsidRDefault="008E36C9" w:rsidP="006729E4">
            <w:pPr>
              <w:autoSpaceDE w:val="0"/>
              <w:autoSpaceDN w:val="0"/>
              <w:adjustRightInd w:val="0"/>
              <w:rPr>
                <w:del w:id="613" w:author="Lalor, Ben NOR [2]" w:date="2021-01-05T13:12:00Z"/>
                <w:rFonts w:ascii="TimesNewRomanPS-BoldMT" w:hAnsi="TimesNewRomanPS-BoldMT" w:cs="TimesNewRomanPS-BoldMT"/>
                <w:bCs/>
                <w:caps/>
                <w:color w:val="365F91" w:themeColor="accent1" w:themeShade="BF"/>
                <w:sz w:val="22"/>
                <w:szCs w:val="22"/>
              </w:rPr>
            </w:pPr>
            <w:del w:id="614" w:author="Lalor, Ben NOR [2]" w:date="2021-01-05T13:12:00Z">
              <w:r w:rsidRPr="00290DF2" w:rsidDel="00A62F6A">
                <w:rPr>
                  <w:rFonts w:ascii="TimesNewRomanPS-BoldMT" w:hAnsi="TimesNewRomanPS-BoldMT" w:cs="TimesNewRomanPS-BoldMT"/>
                  <w:b/>
                  <w:bCs/>
                  <w:caps/>
                  <w:sz w:val="22"/>
                  <w:szCs w:val="22"/>
                </w:rPr>
                <w:delText xml:space="preserve">exception 1 </w:delText>
              </w:r>
              <w:r w:rsidRPr="00290DF2" w:rsidDel="00A62F6A">
                <w:rPr>
                  <w:rFonts w:ascii="TimesNewRomanPS-BoldMT" w:hAnsi="TimesNewRomanPS-BoldMT" w:cs="TimesNewRomanPS-BoldMT"/>
                  <w:bCs/>
                  <w:caps/>
                  <w:sz w:val="22"/>
                  <w:szCs w:val="22"/>
                </w:rPr>
                <w:delText>to</w:delText>
              </w:r>
              <w:r w:rsidDel="00A62F6A">
                <w:rPr>
                  <w:rFonts w:ascii="TimesNewRomanPS-BoldMT" w:hAnsi="TimesNewRomanPS-BoldMT" w:cs="TimesNewRomanPS-BoldMT"/>
                  <w:b/>
                  <w:bCs/>
                  <w:caps/>
                  <w:color w:val="365F91" w:themeColor="accent1" w:themeShade="BF"/>
                  <w:sz w:val="22"/>
                  <w:szCs w:val="22"/>
                </w:rPr>
                <w:delText xml:space="preserve"> </w:delText>
              </w:r>
              <w:r w:rsidRPr="00BB6304" w:rsidDel="00A62F6A">
                <w:rPr>
                  <w:rFonts w:ascii="TimesNewRomanPS-BoldMT" w:hAnsi="TimesNewRomanPS-BoldMT" w:cs="TimesNewRomanPS-BoldMT"/>
                  <w:b/>
                  <w:bCs/>
                  <w:caps/>
                  <w:color w:val="365F91" w:themeColor="accent1" w:themeShade="BF"/>
                  <w:sz w:val="22"/>
                  <w:szCs w:val="22"/>
                </w:rPr>
                <w:delText>§120.1(</w:delText>
              </w:r>
              <w:r w:rsidRPr="00BB6304" w:rsidDel="00A62F6A">
                <w:rPr>
                  <w:rFonts w:ascii="TimesNewRomanPS-BoldMT" w:hAnsi="TimesNewRomanPS-BoldMT" w:cs="TimesNewRomanPS-BoldMT"/>
                  <w:b/>
                  <w:bCs/>
                  <w:color w:val="365F91" w:themeColor="accent1" w:themeShade="BF"/>
                  <w:sz w:val="22"/>
                  <w:szCs w:val="22"/>
                </w:rPr>
                <w:delText>c</w:delText>
              </w:r>
              <w:r w:rsidRPr="00BB6304" w:rsidDel="00A62F6A">
                <w:rPr>
                  <w:rFonts w:ascii="TimesNewRomanPS-BoldMT" w:hAnsi="TimesNewRomanPS-BoldMT" w:cs="TimesNewRomanPS-BoldMT"/>
                  <w:b/>
                  <w:bCs/>
                  <w:caps/>
                  <w:color w:val="365F91" w:themeColor="accent1" w:themeShade="BF"/>
                  <w:sz w:val="22"/>
                  <w:szCs w:val="22"/>
                </w:rPr>
                <w:delText>)</w:delText>
              </w:r>
              <w:r w:rsidDel="00A62F6A">
                <w:rPr>
                  <w:rFonts w:ascii="TimesNewRomanPS-BoldMT" w:hAnsi="TimesNewRomanPS-BoldMT" w:cs="TimesNewRomanPS-BoldMT"/>
                  <w:b/>
                  <w:bCs/>
                  <w:caps/>
                  <w:color w:val="365F91" w:themeColor="accent1" w:themeShade="BF"/>
                  <w:sz w:val="22"/>
                  <w:szCs w:val="22"/>
                </w:rPr>
                <w:delText xml:space="preserve">2: </w:delText>
              </w:r>
              <w:r w:rsidRPr="00A4790C" w:rsidDel="00A62F6A">
                <w:rPr>
                  <w:rFonts w:ascii="TimesNewRomanPS-BoldMT" w:hAnsi="TimesNewRomanPS-BoldMT" w:cs="TimesNewRomanPS-BoldMT"/>
                  <w:bCs/>
                  <w:caps/>
                  <w:sz w:val="22"/>
                  <w:szCs w:val="22"/>
                </w:rPr>
                <w:delText xml:space="preserve">mechanical ventilation system not required where natural ventilation openings complying with </w:delText>
              </w:r>
              <w:r w:rsidRPr="00593DC8" w:rsidDel="00A62F6A">
                <w:rPr>
                  <w:rFonts w:ascii="TimesNewRomanPS-BoldMT" w:hAnsi="TimesNewRomanPS-BoldMT" w:cs="TimesNewRomanPS-BoldMT"/>
                  <w:bCs/>
                  <w:caps/>
                  <w:sz w:val="22"/>
                  <w:szCs w:val="22"/>
                </w:rPr>
                <w:delText>§120.1(</w:delText>
              </w:r>
              <w:r w:rsidRPr="00593DC8" w:rsidDel="00A62F6A">
                <w:rPr>
                  <w:rFonts w:ascii="TimesNewRomanPS-BoldMT" w:hAnsi="TimesNewRomanPS-BoldMT" w:cs="TimesNewRomanPS-BoldMT"/>
                  <w:bCs/>
                  <w:sz w:val="22"/>
                  <w:szCs w:val="22"/>
                </w:rPr>
                <w:delText>c</w:delText>
              </w:r>
              <w:r w:rsidRPr="00593DC8" w:rsidDel="00A62F6A">
                <w:rPr>
                  <w:rFonts w:ascii="TimesNewRomanPS-BoldMT" w:hAnsi="TimesNewRomanPS-BoldMT" w:cs="TimesNewRomanPS-BoldMT"/>
                  <w:bCs/>
                  <w:caps/>
                  <w:sz w:val="22"/>
                  <w:szCs w:val="22"/>
                </w:rPr>
                <w:delText>)2</w:delText>
              </w:r>
              <w:r w:rsidRPr="00A4790C" w:rsidDel="00A62F6A">
                <w:rPr>
                  <w:rFonts w:ascii="TimesNewRomanPS-BoldMT" w:hAnsi="TimesNewRomanPS-BoldMT" w:cs="TimesNewRomanPS-BoldMT"/>
                  <w:bCs/>
                  <w:caps/>
                  <w:sz w:val="22"/>
                  <w:szCs w:val="22"/>
                </w:rPr>
                <w:delText xml:space="preserve"> are either permanently open or have controls that prevent closing during periods of expected occupancy.</w:delText>
              </w:r>
            </w:del>
          </w:p>
          <w:p w14:paraId="201D5612" w14:textId="518014AC" w:rsidR="008E36C9" w:rsidDel="00A62F6A" w:rsidRDefault="008E36C9" w:rsidP="006729E4">
            <w:pPr>
              <w:autoSpaceDE w:val="0"/>
              <w:autoSpaceDN w:val="0"/>
              <w:adjustRightInd w:val="0"/>
              <w:rPr>
                <w:del w:id="615" w:author="Lalor, Ben NOR [2]" w:date="2021-01-05T13:12:00Z"/>
                <w:rFonts w:ascii="TimesNewRomanPS-BoldMT" w:hAnsi="TimesNewRomanPS-BoldMT" w:cs="TimesNewRomanPS-BoldMT"/>
                <w:bCs/>
                <w:caps/>
                <w:color w:val="365F91" w:themeColor="accent1" w:themeShade="BF"/>
                <w:sz w:val="22"/>
                <w:szCs w:val="22"/>
              </w:rPr>
            </w:pPr>
          </w:p>
          <w:p w14:paraId="02139200" w14:textId="459B7B5E" w:rsidR="008E36C9" w:rsidRPr="00495E58" w:rsidRDefault="008E36C9" w:rsidP="006729E4">
            <w:pPr>
              <w:autoSpaceDE w:val="0"/>
              <w:autoSpaceDN w:val="0"/>
              <w:adjustRightInd w:val="0"/>
              <w:rPr>
                <w:rFonts w:ascii="TimesNewRomanPS-BoldMT" w:hAnsi="TimesNewRomanPS-BoldMT" w:cs="TimesNewRomanPS-BoldMT"/>
                <w:bCs/>
                <w:caps/>
                <w:color w:val="365F91" w:themeColor="accent1" w:themeShade="BF"/>
                <w:sz w:val="22"/>
                <w:szCs w:val="22"/>
              </w:rPr>
            </w:pPr>
            <w:del w:id="616" w:author="Lalor, Ben NOR [2]" w:date="2021-01-05T13:12:00Z">
              <w:r w:rsidRPr="00593DC8" w:rsidDel="00A62F6A">
                <w:rPr>
                  <w:rFonts w:ascii="TimesNewRomanPS-BoldMT" w:hAnsi="TimesNewRomanPS-BoldMT" w:cs="TimesNewRomanPS-BoldMT"/>
                  <w:b/>
                  <w:bCs/>
                  <w:caps/>
                  <w:sz w:val="22"/>
                  <w:szCs w:val="22"/>
                </w:rPr>
                <w:delText xml:space="preserve">exception 2 </w:delText>
              </w:r>
              <w:r w:rsidRPr="00290DF2" w:rsidDel="00A62F6A">
                <w:rPr>
                  <w:rFonts w:ascii="TimesNewRomanPS-BoldMT" w:hAnsi="TimesNewRomanPS-BoldMT" w:cs="TimesNewRomanPS-BoldMT"/>
                  <w:bCs/>
                  <w:caps/>
                  <w:sz w:val="22"/>
                  <w:szCs w:val="22"/>
                </w:rPr>
                <w:delText>to</w:delText>
              </w:r>
              <w:r w:rsidDel="00A62F6A">
                <w:rPr>
                  <w:rFonts w:ascii="TimesNewRomanPS-BoldMT" w:hAnsi="TimesNewRomanPS-BoldMT" w:cs="TimesNewRomanPS-BoldMT"/>
                  <w:bCs/>
                  <w:caps/>
                  <w:color w:val="365F91" w:themeColor="accent1" w:themeShade="BF"/>
                  <w:sz w:val="22"/>
                  <w:szCs w:val="22"/>
                </w:rPr>
                <w:delText xml:space="preserve"> </w:delText>
              </w:r>
              <w:r w:rsidRPr="00BB6304" w:rsidDel="00A62F6A">
                <w:rPr>
                  <w:rFonts w:ascii="TimesNewRomanPS-BoldMT" w:hAnsi="TimesNewRomanPS-BoldMT" w:cs="TimesNewRomanPS-BoldMT"/>
                  <w:b/>
                  <w:bCs/>
                  <w:caps/>
                  <w:color w:val="365F91" w:themeColor="accent1" w:themeShade="BF"/>
                  <w:sz w:val="22"/>
                  <w:szCs w:val="22"/>
                </w:rPr>
                <w:delText>§120.1(</w:delText>
              </w:r>
              <w:r w:rsidRPr="00BB6304" w:rsidDel="00A62F6A">
                <w:rPr>
                  <w:rFonts w:ascii="TimesNewRomanPS-BoldMT" w:hAnsi="TimesNewRomanPS-BoldMT" w:cs="TimesNewRomanPS-BoldMT"/>
                  <w:b/>
                  <w:bCs/>
                  <w:color w:val="365F91" w:themeColor="accent1" w:themeShade="BF"/>
                  <w:sz w:val="22"/>
                  <w:szCs w:val="22"/>
                </w:rPr>
                <w:delText>c</w:delText>
              </w:r>
              <w:r w:rsidRPr="00BB6304" w:rsidDel="00A62F6A">
                <w:rPr>
                  <w:rFonts w:ascii="TimesNewRomanPS-BoldMT" w:hAnsi="TimesNewRomanPS-BoldMT" w:cs="TimesNewRomanPS-BoldMT"/>
                  <w:b/>
                  <w:bCs/>
                  <w:caps/>
                  <w:color w:val="365F91" w:themeColor="accent1" w:themeShade="BF"/>
                  <w:sz w:val="22"/>
                  <w:szCs w:val="22"/>
                </w:rPr>
                <w:delText>)</w:delText>
              </w:r>
              <w:r w:rsidDel="00A62F6A">
                <w:rPr>
                  <w:rFonts w:ascii="TimesNewRomanPS-BoldMT" w:hAnsi="TimesNewRomanPS-BoldMT" w:cs="TimesNewRomanPS-BoldMT"/>
                  <w:b/>
                  <w:bCs/>
                  <w:caps/>
                  <w:color w:val="365F91" w:themeColor="accent1" w:themeShade="BF"/>
                  <w:sz w:val="22"/>
                  <w:szCs w:val="22"/>
                </w:rPr>
                <w:delText xml:space="preserve">2: </w:delText>
              </w:r>
              <w:r w:rsidRPr="00A4790C" w:rsidDel="00A62F6A">
                <w:rPr>
                  <w:rFonts w:ascii="TimesNewRomanPS-BoldMT" w:hAnsi="TimesNewRomanPS-BoldMT" w:cs="TimesNewRomanPS-BoldMT"/>
                  <w:bCs/>
                  <w:caps/>
                  <w:sz w:val="22"/>
                  <w:szCs w:val="22"/>
                </w:rPr>
                <w:delText>mechanical ventilation system not required where zone is not served by a space conditioning system.</w:delText>
              </w:r>
            </w:del>
          </w:p>
        </w:tc>
        <w:tc>
          <w:tcPr>
            <w:tcW w:w="810" w:type="dxa"/>
          </w:tcPr>
          <w:p w14:paraId="3C337E7C" w14:textId="77777777" w:rsidR="008E36C9" w:rsidRDefault="008E36C9" w:rsidP="00432D5F">
            <w:pPr>
              <w:autoSpaceDE w:val="0"/>
              <w:autoSpaceDN w:val="0"/>
              <w:adjustRightInd w:val="0"/>
              <w:jc w:val="center"/>
              <w:rPr>
                <w:caps/>
              </w:rPr>
            </w:pPr>
            <w:r w:rsidRPr="00BB6304">
              <w:rPr>
                <w:caps/>
              </w:rPr>
              <w:lastRenderedPageBreak/>
              <w:sym w:font="Wingdings" w:char="F06F"/>
            </w:r>
          </w:p>
          <w:p w14:paraId="1E882A66" w14:textId="77777777" w:rsidR="008E36C9" w:rsidRDefault="008E36C9" w:rsidP="00D06E26">
            <w:pPr>
              <w:autoSpaceDE w:val="0"/>
              <w:autoSpaceDN w:val="0"/>
              <w:adjustRightInd w:val="0"/>
              <w:jc w:val="center"/>
              <w:rPr>
                <w:caps/>
              </w:rPr>
            </w:pPr>
          </w:p>
          <w:p w14:paraId="68CF4C3D" w14:textId="77777777" w:rsidR="008E36C9" w:rsidRDefault="008E36C9" w:rsidP="00D06E26">
            <w:pPr>
              <w:autoSpaceDE w:val="0"/>
              <w:autoSpaceDN w:val="0"/>
              <w:adjustRightInd w:val="0"/>
              <w:jc w:val="center"/>
              <w:rPr>
                <w:caps/>
              </w:rPr>
            </w:pPr>
          </w:p>
          <w:p w14:paraId="73ACC169" w14:textId="77777777" w:rsidR="008E36C9" w:rsidRDefault="008E36C9" w:rsidP="00387E29">
            <w:pPr>
              <w:autoSpaceDE w:val="0"/>
              <w:autoSpaceDN w:val="0"/>
              <w:adjustRightInd w:val="0"/>
              <w:jc w:val="center"/>
              <w:rPr>
                <w:caps/>
              </w:rPr>
            </w:pPr>
          </w:p>
          <w:p w14:paraId="4584BFA5" w14:textId="77777777" w:rsidR="008E36C9" w:rsidRDefault="008E36C9" w:rsidP="00387E29">
            <w:pPr>
              <w:autoSpaceDE w:val="0"/>
              <w:autoSpaceDN w:val="0"/>
              <w:adjustRightInd w:val="0"/>
              <w:jc w:val="center"/>
              <w:rPr>
                <w:caps/>
              </w:rPr>
            </w:pPr>
          </w:p>
          <w:p w14:paraId="19714C75" w14:textId="77777777" w:rsidR="008E36C9" w:rsidRDefault="008E36C9" w:rsidP="00387E29">
            <w:pPr>
              <w:autoSpaceDE w:val="0"/>
              <w:autoSpaceDN w:val="0"/>
              <w:adjustRightInd w:val="0"/>
              <w:jc w:val="center"/>
              <w:rPr>
                <w:caps/>
              </w:rPr>
            </w:pPr>
            <w:r w:rsidRPr="00BB6304">
              <w:rPr>
                <w:caps/>
              </w:rPr>
              <w:sym w:font="Wingdings" w:char="F06F"/>
            </w:r>
          </w:p>
          <w:p w14:paraId="11D8C734" w14:textId="77777777" w:rsidR="008E36C9" w:rsidRDefault="008E36C9" w:rsidP="00593DC8">
            <w:pPr>
              <w:autoSpaceDE w:val="0"/>
              <w:autoSpaceDN w:val="0"/>
              <w:adjustRightInd w:val="0"/>
              <w:rPr>
                <w:caps/>
              </w:rPr>
            </w:pPr>
          </w:p>
          <w:p w14:paraId="466219F3" w14:textId="77777777" w:rsidR="008E36C9" w:rsidRDefault="008E36C9" w:rsidP="00495E58">
            <w:pPr>
              <w:autoSpaceDE w:val="0"/>
              <w:autoSpaceDN w:val="0"/>
              <w:adjustRightInd w:val="0"/>
              <w:jc w:val="center"/>
              <w:rPr>
                <w:caps/>
              </w:rPr>
            </w:pPr>
          </w:p>
          <w:p w14:paraId="3C8A5080" w14:textId="77777777" w:rsidR="008E36C9" w:rsidRDefault="008E36C9" w:rsidP="00432D5F">
            <w:pPr>
              <w:autoSpaceDE w:val="0"/>
              <w:autoSpaceDN w:val="0"/>
              <w:adjustRightInd w:val="0"/>
              <w:jc w:val="center"/>
              <w:rPr>
                <w:caps/>
              </w:rPr>
            </w:pPr>
          </w:p>
          <w:p w14:paraId="213F1472" w14:textId="77777777" w:rsidR="008E36C9" w:rsidRDefault="008E36C9" w:rsidP="00D06E26">
            <w:pPr>
              <w:autoSpaceDE w:val="0"/>
              <w:autoSpaceDN w:val="0"/>
              <w:adjustRightInd w:val="0"/>
              <w:jc w:val="center"/>
              <w:rPr>
                <w:caps/>
              </w:rPr>
            </w:pPr>
          </w:p>
          <w:p w14:paraId="445ED86D" w14:textId="77777777" w:rsidR="008E36C9" w:rsidRDefault="008E36C9" w:rsidP="00495E58">
            <w:pPr>
              <w:autoSpaceDE w:val="0"/>
              <w:autoSpaceDN w:val="0"/>
              <w:adjustRightInd w:val="0"/>
              <w:jc w:val="center"/>
              <w:rPr>
                <w:caps/>
              </w:rPr>
            </w:pPr>
            <w:r w:rsidRPr="00BB6304">
              <w:rPr>
                <w:caps/>
              </w:rPr>
              <w:sym w:font="Wingdings" w:char="F06F"/>
            </w:r>
          </w:p>
          <w:p w14:paraId="539E012F" w14:textId="10B9095E" w:rsidR="008E36C9" w:rsidRPr="00BB6304" w:rsidRDefault="008E36C9" w:rsidP="00495E58">
            <w:pPr>
              <w:autoSpaceDE w:val="0"/>
              <w:autoSpaceDN w:val="0"/>
              <w:adjustRightInd w:val="0"/>
              <w:jc w:val="center"/>
              <w:rPr>
                <w:caps/>
              </w:rPr>
            </w:pPr>
          </w:p>
        </w:tc>
        <w:tc>
          <w:tcPr>
            <w:tcW w:w="834" w:type="dxa"/>
          </w:tcPr>
          <w:p w14:paraId="25A90842" w14:textId="77777777" w:rsidR="008E36C9" w:rsidRDefault="008E36C9" w:rsidP="00BB6304">
            <w:pPr>
              <w:autoSpaceDE w:val="0"/>
              <w:autoSpaceDN w:val="0"/>
              <w:adjustRightInd w:val="0"/>
              <w:jc w:val="center"/>
              <w:rPr>
                <w:caps/>
              </w:rPr>
            </w:pPr>
            <w:r w:rsidRPr="00BB6304">
              <w:rPr>
                <w:caps/>
              </w:rPr>
              <w:lastRenderedPageBreak/>
              <w:sym w:font="Wingdings" w:char="F06F"/>
            </w:r>
          </w:p>
          <w:p w14:paraId="60AE8CCA" w14:textId="77777777" w:rsidR="008E36C9" w:rsidRDefault="008E36C9" w:rsidP="00BB6304">
            <w:pPr>
              <w:autoSpaceDE w:val="0"/>
              <w:autoSpaceDN w:val="0"/>
              <w:adjustRightInd w:val="0"/>
              <w:jc w:val="center"/>
              <w:rPr>
                <w:caps/>
              </w:rPr>
            </w:pPr>
          </w:p>
          <w:p w14:paraId="235BFFCB" w14:textId="77777777" w:rsidR="008E36C9" w:rsidRDefault="008E36C9" w:rsidP="00BB6304">
            <w:pPr>
              <w:autoSpaceDE w:val="0"/>
              <w:autoSpaceDN w:val="0"/>
              <w:adjustRightInd w:val="0"/>
              <w:jc w:val="center"/>
              <w:rPr>
                <w:caps/>
              </w:rPr>
            </w:pPr>
          </w:p>
          <w:p w14:paraId="1B70E37E" w14:textId="77777777" w:rsidR="008E36C9" w:rsidRDefault="008E36C9" w:rsidP="00BB6304">
            <w:pPr>
              <w:autoSpaceDE w:val="0"/>
              <w:autoSpaceDN w:val="0"/>
              <w:adjustRightInd w:val="0"/>
              <w:jc w:val="center"/>
              <w:rPr>
                <w:caps/>
              </w:rPr>
            </w:pPr>
          </w:p>
          <w:p w14:paraId="54D41CF5" w14:textId="77777777" w:rsidR="008E36C9" w:rsidRDefault="008E36C9" w:rsidP="00BB6304">
            <w:pPr>
              <w:autoSpaceDE w:val="0"/>
              <w:autoSpaceDN w:val="0"/>
              <w:adjustRightInd w:val="0"/>
              <w:jc w:val="center"/>
              <w:rPr>
                <w:caps/>
              </w:rPr>
            </w:pPr>
          </w:p>
          <w:p w14:paraId="05A1B2D4" w14:textId="77777777" w:rsidR="008E36C9" w:rsidRDefault="008E36C9" w:rsidP="00BB6304">
            <w:pPr>
              <w:autoSpaceDE w:val="0"/>
              <w:autoSpaceDN w:val="0"/>
              <w:adjustRightInd w:val="0"/>
              <w:jc w:val="center"/>
              <w:rPr>
                <w:caps/>
              </w:rPr>
            </w:pPr>
            <w:r w:rsidRPr="00BB6304">
              <w:rPr>
                <w:caps/>
              </w:rPr>
              <w:sym w:font="Wingdings" w:char="F06F"/>
            </w:r>
          </w:p>
          <w:p w14:paraId="275631B4" w14:textId="77777777" w:rsidR="008E36C9" w:rsidRDefault="008E36C9" w:rsidP="00BB6304">
            <w:pPr>
              <w:autoSpaceDE w:val="0"/>
              <w:autoSpaceDN w:val="0"/>
              <w:adjustRightInd w:val="0"/>
              <w:jc w:val="center"/>
              <w:rPr>
                <w:caps/>
              </w:rPr>
            </w:pPr>
          </w:p>
          <w:p w14:paraId="30BD9332" w14:textId="77777777" w:rsidR="008E36C9" w:rsidRDefault="008E36C9" w:rsidP="00BB6304">
            <w:pPr>
              <w:autoSpaceDE w:val="0"/>
              <w:autoSpaceDN w:val="0"/>
              <w:adjustRightInd w:val="0"/>
              <w:jc w:val="center"/>
              <w:rPr>
                <w:caps/>
              </w:rPr>
            </w:pPr>
          </w:p>
          <w:p w14:paraId="73C49F9B" w14:textId="77777777" w:rsidR="008E36C9" w:rsidRDefault="008E36C9" w:rsidP="00BB6304">
            <w:pPr>
              <w:autoSpaceDE w:val="0"/>
              <w:autoSpaceDN w:val="0"/>
              <w:adjustRightInd w:val="0"/>
              <w:jc w:val="center"/>
              <w:rPr>
                <w:caps/>
              </w:rPr>
            </w:pPr>
          </w:p>
          <w:p w14:paraId="592BF139" w14:textId="77777777" w:rsidR="008E36C9" w:rsidRDefault="008E36C9" w:rsidP="00BB6304">
            <w:pPr>
              <w:autoSpaceDE w:val="0"/>
              <w:autoSpaceDN w:val="0"/>
              <w:adjustRightInd w:val="0"/>
              <w:jc w:val="center"/>
              <w:rPr>
                <w:caps/>
              </w:rPr>
            </w:pPr>
          </w:p>
          <w:p w14:paraId="05D1F18D" w14:textId="77777777" w:rsidR="008E36C9" w:rsidRDefault="008E36C9" w:rsidP="00495E58">
            <w:pPr>
              <w:autoSpaceDE w:val="0"/>
              <w:autoSpaceDN w:val="0"/>
              <w:adjustRightInd w:val="0"/>
              <w:jc w:val="center"/>
              <w:rPr>
                <w:caps/>
              </w:rPr>
            </w:pPr>
            <w:r w:rsidRPr="00BB6304">
              <w:rPr>
                <w:caps/>
              </w:rPr>
              <w:sym w:font="Wingdings" w:char="F06F"/>
            </w:r>
          </w:p>
          <w:p w14:paraId="6FA04522" w14:textId="6867C814" w:rsidR="008E36C9" w:rsidRPr="00BB6304" w:rsidRDefault="008E36C9" w:rsidP="00BB6304">
            <w:pPr>
              <w:autoSpaceDE w:val="0"/>
              <w:autoSpaceDN w:val="0"/>
              <w:adjustRightInd w:val="0"/>
              <w:jc w:val="center"/>
              <w:rPr>
                <w:caps/>
              </w:rPr>
            </w:pPr>
          </w:p>
        </w:tc>
      </w:tr>
      <w:tr w:rsidR="008E36C9" w:rsidRPr="00BB6304" w:rsidDel="00495E58" w14:paraId="265FB6E4" w14:textId="77777777" w:rsidTr="008E36C9">
        <w:tc>
          <w:tcPr>
            <w:tcW w:w="8845" w:type="dxa"/>
            <w:vAlign w:val="center"/>
          </w:tcPr>
          <w:p w14:paraId="06BC154F" w14:textId="7DACF990" w:rsidR="008E36C9" w:rsidRDefault="008E36C9" w:rsidP="00432D5F">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17"/>
            <w:r w:rsidRPr="00BB6304">
              <w:rPr>
                <w:rFonts w:ascii="TimesNewRomanPS-BoldMT" w:hAnsi="TimesNewRomanPS-BoldMT" w:cs="TimesNewRomanPS-BoldMT"/>
                <w:b/>
                <w:bCs/>
                <w:caps/>
                <w:color w:val="365F91" w:themeColor="accent1" w:themeShade="BF"/>
                <w:sz w:val="22"/>
                <w:szCs w:val="22"/>
              </w:rPr>
              <w:lastRenderedPageBreak/>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3 </w:t>
            </w:r>
            <w:r w:rsidRPr="00290DF2">
              <w:rPr>
                <w:rFonts w:ascii="TimesNewRomanPS-BoldMT" w:hAnsi="TimesNewRomanPS-BoldMT" w:cs="TimesNewRomanPS-BoldMT"/>
                <w:b/>
                <w:bCs/>
                <w:caps/>
                <w:sz w:val="22"/>
                <w:szCs w:val="22"/>
              </w:rPr>
              <w:t>mechanical ventilation</w:t>
            </w:r>
          </w:p>
          <w:p w14:paraId="64431C99" w14:textId="77777777" w:rsidR="008E36C9" w:rsidRDefault="008E36C9" w:rsidP="00BB6304">
            <w:pPr>
              <w:autoSpaceDE w:val="0"/>
              <w:autoSpaceDN w:val="0"/>
              <w:adjustRightInd w:val="0"/>
              <w:rPr>
                <w:rFonts w:ascii="TimesNewRomanPS-BoldMT" w:hAnsi="TimesNewRomanPS-BoldMT" w:cs="TimesNewRomanPS-BoldMT"/>
                <w:b/>
                <w:bCs/>
                <w:caps/>
                <w:color w:val="365F91" w:themeColor="accent1" w:themeShade="BF"/>
                <w:sz w:val="22"/>
                <w:szCs w:val="22"/>
              </w:rPr>
            </w:pPr>
            <w:r w:rsidRPr="00A4790C">
              <w:rPr>
                <w:rFonts w:ascii="TimesNewRomanPS-BoldMT" w:hAnsi="TimesNewRomanPS-BoldMT" w:cs="TimesNewRomanPS-BoldMT"/>
                <w:bCs/>
                <w:caps/>
                <w:sz w:val="22"/>
                <w:szCs w:val="22"/>
              </w:rPr>
              <w:t>occupiable spaces shall be ventilated with a mechanical ventilation system capable of providing an outdoor airflow rate (v</w:t>
            </w:r>
            <w:r w:rsidRPr="00A4790C">
              <w:rPr>
                <w:rFonts w:ascii="TimesNewRomanPS-BoldMT" w:hAnsi="TimesNewRomanPS-BoldMT" w:cs="TimesNewRomanPS-BoldMT"/>
                <w:bCs/>
                <w:caps/>
                <w:sz w:val="22"/>
                <w:szCs w:val="22"/>
                <w:vertAlign w:val="subscript"/>
              </w:rPr>
              <w:t>z</w:t>
            </w:r>
            <w:r w:rsidRPr="00A4790C">
              <w:rPr>
                <w:rFonts w:ascii="TimesNewRomanPS-BoldMT" w:hAnsi="TimesNewRomanPS-BoldMT" w:cs="TimesNewRomanPS-BoldMT"/>
                <w:bCs/>
                <w:caps/>
                <w:sz w:val="22"/>
                <w:szCs w:val="22"/>
              </w:rPr>
              <w:t>) to the zone no less than the larger of (v</w:t>
            </w:r>
            <w:r w:rsidRPr="00A4790C">
              <w:rPr>
                <w:rFonts w:ascii="TimesNewRomanPS-BoldMT" w:hAnsi="TimesNewRomanPS-BoldMT" w:cs="TimesNewRomanPS-BoldMT"/>
                <w:bCs/>
                <w:caps/>
                <w:sz w:val="22"/>
                <w:szCs w:val="22"/>
                <w:vertAlign w:val="subscript"/>
              </w:rPr>
              <w:t>z</w:t>
            </w:r>
            <w:r w:rsidRPr="00A4790C">
              <w:rPr>
                <w:rFonts w:ascii="TimesNewRomanPS-BoldMT" w:hAnsi="TimesNewRomanPS-BoldMT" w:cs="TimesNewRomanPS-BoldMT"/>
                <w:bCs/>
                <w:caps/>
                <w:sz w:val="22"/>
                <w:szCs w:val="22"/>
              </w:rPr>
              <w:t xml:space="preserve">) described in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3A or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3B</w:t>
            </w:r>
            <w:commentRangeEnd w:id="617"/>
            <w:r w:rsidR="00CD731F">
              <w:rPr>
                <w:rStyle w:val="CommentReference"/>
              </w:rPr>
              <w:commentReference w:id="617"/>
            </w:r>
            <w:r>
              <w:rPr>
                <w:rFonts w:ascii="TimesNewRomanPS-BoldMT" w:hAnsi="TimesNewRomanPS-BoldMT" w:cs="TimesNewRomanPS-BoldMT"/>
                <w:b/>
                <w:bCs/>
                <w:caps/>
                <w:color w:val="365F91" w:themeColor="accent1" w:themeShade="BF"/>
                <w:sz w:val="22"/>
                <w:szCs w:val="22"/>
              </w:rPr>
              <w:t>.</w:t>
            </w:r>
          </w:p>
          <w:p w14:paraId="6FEEFD4D" w14:textId="77777777" w:rsidR="008E36C9" w:rsidRDefault="008E36C9" w:rsidP="00BB6304">
            <w:pPr>
              <w:autoSpaceDE w:val="0"/>
              <w:autoSpaceDN w:val="0"/>
              <w:adjustRightInd w:val="0"/>
              <w:rPr>
                <w:rFonts w:ascii="TimesNewRomanPS-BoldMT" w:hAnsi="TimesNewRomanPS-BoldMT" w:cs="TimesNewRomanPS-BoldMT"/>
                <w:b/>
                <w:bCs/>
                <w:caps/>
                <w:color w:val="365F91" w:themeColor="accent1" w:themeShade="BF"/>
                <w:sz w:val="22"/>
                <w:szCs w:val="22"/>
              </w:rPr>
            </w:pPr>
          </w:p>
          <w:p w14:paraId="097490D1" w14:textId="05432AEA" w:rsidR="008E36C9" w:rsidRPr="00593DC8" w:rsidDel="009731B3" w:rsidRDefault="008E36C9" w:rsidP="00BB6304">
            <w:pPr>
              <w:autoSpaceDE w:val="0"/>
              <w:autoSpaceDN w:val="0"/>
              <w:adjustRightInd w:val="0"/>
              <w:rPr>
                <w:rFonts w:ascii="TimesNewRomanPS-BoldMT" w:hAnsi="TimesNewRomanPS-BoldMT" w:cs="TimesNewRomanPS-BoldMT"/>
                <w:bCs/>
                <w:caps/>
                <w:color w:val="365F91" w:themeColor="accent1" w:themeShade="BF"/>
                <w:sz w:val="22"/>
                <w:szCs w:val="22"/>
              </w:rPr>
            </w:pPr>
            <w:del w:id="618" w:author="Lalor, Ben NOR [2]" w:date="2021-01-05T13:12:00Z">
              <w:r w:rsidRPr="00290DF2" w:rsidDel="00A62F6A">
                <w:rPr>
                  <w:rFonts w:ascii="TimesNewRomanPS-BoldMT" w:hAnsi="TimesNewRomanPS-BoldMT" w:cs="TimesNewRomanPS-BoldMT"/>
                  <w:b/>
                  <w:bCs/>
                  <w:caps/>
                  <w:sz w:val="22"/>
                  <w:szCs w:val="22"/>
                </w:rPr>
                <w:delText xml:space="preserve">exceptioN: </w:delText>
              </w:r>
              <w:r w:rsidRPr="00A4790C" w:rsidDel="00A62F6A">
                <w:rPr>
                  <w:rFonts w:ascii="TimesNewRomanPS-BoldMT" w:hAnsi="TimesNewRomanPS-BoldMT" w:cs="TimesNewRomanPS-BoldMT"/>
                  <w:bCs/>
                  <w:caps/>
                  <w:sz w:val="22"/>
                  <w:szCs w:val="22"/>
                </w:rPr>
                <w:delText xml:space="preserve">the rate of outdoor air may be provided by transer air if use of transfer air is in accordance with </w:delText>
              </w:r>
              <w:r w:rsidRPr="00BB6304" w:rsidDel="00A62F6A">
                <w:rPr>
                  <w:rFonts w:ascii="TimesNewRomanPS-BoldMT" w:hAnsi="TimesNewRomanPS-BoldMT" w:cs="TimesNewRomanPS-BoldMT"/>
                  <w:b/>
                  <w:bCs/>
                  <w:caps/>
                  <w:color w:val="365F91" w:themeColor="accent1" w:themeShade="BF"/>
                  <w:sz w:val="22"/>
                  <w:szCs w:val="22"/>
                </w:rPr>
                <w:delText>§120.1(</w:delText>
              </w:r>
              <w:r w:rsidDel="00A62F6A">
                <w:rPr>
                  <w:rFonts w:ascii="TimesNewRomanPS-BoldMT" w:hAnsi="TimesNewRomanPS-BoldMT" w:cs="TimesNewRomanPS-BoldMT"/>
                  <w:b/>
                  <w:bCs/>
                  <w:color w:val="365F91" w:themeColor="accent1" w:themeShade="BF"/>
                  <w:sz w:val="22"/>
                  <w:szCs w:val="22"/>
                </w:rPr>
                <w:delText>g</w:delText>
              </w:r>
              <w:r w:rsidRPr="00BB6304" w:rsidDel="00A62F6A">
                <w:rPr>
                  <w:rFonts w:ascii="TimesNewRomanPS-BoldMT" w:hAnsi="TimesNewRomanPS-BoldMT" w:cs="TimesNewRomanPS-BoldMT"/>
                  <w:b/>
                  <w:bCs/>
                  <w:caps/>
                  <w:color w:val="365F91" w:themeColor="accent1" w:themeShade="BF"/>
                  <w:sz w:val="22"/>
                  <w:szCs w:val="22"/>
                </w:rPr>
                <w:delText>)</w:delText>
              </w:r>
              <w:r w:rsidDel="00A62F6A">
                <w:rPr>
                  <w:rFonts w:ascii="TimesNewRomanPS-BoldMT" w:hAnsi="TimesNewRomanPS-BoldMT" w:cs="TimesNewRomanPS-BoldMT"/>
                  <w:b/>
                  <w:bCs/>
                  <w:caps/>
                  <w:color w:val="365F91" w:themeColor="accent1" w:themeShade="BF"/>
                  <w:sz w:val="22"/>
                  <w:szCs w:val="22"/>
                </w:rPr>
                <w:delText xml:space="preserve"> </w:delText>
              </w:r>
              <w:r w:rsidRPr="00A4790C" w:rsidDel="00A62F6A">
                <w:rPr>
                  <w:rFonts w:ascii="TimesNewRomanPS-BoldMT" w:hAnsi="TimesNewRomanPS-BoldMT" w:cs="TimesNewRomanPS-BoldMT"/>
                  <w:bCs/>
                  <w:caps/>
                  <w:sz w:val="22"/>
                  <w:szCs w:val="22"/>
                </w:rPr>
                <w:delText xml:space="preserve">air classification and recirculation limitations and outdoor air supplied to all spaces combined is sufficient to meet requirements of </w:delText>
              </w:r>
              <w:r w:rsidRPr="00A4790C" w:rsidDel="00A62F6A">
                <w:rPr>
                  <w:rFonts w:ascii="TimesNewRomanPS-BoldMT" w:hAnsi="TimesNewRomanPS-BoldMT" w:cs="TimesNewRomanPS-BoldMT"/>
                  <w:b/>
                  <w:bCs/>
                  <w:caps/>
                  <w:sz w:val="22"/>
                  <w:szCs w:val="22"/>
                </w:rPr>
                <w:delText>§120.1(</w:delText>
              </w:r>
              <w:r w:rsidRPr="00A4790C" w:rsidDel="00A62F6A">
                <w:rPr>
                  <w:rFonts w:ascii="TimesNewRomanPS-BoldMT" w:hAnsi="TimesNewRomanPS-BoldMT" w:cs="TimesNewRomanPS-BoldMT"/>
                  <w:b/>
                  <w:bCs/>
                  <w:sz w:val="22"/>
                  <w:szCs w:val="22"/>
                </w:rPr>
                <w:delText>c</w:delText>
              </w:r>
              <w:r w:rsidRPr="00A4790C" w:rsidDel="00A62F6A">
                <w:rPr>
                  <w:rFonts w:ascii="TimesNewRomanPS-BoldMT" w:hAnsi="TimesNewRomanPS-BoldMT" w:cs="TimesNewRomanPS-BoldMT"/>
                  <w:b/>
                  <w:bCs/>
                  <w:caps/>
                  <w:sz w:val="22"/>
                  <w:szCs w:val="22"/>
                </w:rPr>
                <w:delText xml:space="preserve">)3 </w:delText>
              </w:r>
              <w:r w:rsidRPr="00A4790C" w:rsidDel="00A62F6A">
                <w:rPr>
                  <w:rFonts w:ascii="TimesNewRomanPS-BoldMT" w:hAnsi="TimesNewRomanPS-BoldMT" w:cs="TimesNewRomanPS-BoldMT"/>
                  <w:bCs/>
                  <w:caps/>
                  <w:sz w:val="22"/>
                  <w:szCs w:val="22"/>
                </w:rPr>
                <w:delText>for each space individually.</w:delText>
              </w:r>
            </w:del>
          </w:p>
        </w:tc>
        <w:tc>
          <w:tcPr>
            <w:tcW w:w="810" w:type="dxa"/>
          </w:tcPr>
          <w:p w14:paraId="745F7A50" w14:textId="77777777" w:rsidR="008E36C9" w:rsidRDefault="008E36C9" w:rsidP="00BB6304">
            <w:pPr>
              <w:autoSpaceDE w:val="0"/>
              <w:autoSpaceDN w:val="0"/>
              <w:adjustRightInd w:val="0"/>
              <w:jc w:val="center"/>
              <w:rPr>
                <w:caps/>
              </w:rPr>
            </w:pPr>
            <w:r w:rsidRPr="00BB6304">
              <w:rPr>
                <w:caps/>
              </w:rPr>
              <w:sym w:font="Wingdings" w:char="F06F"/>
            </w:r>
          </w:p>
          <w:p w14:paraId="0DE44ED2" w14:textId="77777777" w:rsidR="008E36C9" w:rsidRDefault="008E36C9" w:rsidP="00BB6304">
            <w:pPr>
              <w:autoSpaceDE w:val="0"/>
              <w:autoSpaceDN w:val="0"/>
              <w:adjustRightInd w:val="0"/>
              <w:jc w:val="center"/>
              <w:rPr>
                <w:caps/>
              </w:rPr>
            </w:pPr>
          </w:p>
          <w:p w14:paraId="0AB0763B" w14:textId="77777777" w:rsidR="008E36C9" w:rsidRDefault="008E36C9" w:rsidP="00BB6304">
            <w:pPr>
              <w:autoSpaceDE w:val="0"/>
              <w:autoSpaceDN w:val="0"/>
              <w:adjustRightInd w:val="0"/>
              <w:jc w:val="center"/>
              <w:rPr>
                <w:caps/>
              </w:rPr>
            </w:pPr>
          </w:p>
          <w:p w14:paraId="2EB461CB" w14:textId="77777777" w:rsidR="008E36C9" w:rsidRDefault="008E36C9" w:rsidP="00BB6304">
            <w:pPr>
              <w:autoSpaceDE w:val="0"/>
              <w:autoSpaceDN w:val="0"/>
              <w:adjustRightInd w:val="0"/>
              <w:jc w:val="center"/>
              <w:rPr>
                <w:caps/>
              </w:rPr>
            </w:pPr>
          </w:p>
          <w:p w14:paraId="5918709A" w14:textId="77777777" w:rsidR="008E36C9" w:rsidRDefault="008E36C9" w:rsidP="00BB6304">
            <w:pPr>
              <w:autoSpaceDE w:val="0"/>
              <w:autoSpaceDN w:val="0"/>
              <w:adjustRightInd w:val="0"/>
              <w:jc w:val="center"/>
              <w:rPr>
                <w:caps/>
              </w:rPr>
            </w:pPr>
          </w:p>
          <w:p w14:paraId="6C5CD138" w14:textId="19A4A534" w:rsidR="008E36C9" w:rsidRPr="00BB6304" w:rsidDel="009731B3" w:rsidRDefault="008E36C9" w:rsidP="00BB6304">
            <w:pPr>
              <w:autoSpaceDE w:val="0"/>
              <w:autoSpaceDN w:val="0"/>
              <w:adjustRightInd w:val="0"/>
              <w:jc w:val="center"/>
              <w:rPr>
                <w:caps/>
              </w:rPr>
            </w:pPr>
            <w:r w:rsidRPr="00BB6304">
              <w:rPr>
                <w:caps/>
              </w:rPr>
              <w:sym w:font="Wingdings" w:char="F06F"/>
            </w:r>
          </w:p>
        </w:tc>
        <w:tc>
          <w:tcPr>
            <w:tcW w:w="834" w:type="dxa"/>
          </w:tcPr>
          <w:p w14:paraId="0EDB4749" w14:textId="77777777" w:rsidR="008E36C9" w:rsidRDefault="008E36C9" w:rsidP="00BB6304">
            <w:pPr>
              <w:autoSpaceDE w:val="0"/>
              <w:autoSpaceDN w:val="0"/>
              <w:adjustRightInd w:val="0"/>
              <w:jc w:val="center"/>
              <w:rPr>
                <w:caps/>
              </w:rPr>
            </w:pPr>
            <w:r w:rsidRPr="00BB6304">
              <w:rPr>
                <w:caps/>
              </w:rPr>
              <w:sym w:font="Wingdings" w:char="F06F"/>
            </w:r>
          </w:p>
          <w:p w14:paraId="0D4A83E7" w14:textId="77777777" w:rsidR="008E36C9" w:rsidRDefault="008E36C9" w:rsidP="00BB6304">
            <w:pPr>
              <w:autoSpaceDE w:val="0"/>
              <w:autoSpaceDN w:val="0"/>
              <w:adjustRightInd w:val="0"/>
              <w:jc w:val="center"/>
              <w:rPr>
                <w:caps/>
              </w:rPr>
            </w:pPr>
          </w:p>
          <w:p w14:paraId="7EB2FA39" w14:textId="77777777" w:rsidR="008E36C9" w:rsidRDefault="008E36C9" w:rsidP="00BB6304">
            <w:pPr>
              <w:autoSpaceDE w:val="0"/>
              <w:autoSpaceDN w:val="0"/>
              <w:adjustRightInd w:val="0"/>
              <w:jc w:val="center"/>
              <w:rPr>
                <w:caps/>
              </w:rPr>
            </w:pPr>
          </w:p>
          <w:p w14:paraId="33365D96" w14:textId="77777777" w:rsidR="008E36C9" w:rsidRDefault="008E36C9" w:rsidP="00BB6304">
            <w:pPr>
              <w:autoSpaceDE w:val="0"/>
              <w:autoSpaceDN w:val="0"/>
              <w:adjustRightInd w:val="0"/>
              <w:jc w:val="center"/>
              <w:rPr>
                <w:caps/>
              </w:rPr>
            </w:pPr>
          </w:p>
          <w:p w14:paraId="47B10727" w14:textId="77777777" w:rsidR="008E36C9" w:rsidRDefault="008E36C9" w:rsidP="00BB6304">
            <w:pPr>
              <w:autoSpaceDE w:val="0"/>
              <w:autoSpaceDN w:val="0"/>
              <w:adjustRightInd w:val="0"/>
              <w:jc w:val="center"/>
              <w:rPr>
                <w:caps/>
              </w:rPr>
            </w:pPr>
          </w:p>
          <w:p w14:paraId="3FD3408A" w14:textId="6C8CE5F9" w:rsidR="008E36C9" w:rsidRPr="00BB6304" w:rsidDel="009731B3" w:rsidRDefault="008E36C9" w:rsidP="00BB6304">
            <w:pPr>
              <w:autoSpaceDE w:val="0"/>
              <w:autoSpaceDN w:val="0"/>
              <w:adjustRightInd w:val="0"/>
              <w:jc w:val="center"/>
              <w:rPr>
                <w:caps/>
              </w:rPr>
            </w:pPr>
            <w:r w:rsidRPr="00BB6304">
              <w:rPr>
                <w:caps/>
              </w:rPr>
              <w:sym w:font="Wingdings" w:char="F06F"/>
            </w:r>
          </w:p>
        </w:tc>
      </w:tr>
      <w:tr w:rsidR="008E36C9" w:rsidRPr="00BB6304" w:rsidDel="00495E58" w14:paraId="57902ECF" w14:textId="77777777" w:rsidTr="008E36C9">
        <w:tc>
          <w:tcPr>
            <w:tcW w:w="8845" w:type="dxa"/>
            <w:vAlign w:val="center"/>
          </w:tcPr>
          <w:p w14:paraId="5160ACF1" w14:textId="4CD5E57A" w:rsidR="008E36C9" w:rsidRDefault="008E36C9" w:rsidP="00432D5F">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19"/>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4 </w:t>
            </w:r>
            <w:r w:rsidRPr="00290DF2">
              <w:rPr>
                <w:rFonts w:ascii="TimesNewRomanPS-BoldMT" w:hAnsi="TimesNewRomanPS-BoldMT" w:cs="TimesNewRomanPS-BoldMT"/>
                <w:b/>
                <w:bCs/>
                <w:caps/>
                <w:sz w:val="22"/>
                <w:szCs w:val="22"/>
              </w:rPr>
              <w:t>exhaust ventilation</w:t>
            </w:r>
          </w:p>
          <w:p w14:paraId="5DB20548" w14:textId="458A31F9" w:rsidR="008E36C9" w:rsidRPr="00BB6304" w:rsidDel="009731B3" w:rsidRDefault="008E36C9" w:rsidP="00432D5F">
            <w:pPr>
              <w:autoSpaceDE w:val="0"/>
              <w:autoSpaceDN w:val="0"/>
              <w:adjustRightInd w:val="0"/>
              <w:rPr>
                <w:rFonts w:ascii="TimesNewRomanPS-BoldMT" w:hAnsi="TimesNewRomanPS-BoldMT" w:cs="TimesNewRomanPS-BoldMT"/>
                <w:b/>
                <w:bCs/>
                <w:caps/>
                <w:color w:val="365F91" w:themeColor="accent1" w:themeShade="BF"/>
                <w:sz w:val="22"/>
                <w:szCs w:val="22"/>
              </w:rPr>
            </w:pPr>
            <w:r w:rsidRPr="00A4790C">
              <w:rPr>
                <w:rFonts w:ascii="TimesNewRomanPS-BoldMT" w:hAnsi="TimesNewRomanPS-BoldMT" w:cs="TimesNewRomanPS-BoldMT"/>
                <w:bCs/>
                <w:caps/>
                <w:sz w:val="22"/>
                <w:szCs w:val="22"/>
              </w:rPr>
              <w:t xml:space="preserve">design exhaust airflow shall be determined </w:t>
            </w:r>
            <w:r>
              <w:rPr>
                <w:rFonts w:ascii="TimesNewRomanPS-BoldMT" w:hAnsi="TimesNewRomanPS-BoldMT" w:cs="TimesNewRomanPS-BoldMT"/>
                <w:bCs/>
                <w:caps/>
                <w:color w:val="365F91" w:themeColor="accent1" w:themeShade="BF"/>
                <w:sz w:val="22"/>
                <w:szCs w:val="22"/>
              </w:rPr>
              <w:t xml:space="preserve">by </w:t>
            </w:r>
            <w:r w:rsidRPr="00593DC8">
              <w:rPr>
                <w:rFonts w:ascii="TimesNewRomanPS-BoldMT" w:hAnsi="TimesNewRomanPS-BoldMT" w:cs="TimesNewRomanPS-BoldMT"/>
                <w:b/>
                <w:bCs/>
                <w:caps/>
                <w:color w:val="365F91" w:themeColor="accent1" w:themeShade="BF"/>
                <w:sz w:val="22"/>
                <w:szCs w:val="22"/>
              </w:rPr>
              <w:t>table 120.1-D.</w:t>
            </w:r>
            <w:r>
              <w:rPr>
                <w:rFonts w:ascii="TimesNewRomanPS-BoldMT" w:hAnsi="TimesNewRomanPS-BoldMT" w:cs="TimesNewRomanPS-BoldMT"/>
                <w:b/>
                <w:bCs/>
                <w:caps/>
                <w:color w:val="365F91" w:themeColor="accent1" w:themeShade="BF"/>
                <w:sz w:val="22"/>
                <w:szCs w:val="22"/>
              </w:rPr>
              <w:t xml:space="preserve"> </w:t>
            </w:r>
            <w:r w:rsidRPr="00A4790C">
              <w:rPr>
                <w:rFonts w:ascii="TimesNewRomanPS-BoldMT" w:hAnsi="TimesNewRomanPS-BoldMT" w:cs="TimesNewRomanPS-BoldMT"/>
                <w:bCs/>
                <w:caps/>
                <w:sz w:val="22"/>
                <w:szCs w:val="22"/>
              </w:rPr>
              <w:t>exhaust makeup air shall be permitted to be any combination of outdoor, recirculated, or transfer air.</w:t>
            </w:r>
            <w:commentRangeEnd w:id="619"/>
            <w:r w:rsidR="00CD731F">
              <w:rPr>
                <w:rStyle w:val="CommentReference"/>
              </w:rPr>
              <w:commentReference w:id="619"/>
            </w:r>
          </w:p>
        </w:tc>
        <w:tc>
          <w:tcPr>
            <w:tcW w:w="810" w:type="dxa"/>
          </w:tcPr>
          <w:p w14:paraId="2E91CAE3" w14:textId="5756512D" w:rsidR="008E36C9" w:rsidRPr="00BB6304" w:rsidDel="009731B3" w:rsidRDefault="008E36C9" w:rsidP="00BB6304">
            <w:pPr>
              <w:autoSpaceDE w:val="0"/>
              <w:autoSpaceDN w:val="0"/>
              <w:adjustRightInd w:val="0"/>
              <w:jc w:val="center"/>
              <w:rPr>
                <w:caps/>
              </w:rPr>
            </w:pPr>
            <w:r w:rsidRPr="00BB6304">
              <w:rPr>
                <w:caps/>
              </w:rPr>
              <w:sym w:font="Wingdings" w:char="F06F"/>
            </w:r>
          </w:p>
        </w:tc>
        <w:tc>
          <w:tcPr>
            <w:tcW w:w="834" w:type="dxa"/>
          </w:tcPr>
          <w:p w14:paraId="2A2138E3" w14:textId="25751227" w:rsidR="008E36C9" w:rsidRPr="00BB6304" w:rsidDel="009731B3" w:rsidRDefault="008E36C9" w:rsidP="00BB6304">
            <w:pPr>
              <w:autoSpaceDE w:val="0"/>
              <w:autoSpaceDN w:val="0"/>
              <w:adjustRightInd w:val="0"/>
              <w:jc w:val="center"/>
              <w:rPr>
                <w:caps/>
              </w:rPr>
            </w:pPr>
            <w:r w:rsidRPr="00BB6304">
              <w:rPr>
                <w:caps/>
              </w:rPr>
              <w:sym w:font="Wingdings" w:char="F06F"/>
            </w:r>
          </w:p>
        </w:tc>
      </w:tr>
      <w:tr w:rsidR="008E36C9" w:rsidRPr="00BB6304" w:rsidDel="00495E58" w14:paraId="65C7CA7F" w14:textId="77777777" w:rsidTr="008E36C9">
        <w:tc>
          <w:tcPr>
            <w:tcW w:w="8845" w:type="dxa"/>
            <w:vAlign w:val="center"/>
          </w:tcPr>
          <w:p w14:paraId="0115668A" w14:textId="77777777" w:rsidR="008E36C9" w:rsidRDefault="008E36C9">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20"/>
            <w:r w:rsidRPr="00BB6304">
              <w:rPr>
                <w:rFonts w:ascii="TimesNewRomanPS-BoldMT" w:hAnsi="TimesNewRomanPS-BoldMT" w:cs="TimesNewRomanPS-BoldMT"/>
                <w:b/>
                <w:bCs/>
                <w:caps/>
                <w:color w:val="365F91" w:themeColor="accent1" w:themeShade="BF"/>
                <w:sz w:val="22"/>
                <w:szCs w:val="22"/>
              </w:rPr>
              <w:t>§120.1(</w:t>
            </w:r>
            <w:r w:rsidRPr="00D0558D">
              <w:rPr>
                <w:rFonts w:ascii="TimesNewRomanPS-BoldMT" w:hAnsi="TimesNewRomanPS-BoldMT" w:cs="TimesNewRomanPS-BoldMT"/>
                <w:b/>
                <w:bCs/>
                <w:color w:val="365F91" w:themeColor="accent1" w:themeShade="BF"/>
                <w:sz w:val="22"/>
                <w:szCs w:val="22"/>
              </w:rPr>
              <w:t>d</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aps/>
                <w:sz w:val="22"/>
                <w:szCs w:val="22"/>
              </w:rPr>
              <w:t>Times of occupancy</w:t>
            </w:r>
          </w:p>
          <w:p w14:paraId="09B6379D" w14:textId="77777777" w:rsidR="008E36C9" w:rsidRDefault="008E36C9">
            <w:pPr>
              <w:autoSpaceDE w:val="0"/>
              <w:autoSpaceDN w:val="0"/>
              <w:adjustRightInd w:val="0"/>
              <w:rPr>
                <w:rFonts w:ascii="TimesNewRomanPS-BoldMT" w:hAnsi="TimesNewRomanPS-BoldMT" w:cs="TimesNewRomanPS-BoldMT"/>
                <w:b/>
                <w:bCs/>
                <w:caps/>
                <w:color w:val="365F91" w:themeColor="accent1" w:themeShade="BF"/>
                <w:sz w:val="22"/>
                <w:szCs w:val="22"/>
              </w:rPr>
            </w:pPr>
            <w:r w:rsidRPr="00593DC8">
              <w:rPr>
                <w:rFonts w:ascii="TimesNewRomanPS-BoldMT" w:hAnsi="TimesNewRomanPS-BoldMT" w:cs="TimesNewRomanPS-BoldMT"/>
                <w:bCs/>
                <w:caps/>
                <w:sz w:val="22"/>
                <w:szCs w:val="22"/>
              </w:rPr>
              <w:t xml:space="preserve">Minimum outdoor air rate shall be met at times when the space is usually occupied in accordiance with </w:t>
            </w:r>
            <w:r w:rsidRPr="00F94877">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aps/>
                <w:color w:val="365F91" w:themeColor="accent1" w:themeShade="BF"/>
                <w:sz w:val="22"/>
                <w:szCs w:val="22"/>
              </w:rPr>
              <w:t>120.1(c)</w:t>
            </w:r>
            <w:commentRangeEnd w:id="620"/>
            <w:r w:rsidR="00821B9D">
              <w:rPr>
                <w:rStyle w:val="CommentReference"/>
              </w:rPr>
              <w:commentReference w:id="620"/>
            </w:r>
          </w:p>
          <w:p w14:paraId="2E8049F8" w14:textId="77777777" w:rsidR="008E36C9" w:rsidRDefault="008E36C9">
            <w:pPr>
              <w:autoSpaceDE w:val="0"/>
              <w:autoSpaceDN w:val="0"/>
              <w:adjustRightInd w:val="0"/>
              <w:rPr>
                <w:rFonts w:ascii="TimesNewRomanPS-BoldMT" w:hAnsi="TimesNewRomanPS-BoldMT" w:cs="TimesNewRomanPS-BoldMT"/>
                <w:b/>
                <w:bCs/>
                <w:caps/>
                <w:color w:val="365F91" w:themeColor="accent1" w:themeShade="BF"/>
                <w:sz w:val="22"/>
                <w:szCs w:val="22"/>
              </w:rPr>
            </w:pPr>
          </w:p>
          <w:p w14:paraId="68710CBD" w14:textId="1391FF67" w:rsidR="008E36C9" w:rsidDel="00A62F6A" w:rsidRDefault="008E36C9">
            <w:pPr>
              <w:autoSpaceDE w:val="0"/>
              <w:autoSpaceDN w:val="0"/>
              <w:adjustRightInd w:val="0"/>
              <w:rPr>
                <w:del w:id="621" w:author="Lalor, Ben NOR [2]" w:date="2021-01-05T13:12:00Z"/>
                <w:rFonts w:ascii="TimesNewRomanPS-BoldMT" w:hAnsi="TimesNewRomanPS-BoldMT" w:cs="TimesNewRomanPS-BoldMT"/>
                <w:bCs/>
                <w:caps/>
                <w:color w:val="365F91" w:themeColor="accent1" w:themeShade="BF"/>
                <w:sz w:val="22"/>
                <w:szCs w:val="22"/>
              </w:rPr>
            </w:pPr>
            <w:del w:id="622" w:author="Lalor, Ben NOR [2]" w:date="2021-01-05T13:12:00Z">
              <w:r w:rsidRPr="00290DF2" w:rsidDel="00A62F6A">
                <w:rPr>
                  <w:rFonts w:ascii="TimesNewRomanPS-BoldMT" w:hAnsi="TimesNewRomanPS-BoldMT" w:cs="TimesNewRomanPS-BoldMT"/>
                  <w:b/>
                  <w:bCs/>
                  <w:caps/>
                  <w:sz w:val="22"/>
                  <w:szCs w:val="22"/>
                </w:rPr>
                <w:delText>exceptioN 1</w:delText>
              </w:r>
              <w:r w:rsidDel="00A62F6A">
                <w:rPr>
                  <w:rFonts w:ascii="TimesNewRomanPS-BoldMT" w:hAnsi="TimesNewRomanPS-BoldMT" w:cs="TimesNewRomanPS-BoldMT"/>
                  <w:b/>
                  <w:bCs/>
                  <w:caps/>
                  <w:color w:val="365F91" w:themeColor="accent1" w:themeShade="BF"/>
                  <w:sz w:val="22"/>
                  <w:szCs w:val="22"/>
                </w:rPr>
                <w:delText xml:space="preserve">: </w:delText>
              </w:r>
              <w:r w:rsidRPr="00A4790C" w:rsidDel="00A62F6A">
                <w:rPr>
                  <w:rFonts w:ascii="TimesNewRomanPS-BoldMT" w:hAnsi="TimesNewRomanPS-BoldMT" w:cs="TimesNewRomanPS-BoldMT"/>
                  <w:bCs/>
                  <w:caps/>
                  <w:sz w:val="22"/>
                  <w:szCs w:val="22"/>
                </w:rPr>
                <w:delText xml:space="preserve">the rate of outdoor air may be </w:delText>
              </w:r>
            </w:del>
            <w:del w:id="623" w:author="Lalor, Ben NOR [2]" w:date="2020-11-23T16:06:00Z">
              <w:r w:rsidRPr="00A4790C" w:rsidDel="00821B9D">
                <w:rPr>
                  <w:rFonts w:ascii="TimesNewRomanPS-BoldMT" w:hAnsi="TimesNewRomanPS-BoldMT" w:cs="TimesNewRomanPS-BoldMT"/>
                  <w:bCs/>
                  <w:caps/>
                  <w:sz w:val="22"/>
                  <w:szCs w:val="22"/>
                </w:rPr>
                <w:delText xml:space="preserve">provided by transer air if use of transfer air is in accordance with </w:delText>
              </w:r>
              <w:r w:rsidRPr="00A4790C" w:rsidDel="00821B9D">
                <w:rPr>
                  <w:rFonts w:ascii="TimesNewRomanPS-BoldMT" w:hAnsi="TimesNewRomanPS-BoldMT" w:cs="TimesNewRomanPS-BoldMT"/>
                  <w:b/>
                  <w:bCs/>
                  <w:caps/>
                  <w:sz w:val="22"/>
                  <w:szCs w:val="22"/>
                </w:rPr>
                <w:delText>§120.1(</w:delText>
              </w:r>
              <w:r w:rsidRPr="00A4790C" w:rsidDel="00821B9D">
                <w:rPr>
                  <w:rFonts w:ascii="TimesNewRomanPS-BoldMT" w:hAnsi="TimesNewRomanPS-BoldMT" w:cs="TimesNewRomanPS-BoldMT"/>
                  <w:b/>
                  <w:bCs/>
                  <w:sz w:val="22"/>
                  <w:szCs w:val="22"/>
                </w:rPr>
                <w:delText>g</w:delText>
              </w:r>
              <w:r w:rsidRPr="00A4790C" w:rsidDel="00821B9D">
                <w:rPr>
                  <w:rFonts w:ascii="TimesNewRomanPS-BoldMT" w:hAnsi="TimesNewRomanPS-BoldMT" w:cs="TimesNewRomanPS-BoldMT"/>
                  <w:b/>
                  <w:bCs/>
                  <w:caps/>
                  <w:sz w:val="22"/>
                  <w:szCs w:val="22"/>
                </w:rPr>
                <w:delText xml:space="preserve">) </w:delText>
              </w:r>
              <w:r w:rsidRPr="00A4790C" w:rsidDel="00821B9D">
                <w:rPr>
                  <w:rFonts w:ascii="TimesNewRomanPS-BoldMT" w:hAnsi="TimesNewRomanPS-BoldMT" w:cs="TimesNewRomanPS-BoldMT"/>
                  <w:bCs/>
                  <w:caps/>
                  <w:sz w:val="22"/>
                  <w:szCs w:val="22"/>
                </w:rPr>
                <w:delText xml:space="preserve">air classification and recirculation limitations and outdoor air supplied to all spaces combined is sufficient to meet requirements of </w:delText>
              </w:r>
              <w:r w:rsidRPr="00A4790C" w:rsidDel="00821B9D">
                <w:rPr>
                  <w:rFonts w:ascii="TimesNewRomanPS-BoldMT" w:hAnsi="TimesNewRomanPS-BoldMT" w:cs="TimesNewRomanPS-BoldMT"/>
                  <w:b/>
                  <w:bCs/>
                  <w:caps/>
                  <w:sz w:val="22"/>
                  <w:szCs w:val="22"/>
                </w:rPr>
                <w:delText>§120.1(</w:delText>
              </w:r>
              <w:r w:rsidRPr="00A4790C" w:rsidDel="00821B9D">
                <w:rPr>
                  <w:rFonts w:ascii="TimesNewRomanPS-BoldMT" w:hAnsi="TimesNewRomanPS-BoldMT" w:cs="TimesNewRomanPS-BoldMT"/>
                  <w:b/>
                  <w:bCs/>
                  <w:sz w:val="22"/>
                  <w:szCs w:val="22"/>
                </w:rPr>
                <w:delText>c</w:delText>
              </w:r>
              <w:r w:rsidRPr="00A4790C" w:rsidDel="00821B9D">
                <w:rPr>
                  <w:rFonts w:ascii="TimesNewRomanPS-BoldMT" w:hAnsi="TimesNewRomanPS-BoldMT" w:cs="TimesNewRomanPS-BoldMT"/>
                  <w:b/>
                  <w:bCs/>
                  <w:caps/>
                  <w:sz w:val="22"/>
                  <w:szCs w:val="22"/>
                </w:rPr>
                <w:delText xml:space="preserve">)3 </w:delText>
              </w:r>
              <w:r w:rsidRPr="00A4790C" w:rsidDel="00821B9D">
                <w:rPr>
                  <w:rFonts w:ascii="TimesNewRomanPS-BoldMT" w:hAnsi="TimesNewRomanPS-BoldMT" w:cs="TimesNewRomanPS-BoldMT"/>
                  <w:bCs/>
                  <w:caps/>
                  <w:sz w:val="22"/>
                  <w:szCs w:val="22"/>
                </w:rPr>
                <w:delText>for each space individually.</w:delText>
              </w:r>
            </w:del>
          </w:p>
          <w:p w14:paraId="54029C48" w14:textId="77777777" w:rsidR="008E36C9" w:rsidRDefault="008E36C9">
            <w:pPr>
              <w:autoSpaceDE w:val="0"/>
              <w:autoSpaceDN w:val="0"/>
              <w:adjustRightInd w:val="0"/>
              <w:rPr>
                <w:rFonts w:ascii="TimesNewRomanPS-BoldMT" w:hAnsi="TimesNewRomanPS-BoldMT" w:cs="TimesNewRomanPS-BoldMT"/>
                <w:bCs/>
                <w:caps/>
                <w:color w:val="365F91" w:themeColor="accent1" w:themeShade="BF"/>
                <w:sz w:val="22"/>
                <w:szCs w:val="22"/>
              </w:rPr>
            </w:pPr>
          </w:p>
          <w:p w14:paraId="6E5F26E2" w14:textId="7CFA238C" w:rsidR="008E36C9" w:rsidRPr="00BB6304" w:rsidRDefault="008E36C9">
            <w:pPr>
              <w:autoSpaceDE w:val="0"/>
              <w:autoSpaceDN w:val="0"/>
              <w:adjustRightInd w:val="0"/>
              <w:rPr>
                <w:rFonts w:ascii="TimesNewRomanPS-BoldMT" w:hAnsi="TimesNewRomanPS-BoldMT" w:cs="TimesNewRomanPS-BoldMT"/>
                <w:b/>
                <w:bCs/>
                <w:caps/>
                <w:color w:val="365F91" w:themeColor="accent1" w:themeShade="BF"/>
                <w:sz w:val="22"/>
                <w:szCs w:val="22"/>
              </w:rPr>
            </w:pPr>
            <w:del w:id="624" w:author="Lalor, Ben NOR [2]" w:date="2021-01-05T13:12:00Z">
              <w:r w:rsidRPr="00290DF2" w:rsidDel="00A62F6A">
                <w:rPr>
                  <w:rFonts w:ascii="TimesNewRomanPS-BoldMT" w:hAnsi="TimesNewRomanPS-BoldMT" w:cs="TimesNewRomanPS-BoldMT"/>
                  <w:b/>
                  <w:bCs/>
                  <w:caps/>
                  <w:sz w:val="22"/>
                  <w:szCs w:val="22"/>
                </w:rPr>
                <w:delText>exceptioN 2:</w:delText>
              </w:r>
              <w:r w:rsidDel="00A62F6A">
                <w:rPr>
                  <w:rFonts w:ascii="TimesNewRomanPS-BoldMT" w:hAnsi="TimesNewRomanPS-BoldMT" w:cs="TimesNewRomanPS-BoldMT"/>
                  <w:b/>
                  <w:bCs/>
                  <w:caps/>
                  <w:color w:val="365F91" w:themeColor="accent1" w:themeShade="BF"/>
                  <w:sz w:val="22"/>
                  <w:szCs w:val="22"/>
                </w:rPr>
                <w:delText xml:space="preserve"> </w:delText>
              </w:r>
              <w:r w:rsidRPr="00A4790C" w:rsidDel="00A62F6A">
                <w:rPr>
                  <w:rFonts w:ascii="TimesNewRomanPS-BoldMT" w:hAnsi="TimesNewRomanPS-BoldMT" w:cs="TimesNewRomanPS-BoldMT"/>
                  <w:bCs/>
                  <w:caps/>
                  <w:sz w:val="22"/>
                  <w:szCs w:val="22"/>
                </w:rPr>
                <w:delText xml:space="preserve">the rate of outdoor air may be </w:delText>
              </w:r>
            </w:del>
            <w:del w:id="625" w:author="Lalor, Ben NOR [2]" w:date="2020-11-23T16:07:00Z">
              <w:r w:rsidRPr="00A4790C" w:rsidDel="00821B9D">
                <w:rPr>
                  <w:rFonts w:ascii="TimesNewRomanPS-BoldMT" w:hAnsi="TimesNewRomanPS-BoldMT" w:cs="TimesNewRomanPS-BoldMT"/>
                  <w:bCs/>
                  <w:caps/>
                  <w:sz w:val="22"/>
                  <w:szCs w:val="22"/>
                </w:rPr>
                <w:delText xml:space="preserve">provided by transer air if use of transfer air is in accordance with </w:delText>
              </w:r>
              <w:r w:rsidRPr="00A4790C" w:rsidDel="00821B9D">
                <w:rPr>
                  <w:rFonts w:ascii="TimesNewRomanPS-BoldMT" w:hAnsi="TimesNewRomanPS-BoldMT" w:cs="TimesNewRomanPS-BoldMT"/>
                  <w:b/>
                  <w:bCs/>
                  <w:caps/>
                  <w:sz w:val="22"/>
                  <w:szCs w:val="22"/>
                </w:rPr>
                <w:delText>§120.1(</w:delText>
              </w:r>
              <w:r w:rsidRPr="00A4790C" w:rsidDel="00821B9D">
                <w:rPr>
                  <w:rFonts w:ascii="TimesNewRomanPS-BoldMT" w:hAnsi="TimesNewRomanPS-BoldMT" w:cs="TimesNewRomanPS-BoldMT"/>
                  <w:b/>
                  <w:bCs/>
                  <w:sz w:val="22"/>
                  <w:szCs w:val="22"/>
                </w:rPr>
                <w:delText>g</w:delText>
              </w:r>
              <w:r w:rsidRPr="00A4790C" w:rsidDel="00821B9D">
                <w:rPr>
                  <w:rFonts w:ascii="TimesNewRomanPS-BoldMT" w:hAnsi="TimesNewRomanPS-BoldMT" w:cs="TimesNewRomanPS-BoldMT"/>
                  <w:b/>
                  <w:bCs/>
                  <w:caps/>
                  <w:sz w:val="22"/>
                  <w:szCs w:val="22"/>
                </w:rPr>
                <w:delText xml:space="preserve">) </w:delText>
              </w:r>
              <w:r w:rsidRPr="00A4790C" w:rsidDel="00821B9D">
                <w:rPr>
                  <w:rFonts w:ascii="TimesNewRomanPS-BoldMT" w:hAnsi="TimesNewRomanPS-BoldMT" w:cs="TimesNewRomanPS-BoldMT"/>
                  <w:bCs/>
                  <w:caps/>
                  <w:sz w:val="22"/>
                  <w:szCs w:val="22"/>
                </w:rPr>
                <w:delText xml:space="preserve">air classification and recirculation limitations and outdoor air supplied to all spaces combined is sufficient to meet requirements of </w:delText>
              </w:r>
              <w:r w:rsidRPr="00A4790C" w:rsidDel="00821B9D">
                <w:rPr>
                  <w:rFonts w:ascii="TimesNewRomanPS-BoldMT" w:hAnsi="TimesNewRomanPS-BoldMT" w:cs="TimesNewRomanPS-BoldMT"/>
                  <w:b/>
                  <w:bCs/>
                  <w:caps/>
                  <w:sz w:val="22"/>
                  <w:szCs w:val="22"/>
                </w:rPr>
                <w:delText>§120.1(</w:delText>
              </w:r>
              <w:r w:rsidRPr="00A4790C" w:rsidDel="00821B9D">
                <w:rPr>
                  <w:rFonts w:ascii="TimesNewRomanPS-BoldMT" w:hAnsi="TimesNewRomanPS-BoldMT" w:cs="TimesNewRomanPS-BoldMT"/>
                  <w:b/>
                  <w:bCs/>
                  <w:sz w:val="22"/>
                  <w:szCs w:val="22"/>
                </w:rPr>
                <w:delText>c</w:delText>
              </w:r>
              <w:r w:rsidRPr="00A4790C" w:rsidDel="00821B9D">
                <w:rPr>
                  <w:rFonts w:ascii="TimesNewRomanPS-BoldMT" w:hAnsi="TimesNewRomanPS-BoldMT" w:cs="TimesNewRomanPS-BoldMT"/>
                  <w:b/>
                  <w:bCs/>
                  <w:caps/>
                  <w:sz w:val="22"/>
                  <w:szCs w:val="22"/>
                </w:rPr>
                <w:delText xml:space="preserve">)3 </w:delText>
              </w:r>
              <w:r w:rsidRPr="00A4790C" w:rsidDel="00821B9D">
                <w:rPr>
                  <w:rFonts w:ascii="TimesNewRomanPS-BoldMT" w:hAnsi="TimesNewRomanPS-BoldMT" w:cs="TimesNewRomanPS-BoldMT"/>
                  <w:bCs/>
                  <w:caps/>
                  <w:sz w:val="22"/>
                  <w:szCs w:val="22"/>
                </w:rPr>
                <w:delText>for each space individually.</w:delText>
              </w:r>
            </w:del>
          </w:p>
        </w:tc>
        <w:tc>
          <w:tcPr>
            <w:tcW w:w="810" w:type="dxa"/>
          </w:tcPr>
          <w:p w14:paraId="44E7F51B" w14:textId="77777777" w:rsidR="008E36C9" w:rsidRDefault="008E36C9" w:rsidP="00F94877">
            <w:pPr>
              <w:autoSpaceDE w:val="0"/>
              <w:autoSpaceDN w:val="0"/>
              <w:adjustRightInd w:val="0"/>
              <w:jc w:val="center"/>
              <w:rPr>
                <w:ins w:id="626" w:author="Lalor, Ben NOR [2]" w:date="2020-11-23T16:00:00Z"/>
                <w:caps/>
              </w:rPr>
            </w:pPr>
            <w:r w:rsidRPr="00BB6304">
              <w:rPr>
                <w:caps/>
              </w:rPr>
              <w:sym w:font="Wingdings" w:char="F06F"/>
            </w:r>
          </w:p>
          <w:p w14:paraId="151F58CF" w14:textId="77777777" w:rsidR="00821B9D" w:rsidRDefault="00821B9D" w:rsidP="00F94877">
            <w:pPr>
              <w:autoSpaceDE w:val="0"/>
              <w:autoSpaceDN w:val="0"/>
              <w:adjustRightInd w:val="0"/>
              <w:jc w:val="center"/>
              <w:rPr>
                <w:ins w:id="627" w:author="Lalor, Ben NOR [2]" w:date="2020-11-23T16:00:00Z"/>
                <w:caps/>
              </w:rPr>
            </w:pPr>
          </w:p>
          <w:p w14:paraId="5C7345E9" w14:textId="77777777" w:rsidR="00821B9D" w:rsidRDefault="00821B9D" w:rsidP="00F94877">
            <w:pPr>
              <w:autoSpaceDE w:val="0"/>
              <w:autoSpaceDN w:val="0"/>
              <w:adjustRightInd w:val="0"/>
              <w:jc w:val="center"/>
              <w:rPr>
                <w:ins w:id="628" w:author="Lalor, Ben NOR [2]" w:date="2020-11-23T16:00:00Z"/>
                <w:caps/>
              </w:rPr>
            </w:pPr>
          </w:p>
          <w:p w14:paraId="3F7F36A6" w14:textId="77777777" w:rsidR="00821B9D" w:rsidRDefault="00821B9D" w:rsidP="00F94877">
            <w:pPr>
              <w:autoSpaceDE w:val="0"/>
              <w:autoSpaceDN w:val="0"/>
              <w:adjustRightInd w:val="0"/>
              <w:jc w:val="center"/>
              <w:rPr>
                <w:ins w:id="629" w:author="Lalor, Ben NOR [2]" w:date="2020-11-23T16:00:00Z"/>
                <w:caps/>
              </w:rPr>
            </w:pPr>
          </w:p>
          <w:p w14:paraId="063389A5" w14:textId="77777777" w:rsidR="00821B9D" w:rsidRDefault="00821B9D" w:rsidP="00F94877">
            <w:pPr>
              <w:autoSpaceDE w:val="0"/>
              <w:autoSpaceDN w:val="0"/>
              <w:adjustRightInd w:val="0"/>
              <w:jc w:val="center"/>
              <w:rPr>
                <w:ins w:id="630" w:author="Lalor, Ben NOR [2]" w:date="2020-11-23T16:00:00Z"/>
                <w:caps/>
              </w:rPr>
            </w:pPr>
            <w:ins w:id="631" w:author="Lalor, Ben NOR [2]" w:date="2020-11-23T16:00:00Z">
              <w:r w:rsidRPr="00BB6304">
                <w:rPr>
                  <w:caps/>
                </w:rPr>
                <w:sym w:font="Wingdings" w:char="F06F"/>
              </w:r>
            </w:ins>
          </w:p>
          <w:p w14:paraId="2600B5BF" w14:textId="77777777" w:rsidR="00821B9D" w:rsidRDefault="00821B9D" w:rsidP="00F94877">
            <w:pPr>
              <w:autoSpaceDE w:val="0"/>
              <w:autoSpaceDN w:val="0"/>
              <w:adjustRightInd w:val="0"/>
              <w:jc w:val="center"/>
              <w:rPr>
                <w:ins w:id="632" w:author="Lalor, Ben NOR [2]" w:date="2020-11-23T16:00:00Z"/>
                <w:caps/>
              </w:rPr>
            </w:pPr>
          </w:p>
          <w:p w14:paraId="04213BBB" w14:textId="77777777" w:rsidR="00821B9D" w:rsidRDefault="00821B9D" w:rsidP="00F94877">
            <w:pPr>
              <w:autoSpaceDE w:val="0"/>
              <w:autoSpaceDN w:val="0"/>
              <w:adjustRightInd w:val="0"/>
              <w:jc w:val="center"/>
              <w:rPr>
                <w:ins w:id="633" w:author="Lalor, Ben NOR [2]" w:date="2020-11-23T16:00:00Z"/>
                <w:caps/>
              </w:rPr>
            </w:pPr>
          </w:p>
          <w:p w14:paraId="4DBF6FF1" w14:textId="77777777" w:rsidR="00821B9D" w:rsidRDefault="00821B9D" w:rsidP="00F94877">
            <w:pPr>
              <w:autoSpaceDE w:val="0"/>
              <w:autoSpaceDN w:val="0"/>
              <w:adjustRightInd w:val="0"/>
              <w:jc w:val="center"/>
              <w:rPr>
                <w:ins w:id="634" w:author="Lalor, Ben NOR [2]" w:date="2020-11-23T16:00:00Z"/>
                <w:caps/>
              </w:rPr>
            </w:pPr>
          </w:p>
          <w:p w14:paraId="7004C4B1" w14:textId="77777777" w:rsidR="00821B9D" w:rsidRDefault="00821B9D" w:rsidP="00F94877">
            <w:pPr>
              <w:autoSpaceDE w:val="0"/>
              <w:autoSpaceDN w:val="0"/>
              <w:adjustRightInd w:val="0"/>
              <w:jc w:val="center"/>
              <w:rPr>
                <w:ins w:id="635" w:author="Lalor, Ben NOR [2]" w:date="2020-11-23T16:00:00Z"/>
                <w:caps/>
              </w:rPr>
            </w:pPr>
          </w:p>
          <w:p w14:paraId="0614AF30" w14:textId="77777777" w:rsidR="00821B9D" w:rsidRDefault="00821B9D" w:rsidP="00F94877">
            <w:pPr>
              <w:autoSpaceDE w:val="0"/>
              <w:autoSpaceDN w:val="0"/>
              <w:adjustRightInd w:val="0"/>
              <w:jc w:val="center"/>
              <w:rPr>
                <w:ins w:id="636" w:author="Lalor, Ben NOR [2]" w:date="2020-11-23T16:00:00Z"/>
                <w:caps/>
              </w:rPr>
            </w:pPr>
          </w:p>
          <w:p w14:paraId="315D4384" w14:textId="62918B2C" w:rsidR="00821B9D" w:rsidRPr="00BB6304" w:rsidRDefault="00821B9D" w:rsidP="00F94877">
            <w:pPr>
              <w:autoSpaceDE w:val="0"/>
              <w:autoSpaceDN w:val="0"/>
              <w:adjustRightInd w:val="0"/>
              <w:jc w:val="center"/>
              <w:rPr>
                <w:caps/>
              </w:rPr>
            </w:pPr>
            <w:ins w:id="637" w:author="Lalor, Ben NOR [2]" w:date="2020-11-23T16:00:00Z">
              <w:r w:rsidRPr="00BB6304">
                <w:rPr>
                  <w:caps/>
                </w:rPr>
                <w:sym w:font="Wingdings" w:char="F06F"/>
              </w:r>
            </w:ins>
          </w:p>
        </w:tc>
        <w:tc>
          <w:tcPr>
            <w:tcW w:w="834" w:type="dxa"/>
          </w:tcPr>
          <w:p w14:paraId="614BDFC9" w14:textId="77777777" w:rsidR="008E36C9" w:rsidRDefault="008E36C9" w:rsidP="00F94877">
            <w:pPr>
              <w:autoSpaceDE w:val="0"/>
              <w:autoSpaceDN w:val="0"/>
              <w:adjustRightInd w:val="0"/>
              <w:jc w:val="center"/>
              <w:rPr>
                <w:ins w:id="638" w:author="Lalor, Ben NOR [2]" w:date="2020-11-23T16:00:00Z"/>
                <w:caps/>
              </w:rPr>
            </w:pPr>
            <w:r w:rsidRPr="00BB6304">
              <w:rPr>
                <w:caps/>
              </w:rPr>
              <w:sym w:font="Wingdings" w:char="F06F"/>
            </w:r>
          </w:p>
          <w:p w14:paraId="24CECD16" w14:textId="77777777" w:rsidR="00821B9D" w:rsidRDefault="00821B9D" w:rsidP="00F94877">
            <w:pPr>
              <w:autoSpaceDE w:val="0"/>
              <w:autoSpaceDN w:val="0"/>
              <w:adjustRightInd w:val="0"/>
              <w:jc w:val="center"/>
              <w:rPr>
                <w:ins w:id="639" w:author="Lalor, Ben NOR [2]" w:date="2020-11-23T16:00:00Z"/>
                <w:caps/>
              </w:rPr>
            </w:pPr>
          </w:p>
          <w:p w14:paraId="58F5E8F1" w14:textId="77777777" w:rsidR="00821B9D" w:rsidRDefault="00821B9D" w:rsidP="00F94877">
            <w:pPr>
              <w:autoSpaceDE w:val="0"/>
              <w:autoSpaceDN w:val="0"/>
              <w:adjustRightInd w:val="0"/>
              <w:jc w:val="center"/>
              <w:rPr>
                <w:ins w:id="640" w:author="Lalor, Ben NOR [2]" w:date="2020-11-23T16:00:00Z"/>
                <w:caps/>
              </w:rPr>
            </w:pPr>
          </w:p>
          <w:p w14:paraId="4093F25A" w14:textId="77777777" w:rsidR="00821B9D" w:rsidRDefault="00821B9D" w:rsidP="00F94877">
            <w:pPr>
              <w:autoSpaceDE w:val="0"/>
              <w:autoSpaceDN w:val="0"/>
              <w:adjustRightInd w:val="0"/>
              <w:jc w:val="center"/>
              <w:rPr>
                <w:ins w:id="641" w:author="Lalor, Ben NOR [2]" w:date="2020-11-23T16:00:00Z"/>
                <w:caps/>
              </w:rPr>
            </w:pPr>
          </w:p>
          <w:p w14:paraId="7B2B34FC" w14:textId="77777777" w:rsidR="00821B9D" w:rsidRDefault="00821B9D" w:rsidP="00821B9D">
            <w:pPr>
              <w:autoSpaceDE w:val="0"/>
              <w:autoSpaceDN w:val="0"/>
              <w:adjustRightInd w:val="0"/>
              <w:jc w:val="center"/>
              <w:rPr>
                <w:ins w:id="642" w:author="Lalor, Ben NOR [2]" w:date="2020-11-23T16:00:00Z"/>
                <w:caps/>
              </w:rPr>
            </w:pPr>
            <w:ins w:id="643" w:author="Lalor, Ben NOR [2]" w:date="2020-11-23T16:00:00Z">
              <w:r w:rsidRPr="00BB6304">
                <w:rPr>
                  <w:caps/>
                </w:rPr>
                <w:sym w:font="Wingdings" w:char="F06F"/>
              </w:r>
            </w:ins>
          </w:p>
          <w:p w14:paraId="693E80B4" w14:textId="77777777" w:rsidR="00821B9D" w:rsidRDefault="00821B9D" w:rsidP="00821B9D">
            <w:pPr>
              <w:autoSpaceDE w:val="0"/>
              <w:autoSpaceDN w:val="0"/>
              <w:adjustRightInd w:val="0"/>
              <w:jc w:val="center"/>
              <w:rPr>
                <w:ins w:id="644" w:author="Lalor, Ben NOR [2]" w:date="2020-11-23T16:00:00Z"/>
                <w:caps/>
              </w:rPr>
            </w:pPr>
          </w:p>
          <w:p w14:paraId="2AA256E3" w14:textId="77777777" w:rsidR="00821B9D" w:rsidRDefault="00821B9D" w:rsidP="00821B9D">
            <w:pPr>
              <w:autoSpaceDE w:val="0"/>
              <w:autoSpaceDN w:val="0"/>
              <w:adjustRightInd w:val="0"/>
              <w:jc w:val="center"/>
              <w:rPr>
                <w:ins w:id="645" w:author="Lalor, Ben NOR [2]" w:date="2020-11-23T16:00:00Z"/>
                <w:caps/>
              </w:rPr>
            </w:pPr>
          </w:p>
          <w:p w14:paraId="6D430B4A" w14:textId="77777777" w:rsidR="00821B9D" w:rsidRDefault="00821B9D" w:rsidP="00821B9D">
            <w:pPr>
              <w:autoSpaceDE w:val="0"/>
              <w:autoSpaceDN w:val="0"/>
              <w:adjustRightInd w:val="0"/>
              <w:jc w:val="center"/>
              <w:rPr>
                <w:ins w:id="646" w:author="Lalor, Ben NOR [2]" w:date="2020-11-23T16:00:00Z"/>
                <w:caps/>
              </w:rPr>
            </w:pPr>
          </w:p>
          <w:p w14:paraId="02734D89" w14:textId="77777777" w:rsidR="00821B9D" w:rsidRDefault="00821B9D" w:rsidP="00821B9D">
            <w:pPr>
              <w:autoSpaceDE w:val="0"/>
              <w:autoSpaceDN w:val="0"/>
              <w:adjustRightInd w:val="0"/>
              <w:jc w:val="center"/>
              <w:rPr>
                <w:ins w:id="647" w:author="Lalor, Ben NOR [2]" w:date="2020-11-23T16:00:00Z"/>
                <w:caps/>
              </w:rPr>
            </w:pPr>
          </w:p>
          <w:p w14:paraId="64AFC208" w14:textId="77777777" w:rsidR="00821B9D" w:rsidRDefault="00821B9D" w:rsidP="00821B9D">
            <w:pPr>
              <w:autoSpaceDE w:val="0"/>
              <w:autoSpaceDN w:val="0"/>
              <w:adjustRightInd w:val="0"/>
              <w:jc w:val="center"/>
              <w:rPr>
                <w:ins w:id="648" w:author="Lalor, Ben NOR [2]" w:date="2020-11-23T16:00:00Z"/>
                <w:caps/>
              </w:rPr>
            </w:pPr>
          </w:p>
          <w:p w14:paraId="61F3EC94" w14:textId="45B3A684" w:rsidR="00821B9D" w:rsidRPr="00BB6304" w:rsidRDefault="00821B9D">
            <w:pPr>
              <w:autoSpaceDE w:val="0"/>
              <w:autoSpaceDN w:val="0"/>
              <w:adjustRightInd w:val="0"/>
              <w:jc w:val="center"/>
              <w:rPr>
                <w:caps/>
              </w:rPr>
            </w:pPr>
            <w:ins w:id="649" w:author="Lalor, Ben NOR [2]" w:date="2020-11-23T16:00:00Z">
              <w:r w:rsidRPr="00BB6304">
                <w:rPr>
                  <w:caps/>
                </w:rPr>
                <w:sym w:font="Wingdings" w:char="F06F"/>
              </w:r>
            </w:ins>
          </w:p>
        </w:tc>
      </w:tr>
      <w:tr w:rsidR="008E36C9" w:rsidRPr="00BB6304" w:rsidDel="00495E58" w14:paraId="707A88CD" w14:textId="77777777" w:rsidTr="008E36C9">
        <w:tc>
          <w:tcPr>
            <w:tcW w:w="8845" w:type="dxa"/>
            <w:vAlign w:val="center"/>
          </w:tcPr>
          <w:p w14:paraId="4ED73884" w14:textId="2FA0DFC3" w:rsidR="008E36C9" w:rsidRPr="00BB6304" w:rsidRDefault="008E36C9" w:rsidP="00F94877">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50"/>
            <w:r w:rsidRPr="00BB6304">
              <w:rPr>
                <w:rFonts w:ascii="TimesNewRomanPS-BoldMT" w:hAnsi="TimesNewRomanPS-BoldMT" w:cs="TimesNewRomanPS-BoldMT"/>
                <w:b/>
                <w:bCs/>
                <w:caps/>
                <w:color w:val="365F91" w:themeColor="accent1" w:themeShade="BF"/>
                <w:sz w:val="22"/>
                <w:szCs w:val="22"/>
              </w:rPr>
              <w:t>§120.1(</w:t>
            </w:r>
            <w:r w:rsidRPr="00D0558D">
              <w:rPr>
                <w:rFonts w:ascii="TimesNewRomanPS-BoldMT" w:hAnsi="TimesNewRomanPS-BoldMT" w:cs="TimesNewRomanPS-BoldMT"/>
                <w:b/>
                <w:bCs/>
                <w:color w:val="365F91" w:themeColor="accent1" w:themeShade="BF"/>
                <w:sz w:val="22"/>
                <w:szCs w:val="22"/>
              </w:rPr>
              <w:t>d</w:t>
            </w:r>
            <w:r>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 xml:space="preserve">2  </w:t>
            </w:r>
            <w:r w:rsidRPr="00290DF2">
              <w:rPr>
                <w:rFonts w:ascii="TimesNewRomanPS-BoldMT" w:hAnsi="TimesNewRomanPS-BoldMT" w:cs="TimesNewRomanPS-BoldMT"/>
                <w:b/>
                <w:bCs/>
                <w:caps/>
                <w:sz w:val="22"/>
                <w:szCs w:val="22"/>
              </w:rPr>
              <w:t>Pre</w:t>
            </w:r>
            <w:proofErr w:type="gramEnd"/>
            <w:r w:rsidRPr="00290DF2">
              <w:rPr>
                <w:rFonts w:ascii="TimesNewRomanPS-BoldMT" w:hAnsi="TimesNewRomanPS-BoldMT" w:cs="TimesNewRomanPS-BoldMT"/>
                <w:b/>
                <w:bCs/>
                <w:caps/>
                <w:sz w:val="22"/>
                <w:szCs w:val="22"/>
              </w:rPr>
              <w:t>-occupancy</w:t>
            </w:r>
            <w:r w:rsidRPr="00106B1C">
              <w:rPr>
                <w:rFonts w:ascii="TimesNewRomanPS-BoldMT" w:hAnsi="TimesNewRomanPS-BoldMT" w:cs="TimesNewRomanPS-BoldMT"/>
                <w:b/>
                <w:bCs/>
                <w:caps/>
                <w:color w:val="365F91" w:themeColor="accent1" w:themeShade="BF"/>
                <w:sz w:val="22"/>
                <w:szCs w:val="22"/>
              </w:rPr>
              <w:t xml:space="preserve">. </w:t>
            </w:r>
            <w:r w:rsidRPr="00593DC8">
              <w:rPr>
                <w:rFonts w:ascii="TimesNewRomanPS-BoldMT" w:hAnsi="TimesNewRomanPS-BoldMT" w:cs="TimesNewRomanPS-BoldMT"/>
                <w:bCs/>
                <w:caps/>
                <w:sz w:val="22"/>
                <w:szCs w:val="22"/>
              </w:rPr>
              <w:t>The lesser of the minimum rate of outdoor air required by Section 120.1(c) or three complete air changes shall be supplied to the entire building during the 1-Hour period immediately before the building is normally occupied.</w:t>
            </w:r>
            <w:commentRangeEnd w:id="650"/>
            <w:r w:rsidR="0012733E">
              <w:rPr>
                <w:rStyle w:val="CommentReference"/>
              </w:rPr>
              <w:commentReference w:id="650"/>
            </w:r>
          </w:p>
        </w:tc>
        <w:tc>
          <w:tcPr>
            <w:tcW w:w="810" w:type="dxa"/>
          </w:tcPr>
          <w:p w14:paraId="07FF2F3D" w14:textId="77777777" w:rsidR="008E36C9" w:rsidRDefault="008E36C9" w:rsidP="00F94877">
            <w:pPr>
              <w:autoSpaceDE w:val="0"/>
              <w:autoSpaceDN w:val="0"/>
              <w:adjustRightInd w:val="0"/>
              <w:jc w:val="center"/>
              <w:rPr>
                <w:ins w:id="651" w:author="Lalor, Ben NOR [2]" w:date="2020-11-23T16:20:00Z"/>
                <w:caps/>
              </w:rPr>
            </w:pPr>
          </w:p>
          <w:p w14:paraId="6097F9EB" w14:textId="63C3F90F" w:rsidR="00EA03CC" w:rsidRPr="00BB6304" w:rsidRDefault="00EA03CC" w:rsidP="00F94877">
            <w:pPr>
              <w:autoSpaceDE w:val="0"/>
              <w:autoSpaceDN w:val="0"/>
              <w:adjustRightInd w:val="0"/>
              <w:jc w:val="center"/>
              <w:rPr>
                <w:caps/>
              </w:rPr>
            </w:pPr>
            <w:ins w:id="652" w:author="Lalor, Ben NOR [2]" w:date="2020-11-23T16:20:00Z">
              <w:r w:rsidRPr="00BB6304">
                <w:rPr>
                  <w:caps/>
                </w:rPr>
                <w:sym w:font="Wingdings" w:char="F06F"/>
              </w:r>
            </w:ins>
          </w:p>
        </w:tc>
        <w:tc>
          <w:tcPr>
            <w:tcW w:w="834" w:type="dxa"/>
          </w:tcPr>
          <w:p w14:paraId="7971BDD7" w14:textId="77777777" w:rsidR="008E36C9" w:rsidRDefault="008E36C9" w:rsidP="00F94877">
            <w:pPr>
              <w:autoSpaceDE w:val="0"/>
              <w:autoSpaceDN w:val="0"/>
              <w:adjustRightInd w:val="0"/>
              <w:jc w:val="center"/>
              <w:rPr>
                <w:ins w:id="653" w:author="Lalor, Ben NOR [2]" w:date="2020-11-23T16:21:00Z"/>
                <w:caps/>
              </w:rPr>
            </w:pPr>
          </w:p>
          <w:p w14:paraId="415B8E9A" w14:textId="1B8CE7E7" w:rsidR="00EA03CC" w:rsidRPr="00BB6304" w:rsidRDefault="00EA03CC" w:rsidP="00F94877">
            <w:pPr>
              <w:autoSpaceDE w:val="0"/>
              <w:autoSpaceDN w:val="0"/>
              <w:adjustRightInd w:val="0"/>
              <w:jc w:val="center"/>
              <w:rPr>
                <w:caps/>
              </w:rPr>
            </w:pPr>
            <w:ins w:id="654" w:author="Lalor, Ben NOR [2]" w:date="2020-11-23T16:21:00Z">
              <w:r w:rsidRPr="00BB6304">
                <w:rPr>
                  <w:caps/>
                </w:rPr>
                <w:sym w:font="Wingdings" w:char="F06F"/>
              </w:r>
            </w:ins>
          </w:p>
        </w:tc>
      </w:tr>
    </w:tbl>
    <w:p w14:paraId="0F623B31" w14:textId="468591D7" w:rsidR="00EA03CC" w:rsidRDefault="00EA03CC">
      <w:pPr>
        <w:rPr>
          <w:ins w:id="655" w:author="Lalor, Ben NOR [2]" w:date="2020-11-23T16:21:00Z"/>
        </w:rPr>
      </w:pPr>
      <w:ins w:id="656" w:author="Lalor, Ben NOR [2]" w:date="2020-11-23T16:21:00Z">
        <w:r>
          <w:br w:type="page"/>
        </w:r>
      </w:ins>
    </w:p>
    <w:p w14:paraId="0D38CECC" w14:textId="57621045" w:rsidR="00EA03CC" w:rsidRDefault="00EA03CC">
      <w:pPr>
        <w:rPr>
          <w:ins w:id="657" w:author="Lalor, Ben NOR [2]" w:date="2020-11-23T16:21:00Z"/>
        </w:rPr>
      </w:pPr>
    </w:p>
    <w:p w14:paraId="68170EB1" w14:textId="77777777" w:rsidR="00EA03CC" w:rsidRDefault="00EA03CC">
      <w:pPr>
        <w:rPr>
          <w:ins w:id="658" w:author="Lalor, Ben NOR [2]" w:date="2020-11-23T16:21:00Z"/>
        </w:rPr>
      </w:pPr>
    </w:p>
    <w:tbl>
      <w:tblPr>
        <w:tblStyle w:val="TableGrid"/>
        <w:tblW w:w="10489" w:type="dxa"/>
        <w:tblLayout w:type="fixed"/>
        <w:tblCellMar>
          <w:top w:w="43" w:type="dxa"/>
          <w:left w:w="115" w:type="dxa"/>
          <w:bottom w:w="43" w:type="dxa"/>
          <w:right w:w="115" w:type="dxa"/>
        </w:tblCellMar>
        <w:tblLook w:val="04A0" w:firstRow="1" w:lastRow="0" w:firstColumn="1" w:lastColumn="0" w:noHBand="0" w:noVBand="1"/>
      </w:tblPr>
      <w:tblGrid>
        <w:gridCol w:w="8845"/>
        <w:gridCol w:w="810"/>
        <w:gridCol w:w="834"/>
        <w:tblGridChange w:id="659">
          <w:tblGrid>
            <w:gridCol w:w="8845"/>
            <w:gridCol w:w="810"/>
            <w:gridCol w:w="834"/>
          </w:tblGrid>
        </w:tblGridChange>
      </w:tblGrid>
      <w:tr w:rsidR="008E36C9" w:rsidRPr="00BB6304" w:rsidDel="00495E58" w14:paraId="4A7EE94A" w14:textId="77777777" w:rsidTr="008E36C9">
        <w:tc>
          <w:tcPr>
            <w:tcW w:w="8845" w:type="dxa"/>
            <w:vAlign w:val="center"/>
          </w:tcPr>
          <w:p w14:paraId="71E4FE32" w14:textId="20DB1285" w:rsidR="008E36C9" w:rsidRDefault="008E36C9" w:rsidP="00A37AF5">
            <w:pPr>
              <w:autoSpaceDE w:val="0"/>
              <w:autoSpaceDN w:val="0"/>
              <w:adjustRightInd w:val="0"/>
              <w:rPr>
                <w:rFonts w:ascii="TimesNewRomanPS-BoldMT" w:hAnsi="TimesNewRomanPS-BoldMT" w:cs="TimesNewRomanPS-BoldMT"/>
                <w:bCs/>
                <w:caps/>
                <w:sz w:val="22"/>
                <w:szCs w:val="22"/>
              </w:rPr>
            </w:pPr>
            <w:commentRangeStart w:id="660"/>
            <w:r w:rsidRPr="00BB6304">
              <w:rPr>
                <w:rFonts w:ascii="TimesNewRomanPS-BoldMT" w:hAnsi="TimesNewRomanPS-BoldMT" w:cs="TimesNewRomanPS-BoldMT"/>
                <w:b/>
                <w:bCs/>
                <w:caps/>
                <w:color w:val="365F91" w:themeColor="accent1" w:themeShade="BF"/>
                <w:sz w:val="22"/>
                <w:szCs w:val="22"/>
              </w:rPr>
              <w:t>§120.1(</w:t>
            </w:r>
            <w:r w:rsidRPr="00D0558D">
              <w:rPr>
                <w:rFonts w:ascii="TimesNewRomanPS-BoldMT" w:hAnsi="TimesNewRomanPS-BoldMT" w:cs="TimesNewRomanPS-BoldMT"/>
                <w:b/>
                <w:bCs/>
                <w:color w:val="365F91" w:themeColor="accent1" w:themeShade="BF"/>
                <w:sz w:val="22"/>
                <w:szCs w:val="22"/>
              </w:rPr>
              <w:t>d</w:t>
            </w:r>
            <w:r>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 xml:space="preserve">3  </w:t>
            </w:r>
            <w:ins w:id="661" w:author="Lalor, Ben NOR [2]" w:date="2020-11-23T16:12:00Z">
              <w:r w:rsidR="0012733E">
                <w:rPr>
                  <w:rFonts w:ascii="TimesNewRomanPS-BoldMT" w:hAnsi="TimesNewRomanPS-BoldMT" w:cs="TimesNewRomanPS-BoldMT"/>
                  <w:b/>
                  <w:bCs/>
                  <w:caps/>
                  <w:sz w:val="22"/>
                  <w:szCs w:val="22"/>
                </w:rPr>
                <w:t>req</w:t>
              </w:r>
            </w:ins>
            <w:ins w:id="662" w:author="Lalor, Ben NOR [2]" w:date="2020-11-23T16:13:00Z">
              <w:r w:rsidR="0012733E">
                <w:rPr>
                  <w:rFonts w:ascii="TimesNewRomanPS-BoldMT" w:hAnsi="TimesNewRomanPS-BoldMT" w:cs="TimesNewRomanPS-BoldMT"/>
                  <w:b/>
                  <w:bCs/>
                  <w:caps/>
                  <w:sz w:val="22"/>
                  <w:szCs w:val="22"/>
                </w:rPr>
                <w:t>uired</w:t>
              </w:r>
              <w:proofErr w:type="gramEnd"/>
              <w:r w:rsidR="0012733E">
                <w:rPr>
                  <w:rFonts w:ascii="TimesNewRomanPS-BoldMT" w:hAnsi="TimesNewRomanPS-BoldMT" w:cs="TimesNewRomanPS-BoldMT"/>
                  <w:b/>
                  <w:bCs/>
                  <w:caps/>
                  <w:sz w:val="22"/>
                  <w:szCs w:val="22"/>
                </w:rPr>
                <w:t xml:space="preserve"> demand control ventilation</w:t>
              </w:r>
            </w:ins>
            <w:del w:id="663" w:author="Lalor, Ben NOR [2]" w:date="2020-11-23T16:12:00Z">
              <w:r w:rsidRPr="00290DF2" w:rsidDel="0012733E">
                <w:rPr>
                  <w:rFonts w:ascii="TimesNewRomanPS-BoldMT" w:hAnsi="TimesNewRomanPS-BoldMT" w:cs="TimesNewRomanPS-BoldMT"/>
                  <w:b/>
                  <w:bCs/>
                  <w:caps/>
                  <w:sz w:val="22"/>
                  <w:szCs w:val="22"/>
                </w:rPr>
                <w:delText>Pre-occupancy</w:delText>
              </w:r>
            </w:del>
            <w:r w:rsidRPr="00290DF2">
              <w:rPr>
                <w:rFonts w:ascii="TimesNewRomanPS-BoldMT" w:hAnsi="TimesNewRomanPS-BoldMT" w:cs="TimesNewRomanPS-BoldMT"/>
                <w:b/>
                <w:bCs/>
                <w:caps/>
                <w:sz w:val="22"/>
                <w:szCs w:val="22"/>
              </w:rPr>
              <w:t xml:space="preserve">. </w:t>
            </w:r>
            <w:del w:id="664" w:author="Lalor, Ben NOR [2]" w:date="2020-11-23T16:13:00Z">
              <w:r w:rsidRPr="00A4790C" w:rsidDel="0012733E">
                <w:rPr>
                  <w:rFonts w:ascii="TimesNewRomanPS-BoldMT" w:hAnsi="TimesNewRomanPS-BoldMT" w:cs="TimesNewRomanPS-BoldMT"/>
                  <w:bCs/>
                  <w:caps/>
                  <w:sz w:val="22"/>
                  <w:szCs w:val="22"/>
                </w:rPr>
                <w:delText>The lesser of the minimum rate of outdoor air required by Section 120.1(c) or three complete air changes shall be supplied to the entire building during the 1-Hour period immediately before the building is normally occupied</w:delText>
              </w:r>
              <w:r w:rsidRPr="00734202" w:rsidDel="0012733E">
                <w:rPr>
                  <w:rFonts w:ascii="TimesNewRomanPS-BoldMT" w:hAnsi="TimesNewRomanPS-BoldMT" w:cs="TimesNewRomanPS-BoldMT"/>
                  <w:bCs/>
                  <w:caps/>
                  <w:color w:val="365F91" w:themeColor="accent1" w:themeShade="BF"/>
                  <w:sz w:val="22"/>
                  <w:szCs w:val="22"/>
                </w:rPr>
                <w:delText>.</w:delText>
              </w:r>
            </w:del>
            <w:r w:rsidR="0012733E">
              <w:rPr>
                <w:rFonts w:ascii="TimesNewRomanPS-BoldMT" w:hAnsi="TimesNewRomanPS-BoldMT" w:cs="TimesNewRomanPS-BoldMT"/>
                <w:bCs/>
                <w:caps/>
                <w:sz w:val="22"/>
                <w:szCs w:val="22"/>
              </w:rPr>
              <w:t xml:space="preserve">dcv controls are required for a space with a design occupancy density &gt;= 25 people/1,000 ft2 if the system serving the space has one or more of the following </w:t>
            </w:r>
          </w:p>
          <w:p w14:paraId="7E8968BC" w14:textId="77777777" w:rsidR="0012733E" w:rsidRPr="00A62F6A" w:rsidRDefault="0012733E" w:rsidP="0012733E">
            <w:pPr>
              <w:pStyle w:val="ListParagraph"/>
              <w:numPr>
                <w:ilvl w:val="0"/>
                <w:numId w:val="104"/>
              </w:numPr>
              <w:autoSpaceDE w:val="0"/>
              <w:autoSpaceDN w:val="0"/>
              <w:adjustRightInd w:val="0"/>
              <w:rPr>
                <w:sz w:val="16"/>
                <w:szCs w:val="16"/>
              </w:rPr>
            </w:pPr>
            <w:r w:rsidRPr="00A62F6A">
              <w:rPr>
                <w:rFonts w:ascii="TimesNewRomanPS-BoldMT" w:hAnsi="TimesNewRomanPS-BoldMT" w:cs="TimesNewRomanPS-BoldMT"/>
                <w:bCs/>
                <w:caps/>
                <w:sz w:val="22"/>
                <w:szCs w:val="22"/>
              </w:rPr>
              <w:t>an air</w:t>
            </w:r>
            <w:r>
              <w:rPr>
                <w:rFonts w:ascii="TimesNewRomanPS-BoldMT" w:hAnsi="TimesNewRomanPS-BoldMT" w:cs="TimesNewRomanPS-BoldMT"/>
                <w:bCs/>
                <w:caps/>
                <w:sz w:val="22"/>
                <w:szCs w:val="22"/>
              </w:rPr>
              <w:t xml:space="preserve"> economizer</w:t>
            </w:r>
          </w:p>
          <w:p w14:paraId="1FA9C817" w14:textId="77777777" w:rsidR="0012733E" w:rsidRPr="00A62F6A" w:rsidRDefault="0012733E" w:rsidP="0012733E">
            <w:pPr>
              <w:pStyle w:val="ListParagraph"/>
              <w:numPr>
                <w:ilvl w:val="0"/>
                <w:numId w:val="104"/>
              </w:numPr>
              <w:autoSpaceDE w:val="0"/>
              <w:autoSpaceDN w:val="0"/>
              <w:adjustRightInd w:val="0"/>
              <w:rPr>
                <w:sz w:val="16"/>
                <w:szCs w:val="16"/>
              </w:rPr>
            </w:pPr>
            <w:r>
              <w:rPr>
                <w:rFonts w:ascii="TimesNewRomanPS-BoldMT" w:hAnsi="TimesNewRomanPS-BoldMT" w:cs="TimesNewRomanPS-BoldMT"/>
                <w:bCs/>
                <w:caps/>
                <w:sz w:val="22"/>
                <w:szCs w:val="22"/>
              </w:rPr>
              <w:t>modulating outside air control</w:t>
            </w:r>
          </w:p>
          <w:p w14:paraId="355B7637" w14:textId="77777777" w:rsidR="0012733E" w:rsidRPr="00A62F6A" w:rsidRDefault="0012733E" w:rsidP="0012733E">
            <w:pPr>
              <w:pStyle w:val="ListParagraph"/>
              <w:numPr>
                <w:ilvl w:val="0"/>
                <w:numId w:val="104"/>
              </w:numPr>
              <w:autoSpaceDE w:val="0"/>
              <w:autoSpaceDN w:val="0"/>
              <w:adjustRightInd w:val="0"/>
              <w:rPr>
                <w:sz w:val="16"/>
                <w:szCs w:val="16"/>
              </w:rPr>
            </w:pPr>
            <w:r>
              <w:rPr>
                <w:rFonts w:ascii="TimesNewRomanPS-BoldMT" w:hAnsi="TimesNewRomanPS-BoldMT" w:cs="TimesNewRomanPS-BoldMT"/>
                <w:bCs/>
                <w:caps/>
                <w:sz w:val="22"/>
                <w:szCs w:val="22"/>
              </w:rPr>
              <w:t>design outdoor airflow rate &gt; 3,000cfm</w:t>
            </w:r>
            <w:commentRangeEnd w:id="660"/>
            <w:r w:rsidR="00EA03CC">
              <w:rPr>
                <w:rStyle w:val="CommentReference"/>
              </w:rPr>
              <w:commentReference w:id="660"/>
            </w:r>
          </w:p>
          <w:p w14:paraId="7A7CDAA0" w14:textId="77777777" w:rsidR="0012733E" w:rsidRDefault="0012733E" w:rsidP="0012733E">
            <w:pPr>
              <w:autoSpaceDE w:val="0"/>
              <w:autoSpaceDN w:val="0"/>
              <w:adjustRightInd w:val="0"/>
              <w:rPr>
                <w:rStyle w:val="CommentReference"/>
              </w:rPr>
            </w:pPr>
          </w:p>
          <w:p w14:paraId="7B811DED" w14:textId="692E9666" w:rsidR="0012733E" w:rsidDel="00A62F6A" w:rsidRDefault="0012733E" w:rsidP="0012733E">
            <w:pPr>
              <w:autoSpaceDE w:val="0"/>
              <w:autoSpaceDN w:val="0"/>
              <w:adjustRightInd w:val="0"/>
              <w:rPr>
                <w:del w:id="665" w:author="Lalor, Ben NOR [2]" w:date="2021-01-05T13:12:00Z"/>
                <w:rFonts w:ascii="TimesNewRomanPS-BoldMT" w:hAnsi="TimesNewRomanPS-BoldMT" w:cs="TimesNewRomanPS-BoldMT"/>
                <w:bCs/>
                <w:caps/>
                <w:sz w:val="22"/>
                <w:szCs w:val="22"/>
              </w:rPr>
            </w:pPr>
            <w:del w:id="666" w:author="Lalor, Ben NOR [2]" w:date="2021-01-05T13:12:00Z">
              <w:r w:rsidRPr="00290DF2"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1: </w:delText>
              </w:r>
              <w:r w:rsidDel="00A62F6A">
                <w:rPr>
                  <w:rFonts w:ascii="TimesNewRomanPS-BoldMT" w:hAnsi="TimesNewRomanPS-BoldMT" w:cs="TimesNewRomanPS-BoldMT"/>
                  <w:bCs/>
                  <w:caps/>
                  <w:sz w:val="22"/>
                  <w:szCs w:val="22"/>
                </w:rPr>
                <w:delText>where the space exhuast is greater than the design ventilation rate minus 0.2 cfm per ft2 of conditioned area</w:delText>
              </w:r>
            </w:del>
          </w:p>
          <w:p w14:paraId="1BCD139F" w14:textId="77777777" w:rsidR="0012733E" w:rsidRDefault="0012733E" w:rsidP="0012733E">
            <w:pPr>
              <w:autoSpaceDE w:val="0"/>
              <w:autoSpaceDN w:val="0"/>
              <w:adjustRightInd w:val="0"/>
              <w:rPr>
                <w:rFonts w:ascii="TimesNewRomanPS-BoldMT" w:hAnsi="TimesNewRomanPS-BoldMT" w:cs="TimesNewRomanPS-BoldMT"/>
                <w:bCs/>
                <w:caps/>
                <w:sz w:val="22"/>
                <w:szCs w:val="22"/>
              </w:rPr>
            </w:pPr>
          </w:p>
          <w:p w14:paraId="6DA0C7BC" w14:textId="24F752B2" w:rsidR="0012733E" w:rsidRDefault="0012733E" w:rsidP="0012733E">
            <w:pPr>
              <w:autoSpaceDE w:val="0"/>
              <w:autoSpaceDN w:val="0"/>
              <w:adjustRightInd w:val="0"/>
              <w:rPr>
                <w:rFonts w:ascii="TimesNewRomanPS-BoldMT" w:hAnsi="TimesNewRomanPS-BoldMT" w:cs="TimesNewRomanPS-BoldMT"/>
                <w:bCs/>
                <w:caps/>
                <w:sz w:val="22"/>
                <w:szCs w:val="22"/>
              </w:rPr>
            </w:pPr>
            <w:del w:id="667" w:author="Lalor, Ben NOR [2]" w:date="2021-01-05T13:13:00Z">
              <w:r w:rsidRPr="00290DF2"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2: </w:delText>
              </w:r>
              <w:r w:rsidRPr="00A62F6A" w:rsidDel="00A62F6A">
                <w:rPr>
                  <w:rFonts w:ascii="TimesNewRomanPS-BoldMT" w:hAnsi="TimesNewRomanPS-BoldMT" w:cs="TimesNewRomanPS-BoldMT"/>
                  <w:bCs/>
                  <w:caps/>
                  <w:sz w:val="22"/>
                  <w:szCs w:val="22"/>
                </w:rPr>
                <w:delText>spaces that have processes or operations that generate dust, fumes, mists, vapors or gases and are not provided with local exhuast ventilation</w:delText>
              </w:r>
            </w:del>
          </w:p>
          <w:p w14:paraId="50159140" w14:textId="77777777" w:rsidR="0012733E" w:rsidRDefault="0012733E" w:rsidP="0012733E">
            <w:pPr>
              <w:autoSpaceDE w:val="0"/>
              <w:autoSpaceDN w:val="0"/>
              <w:adjustRightInd w:val="0"/>
              <w:rPr>
                <w:rFonts w:ascii="TimesNewRomanPS-BoldMT" w:hAnsi="TimesNewRomanPS-BoldMT" w:cs="TimesNewRomanPS-BoldMT"/>
                <w:bCs/>
                <w:caps/>
                <w:sz w:val="22"/>
                <w:szCs w:val="22"/>
              </w:rPr>
            </w:pPr>
          </w:p>
          <w:p w14:paraId="34CC605A" w14:textId="577FE80E" w:rsidR="0012733E" w:rsidRDefault="0012733E">
            <w:pPr>
              <w:autoSpaceDE w:val="0"/>
              <w:autoSpaceDN w:val="0"/>
              <w:adjustRightInd w:val="0"/>
              <w:rPr>
                <w:rStyle w:val="CommentReference"/>
              </w:rPr>
            </w:pPr>
            <w:del w:id="668" w:author="Lalor, Ben NOR [2]" w:date="2021-01-05T13:13:00Z">
              <w:r w:rsidRPr="00290DF2"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3: </w:delText>
              </w:r>
              <w:r w:rsidRPr="00A62F6A" w:rsidDel="00A62F6A">
                <w:rPr>
                  <w:rFonts w:ascii="TimesNewRomanPS-BoldMT" w:hAnsi="TimesNewRomanPS-BoldMT" w:cs="TimesNewRomanPS-BoldMT"/>
                  <w:bCs/>
                  <w:caps/>
                  <w:sz w:val="22"/>
                  <w:szCs w:val="22"/>
                </w:rPr>
                <w:delText>spaces &lt; 150 ft2 or spaces with a design occupancy &lt; 10 people</w:delText>
              </w:r>
            </w:del>
          </w:p>
        </w:tc>
        <w:tc>
          <w:tcPr>
            <w:tcW w:w="810" w:type="dxa"/>
          </w:tcPr>
          <w:p w14:paraId="06F10D27" w14:textId="77777777" w:rsidR="008E36C9" w:rsidRDefault="008E36C9" w:rsidP="00A37AF5">
            <w:pPr>
              <w:autoSpaceDE w:val="0"/>
              <w:autoSpaceDN w:val="0"/>
              <w:adjustRightInd w:val="0"/>
              <w:jc w:val="center"/>
              <w:rPr>
                <w:ins w:id="669" w:author="Lalor, Ben NOR [2]" w:date="2020-11-23T16:21:00Z"/>
                <w:caps/>
              </w:rPr>
            </w:pPr>
          </w:p>
          <w:p w14:paraId="303A8A0F" w14:textId="77777777" w:rsidR="00EA03CC" w:rsidRDefault="00EA03CC" w:rsidP="00A37AF5">
            <w:pPr>
              <w:autoSpaceDE w:val="0"/>
              <w:autoSpaceDN w:val="0"/>
              <w:adjustRightInd w:val="0"/>
              <w:jc w:val="center"/>
              <w:rPr>
                <w:ins w:id="670" w:author="Lalor, Ben NOR [2]" w:date="2020-11-23T16:21:00Z"/>
                <w:caps/>
              </w:rPr>
            </w:pPr>
            <w:ins w:id="671" w:author="Lalor, Ben NOR [2]" w:date="2020-11-23T16:21:00Z">
              <w:r w:rsidRPr="00BB6304">
                <w:rPr>
                  <w:caps/>
                </w:rPr>
                <w:sym w:font="Wingdings" w:char="F06F"/>
              </w:r>
            </w:ins>
          </w:p>
          <w:p w14:paraId="3593208D" w14:textId="77777777" w:rsidR="00EA03CC" w:rsidRDefault="00EA03CC" w:rsidP="00A37AF5">
            <w:pPr>
              <w:autoSpaceDE w:val="0"/>
              <w:autoSpaceDN w:val="0"/>
              <w:adjustRightInd w:val="0"/>
              <w:jc w:val="center"/>
              <w:rPr>
                <w:ins w:id="672" w:author="Lalor, Ben NOR [2]" w:date="2020-11-23T16:21:00Z"/>
                <w:caps/>
              </w:rPr>
            </w:pPr>
          </w:p>
          <w:p w14:paraId="1109E3C6" w14:textId="77777777" w:rsidR="00EA03CC" w:rsidRDefault="00EA03CC" w:rsidP="00A37AF5">
            <w:pPr>
              <w:autoSpaceDE w:val="0"/>
              <w:autoSpaceDN w:val="0"/>
              <w:adjustRightInd w:val="0"/>
              <w:jc w:val="center"/>
              <w:rPr>
                <w:ins w:id="673" w:author="Lalor, Ben NOR [2]" w:date="2020-11-23T16:21:00Z"/>
                <w:caps/>
              </w:rPr>
            </w:pPr>
          </w:p>
          <w:p w14:paraId="4C6B572C" w14:textId="77777777" w:rsidR="00EA03CC" w:rsidRDefault="00EA03CC" w:rsidP="00A37AF5">
            <w:pPr>
              <w:autoSpaceDE w:val="0"/>
              <w:autoSpaceDN w:val="0"/>
              <w:adjustRightInd w:val="0"/>
              <w:jc w:val="center"/>
              <w:rPr>
                <w:ins w:id="674" w:author="Lalor, Ben NOR [2]" w:date="2020-11-23T16:21:00Z"/>
                <w:caps/>
              </w:rPr>
            </w:pPr>
          </w:p>
          <w:p w14:paraId="7AD2BFD9" w14:textId="77777777" w:rsidR="00EA03CC" w:rsidRDefault="00EA03CC" w:rsidP="00A37AF5">
            <w:pPr>
              <w:autoSpaceDE w:val="0"/>
              <w:autoSpaceDN w:val="0"/>
              <w:adjustRightInd w:val="0"/>
              <w:jc w:val="center"/>
              <w:rPr>
                <w:ins w:id="675" w:author="Lalor, Ben NOR [2]" w:date="2020-11-23T16:21:00Z"/>
                <w:caps/>
              </w:rPr>
            </w:pPr>
          </w:p>
          <w:p w14:paraId="45040541" w14:textId="77777777" w:rsidR="00EA03CC" w:rsidRDefault="00EA03CC" w:rsidP="00A37AF5">
            <w:pPr>
              <w:autoSpaceDE w:val="0"/>
              <w:autoSpaceDN w:val="0"/>
              <w:adjustRightInd w:val="0"/>
              <w:jc w:val="center"/>
              <w:rPr>
                <w:ins w:id="676" w:author="Lalor, Ben NOR [2]" w:date="2020-11-23T16:21:00Z"/>
                <w:caps/>
              </w:rPr>
            </w:pPr>
          </w:p>
          <w:p w14:paraId="2C4105B7" w14:textId="77777777" w:rsidR="00EA03CC" w:rsidRDefault="00EA03CC" w:rsidP="00EA03CC">
            <w:pPr>
              <w:autoSpaceDE w:val="0"/>
              <w:autoSpaceDN w:val="0"/>
              <w:adjustRightInd w:val="0"/>
              <w:jc w:val="center"/>
              <w:rPr>
                <w:ins w:id="677" w:author="Lalor, Ben NOR [2]" w:date="2020-11-23T16:21:00Z"/>
                <w:caps/>
              </w:rPr>
            </w:pPr>
            <w:ins w:id="678" w:author="Lalor, Ben NOR [2]" w:date="2020-11-23T16:21:00Z">
              <w:r w:rsidRPr="00BB6304">
                <w:rPr>
                  <w:caps/>
                </w:rPr>
                <w:sym w:font="Wingdings" w:char="F06F"/>
              </w:r>
            </w:ins>
          </w:p>
          <w:p w14:paraId="6BF0EC93" w14:textId="77777777" w:rsidR="00EA03CC" w:rsidRDefault="00EA03CC" w:rsidP="00EA03CC">
            <w:pPr>
              <w:autoSpaceDE w:val="0"/>
              <w:autoSpaceDN w:val="0"/>
              <w:adjustRightInd w:val="0"/>
              <w:jc w:val="center"/>
              <w:rPr>
                <w:ins w:id="679" w:author="Lalor, Ben NOR [2]" w:date="2020-11-23T16:21:00Z"/>
                <w:caps/>
              </w:rPr>
            </w:pPr>
          </w:p>
          <w:p w14:paraId="589B2DAD" w14:textId="77777777" w:rsidR="00EA03CC" w:rsidRDefault="00EA03CC" w:rsidP="00EA03CC">
            <w:pPr>
              <w:autoSpaceDE w:val="0"/>
              <w:autoSpaceDN w:val="0"/>
              <w:adjustRightInd w:val="0"/>
              <w:jc w:val="center"/>
              <w:rPr>
                <w:ins w:id="680" w:author="Lalor, Ben NOR [2]" w:date="2020-11-23T16:21:00Z"/>
                <w:caps/>
              </w:rPr>
            </w:pPr>
          </w:p>
          <w:p w14:paraId="6E1B353F" w14:textId="77777777" w:rsidR="00EA03CC" w:rsidRDefault="00EA03CC" w:rsidP="00EA03CC">
            <w:pPr>
              <w:autoSpaceDE w:val="0"/>
              <w:autoSpaceDN w:val="0"/>
              <w:adjustRightInd w:val="0"/>
              <w:jc w:val="center"/>
              <w:rPr>
                <w:ins w:id="681" w:author="Lalor, Ben NOR [2]" w:date="2020-11-23T16:21:00Z"/>
                <w:caps/>
              </w:rPr>
            </w:pPr>
            <w:ins w:id="682" w:author="Lalor, Ben NOR [2]" w:date="2020-11-23T16:21:00Z">
              <w:r w:rsidRPr="00BB6304">
                <w:rPr>
                  <w:caps/>
                </w:rPr>
                <w:sym w:font="Wingdings" w:char="F06F"/>
              </w:r>
            </w:ins>
          </w:p>
          <w:p w14:paraId="56ACA574" w14:textId="77777777" w:rsidR="00EA03CC" w:rsidRDefault="00EA03CC" w:rsidP="00EA03CC">
            <w:pPr>
              <w:autoSpaceDE w:val="0"/>
              <w:autoSpaceDN w:val="0"/>
              <w:adjustRightInd w:val="0"/>
              <w:jc w:val="center"/>
              <w:rPr>
                <w:ins w:id="683" w:author="Lalor, Ben NOR [2]" w:date="2020-11-23T16:21:00Z"/>
                <w:caps/>
              </w:rPr>
            </w:pPr>
          </w:p>
          <w:p w14:paraId="11260129" w14:textId="77777777" w:rsidR="00EA03CC" w:rsidRDefault="00EA03CC" w:rsidP="00EA03CC">
            <w:pPr>
              <w:autoSpaceDE w:val="0"/>
              <w:autoSpaceDN w:val="0"/>
              <w:adjustRightInd w:val="0"/>
              <w:jc w:val="center"/>
              <w:rPr>
                <w:ins w:id="684" w:author="Lalor, Ben NOR [2]" w:date="2020-11-23T16:21:00Z"/>
                <w:caps/>
              </w:rPr>
            </w:pPr>
          </w:p>
          <w:p w14:paraId="0132B3B7" w14:textId="77777777" w:rsidR="00EA03CC" w:rsidRDefault="00EA03CC" w:rsidP="00EA03CC">
            <w:pPr>
              <w:autoSpaceDE w:val="0"/>
              <w:autoSpaceDN w:val="0"/>
              <w:adjustRightInd w:val="0"/>
              <w:jc w:val="center"/>
              <w:rPr>
                <w:ins w:id="685" w:author="Lalor, Ben NOR [2]" w:date="2020-11-23T16:21:00Z"/>
                <w:caps/>
              </w:rPr>
            </w:pPr>
          </w:p>
          <w:p w14:paraId="516C92DC" w14:textId="11251D5E" w:rsidR="00EA03CC" w:rsidRPr="00BB6304" w:rsidRDefault="00EA03CC">
            <w:pPr>
              <w:autoSpaceDE w:val="0"/>
              <w:autoSpaceDN w:val="0"/>
              <w:adjustRightInd w:val="0"/>
              <w:jc w:val="center"/>
              <w:rPr>
                <w:caps/>
              </w:rPr>
            </w:pPr>
            <w:ins w:id="686" w:author="Lalor, Ben NOR [2]" w:date="2020-11-23T16:21:00Z">
              <w:r w:rsidRPr="00BB6304">
                <w:rPr>
                  <w:caps/>
                </w:rPr>
                <w:sym w:font="Wingdings" w:char="F06F"/>
              </w:r>
            </w:ins>
          </w:p>
        </w:tc>
        <w:tc>
          <w:tcPr>
            <w:tcW w:w="834" w:type="dxa"/>
          </w:tcPr>
          <w:p w14:paraId="70B86646" w14:textId="77777777" w:rsidR="008E36C9" w:rsidRDefault="008E36C9" w:rsidP="00A37AF5">
            <w:pPr>
              <w:autoSpaceDE w:val="0"/>
              <w:autoSpaceDN w:val="0"/>
              <w:adjustRightInd w:val="0"/>
              <w:jc w:val="center"/>
              <w:rPr>
                <w:ins w:id="687" w:author="Lalor, Ben NOR [2]" w:date="2020-11-23T16:21:00Z"/>
                <w:caps/>
              </w:rPr>
            </w:pPr>
          </w:p>
          <w:p w14:paraId="70591DBB" w14:textId="77777777" w:rsidR="00EA03CC" w:rsidRDefault="00EA03CC" w:rsidP="00A37AF5">
            <w:pPr>
              <w:autoSpaceDE w:val="0"/>
              <w:autoSpaceDN w:val="0"/>
              <w:adjustRightInd w:val="0"/>
              <w:jc w:val="center"/>
              <w:rPr>
                <w:ins w:id="688" w:author="Lalor, Ben NOR [2]" w:date="2020-11-23T16:21:00Z"/>
                <w:caps/>
              </w:rPr>
            </w:pPr>
            <w:ins w:id="689" w:author="Lalor, Ben NOR [2]" w:date="2020-11-23T16:21:00Z">
              <w:r w:rsidRPr="00BB6304">
                <w:rPr>
                  <w:caps/>
                </w:rPr>
                <w:sym w:font="Wingdings" w:char="F06F"/>
              </w:r>
            </w:ins>
          </w:p>
          <w:p w14:paraId="3243EEA4" w14:textId="77777777" w:rsidR="00EA03CC" w:rsidRDefault="00EA03CC" w:rsidP="00A37AF5">
            <w:pPr>
              <w:autoSpaceDE w:val="0"/>
              <w:autoSpaceDN w:val="0"/>
              <w:adjustRightInd w:val="0"/>
              <w:jc w:val="center"/>
              <w:rPr>
                <w:ins w:id="690" w:author="Lalor, Ben NOR [2]" w:date="2020-11-23T16:21:00Z"/>
                <w:caps/>
              </w:rPr>
            </w:pPr>
          </w:p>
          <w:p w14:paraId="321B1DA5" w14:textId="77777777" w:rsidR="00EA03CC" w:rsidRDefault="00EA03CC" w:rsidP="00A37AF5">
            <w:pPr>
              <w:autoSpaceDE w:val="0"/>
              <w:autoSpaceDN w:val="0"/>
              <w:adjustRightInd w:val="0"/>
              <w:jc w:val="center"/>
              <w:rPr>
                <w:ins w:id="691" w:author="Lalor, Ben NOR [2]" w:date="2020-11-23T16:21:00Z"/>
                <w:caps/>
              </w:rPr>
            </w:pPr>
          </w:p>
          <w:p w14:paraId="08284F6C" w14:textId="77777777" w:rsidR="00EA03CC" w:rsidRDefault="00EA03CC" w:rsidP="00A37AF5">
            <w:pPr>
              <w:autoSpaceDE w:val="0"/>
              <w:autoSpaceDN w:val="0"/>
              <w:adjustRightInd w:val="0"/>
              <w:jc w:val="center"/>
              <w:rPr>
                <w:ins w:id="692" w:author="Lalor, Ben NOR [2]" w:date="2020-11-23T16:21:00Z"/>
                <w:caps/>
              </w:rPr>
            </w:pPr>
          </w:p>
          <w:p w14:paraId="582E442B" w14:textId="77777777" w:rsidR="00EA03CC" w:rsidRDefault="00EA03CC" w:rsidP="00A37AF5">
            <w:pPr>
              <w:autoSpaceDE w:val="0"/>
              <w:autoSpaceDN w:val="0"/>
              <w:adjustRightInd w:val="0"/>
              <w:jc w:val="center"/>
              <w:rPr>
                <w:ins w:id="693" w:author="Lalor, Ben NOR [2]" w:date="2020-11-23T16:21:00Z"/>
                <w:caps/>
              </w:rPr>
            </w:pPr>
          </w:p>
          <w:p w14:paraId="7153C64F" w14:textId="77777777" w:rsidR="00EA03CC" w:rsidRDefault="00EA03CC" w:rsidP="00A37AF5">
            <w:pPr>
              <w:autoSpaceDE w:val="0"/>
              <w:autoSpaceDN w:val="0"/>
              <w:adjustRightInd w:val="0"/>
              <w:jc w:val="center"/>
              <w:rPr>
                <w:ins w:id="694" w:author="Lalor, Ben NOR [2]" w:date="2020-11-23T16:21:00Z"/>
                <w:caps/>
              </w:rPr>
            </w:pPr>
          </w:p>
          <w:p w14:paraId="6A66F1B9" w14:textId="77777777" w:rsidR="00EA03CC" w:rsidRDefault="00EA03CC" w:rsidP="00A37AF5">
            <w:pPr>
              <w:autoSpaceDE w:val="0"/>
              <w:autoSpaceDN w:val="0"/>
              <w:adjustRightInd w:val="0"/>
              <w:jc w:val="center"/>
              <w:rPr>
                <w:ins w:id="695" w:author="Lalor, Ben NOR [2]" w:date="2020-11-23T16:21:00Z"/>
                <w:caps/>
              </w:rPr>
            </w:pPr>
            <w:ins w:id="696" w:author="Lalor, Ben NOR [2]" w:date="2020-11-23T16:21:00Z">
              <w:r w:rsidRPr="00BB6304">
                <w:rPr>
                  <w:caps/>
                </w:rPr>
                <w:sym w:font="Wingdings" w:char="F06F"/>
              </w:r>
            </w:ins>
          </w:p>
          <w:p w14:paraId="59F0ABED" w14:textId="77777777" w:rsidR="00EA03CC" w:rsidRDefault="00EA03CC" w:rsidP="00A37AF5">
            <w:pPr>
              <w:autoSpaceDE w:val="0"/>
              <w:autoSpaceDN w:val="0"/>
              <w:adjustRightInd w:val="0"/>
              <w:jc w:val="center"/>
              <w:rPr>
                <w:ins w:id="697" w:author="Lalor, Ben NOR [2]" w:date="2020-11-23T16:21:00Z"/>
                <w:caps/>
              </w:rPr>
            </w:pPr>
          </w:p>
          <w:p w14:paraId="0A7B183A" w14:textId="77777777" w:rsidR="00EA03CC" w:rsidRDefault="00EA03CC" w:rsidP="00A37AF5">
            <w:pPr>
              <w:autoSpaceDE w:val="0"/>
              <w:autoSpaceDN w:val="0"/>
              <w:adjustRightInd w:val="0"/>
              <w:jc w:val="center"/>
              <w:rPr>
                <w:ins w:id="698" w:author="Lalor, Ben NOR [2]" w:date="2020-11-23T16:21:00Z"/>
                <w:caps/>
              </w:rPr>
            </w:pPr>
          </w:p>
          <w:p w14:paraId="0343A6EB" w14:textId="77777777" w:rsidR="00EA03CC" w:rsidRDefault="00EA03CC" w:rsidP="00A37AF5">
            <w:pPr>
              <w:autoSpaceDE w:val="0"/>
              <w:autoSpaceDN w:val="0"/>
              <w:adjustRightInd w:val="0"/>
              <w:jc w:val="center"/>
              <w:rPr>
                <w:ins w:id="699" w:author="Lalor, Ben NOR [2]" w:date="2020-11-23T16:21:00Z"/>
                <w:caps/>
              </w:rPr>
            </w:pPr>
            <w:ins w:id="700" w:author="Lalor, Ben NOR [2]" w:date="2020-11-23T16:21:00Z">
              <w:r w:rsidRPr="00BB6304">
                <w:rPr>
                  <w:caps/>
                </w:rPr>
                <w:sym w:font="Wingdings" w:char="F06F"/>
              </w:r>
            </w:ins>
          </w:p>
          <w:p w14:paraId="71143000" w14:textId="77777777" w:rsidR="00EA03CC" w:rsidRDefault="00EA03CC" w:rsidP="00A37AF5">
            <w:pPr>
              <w:autoSpaceDE w:val="0"/>
              <w:autoSpaceDN w:val="0"/>
              <w:adjustRightInd w:val="0"/>
              <w:jc w:val="center"/>
              <w:rPr>
                <w:ins w:id="701" w:author="Lalor, Ben NOR [2]" w:date="2020-11-23T16:21:00Z"/>
                <w:caps/>
              </w:rPr>
            </w:pPr>
          </w:p>
          <w:p w14:paraId="59B333B1" w14:textId="77777777" w:rsidR="00EA03CC" w:rsidRDefault="00EA03CC" w:rsidP="00A37AF5">
            <w:pPr>
              <w:autoSpaceDE w:val="0"/>
              <w:autoSpaceDN w:val="0"/>
              <w:adjustRightInd w:val="0"/>
              <w:jc w:val="center"/>
              <w:rPr>
                <w:ins w:id="702" w:author="Lalor, Ben NOR [2]" w:date="2020-11-23T16:21:00Z"/>
                <w:caps/>
              </w:rPr>
            </w:pPr>
          </w:p>
          <w:p w14:paraId="1B7DD946" w14:textId="77777777" w:rsidR="00EA03CC" w:rsidRDefault="00EA03CC" w:rsidP="00A37AF5">
            <w:pPr>
              <w:autoSpaceDE w:val="0"/>
              <w:autoSpaceDN w:val="0"/>
              <w:adjustRightInd w:val="0"/>
              <w:jc w:val="center"/>
              <w:rPr>
                <w:ins w:id="703" w:author="Lalor, Ben NOR [2]" w:date="2020-11-23T16:21:00Z"/>
                <w:caps/>
              </w:rPr>
            </w:pPr>
          </w:p>
          <w:p w14:paraId="4D4AD29F" w14:textId="460513EB" w:rsidR="00EA03CC" w:rsidRPr="00BB6304" w:rsidRDefault="00EA03CC" w:rsidP="00A37AF5">
            <w:pPr>
              <w:autoSpaceDE w:val="0"/>
              <w:autoSpaceDN w:val="0"/>
              <w:adjustRightInd w:val="0"/>
              <w:jc w:val="center"/>
              <w:rPr>
                <w:caps/>
              </w:rPr>
            </w:pPr>
            <w:ins w:id="704" w:author="Lalor, Ben NOR [2]" w:date="2020-11-23T16:21:00Z">
              <w:r w:rsidRPr="00BB6304">
                <w:rPr>
                  <w:caps/>
                </w:rPr>
                <w:sym w:font="Wingdings" w:char="F06F"/>
              </w:r>
            </w:ins>
          </w:p>
        </w:tc>
      </w:tr>
      <w:tr w:rsidR="008E36C9" w:rsidRPr="00BB6304" w14:paraId="74EC807D" w14:textId="77777777" w:rsidTr="008E36C9">
        <w:tc>
          <w:tcPr>
            <w:tcW w:w="8845" w:type="dxa"/>
            <w:vAlign w:val="center"/>
          </w:tcPr>
          <w:p w14:paraId="4495763E" w14:textId="4414DAA6" w:rsidR="008E36C9" w:rsidRPr="00A62F6A" w:rsidRDefault="008E36C9" w:rsidP="00A37AF5">
            <w:pPr>
              <w:autoSpaceDE w:val="0"/>
              <w:autoSpaceDN w:val="0"/>
              <w:adjustRightInd w:val="0"/>
              <w:rPr>
                <w:rFonts w:ascii="TimesNewRomanPS-BoldMT" w:hAnsi="TimesNewRomanPS-BoldMT" w:cs="TimesNewRomanPS-BoldMT"/>
                <w:b/>
                <w:bCs/>
                <w:caps/>
                <w:sz w:val="22"/>
                <w:szCs w:val="22"/>
                <w:lang w:val="fr-FR"/>
              </w:rPr>
            </w:pPr>
            <w:commentRangeStart w:id="705"/>
            <w:r w:rsidRPr="00A62F6A">
              <w:rPr>
                <w:rFonts w:ascii="TimesNewRomanPS-BoldMT" w:hAnsi="TimesNewRomanPS-BoldMT" w:cs="TimesNewRomanPS-BoldMT"/>
                <w:b/>
                <w:bCs/>
                <w:caps/>
                <w:color w:val="365F91" w:themeColor="accent1" w:themeShade="BF"/>
                <w:sz w:val="22"/>
                <w:szCs w:val="22"/>
                <w:lang w:val="fr-FR"/>
              </w:rPr>
              <w:t>§120.1(</w:t>
            </w:r>
            <w:r w:rsidRPr="00A62F6A">
              <w:rPr>
                <w:rFonts w:ascii="TimesNewRomanPS-BoldMT" w:hAnsi="TimesNewRomanPS-BoldMT" w:cs="TimesNewRomanPS-BoldMT"/>
                <w:b/>
                <w:bCs/>
                <w:color w:val="365F91" w:themeColor="accent1" w:themeShade="BF"/>
                <w:sz w:val="22"/>
                <w:szCs w:val="22"/>
                <w:lang w:val="fr-FR"/>
              </w:rPr>
              <w:t>d</w:t>
            </w:r>
            <w:r w:rsidRPr="00A62F6A">
              <w:rPr>
                <w:rFonts w:ascii="TimesNewRomanPS-BoldMT" w:hAnsi="TimesNewRomanPS-BoldMT" w:cs="TimesNewRomanPS-BoldMT"/>
                <w:b/>
                <w:bCs/>
                <w:caps/>
                <w:color w:val="365F91" w:themeColor="accent1" w:themeShade="BF"/>
                <w:sz w:val="22"/>
                <w:szCs w:val="22"/>
                <w:lang w:val="fr-FR"/>
              </w:rPr>
              <w:t xml:space="preserve">)4 </w:t>
            </w:r>
            <w:r w:rsidRPr="00A62F6A">
              <w:rPr>
                <w:rFonts w:ascii="TimesNewRomanPS-BoldMT" w:hAnsi="TimesNewRomanPS-BoldMT" w:cs="TimesNewRomanPS-BoldMT"/>
                <w:b/>
                <w:bCs/>
                <w:caps/>
                <w:sz w:val="22"/>
                <w:szCs w:val="22"/>
                <w:lang w:val="fr-FR"/>
              </w:rPr>
              <w:t>Demand Control Ventilation (DCV)</w:t>
            </w:r>
          </w:p>
          <w:p w14:paraId="75FB66B5" w14:textId="0FD292AB" w:rsidR="008E36C9" w:rsidRDefault="008E36C9" w:rsidP="00593DC8">
            <w:pPr>
              <w:autoSpaceDE w:val="0"/>
              <w:autoSpaceDN w:val="0"/>
              <w:adjustRightInd w:val="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A. </w:t>
            </w:r>
            <w:r w:rsidRPr="009731B3">
              <w:rPr>
                <w:rFonts w:ascii="TimesNewRomanPS-BoldMT" w:hAnsi="TimesNewRomanPS-BoldMT" w:cs="TimesNewRomanPS-BoldMT"/>
                <w:bCs/>
                <w:caps/>
                <w:sz w:val="22"/>
                <w:szCs w:val="22"/>
              </w:rPr>
              <w:t xml:space="preserve">For each system with DCV, </w:t>
            </w:r>
            <w:r>
              <w:rPr>
                <w:rFonts w:ascii="TimesNewRomanPS-BoldMT" w:hAnsi="TimesNewRomanPS-BoldMT" w:cs="TimesNewRomanPS-BoldMT"/>
                <w:bCs/>
                <w:caps/>
                <w:sz w:val="22"/>
                <w:szCs w:val="22"/>
              </w:rPr>
              <w:t xml:space="preserve">at least one </w:t>
            </w:r>
            <w:r w:rsidRPr="009731B3">
              <w:rPr>
                <w:rFonts w:ascii="TimesNewRomanPS-BoldMT" w:hAnsi="TimesNewRomanPS-BoldMT" w:cs="TimesNewRomanPS-BoldMT"/>
                <w:bCs/>
                <w:caps/>
                <w:sz w:val="22"/>
                <w:szCs w:val="22"/>
              </w:rPr>
              <w:t>CO</w:t>
            </w:r>
            <w:r w:rsidRPr="009731B3">
              <w:rPr>
                <w:caps/>
                <w:vertAlign w:val="subscript"/>
              </w:rPr>
              <w:t>2</w:t>
            </w:r>
            <w:r w:rsidRPr="009731B3">
              <w:rPr>
                <w:rFonts w:ascii="TimesNewRomanPS-BoldMT" w:hAnsi="TimesNewRomanPS-BoldMT" w:cs="TimesNewRomanPS-BoldMT"/>
                <w:bCs/>
                <w:caps/>
                <w:sz w:val="22"/>
                <w:szCs w:val="22"/>
              </w:rPr>
              <w:t xml:space="preserve"> sensor</w:t>
            </w:r>
            <w:r>
              <w:rPr>
                <w:rFonts w:ascii="TimesNewRomanPS-BoldMT" w:hAnsi="TimesNewRomanPS-BoldMT" w:cs="TimesNewRomanPS-BoldMT"/>
                <w:bCs/>
                <w:caps/>
                <w:sz w:val="22"/>
                <w:szCs w:val="22"/>
              </w:rPr>
              <w:t xml:space="preserve"> per 10,000 FT2</w:t>
            </w:r>
            <w:r w:rsidRPr="009731B3">
              <w:rPr>
                <w:rFonts w:ascii="TimesNewRomanPS-BoldMT" w:hAnsi="TimesNewRomanPS-BoldMT" w:cs="TimesNewRomanPS-BoldMT"/>
                <w:bCs/>
                <w:caps/>
                <w:sz w:val="22"/>
                <w:szCs w:val="22"/>
              </w:rPr>
              <w:t xml:space="preserve"> shall be installed in each room meeting </w:t>
            </w:r>
            <w:r w:rsidRPr="009731B3">
              <w:rPr>
                <w:rFonts w:ascii="TimesNewRomanPS-BoldMT" w:hAnsi="TimesNewRomanPS-BoldMT" w:cs="TimesNewRomanPS-BoldMT"/>
                <w:b/>
                <w:bCs/>
                <w:caps/>
                <w:color w:val="365F91" w:themeColor="accent1" w:themeShade="BF"/>
                <w:sz w:val="22"/>
                <w:szCs w:val="22"/>
              </w:rPr>
              <w:t>§120.1(</w:t>
            </w:r>
            <w:r w:rsidRPr="009731B3">
              <w:rPr>
                <w:rFonts w:ascii="TimesNewRomanPS-BoldMT" w:hAnsi="TimesNewRomanPS-BoldMT" w:cs="TimesNewRomanPS-BoldMT"/>
                <w:b/>
                <w:bCs/>
                <w:color w:val="365F91" w:themeColor="accent1" w:themeShade="BF"/>
                <w:sz w:val="22"/>
                <w:szCs w:val="22"/>
              </w:rPr>
              <w:t>d</w:t>
            </w:r>
            <w:r w:rsidRPr="009731B3">
              <w:rPr>
                <w:rFonts w:ascii="TimesNewRomanPS-BoldMT" w:hAnsi="TimesNewRomanPS-BoldMT" w:cs="TimesNewRomanPS-BoldMT"/>
                <w:b/>
                <w:bCs/>
                <w:caps/>
                <w:color w:val="365F91" w:themeColor="accent1" w:themeShade="BF"/>
                <w:sz w:val="22"/>
                <w:szCs w:val="22"/>
              </w:rPr>
              <w:t>)3</w:t>
            </w:r>
            <w:r w:rsidRPr="009731B3">
              <w:rPr>
                <w:rFonts w:ascii="TimesNewRomanPS-BoldMT" w:hAnsi="TimesNewRomanPS-BoldMT" w:cs="TimesNewRomanPS-BoldMT"/>
                <w:bCs/>
                <w:caps/>
                <w:sz w:val="22"/>
                <w:szCs w:val="22"/>
              </w:rPr>
              <w:t xml:space="preserve"> criteria.</w:t>
            </w:r>
            <w:r>
              <w:rPr>
                <w:rFonts w:ascii="TimesNewRomanPS-BoldMT" w:hAnsi="TimesNewRomanPS-BoldMT" w:cs="TimesNewRomanPS-BoldMT"/>
                <w:bCs/>
                <w:caps/>
                <w:sz w:val="22"/>
                <w:szCs w:val="22"/>
              </w:rPr>
              <w:t xml:space="preserve"> </w:t>
            </w:r>
            <w:r w:rsidRPr="009731B3">
              <w:rPr>
                <w:rFonts w:ascii="TimesNewRomanPS-BoldMT" w:hAnsi="TimesNewRomanPS-BoldMT" w:cs="TimesNewRomanPS-BoldMT"/>
                <w:bCs/>
                <w:caps/>
                <w:sz w:val="22"/>
                <w:szCs w:val="22"/>
              </w:rPr>
              <w:t>When a zone or a space is served by more than one sensor</w:t>
            </w:r>
            <w:r>
              <w:rPr>
                <w:rFonts w:ascii="TimesNewRomanPS-BoldMT" w:hAnsi="TimesNewRomanPS-BoldMT" w:cs="TimesNewRomanPS-BoldMT"/>
                <w:bCs/>
                <w:caps/>
                <w:sz w:val="22"/>
                <w:szCs w:val="22"/>
              </w:rPr>
              <w:t>, a</w:t>
            </w:r>
            <w:r w:rsidRPr="009731B3">
              <w:rPr>
                <w:rFonts w:ascii="TimesNewRomanPS-BoldMT" w:hAnsi="TimesNewRomanPS-BoldMT" w:cs="TimesNewRomanPS-BoldMT"/>
                <w:bCs/>
                <w:caps/>
                <w:sz w:val="22"/>
                <w:szCs w:val="22"/>
              </w:rPr>
              <w:t xml:space="preserve"> signal from any sensor shall trigger an increase in ventilation. </w:t>
            </w:r>
          </w:p>
          <w:p w14:paraId="0C5C54E2" w14:textId="77777777" w:rsidR="008E36C9" w:rsidRPr="009731B3" w:rsidRDefault="008E36C9" w:rsidP="00593DC8">
            <w:pPr>
              <w:autoSpaceDE w:val="0"/>
              <w:autoSpaceDN w:val="0"/>
              <w:adjustRightInd w:val="0"/>
              <w:contextualSpacing/>
              <w:rPr>
                <w:rFonts w:ascii="TimesNewRomanPS-BoldMT" w:hAnsi="TimesNewRomanPS-BoldMT" w:cs="TimesNewRomanPS-BoldMT"/>
                <w:bCs/>
                <w:caps/>
                <w:sz w:val="22"/>
                <w:szCs w:val="22"/>
              </w:rPr>
            </w:pPr>
          </w:p>
          <w:p w14:paraId="48A01468" w14:textId="1C5176DA" w:rsidR="008E36C9" w:rsidRPr="00BB6304" w:rsidRDefault="008E36C9" w:rsidP="00593DC8">
            <w:pPr>
              <w:autoSpaceDE w:val="0"/>
              <w:autoSpaceDN w:val="0"/>
              <w:adjustRightInd w:val="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B. </w:t>
            </w:r>
            <w:r w:rsidRPr="00BB6304">
              <w:rPr>
                <w:rFonts w:ascii="TimesNewRomanPS-BoldMT" w:hAnsi="TimesNewRomanPS-BoldMT" w:cs="TimesNewRomanPS-BoldMT"/>
                <w:bCs/>
                <w:caps/>
                <w:sz w:val="22"/>
                <w:szCs w:val="22"/>
              </w:rPr>
              <w:t>CO</w:t>
            </w:r>
            <w:r w:rsidRPr="009731B3">
              <w:rPr>
                <w:caps/>
                <w:vertAlign w:val="subscript"/>
              </w:rPr>
              <w:t>2</w:t>
            </w:r>
            <w:r w:rsidRPr="00BB6304">
              <w:rPr>
                <w:rFonts w:ascii="TimesNewRomanPS-BoldMT" w:hAnsi="TimesNewRomanPS-BoldMT" w:cs="TimesNewRomanPS-BoldMT"/>
                <w:bCs/>
                <w:caps/>
                <w:sz w:val="22"/>
                <w:szCs w:val="22"/>
              </w:rPr>
              <w:t xml:space="preserve"> sensors shall be between 3 and 6 ft above the floor. </w:t>
            </w:r>
          </w:p>
          <w:p w14:paraId="4D311FFE" w14:textId="77777777" w:rsidR="008E36C9" w:rsidRPr="00BB6304" w:rsidRDefault="008E36C9" w:rsidP="00593DC8">
            <w:pPr>
              <w:autoSpaceDE w:val="0"/>
              <w:autoSpaceDN w:val="0"/>
              <w:adjustRightInd w:val="0"/>
              <w:ind w:left="450"/>
              <w:contextualSpacing/>
              <w:rPr>
                <w:rFonts w:ascii="TimesNewRomanPS-BoldMT" w:hAnsi="TimesNewRomanPS-BoldMT" w:cs="TimesNewRomanPS-BoldMT"/>
                <w:bCs/>
                <w:caps/>
                <w:sz w:val="22"/>
                <w:szCs w:val="22"/>
              </w:rPr>
            </w:pPr>
          </w:p>
          <w:p w14:paraId="5463F9F9" w14:textId="20A96429" w:rsidR="008E36C9" w:rsidRDefault="008E36C9" w:rsidP="00A37AF5">
            <w:pPr>
              <w:contextualSpacing/>
              <w:rPr>
                <w:rFonts w:ascii="TimesNewRomanPS-BoldMT" w:hAnsi="TimesNewRomanPS-BoldMT" w:cs="TimesNewRomanPS-BoldMT"/>
                <w:b/>
                <w:bCs/>
                <w:caps/>
                <w:sz w:val="22"/>
                <w:szCs w:val="22"/>
              </w:rPr>
            </w:pPr>
            <w:r>
              <w:rPr>
                <w:rFonts w:ascii="TimesNewRomanPS-BoldMT" w:hAnsi="TimesNewRomanPS-BoldMT" w:cs="TimesNewRomanPS-BoldMT"/>
                <w:bCs/>
                <w:caps/>
                <w:sz w:val="22"/>
                <w:szCs w:val="22"/>
              </w:rPr>
              <w:t xml:space="preserve">C. </w:t>
            </w:r>
            <w:r w:rsidRPr="00BB6304">
              <w:rPr>
                <w:rFonts w:ascii="TimesNewRomanPS-BoldMT" w:hAnsi="TimesNewRomanPS-BoldMT" w:cs="TimesNewRomanPS-BoldMT"/>
                <w:bCs/>
                <w:caps/>
                <w:sz w:val="22"/>
                <w:szCs w:val="22"/>
              </w:rPr>
              <w:t>DCV controls shall maintain CO</w:t>
            </w:r>
            <w:r w:rsidRPr="00BB6304">
              <w:rPr>
                <w:caps/>
                <w:vertAlign w:val="subscript"/>
              </w:rPr>
              <w:t>2</w:t>
            </w:r>
            <w:r w:rsidRPr="00BB6304">
              <w:rPr>
                <w:rFonts w:ascii="TimesNewRomanPS-BoldMT" w:hAnsi="TimesNewRomanPS-BoldMT" w:cs="TimesNewRomanPS-BoldMT"/>
                <w:bCs/>
                <w:caps/>
                <w:sz w:val="22"/>
                <w:szCs w:val="22"/>
              </w:rPr>
              <w:t xml:space="preserve"> concentrations ≤ 600 ppm plusthe OA CO</w:t>
            </w:r>
            <w:r w:rsidRPr="00BB6304">
              <w:rPr>
                <w:caps/>
                <w:vertAlign w:val="subscript"/>
              </w:rPr>
              <w:t>2</w:t>
            </w:r>
            <w:r w:rsidRPr="00BB6304">
              <w:rPr>
                <w:rFonts w:ascii="TimesNewRomanPS-BoldMT" w:hAnsi="TimesNewRomanPS-BoldMT" w:cs="TimesNewRomanPS-BoldMT"/>
                <w:bCs/>
                <w:caps/>
                <w:sz w:val="22"/>
                <w:szCs w:val="22"/>
              </w:rPr>
              <w:t xml:space="preserve"> concentration in all rooms with CO</w:t>
            </w:r>
            <w:r w:rsidRPr="00BB6304">
              <w:rPr>
                <w:caps/>
                <w:vertAlign w:val="subscript"/>
              </w:rPr>
              <w:t xml:space="preserve">2 </w:t>
            </w:r>
            <w:r w:rsidRPr="00BB6304">
              <w:rPr>
                <w:rFonts w:ascii="TimesNewRomanPS-BoldMT" w:hAnsi="TimesNewRomanPS-BoldMT" w:cs="TimesNewRomanPS-BoldMT"/>
                <w:bCs/>
                <w:caps/>
                <w:sz w:val="22"/>
                <w:szCs w:val="22"/>
              </w:rPr>
              <w:t>sensors.</w:t>
            </w:r>
            <w:commentRangeEnd w:id="705"/>
            <w:r w:rsidR="00B61ACC">
              <w:rPr>
                <w:rStyle w:val="CommentReference"/>
              </w:rPr>
              <w:commentReference w:id="705"/>
            </w:r>
          </w:p>
          <w:p w14:paraId="3CB54DBA" w14:textId="4DF42E4D" w:rsidR="008E36C9" w:rsidRDefault="008E36C9" w:rsidP="00A37AF5">
            <w:pPr>
              <w:contextualSpacing/>
              <w:rPr>
                <w:rFonts w:ascii="TimesNewRomanPS-BoldMT" w:hAnsi="TimesNewRomanPS-BoldMT" w:cs="TimesNewRomanPS-BoldMT"/>
                <w:bCs/>
                <w:caps/>
                <w:sz w:val="22"/>
                <w:szCs w:val="22"/>
              </w:rPr>
            </w:pPr>
            <w:del w:id="706" w:author="Lalor, Ben NOR [2]" w:date="2021-01-05T13:13:00Z">
              <w:r w:rsidRPr="00BB6304" w:rsidDel="00A62F6A">
                <w:rPr>
                  <w:rFonts w:ascii="TimesNewRomanPS-BoldMT" w:hAnsi="TimesNewRomanPS-BoldMT" w:cs="TimesNewRomanPS-BoldMT"/>
                  <w:b/>
                  <w:bCs/>
                  <w:caps/>
                  <w:sz w:val="22"/>
                  <w:szCs w:val="22"/>
                </w:rPr>
                <w:delText xml:space="preserve">Exception </w:delText>
              </w:r>
              <w:r w:rsidRPr="00BB6304" w:rsidDel="00A62F6A">
                <w:rPr>
                  <w:rFonts w:ascii="TimesNewRomanPS-BoldMT" w:hAnsi="TimesNewRomanPS-BoldMT" w:cs="TimesNewRomanPS-BoldMT"/>
                  <w:bCs/>
                  <w:caps/>
                  <w:sz w:val="22"/>
                  <w:szCs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§120.1(</w:delText>
              </w:r>
              <w:r w:rsidDel="00A62F6A">
                <w:rPr>
                  <w:rFonts w:ascii="TimesNewRomanPS-BoldMT" w:hAnsi="TimesNewRomanPS-BoldMT" w:cs="TimesNewRomanPS-BoldMT"/>
                  <w:b/>
                  <w:bCs/>
                  <w:color w:val="365F91" w:themeColor="accent1" w:themeShade="BF"/>
                  <w:sz w:val="22"/>
                  <w:szCs w:val="22"/>
                </w:rPr>
                <w:delText>d</w:delText>
              </w:r>
              <w:r w:rsidRPr="00BB6304" w:rsidDel="00A62F6A">
                <w:rPr>
                  <w:rFonts w:ascii="TimesNewRomanPS-BoldMT" w:hAnsi="TimesNewRomanPS-BoldMT" w:cs="TimesNewRomanPS-BoldMT"/>
                  <w:b/>
                  <w:bCs/>
                  <w:caps/>
                  <w:color w:val="365F91" w:themeColor="accent1" w:themeShade="BF"/>
                  <w:sz w:val="22"/>
                  <w:szCs w:val="22"/>
                </w:rPr>
                <w:delText>)4C</w:delText>
              </w:r>
              <w:r w:rsidRPr="00BB6304" w:rsidDel="00A62F6A">
                <w:rPr>
                  <w:rFonts w:ascii="TimesNewRomanPS-BoldMT" w:hAnsi="TimesNewRomanPS-BoldMT" w:cs="TimesNewRomanPS-BoldMT"/>
                  <w:bCs/>
                  <w:caps/>
                  <w:sz w:val="22"/>
                  <w:szCs w:val="22"/>
                </w:rPr>
                <w:delText xml:space="preserve">: OA ventilation rate not required to be larger than design OA ventilation rate required by </w:delText>
              </w:r>
              <w:r w:rsidRPr="00593DC8" w:rsidDel="00A62F6A">
                <w:rPr>
                  <w:rFonts w:ascii="TimesNewRomanPS-BoldMT" w:hAnsi="TimesNewRomanPS-BoldMT" w:cs="TimesNewRomanPS-BoldMT"/>
                  <w:b/>
                  <w:bCs/>
                  <w:caps/>
                  <w:color w:val="365F91" w:themeColor="accent1" w:themeShade="BF"/>
                  <w:sz w:val="22"/>
                  <w:szCs w:val="22"/>
                </w:rPr>
                <w:delText>§120.1(</w:delText>
              </w:r>
              <w:r w:rsidRPr="00593DC8" w:rsidDel="00A62F6A">
                <w:rPr>
                  <w:rFonts w:ascii="TimesNewRomanPS-BoldMT" w:hAnsi="TimesNewRomanPS-BoldMT" w:cs="TimesNewRomanPS-BoldMT"/>
                  <w:b/>
                  <w:bCs/>
                  <w:color w:val="365F91" w:themeColor="accent1" w:themeShade="BF"/>
                  <w:sz w:val="22"/>
                  <w:szCs w:val="22"/>
                </w:rPr>
                <w:delText>c</w:delText>
              </w:r>
              <w:r w:rsidRPr="00593DC8" w:rsidDel="00A62F6A">
                <w:rPr>
                  <w:rFonts w:ascii="TimesNewRomanPS-BoldMT" w:hAnsi="TimesNewRomanPS-BoldMT" w:cs="TimesNewRomanPS-BoldMT"/>
                  <w:b/>
                  <w:bCs/>
                  <w:caps/>
                  <w:color w:val="365F91" w:themeColor="accent1" w:themeShade="BF"/>
                  <w:sz w:val="22"/>
                  <w:szCs w:val="22"/>
                </w:rPr>
                <w:delText>)3</w:delText>
              </w:r>
              <w:r w:rsidDel="00A62F6A">
                <w:rPr>
                  <w:rFonts w:ascii="TimesNewRomanPS-BoldMT" w:hAnsi="TimesNewRomanPS-BoldMT" w:cs="TimesNewRomanPS-BoldMT"/>
                  <w:bCs/>
                  <w:caps/>
                  <w:sz w:val="22"/>
                  <w:szCs w:val="22"/>
                </w:rPr>
                <w:delText xml:space="preserve"> regardless of CO</w:delText>
              </w:r>
              <w:r w:rsidRPr="00593DC8" w:rsidDel="00A62F6A">
                <w:rPr>
                  <w:rFonts w:ascii="TimesNewRomanPS-BoldMT" w:hAnsi="TimesNewRomanPS-BoldMT" w:cs="TimesNewRomanPS-BoldMT"/>
                  <w:bCs/>
                  <w:caps/>
                  <w:sz w:val="22"/>
                  <w:szCs w:val="22"/>
                  <w:vertAlign w:val="subscript"/>
                </w:rPr>
                <w:delText>2</w:delText>
              </w:r>
              <w:r w:rsidDel="00A62F6A">
                <w:rPr>
                  <w:rFonts w:ascii="TimesNewRomanPS-BoldMT" w:hAnsi="TimesNewRomanPS-BoldMT" w:cs="TimesNewRomanPS-BoldMT"/>
                  <w:bCs/>
                  <w:caps/>
                  <w:sz w:val="22"/>
                  <w:szCs w:val="22"/>
                </w:rPr>
                <w:delText xml:space="preserve"> concentration</w:delText>
              </w:r>
            </w:del>
            <w:r w:rsidRPr="00B06927">
              <w:rPr>
                <w:rFonts w:ascii="TimesNewRomanPS-BoldMT" w:hAnsi="TimesNewRomanPS-BoldMT" w:cs="TimesNewRomanPS-BoldMT"/>
                <w:bCs/>
                <w:caps/>
                <w:sz w:val="22"/>
                <w:szCs w:val="22"/>
              </w:rPr>
              <w:t>.</w:t>
            </w:r>
            <w:r w:rsidRPr="00BB6304">
              <w:rPr>
                <w:rFonts w:ascii="TimesNewRomanPS-BoldMT" w:hAnsi="TimesNewRomanPS-BoldMT" w:cs="TimesNewRomanPS-BoldMT"/>
                <w:bCs/>
                <w:caps/>
                <w:sz w:val="22"/>
                <w:szCs w:val="22"/>
              </w:rPr>
              <w:t xml:space="preserve"> </w:t>
            </w:r>
          </w:p>
          <w:p w14:paraId="70A539F6" w14:textId="77777777" w:rsidR="008E36C9" w:rsidRPr="00BB6304" w:rsidRDefault="008E36C9" w:rsidP="00A37AF5">
            <w:pPr>
              <w:rPr>
                <w:rFonts w:ascii="TimesNewRomanPS-BoldMT" w:hAnsi="TimesNewRomanPS-BoldMT" w:cs="TimesNewRomanPS-BoldMT"/>
                <w:bCs/>
                <w:caps/>
                <w:sz w:val="22"/>
                <w:szCs w:val="22"/>
              </w:rPr>
            </w:pPr>
          </w:p>
          <w:p w14:paraId="1273A081" w14:textId="00B3CA16" w:rsidR="008E36C9" w:rsidRDefault="008E36C9" w:rsidP="00A37AF5">
            <w:pPr>
              <w:spacing w:after="240"/>
              <w:contextualSpacing/>
              <w:rPr>
                <w:rFonts w:ascii="TimesNewRomanPS-BoldMT" w:hAnsi="TimesNewRomanPS-BoldMT" w:cs="TimesNewRomanPS-BoldMT"/>
                <w:bCs/>
                <w:caps/>
                <w:sz w:val="22"/>
                <w:szCs w:val="22"/>
              </w:rPr>
            </w:pPr>
            <w:commentRangeStart w:id="707"/>
            <w:r>
              <w:rPr>
                <w:rFonts w:ascii="TimesNewRomanPS-BoldMT" w:hAnsi="TimesNewRomanPS-BoldMT" w:cs="TimesNewRomanPS-BoldMT"/>
                <w:bCs/>
                <w:caps/>
                <w:sz w:val="22"/>
                <w:szCs w:val="22"/>
              </w:rPr>
              <w:t xml:space="preserve">D. </w:t>
            </w:r>
            <w:r w:rsidRPr="00BB6304">
              <w:rPr>
                <w:rFonts w:ascii="TimesNewRomanPS-BoldMT" w:hAnsi="TimesNewRomanPS-BoldMT" w:cs="TimesNewRomanPS-BoldMT"/>
                <w:bCs/>
                <w:caps/>
                <w:sz w:val="22"/>
                <w:szCs w:val="22"/>
              </w:rPr>
              <w:t>outdoor air CO</w:t>
            </w:r>
            <w:r w:rsidRPr="00BB6304">
              <w:rPr>
                <w:caps/>
                <w:vertAlign w:val="subscript"/>
              </w:rPr>
              <w:t>2</w:t>
            </w:r>
            <w:r w:rsidRPr="00BB6304">
              <w:rPr>
                <w:rFonts w:ascii="TimesNewRomanPS-BoldMT" w:hAnsi="TimesNewRomanPS-BoldMT" w:cs="TimesNewRomanPS-BoldMT"/>
                <w:bCs/>
                <w:caps/>
                <w:sz w:val="22"/>
                <w:szCs w:val="22"/>
              </w:rPr>
              <w:t xml:space="preserve"> concentration shall be assumed to be 400 ppm if no direct </w:t>
            </w:r>
            <w:proofErr w:type="gramStart"/>
            <w:r w:rsidRPr="00BB6304">
              <w:rPr>
                <w:rFonts w:ascii="TimesNewRomanPS-BoldMT" w:hAnsi="TimesNewRomanPS-BoldMT" w:cs="TimesNewRomanPS-BoldMT"/>
                <w:bCs/>
                <w:caps/>
                <w:sz w:val="22"/>
                <w:szCs w:val="22"/>
              </w:rPr>
              <w:t>measurement, or</w:t>
            </w:r>
            <w:proofErr w:type="gramEnd"/>
            <w:r w:rsidRPr="00BB6304">
              <w:rPr>
                <w:rFonts w:ascii="TimesNewRomanPS-BoldMT" w:hAnsi="TimesNewRomanPS-BoldMT" w:cs="TimesNewRomanPS-BoldMT"/>
                <w:bCs/>
                <w:caps/>
                <w:sz w:val="22"/>
                <w:szCs w:val="22"/>
              </w:rPr>
              <w:t xml:space="preserve"> shall be dynamically measured using a CO</w:t>
            </w:r>
            <w:r w:rsidRPr="00BB6304">
              <w:rPr>
                <w:caps/>
                <w:vertAlign w:val="subscript"/>
              </w:rPr>
              <w:t xml:space="preserve">2 </w:t>
            </w:r>
            <w:r w:rsidRPr="00BB6304">
              <w:rPr>
                <w:rFonts w:ascii="TimesNewRomanPS-BoldMT" w:hAnsi="TimesNewRomanPS-BoldMT" w:cs="TimesNewRomanPS-BoldMT"/>
                <w:bCs/>
                <w:caps/>
                <w:sz w:val="22"/>
                <w:szCs w:val="22"/>
              </w:rPr>
              <w:t>sensor located within 4 ft of the outdoor air intake.</w:t>
            </w:r>
          </w:p>
          <w:p w14:paraId="0DAD7D12" w14:textId="77777777" w:rsidR="008E36C9" w:rsidRPr="00BB6304" w:rsidRDefault="008E36C9" w:rsidP="00A37AF5">
            <w:pPr>
              <w:spacing w:after="240"/>
              <w:contextualSpacing/>
              <w:rPr>
                <w:rFonts w:ascii="TimesNewRomanPS-BoldMT" w:hAnsi="TimesNewRomanPS-BoldMT" w:cs="TimesNewRomanPS-BoldMT"/>
                <w:bCs/>
                <w:caps/>
                <w:sz w:val="22"/>
                <w:szCs w:val="22"/>
              </w:rPr>
            </w:pPr>
          </w:p>
          <w:p w14:paraId="78E136B9" w14:textId="1877C155" w:rsidR="008E36C9" w:rsidRDefault="008E36C9" w:rsidP="00A37AF5">
            <w:pPr>
              <w:spacing w:after="24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E. </w:t>
            </w:r>
            <w:r w:rsidRPr="00BB6304">
              <w:rPr>
                <w:rFonts w:ascii="TimesNewRomanPS-BoldMT" w:hAnsi="TimesNewRomanPS-BoldMT" w:cs="TimesNewRomanPS-BoldMT"/>
                <w:bCs/>
                <w:caps/>
                <w:sz w:val="22"/>
                <w:szCs w:val="22"/>
              </w:rPr>
              <w:t>for systems operating during occupancy, controls shall maintain OA ventilation rates no less than</w:t>
            </w:r>
            <w:r>
              <w:rPr>
                <w:rFonts w:ascii="TimesNewRomanPS-BoldMT" w:hAnsi="TimesNewRomanPS-BoldMT" w:cs="TimesNewRomanPS-BoldMT"/>
                <w:bCs/>
                <w:caps/>
                <w:sz w:val="22"/>
                <w:szCs w:val="22"/>
              </w:rPr>
              <w:t>:</w:t>
            </w:r>
            <w:r w:rsidRPr="00BB6304">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br/>
            </w:r>
            <w:r w:rsidRPr="00BB6304">
              <w:rPr>
                <w:rFonts w:ascii="TimesNewRomanPS-BoldMT" w:hAnsi="TimesNewRomanPS-BoldMT" w:cs="TimesNewRomanPS-BoldMT"/>
                <w:bCs/>
                <w:caps/>
                <w:sz w:val="22"/>
                <w:szCs w:val="22"/>
              </w:rPr>
              <w:t>the rate listed in TABLE 120.1-A times the conditioned floor area for spaces with CO</w:t>
            </w:r>
            <w:r w:rsidRPr="00BB6304">
              <w:rPr>
                <w:caps/>
                <w:vertAlign w:val="subscript"/>
              </w:rPr>
              <w:t xml:space="preserve">2 </w:t>
            </w:r>
            <w:r w:rsidRPr="00BB6304">
              <w:rPr>
                <w:rFonts w:ascii="TimesNewRomanPS-BoldMT" w:hAnsi="TimesNewRomanPS-BoldMT" w:cs="TimesNewRomanPS-BoldMT"/>
                <w:bCs/>
                <w:caps/>
                <w:sz w:val="22"/>
                <w:szCs w:val="22"/>
              </w:rPr>
              <w:t xml:space="preserve">sensors, plus the rate required by </w:t>
            </w: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3</w:t>
            </w:r>
            <w:r w:rsidRPr="00874E18">
              <w:rPr>
                <w:rFonts w:ascii="TimesNewRomanPS-BoldMT" w:hAnsi="TimesNewRomanPS-BoldMT" w:cs="TimesNewRomanPS-BoldMT"/>
                <w:bCs/>
                <w:caps/>
                <w:color w:val="365F91" w:themeColor="accent1" w:themeShade="BF"/>
                <w:sz w:val="22"/>
                <w:szCs w:val="22"/>
              </w:rPr>
              <w:t xml:space="preserve"> </w:t>
            </w:r>
            <w:r w:rsidRPr="00A4790C">
              <w:rPr>
                <w:rFonts w:ascii="TimesNewRomanPS-BoldMT" w:hAnsi="TimesNewRomanPS-BoldMT" w:cs="TimesNewRomanPS-BoldMT"/>
                <w:bCs/>
                <w:caps/>
                <w:sz w:val="22"/>
                <w:szCs w:val="22"/>
              </w:rPr>
              <w:t xml:space="preserve">for other spaces served by the system, </w:t>
            </w:r>
            <w:r>
              <w:rPr>
                <w:rFonts w:ascii="TimesNewRomanPS-BoldMT" w:hAnsi="TimesNewRomanPS-BoldMT" w:cs="TimesNewRomanPS-BoldMT"/>
                <w:bCs/>
                <w:caps/>
                <w:sz w:val="22"/>
                <w:szCs w:val="22"/>
              </w:rPr>
              <w:br/>
            </w:r>
            <w:r w:rsidRPr="00593DC8">
              <w:rPr>
                <w:rFonts w:ascii="TimesNewRomanPS-BoldMT" w:hAnsi="TimesNewRomanPS-BoldMT" w:cs="TimesNewRomanPS-BoldMT"/>
                <w:b/>
                <w:bCs/>
                <w:caps/>
                <w:sz w:val="22"/>
                <w:szCs w:val="22"/>
              </w:rPr>
              <w:t>or</w:t>
            </w:r>
            <w:r w:rsidRPr="00BB6304">
              <w:rPr>
                <w:rFonts w:ascii="TimesNewRomanPS-BoldMT" w:hAnsi="TimesNewRomanPS-BoldMT" w:cs="TimesNewRomanPS-BoldMT"/>
                <w:bCs/>
                <w:caps/>
                <w:sz w:val="22"/>
                <w:szCs w:val="22"/>
              </w:rPr>
              <w:t xml:space="preserve"> the ex</w:t>
            </w:r>
            <w:r>
              <w:rPr>
                <w:rFonts w:ascii="TimesNewRomanPS-BoldMT" w:hAnsi="TimesNewRomanPS-BoldMT" w:cs="TimesNewRomanPS-BoldMT"/>
                <w:bCs/>
                <w:caps/>
                <w:sz w:val="22"/>
                <w:szCs w:val="22"/>
              </w:rPr>
              <w:t>H</w:t>
            </w:r>
            <w:r w:rsidRPr="00BB6304">
              <w:rPr>
                <w:rFonts w:ascii="TimesNewRomanPS-BoldMT" w:hAnsi="TimesNewRomanPS-BoldMT" w:cs="TimesNewRomanPS-BoldMT"/>
                <w:bCs/>
                <w:caps/>
                <w:sz w:val="22"/>
                <w:szCs w:val="22"/>
              </w:rPr>
              <w:t>aust air rate, whichever is greater.</w:t>
            </w:r>
          </w:p>
          <w:p w14:paraId="0546DC06" w14:textId="77777777" w:rsidR="008E36C9" w:rsidRPr="00BB6304" w:rsidRDefault="008E36C9" w:rsidP="00A37AF5">
            <w:pPr>
              <w:spacing w:after="240"/>
              <w:contextualSpacing/>
              <w:rPr>
                <w:rFonts w:ascii="TimesNewRomanPS-BoldMT" w:hAnsi="TimesNewRomanPS-BoldMT" w:cs="TimesNewRomanPS-BoldMT"/>
                <w:bCs/>
                <w:caps/>
                <w:sz w:val="22"/>
                <w:szCs w:val="22"/>
              </w:rPr>
            </w:pPr>
          </w:p>
          <w:p w14:paraId="72FD4A72" w14:textId="6943F583" w:rsidR="008E36C9" w:rsidRDefault="008E36C9" w:rsidP="00593DC8">
            <w:pPr>
              <w:spacing w:after="24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F. </w:t>
            </w:r>
            <w:r w:rsidRPr="00BB6304">
              <w:rPr>
                <w:rFonts w:ascii="TimesNewRomanPS-BoldMT" w:hAnsi="TimesNewRomanPS-BoldMT" w:cs="TimesNewRomanPS-BoldMT"/>
                <w:bCs/>
                <w:caps/>
                <w:sz w:val="22"/>
                <w:szCs w:val="22"/>
              </w:rPr>
              <w:t>CO</w:t>
            </w:r>
            <w:r w:rsidRPr="00BB6304">
              <w:rPr>
                <w:caps/>
                <w:vertAlign w:val="subscript"/>
              </w:rPr>
              <w:t xml:space="preserve">2 </w:t>
            </w:r>
            <w:r w:rsidRPr="00BB6304">
              <w:rPr>
                <w:rFonts w:ascii="TimesNewRomanPS-BoldMT" w:hAnsi="TimesNewRomanPS-BoldMT" w:cs="TimesNewRomanPS-BoldMT"/>
                <w:bCs/>
                <w:caps/>
                <w:sz w:val="22"/>
                <w:szCs w:val="22"/>
              </w:rPr>
              <w:t>sensor</w:t>
            </w:r>
            <w:r>
              <w:rPr>
                <w:rFonts w:ascii="TimesNewRomanPS-BoldMT" w:hAnsi="TimesNewRomanPS-BoldMT" w:cs="TimesNewRomanPS-BoldMT"/>
                <w:bCs/>
                <w:caps/>
                <w:sz w:val="22"/>
                <w:szCs w:val="22"/>
              </w:rPr>
              <w:t>s</w:t>
            </w:r>
            <w:r w:rsidRPr="00BB6304">
              <w:rPr>
                <w:rFonts w:ascii="TimesNewRomanPS-BoldMT" w:hAnsi="TimesNewRomanPS-BoldMT" w:cs="TimesNewRomanPS-BoldMT"/>
                <w:bCs/>
                <w:caps/>
                <w:sz w:val="22"/>
                <w:szCs w:val="22"/>
              </w:rPr>
              <w:t xml:space="preserve"> shall be certified </w:t>
            </w:r>
            <w:r>
              <w:rPr>
                <w:rFonts w:ascii="TimesNewRomanPS-BoldMT" w:hAnsi="TimesNewRomanPS-BoldMT" w:cs="TimesNewRomanPS-BoldMT"/>
                <w:bCs/>
                <w:caps/>
                <w:sz w:val="22"/>
                <w:szCs w:val="22"/>
              </w:rPr>
              <w:t>by</w:t>
            </w:r>
            <w:r w:rsidRPr="00BB6304">
              <w:rPr>
                <w:rFonts w:ascii="TimesNewRomanPS-BoldMT" w:hAnsi="TimesNewRomanPS-BoldMT" w:cs="TimesNewRomanPS-BoldMT"/>
                <w:bCs/>
                <w:caps/>
                <w:sz w:val="22"/>
                <w:szCs w:val="22"/>
              </w:rPr>
              <w:t xml:space="preserve"> the manufacturer </w:t>
            </w:r>
            <w:r>
              <w:rPr>
                <w:rFonts w:ascii="TimesNewRomanPS-BoldMT" w:hAnsi="TimesNewRomanPS-BoldMT" w:cs="TimesNewRomanPS-BoldMT"/>
                <w:bCs/>
                <w:caps/>
                <w:sz w:val="22"/>
                <w:szCs w:val="22"/>
              </w:rPr>
              <w:t xml:space="preserve">to meet the accuracy, calibration and reset requirements of </w:t>
            </w: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d</w:t>
            </w:r>
            <w:r w:rsidRPr="00BB6304">
              <w:rPr>
                <w:rFonts w:ascii="TimesNewRomanPS-BoldMT" w:hAnsi="TimesNewRomanPS-BoldMT" w:cs="TimesNewRomanPS-BoldMT"/>
                <w:b/>
                <w:bCs/>
                <w:caps/>
                <w:color w:val="365F91" w:themeColor="accent1" w:themeShade="BF"/>
                <w:sz w:val="22"/>
                <w:szCs w:val="22"/>
              </w:rPr>
              <w:t>)F</w:t>
            </w:r>
            <w:r w:rsidRPr="00BB6304">
              <w:rPr>
                <w:rFonts w:ascii="TimesNewRomanPS-BoldMT" w:hAnsi="TimesNewRomanPS-BoldMT" w:cs="TimesNewRomanPS-BoldMT"/>
                <w:bCs/>
                <w:caps/>
                <w:sz w:val="22"/>
                <w:szCs w:val="22"/>
              </w:rPr>
              <w:t>.</w:t>
            </w:r>
          </w:p>
          <w:p w14:paraId="2C1AE17E" w14:textId="77777777" w:rsidR="008E36C9" w:rsidRPr="00BB6304" w:rsidRDefault="008E36C9" w:rsidP="00593DC8">
            <w:pPr>
              <w:spacing w:after="240"/>
              <w:contextualSpacing/>
              <w:rPr>
                <w:rFonts w:ascii="TimesNewRomanPS-BoldMT" w:hAnsi="TimesNewRomanPS-BoldMT" w:cs="TimesNewRomanPS-BoldMT"/>
                <w:bCs/>
                <w:caps/>
                <w:sz w:val="22"/>
                <w:szCs w:val="22"/>
              </w:rPr>
            </w:pPr>
          </w:p>
          <w:p w14:paraId="7A1DDF30" w14:textId="2CC72284" w:rsidR="008E36C9" w:rsidRPr="00BB6304" w:rsidRDefault="008E36C9" w:rsidP="00593DC8">
            <w:pPr>
              <w:spacing w:after="24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lastRenderedPageBreak/>
              <w:t xml:space="preserve">G. </w:t>
            </w:r>
            <w:r w:rsidRPr="00BB6304">
              <w:rPr>
                <w:rFonts w:ascii="TimesNewRomanPS-BoldMT" w:hAnsi="TimesNewRomanPS-BoldMT" w:cs="TimesNewRomanPS-BoldMT"/>
                <w:bCs/>
                <w:caps/>
                <w:sz w:val="22"/>
                <w:szCs w:val="22"/>
              </w:rPr>
              <w:t>The CO</w:t>
            </w:r>
            <w:r w:rsidRPr="00BB6304">
              <w:rPr>
                <w:caps/>
                <w:vertAlign w:val="subscript"/>
              </w:rPr>
              <w:t xml:space="preserve">2 </w:t>
            </w:r>
            <w:r w:rsidRPr="00BB6304">
              <w:rPr>
                <w:rFonts w:ascii="TimesNewRomanPS-BoldMT" w:hAnsi="TimesNewRomanPS-BoldMT" w:cs="TimesNewRomanPS-BoldMT"/>
                <w:bCs/>
                <w:caps/>
                <w:sz w:val="22"/>
                <w:szCs w:val="22"/>
              </w:rPr>
              <w:t>sensor reading for each zone shall be displayed continuously and shall be recorded on systems with ddc to the zone level</w:t>
            </w:r>
            <w:commentRangeEnd w:id="707"/>
            <w:r w:rsidR="00B61ACC">
              <w:rPr>
                <w:rStyle w:val="CommentReference"/>
              </w:rPr>
              <w:commentReference w:id="707"/>
            </w:r>
            <w:r w:rsidRPr="00BB6304">
              <w:rPr>
                <w:rFonts w:ascii="TimesNewRomanPS-BoldMT" w:hAnsi="TimesNewRomanPS-BoldMT" w:cs="TimesNewRomanPS-BoldMT"/>
                <w:bCs/>
                <w:caps/>
                <w:sz w:val="22"/>
                <w:szCs w:val="22"/>
              </w:rPr>
              <w:t>.</w:t>
            </w:r>
          </w:p>
        </w:tc>
        <w:tc>
          <w:tcPr>
            <w:tcW w:w="810" w:type="dxa"/>
          </w:tcPr>
          <w:p w14:paraId="4C51FE87" w14:textId="77777777" w:rsidR="008E36C9" w:rsidRDefault="008E36C9" w:rsidP="00A37AF5">
            <w:pPr>
              <w:autoSpaceDE w:val="0"/>
              <w:autoSpaceDN w:val="0"/>
              <w:adjustRightInd w:val="0"/>
              <w:jc w:val="center"/>
              <w:rPr>
                <w:caps/>
              </w:rPr>
            </w:pPr>
            <w:r w:rsidRPr="00BB6304">
              <w:rPr>
                <w:caps/>
              </w:rPr>
              <w:lastRenderedPageBreak/>
              <w:sym w:font="Wingdings" w:char="F06F"/>
            </w:r>
          </w:p>
          <w:p w14:paraId="009E6F31" w14:textId="77777777" w:rsidR="008E36C9" w:rsidRDefault="008E36C9" w:rsidP="00A37AF5">
            <w:pPr>
              <w:autoSpaceDE w:val="0"/>
              <w:autoSpaceDN w:val="0"/>
              <w:adjustRightInd w:val="0"/>
              <w:jc w:val="center"/>
              <w:rPr>
                <w:caps/>
              </w:rPr>
            </w:pPr>
          </w:p>
          <w:p w14:paraId="591C5EBA" w14:textId="77777777" w:rsidR="008E36C9" w:rsidRDefault="008E36C9" w:rsidP="00A37AF5">
            <w:pPr>
              <w:autoSpaceDE w:val="0"/>
              <w:autoSpaceDN w:val="0"/>
              <w:adjustRightInd w:val="0"/>
              <w:jc w:val="center"/>
              <w:rPr>
                <w:caps/>
              </w:rPr>
            </w:pPr>
          </w:p>
          <w:p w14:paraId="306ADAB1" w14:textId="77777777" w:rsidR="008E36C9" w:rsidRDefault="008E36C9" w:rsidP="00A37AF5">
            <w:pPr>
              <w:autoSpaceDE w:val="0"/>
              <w:autoSpaceDN w:val="0"/>
              <w:adjustRightInd w:val="0"/>
              <w:jc w:val="center"/>
              <w:rPr>
                <w:caps/>
              </w:rPr>
            </w:pPr>
          </w:p>
          <w:p w14:paraId="0E54846E" w14:textId="77777777" w:rsidR="008E36C9" w:rsidRDefault="008E36C9" w:rsidP="00A37AF5">
            <w:pPr>
              <w:autoSpaceDE w:val="0"/>
              <w:autoSpaceDN w:val="0"/>
              <w:adjustRightInd w:val="0"/>
              <w:jc w:val="center"/>
              <w:rPr>
                <w:caps/>
              </w:rPr>
            </w:pPr>
          </w:p>
          <w:p w14:paraId="5B69386A" w14:textId="77777777" w:rsidR="008E36C9" w:rsidRDefault="008E36C9" w:rsidP="00A37AF5">
            <w:pPr>
              <w:autoSpaceDE w:val="0"/>
              <w:autoSpaceDN w:val="0"/>
              <w:adjustRightInd w:val="0"/>
              <w:jc w:val="center"/>
              <w:rPr>
                <w:caps/>
              </w:rPr>
            </w:pPr>
          </w:p>
          <w:p w14:paraId="6EA62D25" w14:textId="77777777" w:rsidR="008E36C9" w:rsidRDefault="008E36C9" w:rsidP="00A37AF5">
            <w:pPr>
              <w:autoSpaceDE w:val="0"/>
              <w:autoSpaceDN w:val="0"/>
              <w:adjustRightInd w:val="0"/>
              <w:jc w:val="center"/>
              <w:rPr>
                <w:caps/>
              </w:rPr>
            </w:pPr>
          </w:p>
          <w:p w14:paraId="781EE132" w14:textId="77777777" w:rsidR="008E36C9" w:rsidRDefault="008E36C9" w:rsidP="00A37AF5">
            <w:pPr>
              <w:autoSpaceDE w:val="0"/>
              <w:autoSpaceDN w:val="0"/>
              <w:adjustRightInd w:val="0"/>
              <w:jc w:val="center"/>
              <w:rPr>
                <w:caps/>
              </w:rPr>
            </w:pPr>
          </w:p>
          <w:p w14:paraId="53B225A3" w14:textId="77777777" w:rsidR="008E36C9" w:rsidRDefault="008E36C9" w:rsidP="00A37AF5">
            <w:pPr>
              <w:autoSpaceDE w:val="0"/>
              <w:autoSpaceDN w:val="0"/>
              <w:adjustRightInd w:val="0"/>
              <w:jc w:val="center"/>
              <w:rPr>
                <w:caps/>
              </w:rPr>
            </w:pPr>
          </w:p>
          <w:p w14:paraId="745ABC66" w14:textId="57FA7B41" w:rsidR="008E36C9" w:rsidRDefault="008E36C9" w:rsidP="00A37AF5">
            <w:pPr>
              <w:autoSpaceDE w:val="0"/>
              <w:autoSpaceDN w:val="0"/>
              <w:adjustRightInd w:val="0"/>
              <w:jc w:val="center"/>
              <w:rPr>
                <w:caps/>
              </w:rPr>
            </w:pPr>
            <w:r w:rsidRPr="00BB6304">
              <w:rPr>
                <w:caps/>
              </w:rPr>
              <w:sym w:font="Wingdings" w:char="F06F"/>
            </w:r>
          </w:p>
          <w:p w14:paraId="3E65A585"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p>
        </w:tc>
        <w:tc>
          <w:tcPr>
            <w:tcW w:w="834" w:type="dxa"/>
          </w:tcPr>
          <w:p w14:paraId="3F576386" w14:textId="77777777" w:rsidR="008E36C9" w:rsidRDefault="008E36C9" w:rsidP="00A37AF5">
            <w:pPr>
              <w:autoSpaceDE w:val="0"/>
              <w:autoSpaceDN w:val="0"/>
              <w:adjustRightInd w:val="0"/>
              <w:jc w:val="center"/>
              <w:rPr>
                <w:caps/>
              </w:rPr>
            </w:pPr>
            <w:r w:rsidRPr="00BB6304">
              <w:rPr>
                <w:caps/>
              </w:rPr>
              <w:sym w:font="Wingdings" w:char="F06F"/>
            </w:r>
          </w:p>
          <w:p w14:paraId="1691EFA3" w14:textId="77777777" w:rsidR="008E36C9" w:rsidRDefault="008E36C9" w:rsidP="00A37AF5">
            <w:pPr>
              <w:autoSpaceDE w:val="0"/>
              <w:autoSpaceDN w:val="0"/>
              <w:adjustRightInd w:val="0"/>
              <w:jc w:val="center"/>
              <w:rPr>
                <w:caps/>
              </w:rPr>
            </w:pPr>
          </w:p>
          <w:p w14:paraId="77A2FF87" w14:textId="77777777" w:rsidR="008E36C9" w:rsidRDefault="008E36C9" w:rsidP="00A37AF5">
            <w:pPr>
              <w:autoSpaceDE w:val="0"/>
              <w:autoSpaceDN w:val="0"/>
              <w:adjustRightInd w:val="0"/>
              <w:jc w:val="center"/>
              <w:rPr>
                <w:caps/>
              </w:rPr>
            </w:pPr>
          </w:p>
          <w:p w14:paraId="4331CA8A" w14:textId="77777777" w:rsidR="008E36C9" w:rsidRDefault="008E36C9" w:rsidP="00A37AF5">
            <w:pPr>
              <w:autoSpaceDE w:val="0"/>
              <w:autoSpaceDN w:val="0"/>
              <w:adjustRightInd w:val="0"/>
              <w:jc w:val="center"/>
              <w:rPr>
                <w:caps/>
              </w:rPr>
            </w:pPr>
          </w:p>
          <w:p w14:paraId="6833EA92" w14:textId="77777777" w:rsidR="008E36C9" w:rsidRDefault="008E36C9" w:rsidP="00A37AF5">
            <w:pPr>
              <w:autoSpaceDE w:val="0"/>
              <w:autoSpaceDN w:val="0"/>
              <w:adjustRightInd w:val="0"/>
              <w:jc w:val="center"/>
              <w:rPr>
                <w:caps/>
              </w:rPr>
            </w:pPr>
          </w:p>
          <w:p w14:paraId="2ABAC619" w14:textId="77777777" w:rsidR="008E36C9" w:rsidRDefault="008E36C9" w:rsidP="00A37AF5">
            <w:pPr>
              <w:autoSpaceDE w:val="0"/>
              <w:autoSpaceDN w:val="0"/>
              <w:adjustRightInd w:val="0"/>
              <w:jc w:val="center"/>
              <w:rPr>
                <w:caps/>
              </w:rPr>
            </w:pPr>
          </w:p>
          <w:p w14:paraId="5A4E6580" w14:textId="77777777" w:rsidR="008E36C9" w:rsidRDefault="008E36C9" w:rsidP="00A37AF5">
            <w:pPr>
              <w:autoSpaceDE w:val="0"/>
              <w:autoSpaceDN w:val="0"/>
              <w:adjustRightInd w:val="0"/>
              <w:jc w:val="center"/>
              <w:rPr>
                <w:caps/>
              </w:rPr>
            </w:pPr>
          </w:p>
          <w:p w14:paraId="0C98D717" w14:textId="77777777" w:rsidR="008E36C9" w:rsidRDefault="008E36C9" w:rsidP="00A37AF5">
            <w:pPr>
              <w:autoSpaceDE w:val="0"/>
              <w:autoSpaceDN w:val="0"/>
              <w:adjustRightInd w:val="0"/>
              <w:jc w:val="center"/>
              <w:rPr>
                <w:caps/>
              </w:rPr>
            </w:pPr>
          </w:p>
          <w:p w14:paraId="5E803CEF" w14:textId="77777777" w:rsidR="008E36C9" w:rsidRDefault="008E36C9" w:rsidP="00A37AF5">
            <w:pPr>
              <w:autoSpaceDE w:val="0"/>
              <w:autoSpaceDN w:val="0"/>
              <w:adjustRightInd w:val="0"/>
              <w:jc w:val="center"/>
              <w:rPr>
                <w:caps/>
              </w:rPr>
            </w:pPr>
          </w:p>
          <w:p w14:paraId="5C8BA958" w14:textId="78AE83C6"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488BE96D" w14:textId="77777777" w:rsidTr="008E36C9">
        <w:trPr>
          <w:trHeight w:val="4177"/>
        </w:trPr>
        <w:tc>
          <w:tcPr>
            <w:tcW w:w="8845" w:type="dxa"/>
            <w:vAlign w:val="center"/>
          </w:tcPr>
          <w:p w14:paraId="300A2E5A" w14:textId="6F2E9A9F" w:rsidR="008E36C9" w:rsidRPr="00BB6304" w:rsidRDefault="008E36C9" w:rsidP="00A37AF5">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708"/>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d</w:t>
            </w:r>
            <w:r w:rsidRPr="00BB6304">
              <w:rPr>
                <w:rFonts w:ascii="TimesNewRomanPS-BoldMT" w:hAnsi="TimesNewRomanPS-BoldMT" w:cs="TimesNewRomanPS-BoldMT"/>
                <w:b/>
                <w:bCs/>
                <w:caps/>
                <w:color w:val="365F91" w:themeColor="accent1" w:themeShade="BF"/>
                <w:sz w:val="22"/>
                <w:szCs w:val="22"/>
              </w:rPr>
              <w:t xml:space="preserve">)5 </w:t>
            </w:r>
            <w:r w:rsidRPr="00290DF2">
              <w:rPr>
                <w:rFonts w:ascii="TimesNewRomanPS-BoldMT" w:hAnsi="TimesNewRomanPS-BoldMT" w:cs="TimesNewRomanPS-BoldMT"/>
                <w:b/>
                <w:bCs/>
                <w:caps/>
                <w:sz w:val="22"/>
                <w:szCs w:val="22"/>
              </w:rPr>
              <w:t>Occupant Sensor Ventilation controls</w:t>
            </w:r>
          </w:p>
          <w:p w14:paraId="11A0FE9A" w14:textId="61E7E49A" w:rsidR="008E36C9" w:rsidRPr="00BB6304" w:rsidRDefault="008E36C9" w:rsidP="00A37AF5">
            <w:pPr>
              <w:autoSpaceDE w:val="0"/>
              <w:autoSpaceDN w:val="0"/>
              <w:adjustRightInd w:val="0"/>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When required by</w:t>
            </w:r>
            <w:r w:rsidRPr="00BB6304">
              <w:rPr>
                <w:rFonts w:ascii="TimesNewRomanPS-BoldMT" w:hAnsi="TimesNewRomanPS-BoldMT" w:cs="TimesNewRomanPS-BoldMT"/>
                <w:b/>
                <w:bCs/>
                <w:caps/>
                <w:color w:val="365F91" w:themeColor="accent1" w:themeShade="BF"/>
                <w:sz w:val="22"/>
                <w:szCs w:val="22"/>
              </w:rPr>
              <w:t xml:space="preserve"> §120.2(</w:t>
            </w:r>
            <w:r w:rsidRPr="00BB6304">
              <w:rPr>
                <w:rFonts w:ascii="TimesNewRomanPS-BoldMT" w:hAnsi="TimesNewRomanPS-BoldMT" w:cs="TimesNewRomanPS-BoldMT"/>
                <w:b/>
                <w:bCs/>
                <w:color w:val="365F91" w:themeColor="accent1" w:themeShade="BF"/>
                <w:sz w:val="22"/>
                <w:szCs w:val="22"/>
              </w:rPr>
              <w:t>e</w:t>
            </w:r>
            <w:r w:rsidRPr="00BB6304">
              <w:rPr>
                <w:rFonts w:ascii="TimesNewRomanPS-BoldMT" w:hAnsi="TimesNewRomanPS-BoldMT" w:cs="TimesNewRomanPS-BoldMT"/>
                <w:b/>
                <w:bCs/>
                <w:caps/>
                <w:color w:val="365F91" w:themeColor="accent1" w:themeShade="BF"/>
                <w:sz w:val="22"/>
                <w:szCs w:val="22"/>
              </w:rPr>
              <w:t>)3</w:t>
            </w:r>
            <w:r>
              <w:rPr>
                <w:rFonts w:ascii="TimesNewRomanPS-BoldMT" w:hAnsi="TimesNewRomanPS-BoldMT" w:cs="TimesNewRomanPS-BoldMT"/>
                <w:b/>
                <w:bCs/>
                <w:caps/>
                <w:color w:val="365F91" w:themeColor="accent1" w:themeShade="BF"/>
                <w:sz w:val="22"/>
                <w:szCs w:val="22"/>
              </w:rPr>
              <w:t>,</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Cs/>
                <w:caps/>
                <w:sz w:val="22"/>
                <w:szCs w:val="22"/>
              </w:rPr>
              <w:t>occupant sensors shall be used to reduce the rate of OA flow when occupants are not present</w:t>
            </w:r>
            <w:r>
              <w:rPr>
                <w:rFonts w:ascii="TimesNewRomanPS-BoldMT" w:hAnsi="TimesNewRomanPS-BoldMT" w:cs="TimesNewRomanPS-BoldMT"/>
                <w:bCs/>
                <w:caps/>
                <w:sz w:val="22"/>
                <w:szCs w:val="22"/>
              </w:rPr>
              <w:t xml:space="preserve"> per A and B below:</w:t>
            </w:r>
          </w:p>
          <w:p w14:paraId="2775B68D" w14:textId="7CD73627" w:rsidR="008E36C9" w:rsidRPr="00BB6304" w:rsidRDefault="008E36C9" w:rsidP="00A37AF5">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A. </w:t>
            </w:r>
            <w:r w:rsidRPr="00BB6304">
              <w:rPr>
                <w:rFonts w:ascii="TimesNewRomanPS-BoldMT" w:hAnsi="TimesNewRomanPS-BoldMT" w:cs="TimesNewRomanPS-BoldMT"/>
                <w:bCs/>
                <w:caps/>
                <w:sz w:val="22"/>
                <w:szCs w:val="22"/>
              </w:rPr>
              <w:t>Occupant sensor</w:t>
            </w:r>
            <w:r>
              <w:rPr>
                <w:rFonts w:ascii="TimesNewRomanPS-BoldMT" w:hAnsi="TimesNewRomanPS-BoldMT" w:cs="TimesNewRomanPS-BoldMT"/>
                <w:bCs/>
                <w:caps/>
                <w:sz w:val="22"/>
                <w:szCs w:val="22"/>
              </w:rPr>
              <w:t xml:space="preserve"> requirement</w:t>
            </w:r>
            <w:r w:rsidRPr="00BB6304">
              <w:rPr>
                <w:rFonts w:ascii="TimesNewRomanPS-BoldMT" w:hAnsi="TimesNewRomanPS-BoldMT" w:cs="TimesNewRomanPS-BoldMT"/>
                <w:bCs/>
                <w:caps/>
                <w:sz w:val="22"/>
                <w:szCs w:val="22"/>
              </w:rPr>
              <w:t>s:</w:t>
            </w:r>
          </w:p>
          <w:p w14:paraId="7B9699C6" w14:textId="3B52200F" w:rsidR="008E36C9" w:rsidRPr="00BB6304" w:rsidRDefault="008E36C9" w:rsidP="00A37AF5">
            <w:pPr>
              <w:numPr>
                <w:ilvl w:val="0"/>
                <w:numId w:val="29"/>
              </w:numPr>
              <w:autoSpaceDE w:val="0"/>
              <w:autoSpaceDN w:val="0"/>
              <w:adjustRightInd w:val="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shall </w:t>
            </w:r>
            <w:r w:rsidRPr="00BB6304">
              <w:rPr>
                <w:rFonts w:ascii="TimesNewRomanPS-BoldMT" w:hAnsi="TimesNewRomanPS-BoldMT" w:cs="TimesNewRomanPS-BoldMT"/>
                <w:bCs/>
                <w:caps/>
                <w:sz w:val="22"/>
                <w:szCs w:val="22"/>
              </w:rPr>
              <w:t xml:space="preserve">Meet applicable Title 20 Appliance Efficiency Regulations per </w:t>
            </w:r>
            <w:r w:rsidRPr="00BB6304">
              <w:rPr>
                <w:rFonts w:ascii="TimesNewRomanPS-BoldMT" w:hAnsi="TimesNewRomanPS-BoldMT" w:cs="TimesNewRomanPS-BoldMT"/>
                <w:b/>
                <w:bCs/>
                <w:caps/>
                <w:color w:val="365F91" w:themeColor="accent1" w:themeShade="BF"/>
                <w:sz w:val="22"/>
                <w:szCs w:val="22"/>
              </w:rPr>
              <w:t>§110.9(</w:t>
            </w:r>
            <w:r w:rsidRPr="00BB6304">
              <w:rPr>
                <w:rFonts w:ascii="TimesNewRomanPS-BoldMT" w:hAnsi="TimesNewRomanPS-BoldMT" w:cs="TimesNewRomanPS-BoldMT"/>
                <w:b/>
                <w:bCs/>
                <w:color w:val="365F91" w:themeColor="accent1" w:themeShade="BF"/>
                <w:sz w:val="22"/>
                <w:szCs w:val="22"/>
              </w:rPr>
              <w:t>b</w:t>
            </w:r>
            <w:r w:rsidRPr="00BB6304">
              <w:rPr>
                <w:rFonts w:ascii="TimesNewRomanPS-BoldMT" w:hAnsi="TimesNewRomanPS-BoldMT" w:cs="TimesNewRomanPS-BoldMT"/>
                <w:b/>
                <w:bCs/>
                <w:caps/>
                <w:color w:val="365F91" w:themeColor="accent1" w:themeShade="BF"/>
                <w:sz w:val="22"/>
                <w:szCs w:val="22"/>
              </w:rPr>
              <w:t>)4.</w:t>
            </w:r>
          </w:p>
          <w:p w14:paraId="5B963C8F" w14:textId="5469F0EE" w:rsidR="008E36C9" w:rsidRPr="00BB6304" w:rsidRDefault="008E36C9" w:rsidP="00A37AF5">
            <w:pPr>
              <w:numPr>
                <w:ilvl w:val="0"/>
                <w:numId w:val="29"/>
              </w:numPr>
              <w:autoSpaceDE w:val="0"/>
              <w:autoSpaceDN w:val="0"/>
              <w:adjustRightInd w:val="0"/>
              <w:contextualSpacing/>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Occupant sensors</w:t>
            </w:r>
            <w:r>
              <w:rPr>
                <w:rFonts w:ascii="TimesNewRomanPS-BoldMT" w:hAnsi="TimesNewRomanPS-BoldMT" w:cs="TimesNewRomanPS-BoldMT"/>
                <w:bCs/>
                <w:caps/>
                <w:sz w:val="22"/>
                <w:szCs w:val="22"/>
              </w:rPr>
              <w:t xml:space="preserve"> controlling </w:t>
            </w:r>
            <w:proofErr w:type="gramStart"/>
            <w:r w:rsidRPr="00BB6304">
              <w:rPr>
                <w:rFonts w:ascii="TimesNewRomanPS-BoldMT" w:hAnsi="TimesNewRomanPS-BoldMT" w:cs="TimesNewRomanPS-BoldMT"/>
                <w:bCs/>
                <w:caps/>
                <w:sz w:val="22"/>
                <w:szCs w:val="22"/>
              </w:rPr>
              <w:t>lighting</w:t>
            </w:r>
            <w:r>
              <w:rPr>
                <w:rFonts w:ascii="TimesNewRomanPS-BoldMT" w:hAnsi="TimesNewRomanPS-BoldMT" w:cs="TimesNewRomanPS-BoldMT"/>
                <w:bCs/>
                <w:caps/>
                <w:sz w:val="22"/>
                <w:szCs w:val="22"/>
              </w:rPr>
              <w:t xml:space="preserve">, </w:t>
            </w:r>
            <w:r w:rsidRPr="00BB6304">
              <w:rPr>
                <w:rFonts w:ascii="TimesNewRomanPS-BoldMT" w:hAnsi="TimesNewRomanPS-BoldMT" w:cs="TimesNewRomanPS-BoldMT"/>
                <w:bCs/>
                <w:caps/>
                <w:sz w:val="22"/>
                <w:szCs w:val="22"/>
              </w:rPr>
              <w:t xml:space="preserve"> may</w:t>
            </w:r>
            <w:proofErr w:type="gramEnd"/>
            <w:r w:rsidRPr="00BB6304">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also control</w:t>
            </w:r>
            <w:r w:rsidRPr="00BB6304">
              <w:rPr>
                <w:rFonts w:ascii="TimesNewRomanPS-BoldMT" w:hAnsi="TimesNewRomanPS-BoldMT" w:cs="TimesNewRomanPS-BoldMT"/>
                <w:bCs/>
                <w:caps/>
                <w:sz w:val="22"/>
                <w:szCs w:val="22"/>
              </w:rPr>
              <w:t xml:space="preserve"> ventilation as long as the </w:t>
            </w:r>
            <w:r>
              <w:rPr>
                <w:rFonts w:ascii="TimesNewRomanPS-BoldMT" w:hAnsi="TimesNewRomanPS-BoldMT" w:cs="TimesNewRomanPS-BoldMT"/>
                <w:bCs/>
                <w:caps/>
                <w:sz w:val="22"/>
                <w:szCs w:val="22"/>
              </w:rPr>
              <w:t xml:space="preserve">lighting and ventilation </w:t>
            </w:r>
            <w:r w:rsidRPr="00BB6304">
              <w:rPr>
                <w:rFonts w:ascii="TimesNewRomanPS-BoldMT" w:hAnsi="TimesNewRomanPS-BoldMT" w:cs="TimesNewRomanPS-BoldMT"/>
                <w:bCs/>
                <w:caps/>
                <w:sz w:val="22"/>
                <w:szCs w:val="22"/>
              </w:rPr>
              <w:t>control signals are independENT</w:t>
            </w:r>
            <w:r>
              <w:rPr>
                <w:rFonts w:ascii="TimesNewRomanPS-BoldMT" w:hAnsi="TimesNewRomanPS-BoldMT" w:cs="TimesNewRomanPS-BoldMT"/>
                <w:bCs/>
                <w:caps/>
                <w:sz w:val="22"/>
                <w:szCs w:val="22"/>
              </w:rPr>
              <w:t xml:space="preserve"> of each other</w:t>
            </w:r>
          </w:p>
          <w:p w14:paraId="2D9E2EEA" w14:textId="10807FF7" w:rsidR="008E36C9" w:rsidRPr="00BB6304" w:rsidRDefault="008E36C9" w:rsidP="00A37AF5">
            <w:pPr>
              <w:numPr>
                <w:ilvl w:val="0"/>
                <w:numId w:val="29"/>
              </w:numPr>
              <w:autoSpaceDE w:val="0"/>
              <w:autoSpaceDN w:val="0"/>
              <w:adjustRightInd w:val="0"/>
              <w:contextualSpacing/>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Single zones with multiple rooms shall have an occupancy sensor in each room</w:t>
            </w:r>
            <w:r>
              <w:rPr>
                <w:rFonts w:ascii="TimesNewRomanPS-BoldMT" w:hAnsi="TimesNewRomanPS-BoldMT" w:cs="TimesNewRomanPS-BoldMT"/>
                <w:bCs/>
                <w:caps/>
                <w:sz w:val="22"/>
                <w:szCs w:val="22"/>
              </w:rPr>
              <w:t>,</w:t>
            </w:r>
            <w:r w:rsidRPr="00BB6304">
              <w:rPr>
                <w:rFonts w:ascii="TimesNewRomanPS-BoldMT" w:hAnsi="TimesNewRomanPS-BoldMT" w:cs="TimesNewRomanPS-BoldMT"/>
                <w:bCs/>
                <w:caps/>
                <w:sz w:val="22"/>
                <w:szCs w:val="22"/>
              </w:rPr>
              <w:t xml:space="preserve"> and the zone is not considered vacant until all rooms in the zone are vacant.</w:t>
            </w:r>
          </w:p>
          <w:p w14:paraId="2AE9D539" w14:textId="77777777" w:rsidR="008E36C9" w:rsidRDefault="008E36C9" w:rsidP="00A37AF5">
            <w:pPr>
              <w:autoSpaceDE w:val="0"/>
              <w:autoSpaceDN w:val="0"/>
              <w:adjustRightInd w:val="0"/>
              <w:ind w:left="360"/>
              <w:contextualSpacing/>
              <w:rPr>
                <w:rFonts w:ascii="TimesNewRomanPS-BoldMT" w:hAnsi="TimesNewRomanPS-BoldMT" w:cs="TimesNewRomanPS-BoldMT"/>
                <w:bCs/>
                <w:caps/>
                <w:sz w:val="22"/>
                <w:szCs w:val="22"/>
              </w:rPr>
            </w:pPr>
          </w:p>
          <w:p w14:paraId="4D2346A5" w14:textId="41869417" w:rsidR="008E36C9" w:rsidRPr="00BB6304" w:rsidRDefault="008E36C9" w:rsidP="00A37AF5">
            <w:pPr>
              <w:autoSpaceDE w:val="0"/>
              <w:autoSpaceDN w:val="0"/>
              <w:adjustRightInd w:val="0"/>
              <w:rPr>
                <w:rFonts w:ascii="TimesNewRomanPS-BoldMT" w:hAnsi="TimesNewRomanPS-BoldMT" w:cs="TimesNewRomanPS-BoldMT"/>
                <w:b/>
                <w:bCs/>
                <w:caps/>
                <w:color w:val="365F91" w:themeColor="accent1" w:themeShade="BF"/>
                <w:sz w:val="22"/>
                <w:szCs w:val="22"/>
              </w:rPr>
            </w:pPr>
            <w:r>
              <w:rPr>
                <w:rFonts w:ascii="TimesNewRomanPS-BoldMT" w:hAnsi="TimesNewRomanPS-BoldMT" w:cs="TimesNewRomanPS-BoldMT"/>
                <w:bCs/>
                <w:caps/>
                <w:sz w:val="22"/>
                <w:szCs w:val="22"/>
              </w:rPr>
              <w:t xml:space="preserve">B. </w:t>
            </w:r>
            <w:r w:rsidRPr="00BB6304">
              <w:rPr>
                <w:rFonts w:ascii="TimesNewRomanPS-BoldMT" w:hAnsi="TimesNewRomanPS-BoldMT" w:cs="TimesNewRomanPS-BoldMT"/>
                <w:bCs/>
                <w:caps/>
                <w:sz w:val="22"/>
                <w:szCs w:val="22"/>
              </w:rPr>
              <w:t>Allow pre-occupancy purge one hour prior to normal scheduled occupancy</w:t>
            </w:r>
            <w:r>
              <w:rPr>
                <w:rFonts w:ascii="TimesNewRomanPS-BoldMT" w:hAnsi="TimesNewRomanPS-BoldMT" w:cs="TimesNewRomanPS-BoldMT"/>
                <w:bCs/>
                <w:caps/>
                <w:sz w:val="22"/>
                <w:szCs w:val="22"/>
              </w:rPr>
              <w:t xml:space="preserve"> as described in </w:t>
            </w: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d)2.</w:t>
            </w:r>
            <w:commentRangeEnd w:id="708"/>
            <w:r w:rsidR="00B61ACC">
              <w:rPr>
                <w:rStyle w:val="CommentReference"/>
              </w:rPr>
              <w:commentReference w:id="708"/>
            </w:r>
          </w:p>
        </w:tc>
        <w:tc>
          <w:tcPr>
            <w:tcW w:w="810" w:type="dxa"/>
          </w:tcPr>
          <w:p w14:paraId="62662764" w14:textId="77777777" w:rsidR="008E36C9" w:rsidRPr="00BB6304" w:rsidRDefault="008E36C9" w:rsidP="00A37AF5">
            <w:pPr>
              <w:autoSpaceDE w:val="0"/>
              <w:autoSpaceDN w:val="0"/>
              <w:adjustRightInd w:val="0"/>
              <w:jc w:val="center"/>
              <w:rPr>
                <w:caps/>
              </w:rPr>
            </w:pPr>
            <w:r w:rsidRPr="00BB6304">
              <w:rPr>
                <w:caps/>
              </w:rPr>
              <w:sym w:font="Wingdings" w:char="F06F"/>
            </w:r>
          </w:p>
          <w:p w14:paraId="04022057" w14:textId="77777777" w:rsidR="008E36C9" w:rsidRPr="00BB6304" w:rsidRDefault="008E36C9" w:rsidP="00A37AF5">
            <w:pPr>
              <w:autoSpaceDE w:val="0"/>
              <w:autoSpaceDN w:val="0"/>
              <w:adjustRightInd w:val="0"/>
              <w:jc w:val="center"/>
              <w:rPr>
                <w:caps/>
              </w:rPr>
            </w:pPr>
          </w:p>
          <w:p w14:paraId="609F6A7E" w14:textId="77777777" w:rsidR="008E36C9" w:rsidRPr="00BB6304" w:rsidRDefault="008E36C9" w:rsidP="00A37AF5">
            <w:pPr>
              <w:autoSpaceDE w:val="0"/>
              <w:autoSpaceDN w:val="0"/>
              <w:adjustRightInd w:val="0"/>
              <w:jc w:val="center"/>
              <w:rPr>
                <w:caps/>
              </w:rPr>
            </w:pPr>
          </w:p>
          <w:p w14:paraId="5EC54926" w14:textId="77777777" w:rsidR="008E36C9" w:rsidRPr="00BB6304" w:rsidRDefault="008E36C9" w:rsidP="00A37AF5">
            <w:pPr>
              <w:autoSpaceDE w:val="0"/>
              <w:autoSpaceDN w:val="0"/>
              <w:adjustRightInd w:val="0"/>
              <w:jc w:val="center"/>
              <w:rPr>
                <w:caps/>
              </w:rPr>
            </w:pPr>
          </w:p>
          <w:p w14:paraId="51942DCA" w14:textId="77777777" w:rsidR="008E36C9" w:rsidRPr="00BB6304" w:rsidRDefault="008E36C9" w:rsidP="00A37AF5">
            <w:pPr>
              <w:autoSpaceDE w:val="0"/>
              <w:autoSpaceDN w:val="0"/>
              <w:adjustRightInd w:val="0"/>
              <w:jc w:val="center"/>
              <w:rPr>
                <w:caps/>
              </w:rPr>
            </w:pPr>
          </w:p>
          <w:p w14:paraId="3CAD894E" w14:textId="77777777" w:rsidR="008E36C9" w:rsidRPr="00BB6304" w:rsidRDefault="008E36C9" w:rsidP="00A37AF5">
            <w:pPr>
              <w:autoSpaceDE w:val="0"/>
              <w:autoSpaceDN w:val="0"/>
              <w:adjustRightInd w:val="0"/>
              <w:jc w:val="center"/>
              <w:rPr>
                <w:caps/>
              </w:rPr>
            </w:pPr>
          </w:p>
          <w:p w14:paraId="687956E4" w14:textId="77777777" w:rsidR="008E36C9" w:rsidRPr="00BB6304" w:rsidRDefault="008E36C9" w:rsidP="00A37AF5">
            <w:pPr>
              <w:autoSpaceDE w:val="0"/>
              <w:autoSpaceDN w:val="0"/>
              <w:adjustRightInd w:val="0"/>
              <w:jc w:val="center"/>
              <w:rPr>
                <w:caps/>
              </w:rPr>
            </w:pPr>
          </w:p>
          <w:p w14:paraId="120755B4" w14:textId="77777777" w:rsidR="008E36C9" w:rsidRPr="00BB6304" w:rsidRDefault="008E36C9" w:rsidP="00A37AF5">
            <w:pPr>
              <w:autoSpaceDE w:val="0"/>
              <w:autoSpaceDN w:val="0"/>
              <w:adjustRightInd w:val="0"/>
              <w:jc w:val="center"/>
              <w:rPr>
                <w:caps/>
              </w:rPr>
            </w:pPr>
          </w:p>
          <w:p w14:paraId="3E6F8AF2" w14:textId="77777777" w:rsidR="008E36C9" w:rsidRPr="00BB6304" w:rsidRDefault="008E36C9" w:rsidP="00A37AF5">
            <w:pPr>
              <w:autoSpaceDE w:val="0"/>
              <w:autoSpaceDN w:val="0"/>
              <w:adjustRightInd w:val="0"/>
              <w:jc w:val="center"/>
              <w:rPr>
                <w:caps/>
              </w:rPr>
            </w:pPr>
          </w:p>
          <w:p w14:paraId="5832345D" w14:textId="77777777" w:rsidR="008E36C9" w:rsidRPr="00BB6304" w:rsidRDefault="008E36C9" w:rsidP="00A37AF5">
            <w:pPr>
              <w:autoSpaceDE w:val="0"/>
              <w:autoSpaceDN w:val="0"/>
              <w:adjustRightInd w:val="0"/>
              <w:jc w:val="center"/>
              <w:rPr>
                <w:caps/>
              </w:rPr>
            </w:pPr>
          </w:p>
          <w:p w14:paraId="190FB472" w14:textId="77777777" w:rsidR="008E36C9" w:rsidRPr="00BB6304" w:rsidRDefault="008E36C9" w:rsidP="00A37AF5">
            <w:pPr>
              <w:autoSpaceDE w:val="0"/>
              <w:autoSpaceDN w:val="0"/>
              <w:adjustRightInd w:val="0"/>
              <w:jc w:val="center"/>
              <w:rPr>
                <w:caps/>
              </w:rPr>
            </w:pPr>
          </w:p>
          <w:p w14:paraId="0A8A3908" w14:textId="77777777" w:rsidR="008E36C9" w:rsidRPr="00BB6304" w:rsidRDefault="008E36C9" w:rsidP="00A37AF5">
            <w:pPr>
              <w:autoSpaceDE w:val="0"/>
              <w:autoSpaceDN w:val="0"/>
              <w:adjustRightInd w:val="0"/>
              <w:jc w:val="center"/>
              <w:rPr>
                <w:caps/>
              </w:rPr>
            </w:pPr>
          </w:p>
          <w:p w14:paraId="73BAA38C" w14:textId="77777777" w:rsidR="008E36C9" w:rsidRPr="00BB6304" w:rsidRDefault="008E36C9" w:rsidP="00A37AF5">
            <w:pPr>
              <w:autoSpaceDE w:val="0"/>
              <w:autoSpaceDN w:val="0"/>
              <w:adjustRightInd w:val="0"/>
              <w:jc w:val="center"/>
              <w:rPr>
                <w:caps/>
              </w:rPr>
            </w:pPr>
          </w:p>
          <w:p w14:paraId="5A21222D" w14:textId="77777777" w:rsidR="008E36C9" w:rsidRPr="00BB6304" w:rsidRDefault="008E36C9" w:rsidP="00A37AF5">
            <w:pPr>
              <w:autoSpaceDE w:val="0"/>
              <w:autoSpaceDN w:val="0"/>
              <w:adjustRightInd w:val="0"/>
              <w:jc w:val="center"/>
              <w:rPr>
                <w:caps/>
              </w:rPr>
            </w:pPr>
          </w:p>
          <w:p w14:paraId="4428FCFA" w14:textId="77777777" w:rsidR="008E36C9" w:rsidRPr="00BB6304" w:rsidRDefault="008E36C9" w:rsidP="00A37AF5">
            <w:pPr>
              <w:autoSpaceDE w:val="0"/>
              <w:autoSpaceDN w:val="0"/>
              <w:adjustRightInd w:val="0"/>
              <w:jc w:val="center"/>
              <w:rPr>
                <w:caps/>
              </w:rPr>
            </w:pPr>
          </w:p>
          <w:p w14:paraId="737DDA7C" w14:textId="77777777" w:rsidR="008E36C9" w:rsidRPr="00BB6304" w:rsidRDefault="008E36C9" w:rsidP="00A37AF5">
            <w:pPr>
              <w:autoSpaceDE w:val="0"/>
              <w:autoSpaceDN w:val="0"/>
              <w:adjustRightInd w:val="0"/>
              <w:jc w:val="center"/>
              <w:rPr>
                <w:caps/>
              </w:rPr>
            </w:pPr>
          </w:p>
          <w:p w14:paraId="3E33B4D1" w14:textId="77777777" w:rsidR="008E36C9" w:rsidRPr="00BB6304" w:rsidRDefault="008E36C9" w:rsidP="00A37AF5">
            <w:pPr>
              <w:autoSpaceDE w:val="0"/>
              <w:autoSpaceDN w:val="0"/>
              <w:adjustRightInd w:val="0"/>
              <w:jc w:val="center"/>
              <w:rPr>
                <w:caps/>
              </w:rPr>
            </w:pPr>
          </w:p>
          <w:p w14:paraId="60AC93CF" w14:textId="77777777" w:rsidR="008E36C9" w:rsidRPr="00BB6304" w:rsidRDefault="008E36C9" w:rsidP="00A37AF5">
            <w:pPr>
              <w:autoSpaceDE w:val="0"/>
              <w:autoSpaceDN w:val="0"/>
              <w:adjustRightInd w:val="0"/>
              <w:jc w:val="center"/>
              <w:rPr>
                <w:caps/>
              </w:rPr>
            </w:pPr>
          </w:p>
          <w:p w14:paraId="57AF5CE4" w14:textId="62EBFBAA" w:rsidR="008E36C9" w:rsidRPr="00BB6304" w:rsidRDefault="008E36C9" w:rsidP="00A37AF5">
            <w:pPr>
              <w:autoSpaceDE w:val="0"/>
              <w:autoSpaceDN w:val="0"/>
              <w:adjustRightInd w:val="0"/>
              <w:jc w:val="center"/>
              <w:rPr>
                <w:caps/>
              </w:rPr>
            </w:pPr>
          </w:p>
        </w:tc>
        <w:tc>
          <w:tcPr>
            <w:tcW w:w="834" w:type="dxa"/>
          </w:tcPr>
          <w:p w14:paraId="7D8B77DB" w14:textId="77777777" w:rsidR="008E36C9" w:rsidRPr="00BB6304" w:rsidRDefault="008E36C9" w:rsidP="00A37AF5">
            <w:pPr>
              <w:autoSpaceDE w:val="0"/>
              <w:autoSpaceDN w:val="0"/>
              <w:adjustRightInd w:val="0"/>
              <w:jc w:val="center"/>
              <w:rPr>
                <w:caps/>
              </w:rPr>
            </w:pPr>
            <w:r w:rsidRPr="00BB6304">
              <w:rPr>
                <w:caps/>
              </w:rPr>
              <w:sym w:font="Wingdings" w:char="F06F"/>
            </w:r>
          </w:p>
          <w:p w14:paraId="6A821560" w14:textId="77777777" w:rsidR="008E36C9" w:rsidRPr="00BB6304" w:rsidRDefault="008E36C9" w:rsidP="00A37AF5">
            <w:pPr>
              <w:autoSpaceDE w:val="0"/>
              <w:autoSpaceDN w:val="0"/>
              <w:adjustRightInd w:val="0"/>
              <w:jc w:val="center"/>
              <w:rPr>
                <w:caps/>
              </w:rPr>
            </w:pPr>
          </w:p>
          <w:p w14:paraId="1B7AF7A4" w14:textId="77777777" w:rsidR="008E36C9" w:rsidRPr="00BB6304" w:rsidRDefault="008E36C9" w:rsidP="00A37AF5">
            <w:pPr>
              <w:autoSpaceDE w:val="0"/>
              <w:autoSpaceDN w:val="0"/>
              <w:adjustRightInd w:val="0"/>
              <w:jc w:val="center"/>
              <w:rPr>
                <w:caps/>
              </w:rPr>
            </w:pPr>
          </w:p>
          <w:p w14:paraId="577B1A68" w14:textId="77777777" w:rsidR="008E36C9" w:rsidRPr="00BB6304" w:rsidRDefault="008E36C9" w:rsidP="00A37AF5">
            <w:pPr>
              <w:autoSpaceDE w:val="0"/>
              <w:autoSpaceDN w:val="0"/>
              <w:adjustRightInd w:val="0"/>
              <w:jc w:val="center"/>
              <w:rPr>
                <w:caps/>
              </w:rPr>
            </w:pPr>
          </w:p>
          <w:p w14:paraId="28B0DABB" w14:textId="77777777" w:rsidR="008E36C9" w:rsidRPr="00BB6304" w:rsidRDefault="008E36C9" w:rsidP="00A37AF5">
            <w:pPr>
              <w:autoSpaceDE w:val="0"/>
              <w:autoSpaceDN w:val="0"/>
              <w:adjustRightInd w:val="0"/>
              <w:jc w:val="center"/>
              <w:rPr>
                <w:caps/>
              </w:rPr>
            </w:pPr>
          </w:p>
          <w:p w14:paraId="23C3EE55" w14:textId="77777777" w:rsidR="008E36C9" w:rsidRPr="00BB6304" w:rsidRDefault="008E36C9" w:rsidP="00A37AF5">
            <w:pPr>
              <w:autoSpaceDE w:val="0"/>
              <w:autoSpaceDN w:val="0"/>
              <w:adjustRightInd w:val="0"/>
              <w:jc w:val="center"/>
              <w:rPr>
                <w:caps/>
              </w:rPr>
            </w:pPr>
          </w:p>
          <w:p w14:paraId="2E9B07C6" w14:textId="77777777" w:rsidR="008E36C9" w:rsidRPr="00BB6304" w:rsidRDefault="008E36C9" w:rsidP="00A37AF5">
            <w:pPr>
              <w:autoSpaceDE w:val="0"/>
              <w:autoSpaceDN w:val="0"/>
              <w:adjustRightInd w:val="0"/>
              <w:jc w:val="center"/>
              <w:rPr>
                <w:caps/>
              </w:rPr>
            </w:pPr>
          </w:p>
          <w:p w14:paraId="0C86090E" w14:textId="77777777" w:rsidR="008E36C9" w:rsidRPr="00BB6304" w:rsidRDefault="008E36C9" w:rsidP="00A37AF5">
            <w:pPr>
              <w:autoSpaceDE w:val="0"/>
              <w:autoSpaceDN w:val="0"/>
              <w:adjustRightInd w:val="0"/>
              <w:jc w:val="center"/>
              <w:rPr>
                <w:caps/>
              </w:rPr>
            </w:pPr>
          </w:p>
          <w:p w14:paraId="0D161490" w14:textId="77777777" w:rsidR="008E36C9" w:rsidRPr="00BB6304" w:rsidRDefault="008E36C9" w:rsidP="00A37AF5">
            <w:pPr>
              <w:autoSpaceDE w:val="0"/>
              <w:autoSpaceDN w:val="0"/>
              <w:adjustRightInd w:val="0"/>
              <w:jc w:val="center"/>
              <w:rPr>
                <w:caps/>
              </w:rPr>
            </w:pPr>
          </w:p>
          <w:p w14:paraId="231F8DD0" w14:textId="77777777" w:rsidR="008E36C9" w:rsidRPr="00BB6304" w:rsidRDefault="008E36C9" w:rsidP="00A37AF5">
            <w:pPr>
              <w:autoSpaceDE w:val="0"/>
              <w:autoSpaceDN w:val="0"/>
              <w:adjustRightInd w:val="0"/>
              <w:jc w:val="center"/>
              <w:rPr>
                <w:caps/>
              </w:rPr>
            </w:pPr>
          </w:p>
          <w:p w14:paraId="0C903291" w14:textId="77777777" w:rsidR="008E36C9" w:rsidRPr="00BB6304" w:rsidRDefault="008E36C9" w:rsidP="00A37AF5">
            <w:pPr>
              <w:autoSpaceDE w:val="0"/>
              <w:autoSpaceDN w:val="0"/>
              <w:adjustRightInd w:val="0"/>
              <w:jc w:val="center"/>
              <w:rPr>
                <w:caps/>
              </w:rPr>
            </w:pPr>
          </w:p>
          <w:p w14:paraId="12F09B87" w14:textId="77777777" w:rsidR="008E36C9" w:rsidRPr="00BB6304" w:rsidRDefault="008E36C9" w:rsidP="00A37AF5">
            <w:pPr>
              <w:autoSpaceDE w:val="0"/>
              <w:autoSpaceDN w:val="0"/>
              <w:adjustRightInd w:val="0"/>
              <w:jc w:val="center"/>
              <w:rPr>
                <w:caps/>
              </w:rPr>
            </w:pPr>
          </w:p>
          <w:p w14:paraId="338B3C05" w14:textId="77777777" w:rsidR="008E36C9" w:rsidRPr="00BB6304" w:rsidRDefault="008E36C9" w:rsidP="00A37AF5">
            <w:pPr>
              <w:autoSpaceDE w:val="0"/>
              <w:autoSpaceDN w:val="0"/>
              <w:adjustRightInd w:val="0"/>
              <w:jc w:val="center"/>
              <w:rPr>
                <w:caps/>
              </w:rPr>
            </w:pPr>
          </w:p>
          <w:p w14:paraId="7F8A6B92" w14:textId="77777777" w:rsidR="008E36C9" w:rsidRPr="00BB6304" w:rsidRDefault="008E36C9" w:rsidP="00A37AF5">
            <w:pPr>
              <w:autoSpaceDE w:val="0"/>
              <w:autoSpaceDN w:val="0"/>
              <w:adjustRightInd w:val="0"/>
              <w:jc w:val="center"/>
              <w:rPr>
                <w:caps/>
              </w:rPr>
            </w:pPr>
          </w:p>
          <w:p w14:paraId="7C4DC57C" w14:textId="77777777" w:rsidR="008E36C9" w:rsidRPr="00BB6304" w:rsidRDefault="008E36C9" w:rsidP="00A37AF5">
            <w:pPr>
              <w:autoSpaceDE w:val="0"/>
              <w:autoSpaceDN w:val="0"/>
              <w:adjustRightInd w:val="0"/>
              <w:jc w:val="center"/>
              <w:rPr>
                <w:caps/>
              </w:rPr>
            </w:pPr>
          </w:p>
          <w:p w14:paraId="4E9E1338" w14:textId="77777777" w:rsidR="008E36C9" w:rsidRPr="00BB6304" w:rsidRDefault="008E36C9" w:rsidP="00A37AF5">
            <w:pPr>
              <w:autoSpaceDE w:val="0"/>
              <w:autoSpaceDN w:val="0"/>
              <w:adjustRightInd w:val="0"/>
              <w:jc w:val="center"/>
              <w:rPr>
                <w:caps/>
              </w:rPr>
            </w:pPr>
          </w:p>
          <w:p w14:paraId="215417D9" w14:textId="77777777" w:rsidR="008E36C9" w:rsidRPr="00BB6304" w:rsidRDefault="008E36C9" w:rsidP="00A37AF5">
            <w:pPr>
              <w:autoSpaceDE w:val="0"/>
              <w:autoSpaceDN w:val="0"/>
              <w:adjustRightInd w:val="0"/>
              <w:jc w:val="center"/>
              <w:rPr>
                <w:caps/>
              </w:rPr>
            </w:pPr>
          </w:p>
          <w:p w14:paraId="3223A4C4" w14:textId="77777777" w:rsidR="008E36C9" w:rsidRPr="00BB6304" w:rsidRDefault="008E36C9" w:rsidP="00A37AF5">
            <w:pPr>
              <w:autoSpaceDE w:val="0"/>
              <w:autoSpaceDN w:val="0"/>
              <w:adjustRightInd w:val="0"/>
              <w:jc w:val="center"/>
              <w:rPr>
                <w:caps/>
              </w:rPr>
            </w:pPr>
          </w:p>
          <w:p w14:paraId="1C74D13E" w14:textId="12228346" w:rsidR="008E36C9" w:rsidRPr="00BB6304" w:rsidRDefault="008E36C9" w:rsidP="00A37AF5">
            <w:pPr>
              <w:autoSpaceDE w:val="0"/>
              <w:autoSpaceDN w:val="0"/>
              <w:adjustRightInd w:val="0"/>
              <w:jc w:val="center"/>
              <w:rPr>
                <w:caps/>
              </w:rPr>
            </w:pPr>
          </w:p>
        </w:tc>
      </w:tr>
      <w:tr w:rsidR="008E36C9" w:rsidRPr="00BB6304" w14:paraId="2FAE2199" w14:textId="77777777" w:rsidTr="008E36C9">
        <w:tc>
          <w:tcPr>
            <w:tcW w:w="8845" w:type="dxa"/>
            <w:tcBorders>
              <w:bottom w:val="single" w:sz="4" w:space="0" w:color="auto"/>
            </w:tcBorders>
            <w:vAlign w:val="center"/>
          </w:tcPr>
          <w:p w14:paraId="3A86D363" w14:textId="5AF8C504" w:rsidR="008E36C9" w:rsidRPr="00BB6304" w:rsidRDefault="008E36C9" w:rsidP="00A37AF5">
            <w:pPr>
              <w:autoSpaceDE w:val="0"/>
              <w:autoSpaceDN w:val="0"/>
              <w:adjustRightInd w:val="0"/>
              <w:rPr>
                <w:rFonts w:ascii="TimesNewRomanPSMT" w:hAnsi="TimesNewRomanPSMT" w:cs="TimesNewRomanPSMT"/>
                <w:b/>
                <w:caps/>
                <w:sz w:val="22"/>
                <w:szCs w:val="22"/>
              </w:rPr>
            </w:pPr>
            <w:commentRangeStart w:id="709"/>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e</w:t>
            </w:r>
            <w:r w:rsidRPr="00BB6304">
              <w:rPr>
                <w:rFonts w:ascii="TimesNewRomanPS-BoldMT" w:hAnsi="TimesNewRomanPS-BoldMT" w:cs="TimesNewRomanPS-BoldMT"/>
                <w:b/>
                <w:bCs/>
                <w:color w:val="365F91" w:themeColor="accent1" w:themeShade="BF"/>
                <w:sz w:val="22"/>
                <w:szCs w:val="22"/>
              </w:rPr>
              <w:t xml:space="preserve">) </w:t>
            </w:r>
            <w:r w:rsidRPr="00BB6304">
              <w:rPr>
                <w:rFonts w:ascii="TimesNewRomanPSMT" w:hAnsi="TimesNewRomanPSMT" w:cs="TimesNewRomanPSMT"/>
                <w:b/>
                <w:caps/>
                <w:sz w:val="22"/>
                <w:szCs w:val="22"/>
              </w:rPr>
              <w:t>ducting for zonal heating</w:t>
            </w:r>
            <w:r>
              <w:rPr>
                <w:rFonts w:ascii="TimesNewRomanPSMT" w:hAnsi="TimesNewRomanPSMT" w:cs="TimesNewRomanPSMT"/>
                <w:b/>
                <w:caps/>
                <w:sz w:val="22"/>
                <w:szCs w:val="22"/>
              </w:rPr>
              <w:t xml:space="preserve"> and </w:t>
            </w:r>
            <w:r w:rsidRPr="00BB6304">
              <w:rPr>
                <w:rFonts w:ascii="TimesNewRomanPSMT" w:hAnsi="TimesNewRomanPSMT" w:cs="TimesNewRomanPSMT"/>
                <w:b/>
                <w:caps/>
                <w:sz w:val="22"/>
                <w:szCs w:val="22"/>
              </w:rPr>
              <w:t>cooling units</w:t>
            </w:r>
          </w:p>
          <w:p w14:paraId="6168602B" w14:textId="04540EEF" w:rsidR="008E36C9" w:rsidRPr="00BB6304" w:rsidRDefault="008E36C9" w:rsidP="00A37AF5">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where a</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 xml:space="preserve">return plenum is used to distribute outdoor air to a zonal heating or cooling unit which then supplies air to a space to meet </w:t>
            </w: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(c)3</w:t>
            </w:r>
            <w:r w:rsidRPr="00BB6304">
              <w:rPr>
                <w:rFonts w:ascii="TimesNewRomanPS-BoldMT" w:hAnsi="TimesNewRomanPS-BoldMT" w:cs="TimesNewRomanPS-BoldMT"/>
                <w:bCs/>
                <w:caps/>
                <w:sz w:val="22"/>
                <w:szCs w:val="22"/>
              </w:rPr>
              <w:t xml:space="preserve">, </w:t>
            </w:r>
            <w:r w:rsidRPr="00BB6304">
              <w:rPr>
                <w:rFonts w:ascii="TimesNewRomanPSMT" w:hAnsi="TimesNewRomanPSMT" w:cs="TimesNewRomanPSMT"/>
                <w:caps/>
                <w:sz w:val="22"/>
                <w:szCs w:val="22"/>
              </w:rPr>
              <w:t>outdoor air shall be ducted to dischar</w:t>
            </w:r>
            <w:r>
              <w:rPr>
                <w:rFonts w:ascii="TimesNewRomanPSMT" w:hAnsi="TimesNewRomanPSMT" w:cs="TimesNewRomanPSMT"/>
                <w:caps/>
                <w:sz w:val="22"/>
                <w:szCs w:val="22"/>
              </w:rPr>
              <w:t>g</w:t>
            </w:r>
            <w:r w:rsidRPr="00BB6304">
              <w:rPr>
                <w:rFonts w:ascii="TimesNewRomanPSMT" w:hAnsi="TimesNewRomanPSMT" w:cs="TimesNewRomanPSMT"/>
                <w:caps/>
                <w:sz w:val="22"/>
                <w:szCs w:val="22"/>
              </w:rPr>
              <w:t>e either:</w:t>
            </w:r>
          </w:p>
          <w:p w14:paraId="7C3E3E57" w14:textId="77777777" w:rsidR="008E36C9" w:rsidRPr="00BB6304" w:rsidRDefault="008E36C9" w:rsidP="00A37AF5">
            <w:pPr>
              <w:numPr>
                <w:ilvl w:val="0"/>
                <w:numId w:val="41"/>
              </w:numPr>
              <w:autoSpaceDE w:val="0"/>
              <w:autoSpaceDN w:val="0"/>
              <w:adjustRightInd w:val="0"/>
              <w:contextualSpacing/>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within 5 feet of the unit</w:t>
            </w:r>
          </w:p>
          <w:p w14:paraId="7AEA7EF2" w14:textId="77777777" w:rsidR="008E36C9" w:rsidRPr="00BB6304" w:rsidRDefault="008E36C9" w:rsidP="00A37AF5">
            <w:pPr>
              <w:numPr>
                <w:ilvl w:val="0"/>
                <w:numId w:val="41"/>
              </w:numPr>
              <w:autoSpaceDE w:val="0"/>
              <w:autoSpaceDN w:val="0"/>
              <w:adjustRightInd w:val="0"/>
              <w:contextualSpacing/>
              <w:rPr>
                <w:rFonts w:ascii="TimesNewRomanPS-BoldMT" w:hAnsi="TimesNewRomanPS-BoldMT" w:cs="TimesNewRomanPS-BoldMT"/>
                <w:bCs/>
                <w:caps/>
                <w:color w:val="365F91" w:themeColor="accent1" w:themeShade="BF"/>
                <w:sz w:val="22"/>
                <w:szCs w:val="22"/>
              </w:rPr>
            </w:pPr>
            <w:r w:rsidRPr="00BB6304">
              <w:rPr>
                <w:rFonts w:ascii="TimesNewRomanPS-BoldMT" w:hAnsi="TimesNewRomanPS-BoldMT" w:cs="TimesNewRomanPS-BoldMT"/>
                <w:bCs/>
                <w:caps/>
                <w:sz w:val="22"/>
                <w:szCs w:val="22"/>
              </w:rPr>
              <w:t>within 15 feet of the unit, substantially toward the unit, and at a velocity not less than 500 feet per minute</w:t>
            </w:r>
            <w:commentRangeEnd w:id="709"/>
            <w:r w:rsidR="00DE3263">
              <w:rPr>
                <w:rStyle w:val="CommentReference"/>
              </w:rPr>
              <w:commentReference w:id="709"/>
            </w:r>
          </w:p>
        </w:tc>
        <w:tc>
          <w:tcPr>
            <w:tcW w:w="810" w:type="dxa"/>
          </w:tcPr>
          <w:p w14:paraId="6EB93813" w14:textId="77777777" w:rsidR="008E36C9" w:rsidRPr="00BB6304" w:rsidRDefault="008E36C9" w:rsidP="00A37AF5">
            <w:pPr>
              <w:autoSpaceDE w:val="0"/>
              <w:autoSpaceDN w:val="0"/>
              <w:adjustRightInd w:val="0"/>
              <w:jc w:val="center"/>
              <w:rPr>
                <w:caps/>
              </w:rPr>
            </w:pPr>
            <w:r w:rsidRPr="00BB6304">
              <w:rPr>
                <w:caps/>
              </w:rPr>
              <w:sym w:font="Wingdings" w:char="F06F"/>
            </w:r>
          </w:p>
          <w:p w14:paraId="52A924E4" w14:textId="77777777" w:rsidR="008E36C9" w:rsidRPr="00BB6304" w:rsidRDefault="008E36C9" w:rsidP="00A37AF5">
            <w:pPr>
              <w:autoSpaceDE w:val="0"/>
              <w:autoSpaceDN w:val="0"/>
              <w:adjustRightInd w:val="0"/>
              <w:jc w:val="center"/>
              <w:rPr>
                <w:caps/>
              </w:rPr>
            </w:pPr>
          </w:p>
          <w:p w14:paraId="3DF91F90" w14:textId="77777777" w:rsidR="008E36C9" w:rsidRPr="00BB6304" w:rsidRDefault="008E36C9" w:rsidP="00A37AF5">
            <w:pPr>
              <w:autoSpaceDE w:val="0"/>
              <w:autoSpaceDN w:val="0"/>
              <w:adjustRightInd w:val="0"/>
              <w:jc w:val="center"/>
              <w:rPr>
                <w:caps/>
              </w:rPr>
            </w:pPr>
          </w:p>
          <w:p w14:paraId="193C9DE6"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p>
        </w:tc>
        <w:tc>
          <w:tcPr>
            <w:tcW w:w="834" w:type="dxa"/>
          </w:tcPr>
          <w:p w14:paraId="45823814"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078BF029" w14:textId="77777777" w:rsidTr="008E36C9">
        <w:tc>
          <w:tcPr>
            <w:tcW w:w="8845" w:type="dxa"/>
            <w:tcBorders>
              <w:bottom w:val="nil"/>
            </w:tcBorders>
            <w:vAlign w:val="center"/>
          </w:tcPr>
          <w:p w14:paraId="464BA540" w14:textId="27CD92CF" w:rsidR="008E36C9" w:rsidRPr="00BB6304" w:rsidRDefault="008E36C9" w:rsidP="00A37AF5">
            <w:pPr>
              <w:autoSpaceDE w:val="0"/>
              <w:autoSpaceDN w:val="0"/>
              <w:adjustRightInd w:val="0"/>
              <w:rPr>
                <w:rFonts w:ascii="TimesNewRomanPSMT" w:hAnsi="TimesNewRomanPSMT" w:cs="TimesNewRomanPSMT"/>
                <w:b/>
                <w:caps/>
                <w:sz w:val="22"/>
                <w:szCs w:val="22"/>
              </w:rPr>
            </w:pP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f</w:t>
            </w:r>
            <w:r w:rsidRPr="00BB6304">
              <w:rPr>
                <w:rFonts w:ascii="TimesNewRomanPS-BoldMT" w:hAnsi="TimesNewRomanPS-BoldMT" w:cs="TimesNewRomanPS-BoldMT"/>
                <w:b/>
                <w:bCs/>
                <w:color w:val="365F91" w:themeColor="accent1" w:themeShade="BF"/>
                <w:sz w:val="22"/>
                <w:szCs w:val="22"/>
              </w:rPr>
              <w:t xml:space="preserve">) </w:t>
            </w:r>
            <w:r w:rsidRPr="00BB6304">
              <w:rPr>
                <w:rFonts w:ascii="TimesNewRomanPSMT" w:hAnsi="TimesNewRomanPSMT" w:cs="TimesNewRomanPSMT"/>
                <w:b/>
                <w:caps/>
                <w:sz w:val="22"/>
                <w:szCs w:val="22"/>
              </w:rPr>
              <w:t>design and control requirements for quantities of outdoor air</w:t>
            </w:r>
          </w:p>
          <w:p w14:paraId="5F0F6AB4" w14:textId="1485DA94" w:rsidR="008E36C9" w:rsidRPr="00BB6304" w:rsidRDefault="008E36C9" w:rsidP="00A37AF5">
            <w:pPr>
              <w:autoSpaceDE w:val="0"/>
              <w:autoSpaceDN w:val="0"/>
              <w:adjustRightInd w:val="0"/>
              <w:rPr>
                <w:rFonts w:ascii="TimesNewRomanPSMT" w:hAnsi="TimesNewRomanPSMT" w:cs="TimesNewRomanPSMT"/>
                <w:caps/>
                <w:sz w:val="22"/>
                <w:szCs w:val="22"/>
              </w:rPr>
            </w:pPr>
            <w:commentRangeStart w:id="710"/>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f</w:t>
            </w:r>
            <w:r w:rsidRPr="00BB6304">
              <w:rPr>
                <w:rFonts w:ascii="TimesNewRomanPS-BoldMT" w:hAnsi="TimesNewRomanPS-BoldMT" w:cs="TimesNewRomanPS-BoldMT"/>
                <w:b/>
                <w:bCs/>
                <w:color w:val="365F91" w:themeColor="accent1" w:themeShade="BF"/>
                <w:sz w:val="22"/>
                <w:szCs w:val="22"/>
              </w:rPr>
              <w:t xml:space="preserve">)1 </w:t>
            </w:r>
            <w:r w:rsidRPr="00BB6304">
              <w:rPr>
                <w:rFonts w:ascii="TimesNewRomanPSMT" w:hAnsi="TimesNewRomanPSMT" w:cs="TimesNewRomanPSMT"/>
                <w:caps/>
                <w:sz w:val="22"/>
                <w:szCs w:val="22"/>
              </w:rPr>
              <w:t xml:space="preserve">ALL MECHANICAL VENTILATION AND SPACE-CONDITIONING SYSTEMS SHALL BE DESIGNED </w:t>
            </w:r>
            <w:r>
              <w:rPr>
                <w:rFonts w:ascii="TimesNewRomanPSMT" w:hAnsi="TimesNewRomanPSMT" w:cs="TimesNewRomanPSMT"/>
                <w:caps/>
                <w:sz w:val="22"/>
                <w:szCs w:val="22"/>
              </w:rPr>
              <w:t xml:space="preserve">with </w:t>
            </w:r>
            <w:r w:rsidRPr="00BB6304">
              <w:rPr>
                <w:rFonts w:ascii="TimesNewRomanPSMT" w:hAnsi="TimesNewRomanPSMT" w:cs="TimesNewRomanPSMT"/>
                <w:caps/>
                <w:sz w:val="22"/>
                <w:szCs w:val="22"/>
              </w:rPr>
              <w:t>AND HAVE INSTALLED DUCTWORK, DAMPERS, AND CONTROLS TO ALLOW oa RATES TO BE OPERATED AT THE LARGER OF</w:t>
            </w:r>
            <w:r>
              <w:rPr>
                <w:rFonts w:ascii="TimesNewRomanPSMT" w:hAnsi="TimesNewRomanPSMT" w:cs="TimesNewRomanPSMT"/>
                <w:caps/>
                <w:sz w:val="22"/>
                <w:szCs w:val="22"/>
              </w:rPr>
              <w:t>:</w:t>
            </w:r>
          </w:p>
          <w:p w14:paraId="001E1D5D" w14:textId="6E1F2F43" w:rsidR="008E36C9" w:rsidRDefault="008E36C9" w:rsidP="00A37AF5">
            <w:pPr>
              <w:autoSpaceDE w:val="0"/>
              <w:autoSpaceDN w:val="0"/>
              <w:adjustRightInd w:val="0"/>
              <w:contextualSpacing/>
              <w:rPr>
                <w:rFonts w:ascii="TimesNewRomanPS-BoldMT" w:hAnsi="TimesNewRomanPS-BoldMT" w:cs="TimesNewRomanPS-BoldMT"/>
                <w:bCs/>
                <w:caps/>
                <w:sz w:val="22"/>
                <w:szCs w:val="22"/>
              </w:rPr>
            </w:pP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olor w:val="365F91" w:themeColor="accent1" w:themeShade="BF"/>
                <w:sz w:val="22"/>
                <w:szCs w:val="22"/>
              </w:rPr>
              <w:t>)</w:t>
            </w:r>
            <w:r>
              <w:rPr>
                <w:rFonts w:ascii="TimesNewRomanPS-BoldMT" w:hAnsi="TimesNewRomanPS-BoldMT" w:cs="TimesNewRomanPS-BoldMT"/>
                <w:b/>
                <w:bCs/>
                <w:color w:val="365F91" w:themeColor="accent1" w:themeShade="BF"/>
                <w:sz w:val="22"/>
                <w:szCs w:val="22"/>
              </w:rPr>
              <w:t>3</w:t>
            </w:r>
            <w:r w:rsidRPr="00BB6304">
              <w:rPr>
                <w:rFonts w:ascii="TimesNewRomanPS-BoldMT" w:hAnsi="TimesNewRomanPS-BoldMT" w:cs="TimesNewRomanPS-BoldMT"/>
                <w:b/>
                <w:bCs/>
                <w:color w:val="365F91" w:themeColor="accent1" w:themeShade="BF"/>
                <w:sz w:val="22"/>
                <w:szCs w:val="22"/>
              </w:rPr>
              <w:t xml:space="preserve"> </w:t>
            </w:r>
            <w:r w:rsidRPr="00BB6304">
              <w:rPr>
                <w:rFonts w:ascii="TimesNewRomanPS-BoldMT" w:hAnsi="TimesNewRomanPS-BoldMT" w:cs="TimesNewRomanPS-BoldMT"/>
                <w:bCs/>
                <w:sz w:val="22"/>
                <w:szCs w:val="22"/>
              </w:rPr>
              <w:t xml:space="preserve">MINIMUMS </w:t>
            </w:r>
            <w:r>
              <w:rPr>
                <w:rFonts w:ascii="TimesNewRomanPS-BoldMT" w:hAnsi="TimesNewRomanPS-BoldMT" w:cs="TimesNewRomanPS-BoldMT"/>
                <w:bCs/>
                <w:sz w:val="22"/>
                <w:szCs w:val="22"/>
              </w:rPr>
              <w:t xml:space="preserve">OR </w:t>
            </w:r>
            <w:r w:rsidRPr="00A306E2">
              <w:rPr>
                <w:rFonts w:ascii="TimesNewRomanPS-BoldMT" w:hAnsi="TimesNewRomanPS-BoldMT" w:cs="TimesNewRomanPS-BoldMT"/>
                <w:bCs/>
                <w:caps/>
                <w:sz w:val="22"/>
                <w:szCs w:val="22"/>
              </w:rPr>
              <w:t>the RATE REQUIRED FOR MAKE-UP OF</w:t>
            </w:r>
            <w:r w:rsidRPr="00BB6304">
              <w:rPr>
                <w:rFonts w:ascii="TimesNewRomanPS-BoldMT" w:hAnsi="TimesNewRomanPS-BoldMT" w:cs="TimesNewRomanPS-BoldMT"/>
                <w:bCs/>
                <w:caps/>
                <w:sz w:val="22"/>
                <w:szCs w:val="22"/>
              </w:rPr>
              <w:t xml:space="preserve"> EXHAUST SYSTEMS FOR AN EXEMPT OR COVERED PROCESS, CONTROL OF ODORS, OR CONTAMINANT REMOVAL IN A SPACE. </w:t>
            </w:r>
            <w:commentRangeEnd w:id="710"/>
            <w:r w:rsidR="00DE3263">
              <w:rPr>
                <w:rStyle w:val="CommentReference"/>
              </w:rPr>
              <w:commentReference w:id="710"/>
            </w:r>
          </w:p>
          <w:p w14:paraId="3DBE3B06" w14:textId="77777777" w:rsidR="008E36C9" w:rsidRPr="00BB6304" w:rsidRDefault="008E36C9" w:rsidP="00A37AF5">
            <w:pPr>
              <w:autoSpaceDE w:val="0"/>
              <w:autoSpaceDN w:val="0"/>
              <w:adjustRightInd w:val="0"/>
              <w:contextualSpacing/>
              <w:rPr>
                <w:rFonts w:ascii="TimesNewRomanPSMT" w:hAnsi="TimesNewRomanPSMT" w:cs="TimesNewRomanPSMT"/>
                <w:caps/>
                <w:sz w:val="22"/>
                <w:szCs w:val="22"/>
              </w:rPr>
            </w:pPr>
          </w:p>
          <w:p w14:paraId="1E59255F" w14:textId="699021A9" w:rsidR="008E36C9" w:rsidRPr="00A306E2" w:rsidRDefault="008E36C9" w:rsidP="00A37AF5">
            <w:pPr>
              <w:autoSpaceDE w:val="0"/>
              <w:autoSpaceDN w:val="0"/>
              <w:adjustRightInd w:val="0"/>
              <w:rPr>
                <w:rFonts w:ascii="TimesNewRomanPS-BoldMT" w:hAnsi="TimesNewRomanPS-BoldMT" w:cs="TimesNewRomanPS-BoldMT"/>
                <w:bCs/>
                <w:caps/>
                <w:color w:val="365F91" w:themeColor="accent1" w:themeShade="BF"/>
                <w:sz w:val="22"/>
                <w:szCs w:val="22"/>
              </w:rPr>
            </w:pPr>
            <w:commentRangeStart w:id="711"/>
            <w:r w:rsidRPr="00A306E2">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f</w:t>
            </w:r>
            <w:r w:rsidRPr="00A306E2">
              <w:rPr>
                <w:rFonts w:ascii="TimesNewRomanPS-BoldMT" w:hAnsi="TimesNewRomanPS-BoldMT" w:cs="TimesNewRomanPS-BoldMT"/>
                <w:b/>
                <w:bCs/>
                <w:color w:val="365F91" w:themeColor="accent1" w:themeShade="BF"/>
                <w:sz w:val="22"/>
                <w:szCs w:val="22"/>
              </w:rPr>
              <w:t>)</w:t>
            </w:r>
            <w:r w:rsidRPr="00A306E2">
              <w:rPr>
                <w:rFonts w:ascii="TimesNewRomanPS-BoldMT" w:hAnsi="TimesNewRomanPS-BoldMT" w:cs="TimesNewRomanPS-BoldMT"/>
                <w:b/>
                <w:bCs/>
                <w:caps/>
                <w:color w:val="365F91" w:themeColor="accent1" w:themeShade="BF"/>
                <w:sz w:val="22"/>
                <w:szCs w:val="22"/>
              </w:rPr>
              <w:t xml:space="preserve">2 </w:t>
            </w:r>
            <w:r w:rsidRPr="00DA1823">
              <w:rPr>
                <w:rFonts w:ascii="TimesNewRomanPS-BoldMT" w:hAnsi="TimesNewRomanPS-BoldMT" w:cs="TimesNewRomanPS-BoldMT"/>
                <w:bCs/>
                <w:caps/>
                <w:sz w:val="22"/>
                <w:szCs w:val="22"/>
              </w:rPr>
              <w:t>all vav systems shall include dynamic controls that maintain OA ventilation rates within 10</w:t>
            </w:r>
            <w:r>
              <w:rPr>
                <w:rFonts w:ascii="TimesNewRomanPS-BoldMT" w:hAnsi="TimesNewRomanPS-BoldMT" w:cs="TimesNewRomanPS-BoldMT"/>
                <w:bCs/>
                <w:caps/>
                <w:sz w:val="22"/>
                <w:szCs w:val="22"/>
              </w:rPr>
              <w:t>%</w:t>
            </w:r>
            <w:r w:rsidRPr="00DA1823">
              <w:rPr>
                <w:rFonts w:ascii="TimesNewRomanPS-BoldMT" w:hAnsi="TimesNewRomanPS-BoldMT" w:cs="TimesNewRomanPS-BoldMT"/>
                <w:bCs/>
                <w:caps/>
                <w:sz w:val="22"/>
                <w:szCs w:val="22"/>
              </w:rPr>
              <w:t xml:space="preserve"> of the required oa ventilation rate at both full and reduced supply airflow conditions.</w:t>
            </w:r>
            <w:r>
              <w:rPr>
                <w:rFonts w:ascii="TimesNewRomanPS-BoldMT" w:hAnsi="TimesNewRomanPS-BoldMT" w:cs="TimesNewRomanPS-BoldMT"/>
                <w:bCs/>
                <w:caps/>
                <w:sz w:val="22"/>
                <w:szCs w:val="22"/>
              </w:rPr>
              <w:t xml:space="preserve"> </w:t>
            </w:r>
            <w:r w:rsidRPr="00DA1823">
              <w:rPr>
                <w:rFonts w:ascii="TimesNewRomanPS-BoldMT" w:hAnsi="TimesNewRomanPS-BoldMT" w:cs="TimesNewRomanPS-BoldMT"/>
                <w:bCs/>
                <w:caps/>
                <w:sz w:val="22"/>
                <w:szCs w:val="22"/>
              </w:rPr>
              <w:t>fixed minimum damper position is not an allowed strategy.</w:t>
            </w:r>
            <w:commentRangeEnd w:id="711"/>
            <w:r w:rsidR="00DE3263">
              <w:rPr>
                <w:rStyle w:val="CommentReference"/>
              </w:rPr>
              <w:commentReference w:id="711"/>
            </w:r>
          </w:p>
          <w:p w14:paraId="5CFB63E9" w14:textId="0E2B9A53" w:rsidR="008E36C9" w:rsidRPr="00BB6304" w:rsidRDefault="008E36C9" w:rsidP="00A37AF5">
            <w:pPr>
              <w:autoSpaceDE w:val="0"/>
              <w:autoSpaceDN w:val="0"/>
              <w:adjustRightInd w:val="0"/>
              <w:rPr>
                <w:rFonts w:ascii="TimesNewRomanPSMT" w:hAnsi="TimesNewRomanPSMT" w:cs="TimesNewRomanPSMT"/>
                <w:caps/>
                <w:sz w:val="22"/>
                <w:szCs w:val="22"/>
              </w:rPr>
            </w:pPr>
            <w:r w:rsidRPr="00A306E2">
              <w:rPr>
                <w:rFonts w:ascii="TimesNewRomanPS-BoldMT" w:hAnsi="TimesNewRomanPS-BoldMT" w:cs="TimesNewRomanPS-BoldMT"/>
                <w:b/>
                <w:bCs/>
                <w:caps/>
                <w:color w:val="365F91" w:themeColor="accent1" w:themeShade="BF"/>
                <w:sz w:val="22"/>
                <w:szCs w:val="22"/>
              </w:rPr>
              <w:t>§</w:t>
            </w:r>
            <w:commentRangeStart w:id="712"/>
            <w:r w:rsidRPr="00A306E2">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f</w:t>
            </w:r>
            <w:r w:rsidRPr="00A306E2">
              <w:rPr>
                <w:rFonts w:ascii="TimesNewRomanPS-BoldMT" w:hAnsi="TimesNewRomanPS-BoldMT" w:cs="TimesNewRomanPS-BoldMT"/>
                <w:b/>
                <w:bCs/>
                <w:color w:val="365F91" w:themeColor="accent1" w:themeShade="BF"/>
                <w:sz w:val="22"/>
                <w:szCs w:val="22"/>
              </w:rPr>
              <w:t>)</w:t>
            </w:r>
            <w:r w:rsidRPr="00A306E2">
              <w:rPr>
                <w:rFonts w:ascii="TimesNewRomanPS-BoldMT" w:hAnsi="TimesNewRomanPS-BoldMT" w:cs="TimesNewRomanPS-BoldMT"/>
                <w:b/>
                <w:bCs/>
                <w:caps/>
                <w:color w:val="365F91" w:themeColor="accent1" w:themeShade="BF"/>
                <w:sz w:val="22"/>
                <w:szCs w:val="22"/>
              </w:rPr>
              <w:t xml:space="preserve">3 </w:t>
            </w:r>
            <w:r w:rsidRPr="00593DC8">
              <w:rPr>
                <w:rFonts w:ascii="TimesNewRomanPS-BoldMT" w:hAnsi="TimesNewRomanPS-BoldMT" w:cs="TimesNewRomanPS-BoldMT"/>
                <w:bCs/>
                <w:caps/>
                <w:sz w:val="22"/>
                <w:szCs w:val="22"/>
              </w:rPr>
              <w:t>measured oa rates of constant volume systems shall be within 10</w:t>
            </w:r>
            <w:r>
              <w:rPr>
                <w:rFonts w:ascii="TimesNewRomanPS-BoldMT" w:hAnsi="TimesNewRomanPS-BoldMT" w:cs="TimesNewRomanPS-BoldMT"/>
                <w:bCs/>
                <w:caps/>
                <w:sz w:val="22"/>
                <w:szCs w:val="22"/>
              </w:rPr>
              <w:t>%</w:t>
            </w:r>
            <w:r w:rsidRPr="00593DC8">
              <w:rPr>
                <w:rFonts w:ascii="TimesNewRomanPS-BoldMT" w:hAnsi="TimesNewRomanPS-BoldMT" w:cs="TimesNewRomanPS-BoldMT"/>
                <w:bCs/>
                <w:caps/>
                <w:sz w:val="22"/>
                <w:szCs w:val="22"/>
              </w:rPr>
              <w:t xml:space="preserve"> of the required outside air rate.</w:t>
            </w:r>
            <w:commentRangeEnd w:id="712"/>
            <w:r w:rsidR="00DE3263">
              <w:rPr>
                <w:rStyle w:val="CommentReference"/>
              </w:rPr>
              <w:commentReference w:id="712"/>
            </w:r>
          </w:p>
        </w:tc>
        <w:tc>
          <w:tcPr>
            <w:tcW w:w="810" w:type="dxa"/>
          </w:tcPr>
          <w:p w14:paraId="7B160691" w14:textId="77777777" w:rsidR="00DE3263" w:rsidRDefault="00DE3263" w:rsidP="00A37AF5">
            <w:pPr>
              <w:autoSpaceDE w:val="0"/>
              <w:autoSpaceDN w:val="0"/>
              <w:adjustRightInd w:val="0"/>
              <w:jc w:val="center"/>
              <w:rPr>
                <w:ins w:id="713" w:author="Lalor, Ben NOR [2]" w:date="2020-11-24T11:49:00Z"/>
                <w:caps/>
              </w:rPr>
            </w:pPr>
          </w:p>
          <w:p w14:paraId="7BD9773F" w14:textId="77777777" w:rsidR="00DE3263" w:rsidRDefault="00DE3263" w:rsidP="00A37AF5">
            <w:pPr>
              <w:autoSpaceDE w:val="0"/>
              <w:autoSpaceDN w:val="0"/>
              <w:adjustRightInd w:val="0"/>
              <w:jc w:val="center"/>
              <w:rPr>
                <w:ins w:id="714" w:author="Lalor, Ben NOR [2]" w:date="2020-11-24T11:49:00Z"/>
                <w:caps/>
              </w:rPr>
            </w:pPr>
          </w:p>
          <w:p w14:paraId="30D78166" w14:textId="1706D300" w:rsidR="008E36C9" w:rsidRPr="00BB6304" w:rsidRDefault="008E36C9" w:rsidP="00A37AF5">
            <w:pPr>
              <w:autoSpaceDE w:val="0"/>
              <w:autoSpaceDN w:val="0"/>
              <w:adjustRightInd w:val="0"/>
              <w:jc w:val="center"/>
              <w:rPr>
                <w:caps/>
              </w:rPr>
            </w:pPr>
            <w:r w:rsidRPr="00BB6304">
              <w:rPr>
                <w:caps/>
              </w:rPr>
              <w:sym w:font="Wingdings" w:char="F06F"/>
            </w:r>
          </w:p>
          <w:p w14:paraId="568C067D" w14:textId="38039232" w:rsidR="008E36C9" w:rsidRDefault="008E36C9" w:rsidP="00A37AF5">
            <w:pPr>
              <w:autoSpaceDE w:val="0"/>
              <w:autoSpaceDN w:val="0"/>
              <w:adjustRightInd w:val="0"/>
              <w:jc w:val="center"/>
              <w:rPr>
                <w:ins w:id="715" w:author="Lalor, Ben NOR [2]" w:date="2020-11-24T11:46:00Z"/>
                <w:caps/>
              </w:rPr>
            </w:pPr>
          </w:p>
          <w:p w14:paraId="7C0C4D3F" w14:textId="7EFC55DB" w:rsidR="00DE3263" w:rsidRDefault="00DE3263" w:rsidP="00A37AF5">
            <w:pPr>
              <w:autoSpaceDE w:val="0"/>
              <w:autoSpaceDN w:val="0"/>
              <w:adjustRightInd w:val="0"/>
              <w:jc w:val="center"/>
              <w:rPr>
                <w:ins w:id="716" w:author="Lalor, Ben NOR [2]" w:date="2020-11-24T11:46:00Z"/>
                <w:caps/>
              </w:rPr>
            </w:pPr>
          </w:p>
          <w:p w14:paraId="3176A905" w14:textId="303F0566" w:rsidR="00DE3263" w:rsidRDefault="00DE3263" w:rsidP="00A37AF5">
            <w:pPr>
              <w:autoSpaceDE w:val="0"/>
              <w:autoSpaceDN w:val="0"/>
              <w:adjustRightInd w:val="0"/>
              <w:jc w:val="center"/>
              <w:rPr>
                <w:ins w:id="717" w:author="Lalor, Ben NOR [2]" w:date="2020-11-24T11:46:00Z"/>
                <w:caps/>
              </w:rPr>
            </w:pPr>
          </w:p>
          <w:p w14:paraId="7CBEF90F" w14:textId="4565C0F1" w:rsidR="00DE3263" w:rsidRDefault="00DE3263" w:rsidP="00A37AF5">
            <w:pPr>
              <w:autoSpaceDE w:val="0"/>
              <w:autoSpaceDN w:val="0"/>
              <w:adjustRightInd w:val="0"/>
              <w:jc w:val="center"/>
              <w:rPr>
                <w:ins w:id="718" w:author="Lalor, Ben NOR [2]" w:date="2020-11-24T11:46:00Z"/>
                <w:caps/>
              </w:rPr>
            </w:pPr>
          </w:p>
          <w:p w14:paraId="7B75922A" w14:textId="6875536F" w:rsidR="00DE3263" w:rsidRDefault="00DE3263">
            <w:pPr>
              <w:autoSpaceDE w:val="0"/>
              <w:autoSpaceDN w:val="0"/>
              <w:adjustRightInd w:val="0"/>
              <w:rPr>
                <w:ins w:id="719" w:author="Lalor, Ben NOR [2]" w:date="2020-11-24T11:46:00Z"/>
                <w:caps/>
              </w:rPr>
              <w:pPrChange w:id="720" w:author="Lalor, Ben NOR [2]" w:date="2020-11-24T11:50:00Z">
                <w:pPr>
                  <w:autoSpaceDE w:val="0"/>
                  <w:autoSpaceDN w:val="0"/>
                  <w:adjustRightInd w:val="0"/>
                  <w:jc w:val="center"/>
                </w:pPr>
              </w:pPrChange>
            </w:pPr>
          </w:p>
          <w:p w14:paraId="780EC507" w14:textId="69A99979" w:rsidR="00DE3263" w:rsidRDefault="00DE3263" w:rsidP="00A37AF5">
            <w:pPr>
              <w:autoSpaceDE w:val="0"/>
              <w:autoSpaceDN w:val="0"/>
              <w:adjustRightInd w:val="0"/>
              <w:jc w:val="center"/>
              <w:rPr>
                <w:ins w:id="721" w:author="Lalor, Ben NOR [2]" w:date="2020-11-24T11:46:00Z"/>
                <w:caps/>
              </w:rPr>
            </w:pPr>
          </w:p>
          <w:p w14:paraId="2A71A195" w14:textId="645096CF" w:rsidR="00DE3263" w:rsidRDefault="00DE3263" w:rsidP="00A37AF5">
            <w:pPr>
              <w:autoSpaceDE w:val="0"/>
              <w:autoSpaceDN w:val="0"/>
              <w:adjustRightInd w:val="0"/>
              <w:jc w:val="center"/>
              <w:rPr>
                <w:ins w:id="722" w:author="Lalor, Ben NOR [2]" w:date="2020-11-24T11:46:00Z"/>
                <w:caps/>
              </w:rPr>
            </w:pPr>
          </w:p>
          <w:p w14:paraId="2E6E9D01" w14:textId="77777777" w:rsidR="00DE3263" w:rsidRPr="00BB6304" w:rsidRDefault="00DE3263" w:rsidP="00DE3263">
            <w:pPr>
              <w:autoSpaceDE w:val="0"/>
              <w:autoSpaceDN w:val="0"/>
              <w:adjustRightInd w:val="0"/>
              <w:jc w:val="center"/>
              <w:rPr>
                <w:ins w:id="723" w:author="Lalor, Ben NOR [2]" w:date="2020-11-24T11:46:00Z"/>
                <w:caps/>
              </w:rPr>
            </w:pPr>
            <w:commentRangeStart w:id="724"/>
            <w:ins w:id="725" w:author="Lalor, Ben NOR [2]" w:date="2020-11-24T11:46:00Z">
              <w:r w:rsidRPr="00BB6304">
                <w:rPr>
                  <w:caps/>
                </w:rPr>
                <w:sym w:font="Wingdings" w:char="F06F"/>
              </w:r>
            </w:ins>
            <w:commentRangeEnd w:id="724"/>
            <w:ins w:id="726" w:author="Lalor, Ben NOR [2]" w:date="2020-11-24T11:47:00Z">
              <w:r>
                <w:rPr>
                  <w:rStyle w:val="CommentReference"/>
                </w:rPr>
                <w:commentReference w:id="724"/>
              </w:r>
            </w:ins>
          </w:p>
          <w:p w14:paraId="02B6808F" w14:textId="15B71288" w:rsidR="00DE3263" w:rsidRDefault="00DE3263" w:rsidP="00A37AF5">
            <w:pPr>
              <w:autoSpaceDE w:val="0"/>
              <w:autoSpaceDN w:val="0"/>
              <w:adjustRightInd w:val="0"/>
              <w:jc w:val="center"/>
              <w:rPr>
                <w:ins w:id="727" w:author="Lalor, Ben NOR [2]" w:date="2020-11-24T11:50:00Z"/>
                <w:caps/>
              </w:rPr>
            </w:pPr>
          </w:p>
          <w:p w14:paraId="2B4EB729" w14:textId="77777777" w:rsidR="00DE3263" w:rsidRDefault="00DE3263" w:rsidP="00A37AF5">
            <w:pPr>
              <w:autoSpaceDE w:val="0"/>
              <w:autoSpaceDN w:val="0"/>
              <w:adjustRightInd w:val="0"/>
              <w:jc w:val="center"/>
              <w:rPr>
                <w:ins w:id="728" w:author="Lalor, Ben NOR [2]" w:date="2020-11-24T11:49:00Z"/>
                <w:caps/>
              </w:rPr>
            </w:pPr>
          </w:p>
          <w:p w14:paraId="5008C2E4" w14:textId="7B297D64" w:rsidR="00DE3263" w:rsidRDefault="00DE3263" w:rsidP="00A37AF5">
            <w:pPr>
              <w:autoSpaceDE w:val="0"/>
              <w:autoSpaceDN w:val="0"/>
              <w:adjustRightInd w:val="0"/>
              <w:jc w:val="center"/>
              <w:rPr>
                <w:ins w:id="729" w:author="Lalor, Ben NOR [2]" w:date="2020-11-24T11:49:00Z"/>
                <w:caps/>
              </w:rPr>
            </w:pPr>
          </w:p>
          <w:p w14:paraId="01BC59FF" w14:textId="0DBB73F3" w:rsidR="00DE3263" w:rsidRPr="00BB6304" w:rsidDel="00DE3263" w:rsidRDefault="00DE3263">
            <w:pPr>
              <w:autoSpaceDE w:val="0"/>
              <w:autoSpaceDN w:val="0"/>
              <w:adjustRightInd w:val="0"/>
              <w:jc w:val="center"/>
              <w:rPr>
                <w:del w:id="730" w:author="Lalor, Ben NOR [2]" w:date="2020-11-24T11:49:00Z"/>
                <w:caps/>
              </w:rPr>
            </w:pPr>
            <w:commentRangeStart w:id="731"/>
            <w:ins w:id="732" w:author="Lalor, Ben NOR [2]" w:date="2020-11-24T11:49:00Z">
              <w:r w:rsidRPr="00BB6304">
                <w:rPr>
                  <w:caps/>
                </w:rPr>
                <w:sym w:font="Wingdings" w:char="F06F"/>
              </w:r>
              <w:commentRangeEnd w:id="731"/>
              <w:r>
                <w:rPr>
                  <w:rStyle w:val="CommentReference"/>
                </w:rPr>
                <w:commentReference w:id="731"/>
              </w:r>
            </w:ins>
          </w:p>
          <w:p w14:paraId="54E1BA7B" w14:textId="77777777" w:rsidR="008E36C9" w:rsidRPr="00BB6304" w:rsidDel="00DE3263" w:rsidRDefault="008E36C9">
            <w:pPr>
              <w:autoSpaceDE w:val="0"/>
              <w:autoSpaceDN w:val="0"/>
              <w:adjustRightInd w:val="0"/>
              <w:jc w:val="center"/>
              <w:rPr>
                <w:del w:id="733" w:author="Lalor, Ben NOR [2]" w:date="2020-11-24T11:49:00Z"/>
                <w:caps/>
              </w:rPr>
            </w:pPr>
          </w:p>
          <w:p w14:paraId="72BBEF0D" w14:textId="77777777" w:rsidR="008E36C9" w:rsidRPr="00BB6304" w:rsidDel="00DE3263" w:rsidRDefault="008E36C9">
            <w:pPr>
              <w:autoSpaceDE w:val="0"/>
              <w:autoSpaceDN w:val="0"/>
              <w:adjustRightInd w:val="0"/>
              <w:jc w:val="center"/>
              <w:rPr>
                <w:del w:id="734" w:author="Lalor, Ben NOR [2]" w:date="2020-11-24T11:49:00Z"/>
                <w:caps/>
              </w:rPr>
            </w:pPr>
          </w:p>
          <w:p w14:paraId="2ECEB4EB" w14:textId="77777777" w:rsidR="008E36C9" w:rsidRPr="00BB6304" w:rsidDel="00DE3263" w:rsidRDefault="008E36C9">
            <w:pPr>
              <w:autoSpaceDE w:val="0"/>
              <w:autoSpaceDN w:val="0"/>
              <w:adjustRightInd w:val="0"/>
              <w:jc w:val="center"/>
              <w:rPr>
                <w:del w:id="735" w:author="Lalor, Ben NOR [2]" w:date="2020-11-24T11:49:00Z"/>
                <w:caps/>
              </w:rPr>
            </w:pPr>
          </w:p>
          <w:p w14:paraId="4AFF6420" w14:textId="77777777" w:rsidR="008E36C9" w:rsidRPr="00BB6304" w:rsidDel="00DE3263" w:rsidRDefault="008E36C9">
            <w:pPr>
              <w:autoSpaceDE w:val="0"/>
              <w:autoSpaceDN w:val="0"/>
              <w:adjustRightInd w:val="0"/>
              <w:jc w:val="center"/>
              <w:rPr>
                <w:del w:id="736" w:author="Lalor, Ben NOR [2]" w:date="2020-11-24T11:49:00Z"/>
                <w:caps/>
              </w:rPr>
            </w:pPr>
          </w:p>
          <w:p w14:paraId="42B107C7" w14:textId="77777777" w:rsidR="008E36C9" w:rsidRPr="00BB6304" w:rsidDel="00DE3263" w:rsidRDefault="008E36C9">
            <w:pPr>
              <w:autoSpaceDE w:val="0"/>
              <w:autoSpaceDN w:val="0"/>
              <w:adjustRightInd w:val="0"/>
              <w:jc w:val="center"/>
              <w:rPr>
                <w:del w:id="737" w:author="Lalor, Ben NOR [2]" w:date="2020-11-24T11:49:00Z"/>
                <w:caps/>
              </w:rPr>
            </w:pPr>
          </w:p>
          <w:p w14:paraId="1C842334" w14:textId="77777777" w:rsidR="008E36C9" w:rsidRPr="00BB6304" w:rsidDel="00DE3263" w:rsidRDefault="008E36C9">
            <w:pPr>
              <w:autoSpaceDE w:val="0"/>
              <w:autoSpaceDN w:val="0"/>
              <w:adjustRightInd w:val="0"/>
              <w:jc w:val="center"/>
              <w:rPr>
                <w:del w:id="738" w:author="Lalor, Ben NOR [2]" w:date="2020-11-24T11:49:00Z"/>
                <w:caps/>
              </w:rPr>
            </w:pPr>
          </w:p>
          <w:p w14:paraId="1447476D" w14:textId="77777777" w:rsidR="008E36C9" w:rsidRPr="00BB6304" w:rsidDel="00DE3263" w:rsidRDefault="008E36C9">
            <w:pPr>
              <w:autoSpaceDE w:val="0"/>
              <w:autoSpaceDN w:val="0"/>
              <w:adjustRightInd w:val="0"/>
              <w:jc w:val="center"/>
              <w:rPr>
                <w:del w:id="739" w:author="Lalor, Ben NOR [2]" w:date="2020-11-24T11:49:00Z"/>
                <w:caps/>
              </w:rPr>
            </w:pPr>
          </w:p>
          <w:p w14:paraId="4B8F8954" w14:textId="77777777" w:rsidR="008E36C9" w:rsidRPr="00BB6304" w:rsidDel="00DE3263" w:rsidRDefault="008E36C9">
            <w:pPr>
              <w:autoSpaceDE w:val="0"/>
              <w:autoSpaceDN w:val="0"/>
              <w:adjustRightInd w:val="0"/>
              <w:jc w:val="center"/>
              <w:rPr>
                <w:del w:id="740" w:author="Lalor, Ben NOR [2]" w:date="2020-11-24T11:49:00Z"/>
                <w:rFonts w:ascii="TimesNewRomanPSMT" w:hAnsi="TimesNewRomanPSMT" w:cs="TimesNewRomanPSMT"/>
                <w:b/>
                <w:caps/>
                <w:sz w:val="22"/>
                <w:szCs w:val="22"/>
              </w:rPr>
            </w:pPr>
          </w:p>
          <w:p w14:paraId="5C94374D" w14:textId="77777777" w:rsidR="008E36C9" w:rsidRPr="00BB6304" w:rsidDel="00DE3263" w:rsidRDefault="008E36C9">
            <w:pPr>
              <w:autoSpaceDE w:val="0"/>
              <w:autoSpaceDN w:val="0"/>
              <w:adjustRightInd w:val="0"/>
              <w:jc w:val="center"/>
              <w:rPr>
                <w:del w:id="741" w:author="Lalor, Ben NOR [2]" w:date="2020-11-24T11:49:00Z"/>
                <w:rFonts w:ascii="TimesNewRomanPSMT" w:hAnsi="TimesNewRomanPSMT" w:cs="TimesNewRomanPSMT"/>
                <w:b/>
                <w:caps/>
                <w:sz w:val="22"/>
                <w:szCs w:val="22"/>
              </w:rPr>
            </w:pPr>
          </w:p>
          <w:p w14:paraId="3D1A725E" w14:textId="77777777" w:rsidR="008E36C9" w:rsidRPr="00BB6304" w:rsidDel="00DE3263" w:rsidRDefault="008E36C9">
            <w:pPr>
              <w:autoSpaceDE w:val="0"/>
              <w:autoSpaceDN w:val="0"/>
              <w:adjustRightInd w:val="0"/>
              <w:jc w:val="center"/>
              <w:rPr>
                <w:del w:id="742" w:author="Lalor, Ben NOR [2]" w:date="2020-11-24T11:49:00Z"/>
                <w:rFonts w:ascii="TimesNewRomanPSMT" w:hAnsi="TimesNewRomanPSMT" w:cs="TimesNewRomanPSMT"/>
                <w:b/>
                <w:caps/>
                <w:sz w:val="22"/>
                <w:szCs w:val="22"/>
              </w:rPr>
            </w:pPr>
          </w:p>
          <w:p w14:paraId="028283A7" w14:textId="77777777" w:rsidR="008E36C9" w:rsidRPr="00BB6304" w:rsidDel="00DE3263" w:rsidRDefault="008E36C9">
            <w:pPr>
              <w:autoSpaceDE w:val="0"/>
              <w:autoSpaceDN w:val="0"/>
              <w:adjustRightInd w:val="0"/>
              <w:jc w:val="center"/>
              <w:rPr>
                <w:del w:id="743" w:author="Lalor, Ben NOR [2]" w:date="2020-11-24T11:50:00Z"/>
                <w:rFonts w:ascii="TimesNewRomanPSMT" w:hAnsi="TimesNewRomanPSMT" w:cs="TimesNewRomanPSMT"/>
                <w:b/>
                <w:caps/>
                <w:sz w:val="22"/>
                <w:szCs w:val="22"/>
              </w:rPr>
            </w:pPr>
          </w:p>
          <w:p w14:paraId="64015A95" w14:textId="77777777" w:rsidR="008E36C9" w:rsidRPr="00BB6304" w:rsidRDefault="008E36C9">
            <w:pPr>
              <w:autoSpaceDE w:val="0"/>
              <w:autoSpaceDN w:val="0"/>
              <w:adjustRightInd w:val="0"/>
              <w:jc w:val="center"/>
              <w:rPr>
                <w:rFonts w:ascii="TimesNewRomanPSMT" w:hAnsi="TimesNewRomanPSMT" w:cs="TimesNewRomanPSMT"/>
                <w:b/>
                <w:caps/>
                <w:sz w:val="22"/>
                <w:szCs w:val="22"/>
              </w:rPr>
            </w:pPr>
          </w:p>
        </w:tc>
        <w:tc>
          <w:tcPr>
            <w:tcW w:w="834" w:type="dxa"/>
          </w:tcPr>
          <w:p w14:paraId="57ED7ED4" w14:textId="77777777" w:rsidR="00DE3263" w:rsidRDefault="00DE3263" w:rsidP="00A37AF5">
            <w:pPr>
              <w:autoSpaceDE w:val="0"/>
              <w:autoSpaceDN w:val="0"/>
              <w:adjustRightInd w:val="0"/>
              <w:jc w:val="center"/>
              <w:rPr>
                <w:ins w:id="744" w:author="Lalor, Ben NOR [2]" w:date="2020-11-24T11:49:00Z"/>
                <w:caps/>
              </w:rPr>
            </w:pPr>
          </w:p>
          <w:p w14:paraId="7A3E23C6" w14:textId="77777777" w:rsidR="00DE3263" w:rsidRDefault="00DE3263" w:rsidP="00A37AF5">
            <w:pPr>
              <w:autoSpaceDE w:val="0"/>
              <w:autoSpaceDN w:val="0"/>
              <w:adjustRightInd w:val="0"/>
              <w:jc w:val="center"/>
              <w:rPr>
                <w:ins w:id="745" w:author="Lalor, Ben NOR [2]" w:date="2020-11-24T11:49:00Z"/>
                <w:caps/>
              </w:rPr>
            </w:pPr>
          </w:p>
          <w:p w14:paraId="22FCF9D3" w14:textId="4D275D96" w:rsidR="008E36C9" w:rsidRPr="00BB6304" w:rsidRDefault="008E36C9" w:rsidP="00A37AF5">
            <w:pPr>
              <w:autoSpaceDE w:val="0"/>
              <w:autoSpaceDN w:val="0"/>
              <w:adjustRightInd w:val="0"/>
              <w:jc w:val="center"/>
              <w:rPr>
                <w:caps/>
              </w:rPr>
            </w:pPr>
            <w:r w:rsidRPr="00BB6304">
              <w:rPr>
                <w:caps/>
              </w:rPr>
              <w:sym w:font="Wingdings" w:char="F06F"/>
            </w:r>
          </w:p>
          <w:p w14:paraId="5E08C926" w14:textId="77777777" w:rsidR="008E36C9" w:rsidRPr="00BB6304" w:rsidRDefault="008E36C9" w:rsidP="00A37AF5">
            <w:pPr>
              <w:autoSpaceDE w:val="0"/>
              <w:autoSpaceDN w:val="0"/>
              <w:adjustRightInd w:val="0"/>
              <w:jc w:val="center"/>
              <w:rPr>
                <w:caps/>
              </w:rPr>
            </w:pPr>
          </w:p>
          <w:p w14:paraId="1219AB2C" w14:textId="77777777" w:rsidR="008E36C9" w:rsidRPr="00BB6304" w:rsidRDefault="008E36C9" w:rsidP="00A37AF5">
            <w:pPr>
              <w:autoSpaceDE w:val="0"/>
              <w:autoSpaceDN w:val="0"/>
              <w:adjustRightInd w:val="0"/>
              <w:jc w:val="center"/>
              <w:rPr>
                <w:caps/>
              </w:rPr>
            </w:pPr>
          </w:p>
          <w:p w14:paraId="7DC86DD4" w14:textId="77777777" w:rsidR="008E36C9" w:rsidRPr="00BB6304" w:rsidRDefault="008E36C9" w:rsidP="00A37AF5">
            <w:pPr>
              <w:autoSpaceDE w:val="0"/>
              <w:autoSpaceDN w:val="0"/>
              <w:adjustRightInd w:val="0"/>
              <w:jc w:val="center"/>
              <w:rPr>
                <w:caps/>
              </w:rPr>
            </w:pPr>
          </w:p>
          <w:p w14:paraId="0D2A5CB9" w14:textId="77777777" w:rsidR="008E36C9" w:rsidRPr="00BB6304" w:rsidRDefault="008E36C9" w:rsidP="00A37AF5">
            <w:pPr>
              <w:autoSpaceDE w:val="0"/>
              <w:autoSpaceDN w:val="0"/>
              <w:adjustRightInd w:val="0"/>
              <w:jc w:val="center"/>
              <w:rPr>
                <w:caps/>
              </w:rPr>
            </w:pPr>
          </w:p>
          <w:p w14:paraId="2D33DEAE" w14:textId="648A0BE6" w:rsidR="008E36C9" w:rsidRDefault="008E36C9" w:rsidP="00A37AF5">
            <w:pPr>
              <w:autoSpaceDE w:val="0"/>
              <w:autoSpaceDN w:val="0"/>
              <w:adjustRightInd w:val="0"/>
              <w:jc w:val="center"/>
              <w:rPr>
                <w:ins w:id="746" w:author="Lalor, Ben NOR [2]" w:date="2020-11-24T11:46:00Z"/>
                <w:caps/>
              </w:rPr>
            </w:pPr>
          </w:p>
          <w:p w14:paraId="4830BB52" w14:textId="108F1E52" w:rsidR="00DE3263" w:rsidRDefault="00DE3263">
            <w:pPr>
              <w:autoSpaceDE w:val="0"/>
              <w:autoSpaceDN w:val="0"/>
              <w:adjustRightInd w:val="0"/>
              <w:rPr>
                <w:ins w:id="747" w:author="Lalor, Ben NOR [2]" w:date="2020-11-24T11:46:00Z"/>
                <w:caps/>
              </w:rPr>
              <w:pPrChange w:id="748" w:author="Lalor, Ben NOR [2]" w:date="2020-11-24T11:50:00Z">
                <w:pPr>
                  <w:autoSpaceDE w:val="0"/>
                  <w:autoSpaceDN w:val="0"/>
                  <w:adjustRightInd w:val="0"/>
                  <w:jc w:val="center"/>
                </w:pPr>
              </w:pPrChange>
            </w:pPr>
          </w:p>
          <w:p w14:paraId="5D8AE7FC" w14:textId="34F2913A" w:rsidR="00DE3263" w:rsidRDefault="00DE3263" w:rsidP="00A37AF5">
            <w:pPr>
              <w:autoSpaceDE w:val="0"/>
              <w:autoSpaceDN w:val="0"/>
              <w:adjustRightInd w:val="0"/>
              <w:jc w:val="center"/>
              <w:rPr>
                <w:ins w:id="749" w:author="Lalor, Ben NOR [2]" w:date="2020-11-24T11:46:00Z"/>
                <w:caps/>
              </w:rPr>
            </w:pPr>
          </w:p>
          <w:p w14:paraId="7C4488B3" w14:textId="77777777" w:rsidR="00DE3263" w:rsidRPr="00BB6304" w:rsidRDefault="00DE3263" w:rsidP="00DE3263">
            <w:pPr>
              <w:autoSpaceDE w:val="0"/>
              <w:autoSpaceDN w:val="0"/>
              <w:adjustRightInd w:val="0"/>
              <w:jc w:val="center"/>
              <w:rPr>
                <w:ins w:id="750" w:author="Lalor, Ben NOR [2]" w:date="2020-11-24T11:46:00Z"/>
                <w:caps/>
              </w:rPr>
            </w:pPr>
            <w:ins w:id="751" w:author="Lalor, Ben NOR [2]" w:date="2020-11-24T11:46:00Z">
              <w:r w:rsidRPr="00BB6304">
                <w:rPr>
                  <w:caps/>
                </w:rPr>
                <w:sym w:font="Wingdings" w:char="F06F"/>
              </w:r>
            </w:ins>
          </w:p>
          <w:p w14:paraId="58BA4060" w14:textId="77777777" w:rsidR="00DE3263" w:rsidRPr="00BB6304" w:rsidRDefault="00DE3263" w:rsidP="00A37AF5">
            <w:pPr>
              <w:autoSpaceDE w:val="0"/>
              <w:autoSpaceDN w:val="0"/>
              <w:adjustRightInd w:val="0"/>
              <w:jc w:val="center"/>
              <w:rPr>
                <w:caps/>
              </w:rPr>
            </w:pPr>
          </w:p>
          <w:p w14:paraId="39F278E7" w14:textId="05D56BE0" w:rsidR="008E36C9" w:rsidRDefault="008E36C9" w:rsidP="00A37AF5">
            <w:pPr>
              <w:autoSpaceDE w:val="0"/>
              <w:autoSpaceDN w:val="0"/>
              <w:adjustRightInd w:val="0"/>
              <w:jc w:val="center"/>
              <w:rPr>
                <w:ins w:id="752" w:author="Lalor, Ben NOR [2]" w:date="2020-11-24T11:50:00Z"/>
                <w:caps/>
              </w:rPr>
            </w:pPr>
          </w:p>
          <w:p w14:paraId="67982AE4" w14:textId="77777777" w:rsidR="00DE3263" w:rsidRPr="00BB6304" w:rsidRDefault="00DE3263" w:rsidP="00A37AF5">
            <w:pPr>
              <w:autoSpaceDE w:val="0"/>
              <w:autoSpaceDN w:val="0"/>
              <w:adjustRightInd w:val="0"/>
              <w:jc w:val="center"/>
              <w:rPr>
                <w:caps/>
              </w:rPr>
            </w:pPr>
          </w:p>
          <w:p w14:paraId="2614F888" w14:textId="3CEF4C6E" w:rsidR="008E36C9" w:rsidRPr="00BB6304" w:rsidDel="00DE3263" w:rsidRDefault="00DE3263">
            <w:pPr>
              <w:autoSpaceDE w:val="0"/>
              <w:autoSpaceDN w:val="0"/>
              <w:adjustRightInd w:val="0"/>
              <w:jc w:val="center"/>
              <w:rPr>
                <w:del w:id="753" w:author="Lalor, Ben NOR [2]" w:date="2020-11-24T11:50:00Z"/>
                <w:caps/>
              </w:rPr>
            </w:pPr>
            <w:ins w:id="754" w:author="Lalor, Ben NOR [2]" w:date="2020-11-24T11:49:00Z">
              <w:r w:rsidRPr="00BB6304">
                <w:rPr>
                  <w:caps/>
                </w:rPr>
                <w:sym w:font="Wingdings" w:char="F06F"/>
              </w:r>
            </w:ins>
          </w:p>
          <w:p w14:paraId="0D8F3F3E" w14:textId="77777777" w:rsidR="008E36C9" w:rsidRPr="00BB6304" w:rsidDel="00DE3263" w:rsidRDefault="008E36C9" w:rsidP="00A37AF5">
            <w:pPr>
              <w:autoSpaceDE w:val="0"/>
              <w:autoSpaceDN w:val="0"/>
              <w:adjustRightInd w:val="0"/>
              <w:jc w:val="center"/>
              <w:rPr>
                <w:del w:id="755" w:author="Lalor, Ben NOR [2]" w:date="2020-11-24T11:49:00Z"/>
                <w:caps/>
              </w:rPr>
            </w:pPr>
          </w:p>
          <w:p w14:paraId="1F62FB89" w14:textId="77777777" w:rsidR="008E36C9" w:rsidRPr="00BB6304" w:rsidDel="00DE3263" w:rsidRDefault="008E36C9" w:rsidP="00A37AF5">
            <w:pPr>
              <w:autoSpaceDE w:val="0"/>
              <w:autoSpaceDN w:val="0"/>
              <w:adjustRightInd w:val="0"/>
              <w:jc w:val="center"/>
              <w:rPr>
                <w:del w:id="756" w:author="Lalor, Ben NOR [2]" w:date="2020-11-24T11:49:00Z"/>
                <w:rFonts w:ascii="TimesNewRomanPSMT" w:hAnsi="TimesNewRomanPSMT" w:cs="TimesNewRomanPSMT"/>
                <w:b/>
                <w:caps/>
                <w:sz w:val="22"/>
                <w:szCs w:val="22"/>
              </w:rPr>
            </w:pPr>
          </w:p>
          <w:p w14:paraId="33586DB1" w14:textId="77777777" w:rsidR="008E36C9" w:rsidRPr="00BB6304" w:rsidDel="00DE3263" w:rsidRDefault="008E36C9" w:rsidP="00A37AF5">
            <w:pPr>
              <w:autoSpaceDE w:val="0"/>
              <w:autoSpaceDN w:val="0"/>
              <w:adjustRightInd w:val="0"/>
              <w:jc w:val="center"/>
              <w:rPr>
                <w:del w:id="757" w:author="Lalor, Ben NOR [2]" w:date="2020-11-24T11:49:00Z"/>
                <w:rFonts w:ascii="TimesNewRomanPSMT" w:hAnsi="TimesNewRomanPSMT" w:cs="TimesNewRomanPSMT"/>
                <w:b/>
                <w:caps/>
                <w:sz w:val="22"/>
                <w:szCs w:val="22"/>
              </w:rPr>
            </w:pPr>
          </w:p>
          <w:p w14:paraId="6274FE9C" w14:textId="77777777" w:rsidR="008E36C9" w:rsidRPr="00BB6304" w:rsidDel="00DE3263" w:rsidRDefault="008E36C9">
            <w:pPr>
              <w:autoSpaceDE w:val="0"/>
              <w:autoSpaceDN w:val="0"/>
              <w:adjustRightInd w:val="0"/>
              <w:rPr>
                <w:del w:id="758" w:author="Lalor, Ben NOR [2]" w:date="2020-11-24T11:49:00Z"/>
                <w:rFonts w:ascii="TimesNewRomanPSMT" w:hAnsi="TimesNewRomanPSMT" w:cs="TimesNewRomanPSMT"/>
                <w:b/>
                <w:caps/>
                <w:sz w:val="22"/>
                <w:szCs w:val="22"/>
              </w:rPr>
              <w:pPrChange w:id="759" w:author="Lalor, Ben NOR [2]" w:date="2020-11-24T11:49:00Z">
                <w:pPr>
                  <w:autoSpaceDE w:val="0"/>
                  <w:autoSpaceDN w:val="0"/>
                  <w:adjustRightInd w:val="0"/>
                  <w:jc w:val="center"/>
                </w:pPr>
              </w:pPrChange>
            </w:pPr>
          </w:p>
          <w:p w14:paraId="3D58824F" w14:textId="64BCAEDA" w:rsidR="008E36C9" w:rsidRPr="00BB6304" w:rsidRDefault="008E36C9">
            <w:pPr>
              <w:autoSpaceDE w:val="0"/>
              <w:autoSpaceDN w:val="0"/>
              <w:adjustRightInd w:val="0"/>
              <w:jc w:val="center"/>
              <w:rPr>
                <w:rFonts w:ascii="TimesNewRomanPSMT" w:hAnsi="TimesNewRomanPSMT" w:cs="TimesNewRomanPSMT"/>
                <w:b/>
                <w:caps/>
                <w:sz w:val="22"/>
                <w:szCs w:val="22"/>
              </w:rPr>
            </w:pPr>
          </w:p>
        </w:tc>
      </w:tr>
      <w:tr w:rsidR="008E36C9" w:rsidRPr="00BB6304" w14:paraId="03491C52" w14:textId="77777777" w:rsidTr="008E36C9">
        <w:tc>
          <w:tcPr>
            <w:tcW w:w="8845" w:type="dxa"/>
            <w:tcBorders>
              <w:bottom w:val="nil"/>
            </w:tcBorders>
            <w:vAlign w:val="center"/>
          </w:tcPr>
          <w:p w14:paraId="3D7A924F" w14:textId="224BC734" w:rsidR="008E36C9" w:rsidRDefault="008E36C9" w:rsidP="00A37AF5">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760"/>
            <w:r w:rsidRPr="00A306E2">
              <w:rPr>
                <w:rFonts w:ascii="TimesNewRomanPS-BoldMT" w:hAnsi="TimesNewRomanPS-BoldMT" w:cs="TimesNewRomanPS-BoldMT"/>
                <w:b/>
                <w:bCs/>
                <w:caps/>
                <w:color w:val="365F91" w:themeColor="accent1" w:themeShade="BF"/>
                <w:sz w:val="22"/>
                <w:szCs w:val="22"/>
              </w:rPr>
              <w:lastRenderedPageBreak/>
              <w:t>§120.1(</w:t>
            </w:r>
            <w:r>
              <w:rPr>
                <w:rFonts w:ascii="TimesNewRomanPS-BoldMT" w:hAnsi="TimesNewRomanPS-BoldMT" w:cs="TimesNewRomanPS-BoldMT"/>
                <w:b/>
                <w:bCs/>
                <w:color w:val="365F91" w:themeColor="accent1" w:themeShade="BF"/>
                <w:sz w:val="22"/>
                <w:szCs w:val="22"/>
              </w:rPr>
              <w:t xml:space="preserve">g) </w:t>
            </w:r>
            <w:r w:rsidRPr="00290DF2">
              <w:rPr>
                <w:rFonts w:ascii="TimesNewRomanPS-BoldMT" w:hAnsi="TimesNewRomanPS-BoldMT" w:cs="TimesNewRomanPS-BoldMT"/>
                <w:b/>
                <w:bCs/>
                <w:caps/>
                <w:sz w:val="22"/>
                <w:szCs w:val="22"/>
              </w:rPr>
              <w:t>air classification and recirculation limitations</w:t>
            </w:r>
          </w:p>
          <w:p w14:paraId="2646D6DC" w14:textId="0312F099" w:rsidR="008E36C9" w:rsidRPr="00593DC8" w:rsidRDefault="008E36C9" w:rsidP="00A37AF5">
            <w:pPr>
              <w:autoSpaceDE w:val="0"/>
              <w:autoSpaceDN w:val="0"/>
              <w:adjustRightInd w:val="0"/>
              <w:rPr>
                <w:rFonts w:ascii="TimesNewRomanPS-BoldMT" w:hAnsi="TimesNewRomanPS-BoldMT" w:cs="TimesNewRomanPS-BoldMT"/>
                <w:b/>
                <w:bCs/>
                <w:caps/>
                <w:color w:val="365F91" w:themeColor="accent1" w:themeShade="BF"/>
                <w:sz w:val="22"/>
                <w:szCs w:val="22"/>
              </w:rPr>
            </w:pPr>
            <w:r w:rsidRPr="00A4790C">
              <w:rPr>
                <w:rFonts w:ascii="TimesNewRomanPS-BoldMT" w:hAnsi="TimesNewRomanPS-BoldMT" w:cs="TimesNewRomanPS-BoldMT"/>
                <w:bCs/>
                <w:caps/>
                <w:sz w:val="22"/>
                <w:szCs w:val="22"/>
              </w:rPr>
              <w:t xml:space="preserve">air classification and recirculation limitations of air shall be based on </w:t>
            </w:r>
            <w:r w:rsidRPr="00593DC8">
              <w:rPr>
                <w:rFonts w:ascii="TimesNewRomanPS-BoldMT" w:hAnsi="TimesNewRomanPS-BoldMT" w:cs="TimesNewRomanPS-BoldMT"/>
                <w:b/>
                <w:bCs/>
                <w:caps/>
                <w:color w:val="365F91" w:themeColor="accent1" w:themeShade="BF"/>
                <w:sz w:val="22"/>
                <w:szCs w:val="22"/>
              </w:rPr>
              <w:t xml:space="preserve">table 120.1-A </w:t>
            </w:r>
            <w:r w:rsidRPr="00A4790C">
              <w:rPr>
                <w:rFonts w:ascii="TimesNewRomanPS-BoldMT" w:hAnsi="TimesNewRomanPS-BoldMT" w:cs="TimesNewRomanPS-BoldMT"/>
                <w:bCs/>
                <w:caps/>
                <w:sz w:val="22"/>
                <w:szCs w:val="22"/>
              </w:rPr>
              <w:t>or</w:t>
            </w:r>
            <w:r>
              <w:rPr>
                <w:rFonts w:ascii="TimesNewRomanPS-BoldMT" w:hAnsi="TimesNewRomanPS-BoldMT" w:cs="TimesNewRomanPS-BoldMT"/>
                <w:bCs/>
                <w:caps/>
                <w:color w:val="365F91" w:themeColor="accent1" w:themeShade="BF"/>
                <w:sz w:val="22"/>
                <w:szCs w:val="22"/>
              </w:rPr>
              <w:t xml:space="preserve"> </w:t>
            </w:r>
            <w:r w:rsidRPr="00593DC8">
              <w:rPr>
                <w:rFonts w:ascii="TimesNewRomanPS-BoldMT" w:hAnsi="TimesNewRomanPS-BoldMT" w:cs="TimesNewRomanPS-BoldMT"/>
                <w:b/>
                <w:bCs/>
                <w:caps/>
                <w:color w:val="365F91" w:themeColor="accent1" w:themeShade="BF"/>
                <w:sz w:val="22"/>
                <w:szCs w:val="22"/>
              </w:rPr>
              <w:t>table 120.1-c</w:t>
            </w:r>
            <w:r>
              <w:rPr>
                <w:rFonts w:ascii="TimesNewRomanPS-BoldMT" w:hAnsi="TimesNewRomanPS-BoldMT" w:cs="TimesNewRomanPS-BoldMT"/>
                <w:b/>
                <w:bCs/>
                <w:caps/>
                <w:color w:val="365F91" w:themeColor="accent1" w:themeShade="BF"/>
                <w:sz w:val="22"/>
                <w:szCs w:val="22"/>
              </w:rPr>
              <w:t xml:space="preserve">, </w:t>
            </w:r>
            <w:r w:rsidRPr="00A4790C">
              <w:rPr>
                <w:rFonts w:ascii="TimesNewRomanPS-BoldMT" w:hAnsi="TimesNewRomanPS-BoldMT" w:cs="TimesNewRomanPS-BoldMT"/>
                <w:bCs/>
                <w:caps/>
                <w:sz w:val="22"/>
                <w:szCs w:val="22"/>
              </w:rPr>
              <w:t xml:space="preserve">and in accordance with </w:t>
            </w:r>
            <w:r w:rsidRPr="00A306E2">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 xml:space="preserve">g)1 </w:t>
            </w:r>
            <w:r w:rsidRPr="00A4790C">
              <w:rPr>
                <w:rFonts w:ascii="TimesNewRomanPS-BoldMT" w:hAnsi="TimesNewRomanPS-BoldMT" w:cs="TimesNewRomanPS-BoldMT"/>
                <w:bCs/>
                <w:caps/>
                <w:sz w:val="22"/>
                <w:szCs w:val="22"/>
              </w:rPr>
              <w:t>through</w:t>
            </w:r>
            <w:r>
              <w:rPr>
                <w:rFonts w:ascii="TimesNewRomanPS-BoldMT" w:hAnsi="TimesNewRomanPS-BoldMT" w:cs="TimesNewRomanPS-BoldMT"/>
                <w:bCs/>
                <w:caps/>
                <w:color w:val="365F91" w:themeColor="accent1" w:themeShade="BF"/>
                <w:sz w:val="22"/>
                <w:szCs w:val="22"/>
              </w:rPr>
              <w:t xml:space="preserve"> </w:t>
            </w:r>
            <w:r>
              <w:rPr>
                <w:rFonts w:ascii="TimesNewRomanPS-BoldMT" w:hAnsi="TimesNewRomanPS-BoldMT" w:cs="TimesNewRomanPS-BoldMT"/>
                <w:b/>
                <w:bCs/>
                <w:caps/>
                <w:color w:val="365F91" w:themeColor="accent1" w:themeShade="BF"/>
                <w:sz w:val="22"/>
                <w:szCs w:val="22"/>
              </w:rPr>
              <w:t>4.</w:t>
            </w:r>
            <w:commentRangeEnd w:id="760"/>
            <w:r w:rsidR="008615F5">
              <w:rPr>
                <w:rStyle w:val="CommentReference"/>
              </w:rPr>
              <w:commentReference w:id="760"/>
            </w:r>
          </w:p>
        </w:tc>
        <w:tc>
          <w:tcPr>
            <w:tcW w:w="810" w:type="dxa"/>
          </w:tcPr>
          <w:p w14:paraId="48E30AEF" w14:textId="7EA34CB8" w:rsidR="008E36C9" w:rsidRPr="00BB6304" w:rsidRDefault="008E36C9" w:rsidP="00A37AF5">
            <w:pPr>
              <w:autoSpaceDE w:val="0"/>
              <w:autoSpaceDN w:val="0"/>
              <w:adjustRightInd w:val="0"/>
              <w:jc w:val="center"/>
              <w:rPr>
                <w:caps/>
              </w:rPr>
            </w:pPr>
            <w:r w:rsidRPr="00BB6304">
              <w:rPr>
                <w:caps/>
              </w:rPr>
              <w:sym w:font="Wingdings" w:char="F06F"/>
            </w:r>
          </w:p>
        </w:tc>
        <w:tc>
          <w:tcPr>
            <w:tcW w:w="834" w:type="dxa"/>
          </w:tcPr>
          <w:p w14:paraId="492749DA" w14:textId="59C329F3" w:rsidR="008E36C9" w:rsidRPr="00BB6304" w:rsidRDefault="008E36C9" w:rsidP="00A37AF5">
            <w:pPr>
              <w:autoSpaceDE w:val="0"/>
              <w:autoSpaceDN w:val="0"/>
              <w:adjustRightInd w:val="0"/>
              <w:jc w:val="center"/>
              <w:rPr>
                <w:caps/>
              </w:rPr>
            </w:pPr>
            <w:r w:rsidRPr="00BB6304">
              <w:rPr>
                <w:caps/>
              </w:rPr>
              <w:sym w:font="Wingdings" w:char="F06F"/>
            </w:r>
          </w:p>
        </w:tc>
      </w:tr>
      <w:tr w:rsidR="008E36C9" w:rsidRPr="00BB6304" w14:paraId="4652A789" w14:textId="77777777" w:rsidTr="008E36C9">
        <w:tc>
          <w:tcPr>
            <w:tcW w:w="8845" w:type="dxa"/>
            <w:tcBorders>
              <w:top w:val="nil"/>
            </w:tcBorders>
            <w:vAlign w:val="center"/>
          </w:tcPr>
          <w:p w14:paraId="3AA88B20" w14:textId="77777777" w:rsidR="008E36C9" w:rsidRPr="00BB6304" w:rsidRDefault="008E36C9" w:rsidP="00A37AF5">
            <w:pPr>
              <w:autoSpaceDE w:val="0"/>
              <w:autoSpaceDN w:val="0"/>
              <w:adjustRightInd w:val="0"/>
              <w:rPr>
                <w:rFonts w:ascii="TimesNewRomanPSMT" w:hAnsi="TimesNewRomanPSMT" w:cs="TimesNewRomanPSMT"/>
                <w:b/>
                <w:caps/>
                <w:sz w:val="22"/>
                <w:szCs w:val="22"/>
              </w:rPr>
            </w:pPr>
            <w:commentRangeStart w:id="761"/>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a</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Thermostatic</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 xml:space="preserve">Controls </w:t>
            </w:r>
          </w:p>
          <w:p w14:paraId="6EEE1793" w14:textId="4D25BEEA" w:rsidR="008E36C9" w:rsidRPr="00BB6304" w:rsidRDefault="008E36C9" w:rsidP="00A37AF5">
            <w:pPr>
              <w:autoSpaceDE w:val="0"/>
              <w:autoSpaceDN w:val="0"/>
              <w:adjustRightInd w:val="0"/>
              <w:rPr>
                <w:rFonts w:ascii="TimesNewRomanPSMT" w:hAnsi="TimesNewRomanPSMT" w:cs="TimesNewRomanPSMT"/>
                <w:b/>
                <w:caps/>
                <w:sz w:val="22"/>
                <w:szCs w:val="22"/>
              </w:rPr>
            </w:pPr>
            <w:r w:rsidRPr="00BB6304">
              <w:rPr>
                <w:rFonts w:ascii="TimesNewRomanPSMT" w:hAnsi="TimesNewRomanPSMT" w:cs="TimesNewRomanPSMT"/>
                <w:caps/>
                <w:color w:val="000000" w:themeColor="text1"/>
                <w:sz w:val="22"/>
                <w:szCs w:val="22"/>
              </w:rPr>
              <w:t>Heating and cooling supply to each space-conditioning zone or </w:t>
            </w:r>
            <w:hyperlink r:id="rId13" w:tgtFrame="popup" w:history="1">
              <w:r w:rsidRPr="00BB6304">
                <w:rPr>
                  <w:rFonts w:ascii="TimesNewRomanPSMT" w:hAnsi="TimesNewRomanPSMT" w:cs="TimesNewRomanPSMT"/>
                  <w:caps/>
                  <w:color w:val="000000" w:themeColor="text1"/>
                  <w:sz w:val="22"/>
                  <w:szCs w:val="22"/>
                </w:rPr>
                <w:t>dwelling unit</w:t>
              </w:r>
            </w:hyperlink>
            <w:r w:rsidRPr="00BB6304">
              <w:rPr>
                <w:rFonts w:ascii="TimesNewRomanPSMT" w:hAnsi="TimesNewRomanPSMT" w:cs="TimesNewRomanPSMT"/>
                <w:caps/>
                <w:color w:val="000000" w:themeColor="text1"/>
                <w:sz w:val="22"/>
                <w:szCs w:val="22"/>
              </w:rPr>
              <w:t> shall be controlled by an individual thermostatic control that responds to temperature in the zone</w:t>
            </w:r>
            <w:r>
              <w:rPr>
                <w:rFonts w:ascii="TimesNewRomanPSMT" w:hAnsi="TimesNewRomanPSMT" w:cs="TimesNewRomanPSMT"/>
                <w:caps/>
                <w:color w:val="000000" w:themeColor="text1"/>
                <w:sz w:val="22"/>
                <w:szCs w:val="22"/>
              </w:rPr>
              <w:t xml:space="preserve"> and meets </w:t>
            </w:r>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w:t>
            </w:r>
            <w:r>
              <w:rPr>
                <w:rFonts w:ascii="TimesNewRomanPSMT" w:hAnsi="TimesNewRomanPSMT" w:cs="TimesNewRomanPSMT"/>
                <w:b/>
                <w:caps/>
                <w:color w:val="365F91" w:themeColor="accent1" w:themeShade="BF"/>
                <w:sz w:val="22"/>
                <w:szCs w:val="22"/>
              </w:rPr>
              <w:t xml:space="preserve"> </w:t>
            </w:r>
            <w:r w:rsidRPr="00A4790C">
              <w:rPr>
                <w:rFonts w:ascii="TimesNewRomanPSMT" w:hAnsi="TimesNewRomanPSMT" w:cs="TimesNewRomanPSMT"/>
                <w:caps/>
                <w:sz w:val="22"/>
                <w:szCs w:val="22"/>
              </w:rPr>
              <w:t>requirements.</w:t>
            </w:r>
            <w:commentRangeEnd w:id="761"/>
            <w:r w:rsidR="008615F5">
              <w:rPr>
                <w:rStyle w:val="CommentReference"/>
              </w:rPr>
              <w:commentReference w:id="761"/>
            </w:r>
          </w:p>
          <w:p w14:paraId="3F0B5126" w14:textId="142C749F" w:rsidR="008E36C9" w:rsidRPr="00BB6304" w:rsidDel="00A62F6A" w:rsidRDefault="008E36C9" w:rsidP="00A37AF5">
            <w:pPr>
              <w:rPr>
                <w:del w:id="762" w:author="Lalor, Ben NOR [2]" w:date="2021-01-05T13:14:00Z"/>
                <w:rFonts w:ascii="TimesNewRomanPSMT" w:hAnsi="TimesNewRomanPSMT" w:cs="TimesNewRomanPSMT"/>
                <w:caps/>
                <w:color w:val="000000" w:themeColor="text1"/>
                <w:sz w:val="22"/>
                <w:szCs w:val="22"/>
              </w:rPr>
            </w:pPr>
            <w:del w:id="763" w:author="Lalor, Ben NOR [2]" w:date="2021-01-05T13:14:00Z">
              <w:r w:rsidRPr="00BB6304" w:rsidDel="00A62F6A">
                <w:rPr>
                  <w:b/>
                  <w:caps/>
                  <w:color w:val="000000" w:themeColor="text1"/>
                  <w:sz w:val="22"/>
                </w:rPr>
                <w:delText xml:space="preserve">Exception </w:delText>
              </w:r>
              <w:r w:rsidRPr="00BB6304" w:rsidDel="00A62F6A">
                <w:rPr>
                  <w:caps/>
                  <w:color w:val="000000" w:themeColor="text1"/>
                  <w:sz w:val="22"/>
                </w:rPr>
                <w:delText xml:space="preserve">1 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a</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xml:space="preserve">: </w:delText>
              </w:r>
              <w:r w:rsidRPr="00BB6304" w:rsidDel="00A62F6A">
                <w:rPr>
                  <w:rFonts w:ascii="TimesNewRomanPSMT" w:hAnsi="TimesNewRomanPSMT" w:cs="TimesNewRomanPSMT"/>
                  <w:caps/>
                  <w:color w:val="000000" w:themeColor="text1"/>
                  <w:sz w:val="22"/>
                  <w:szCs w:val="22"/>
                </w:rPr>
                <w:delText>An independent perimeter heating or cooling system may serve more than one zone without individual thermostatic controls if all of the following are met:</w:delText>
              </w:r>
            </w:del>
          </w:p>
          <w:p w14:paraId="3034E41D" w14:textId="3AB0E5EE" w:rsidR="008E36C9" w:rsidRPr="00BB6304" w:rsidDel="00A62F6A" w:rsidRDefault="008E36C9" w:rsidP="00A37AF5">
            <w:pPr>
              <w:numPr>
                <w:ilvl w:val="0"/>
                <w:numId w:val="1"/>
              </w:numPr>
              <w:ind w:left="252" w:hanging="180"/>
              <w:contextualSpacing/>
              <w:rPr>
                <w:del w:id="764" w:author="Lalor, Ben NOR [2]" w:date="2021-01-05T13:14:00Z"/>
                <w:rFonts w:ascii="TimesNewRomanPSMT" w:hAnsi="TimesNewRomanPSMT" w:cs="TimesNewRomanPSMT"/>
                <w:caps/>
                <w:color w:val="000000" w:themeColor="text1"/>
                <w:sz w:val="22"/>
                <w:szCs w:val="22"/>
              </w:rPr>
            </w:pPr>
            <w:del w:id="765" w:author="Lalor, Ben NOR [2]" w:date="2021-01-05T13:14:00Z">
              <w:r w:rsidRPr="00BB6304" w:rsidDel="00A62F6A">
                <w:rPr>
                  <w:rFonts w:ascii="TimesNewRomanPSMT" w:hAnsi="TimesNewRomanPSMT" w:cs="TimesNewRomanPSMT"/>
                  <w:caps/>
                  <w:color w:val="000000" w:themeColor="text1"/>
                  <w:sz w:val="22"/>
                  <w:szCs w:val="22"/>
                </w:rPr>
                <w:delText>All zones are also served by an interior cooling system.</w:delText>
              </w:r>
            </w:del>
          </w:p>
          <w:p w14:paraId="7820070C" w14:textId="48756FC4" w:rsidR="008E36C9" w:rsidRPr="00BB6304" w:rsidDel="00A62F6A" w:rsidRDefault="008E36C9" w:rsidP="00A37AF5">
            <w:pPr>
              <w:numPr>
                <w:ilvl w:val="0"/>
                <w:numId w:val="1"/>
              </w:numPr>
              <w:ind w:left="252" w:hanging="180"/>
              <w:contextualSpacing/>
              <w:rPr>
                <w:del w:id="766" w:author="Lalor, Ben NOR [2]" w:date="2021-01-05T13:14:00Z"/>
                <w:rFonts w:ascii="TimesNewRomanPSMT" w:hAnsi="TimesNewRomanPSMT" w:cs="TimesNewRomanPSMT"/>
                <w:caps/>
                <w:color w:val="000000" w:themeColor="text1"/>
                <w:sz w:val="22"/>
                <w:szCs w:val="22"/>
              </w:rPr>
            </w:pPr>
            <w:del w:id="767" w:author="Lalor, Ben NOR [2]" w:date="2021-01-05T13:14:00Z">
              <w:r w:rsidRPr="00BB6304" w:rsidDel="00A62F6A">
                <w:rPr>
                  <w:rFonts w:ascii="TimesNewRomanPSMT" w:hAnsi="TimesNewRomanPSMT" w:cs="TimesNewRomanPSMT"/>
                  <w:caps/>
                  <w:color w:val="000000" w:themeColor="text1"/>
                  <w:sz w:val="22"/>
                  <w:szCs w:val="22"/>
                </w:rPr>
                <w:delText>The perimeter system is designed solely to offset </w:delText>
              </w:r>
              <w:r w:rsidR="009C498E" w:rsidDel="00A62F6A">
                <w:fldChar w:fldCharType="begin"/>
              </w:r>
              <w:r w:rsidR="009C498E" w:rsidDel="00A62F6A">
                <w:delInstrText xml:space="preserve"> HYPERLINK "http://energycodeace.com/site/custom/public/reference-ace-2016/Documents/gloss_envelope.htm" \t "popup" </w:delInstrText>
              </w:r>
              <w:r w:rsidR="009C498E" w:rsidDel="00A62F6A">
                <w:fldChar w:fldCharType="separate"/>
              </w:r>
              <w:r w:rsidRPr="00BB6304" w:rsidDel="00A62F6A">
                <w:rPr>
                  <w:rFonts w:ascii="TimesNewRomanPSMT" w:hAnsi="TimesNewRomanPSMT" w:cs="TimesNewRomanPSMT"/>
                  <w:caps/>
                  <w:color w:val="000000" w:themeColor="text1"/>
                  <w:sz w:val="22"/>
                  <w:szCs w:val="22"/>
                </w:rPr>
                <w:delText>envelope</w:delText>
              </w:r>
              <w:r w:rsidR="009C498E" w:rsidDel="00A62F6A">
                <w:rPr>
                  <w:rFonts w:ascii="TimesNewRomanPSMT" w:hAnsi="TimesNewRomanPSMT" w:cs="TimesNewRomanPSMT"/>
                  <w:caps/>
                  <w:color w:val="000000" w:themeColor="text1"/>
                  <w:sz w:val="22"/>
                  <w:szCs w:val="22"/>
                </w:rPr>
                <w:fldChar w:fldCharType="end"/>
              </w:r>
              <w:r w:rsidRPr="00BB6304" w:rsidDel="00A62F6A">
                <w:rPr>
                  <w:rFonts w:ascii="TimesNewRomanPSMT" w:hAnsi="TimesNewRomanPSMT" w:cs="TimesNewRomanPSMT"/>
                  <w:caps/>
                  <w:color w:val="000000" w:themeColor="text1"/>
                  <w:sz w:val="22"/>
                  <w:szCs w:val="22"/>
                </w:rPr>
                <w:delText> heat losses or gains.</w:delText>
              </w:r>
            </w:del>
          </w:p>
          <w:p w14:paraId="7FBB4161" w14:textId="01F288C4" w:rsidR="008E36C9" w:rsidDel="00A62F6A" w:rsidRDefault="008E36C9" w:rsidP="00A37AF5">
            <w:pPr>
              <w:numPr>
                <w:ilvl w:val="0"/>
                <w:numId w:val="1"/>
              </w:numPr>
              <w:ind w:left="252" w:hanging="180"/>
              <w:contextualSpacing/>
              <w:rPr>
                <w:del w:id="768" w:author="Lalor, Ben NOR [2]" w:date="2021-01-05T13:14:00Z"/>
                <w:rFonts w:ascii="TimesNewRomanPSMT" w:hAnsi="TimesNewRomanPSMT" w:cs="TimesNewRomanPSMT"/>
                <w:caps/>
                <w:color w:val="000000" w:themeColor="text1"/>
                <w:sz w:val="22"/>
                <w:szCs w:val="22"/>
              </w:rPr>
            </w:pPr>
            <w:del w:id="769" w:author="Lalor, Ben NOR [2]" w:date="2021-01-05T13:14:00Z">
              <w:r w:rsidRPr="00BB6304" w:rsidDel="00A62F6A">
                <w:rPr>
                  <w:rFonts w:ascii="TimesNewRomanPSMT" w:hAnsi="TimesNewRomanPSMT" w:cs="TimesNewRomanPSMT"/>
                  <w:caps/>
                  <w:color w:val="000000" w:themeColor="text1"/>
                  <w:sz w:val="22"/>
                  <w:szCs w:val="22"/>
                </w:rPr>
                <w:delText xml:space="preserve">The perimeter system has at least one thermostatic control for each building orientation of </w:delText>
              </w:r>
              <w:r w:rsidDel="00A62F6A">
                <w:rPr>
                  <w:rFonts w:ascii="TimesNewRomanPSMT" w:hAnsi="TimesNewRomanPSMT" w:cs="TimesNewRomanPSMT"/>
                  <w:caps/>
                  <w:color w:val="000000" w:themeColor="text1"/>
                  <w:sz w:val="22"/>
                  <w:szCs w:val="22"/>
                </w:rPr>
                <w:delText>5</w:delText>
              </w:r>
              <w:r w:rsidRPr="00BB6304" w:rsidDel="00A62F6A">
                <w:rPr>
                  <w:rFonts w:ascii="TimesNewRomanPSMT" w:hAnsi="TimesNewRomanPSMT" w:cs="TimesNewRomanPSMT"/>
                  <w:caps/>
                  <w:color w:val="000000" w:themeColor="text1"/>
                  <w:sz w:val="22"/>
                  <w:szCs w:val="22"/>
                </w:rPr>
                <w:delText>0 feet or more, And</w:delText>
              </w:r>
            </w:del>
          </w:p>
          <w:p w14:paraId="60E50DC2" w14:textId="3A6A0667" w:rsidR="008E36C9" w:rsidRPr="00BB6304" w:rsidRDefault="008E36C9" w:rsidP="00A37AF5">
            <w:pPr>
              <w:numPr>
                <w:ilvl w:val="0"/>
                <w:numId w:val="1"/>
              </w:numPr>
              <w:ind w:left="252" w:hanging="180"/>
              <w:contextualSpacing/>
              <w:rPr>
                <w:rFonts w:ascii="TimesNewRomanPSMT" w:hAnsi="TimesNewRomanPSMT" w:cs="TimesNewRomanPSMT"/>
                <w:caps/>
                <w:color w:val="000000" w:themeColor="text1"/>
                <w:sz w:val="22"/>
                <w:szCs w:val="22"/>
              </w:rPr>
            </w:pPr>
            <w:del w:id="770" w:author="Lalor, Ben NOR [2]" w:date="2021-01-05T13:14:00Z">
              <w:r w:rsidRPr="00D2539D" w:rsidDel="00A62F6A">
                <w:rPr>
                  <w:rFonts w:ascii="TimesNewRomanPSMT" w:hAnsi="TimesNewRomanPSMT" w:cs="TimesNewRomanPSMT"/>
                  <w:caps/>
                  <w:color w:val="000000" w:themeColor="text1"/>
                  <w:sz w:val="22"/>
                  <w:szCs w:val="22"/>
                </w:rPr>
                <w:delText>The perimeter system is controlled by at least one </w:delText>
              </w:r>
              <w:r w:rsidR="009C498E" w:rsidDel="00A62F6A">
                <w:fldChar w:fldCharType="begin"/>
              </w:r>
              <w:r w:rsidR="009C498E" w:rsidDel="00A62F6A">
                <w:delInstrText xml:space="preserve"> HYPERLINK "http://energycodeace.com/site/custom/public/reference-ace-2016/Documents/gloss_thermostat.htm" \t "popup" </w:delInstrText>
              </w:r>
              <w:r w:rsidR="009C498E" w:rsidDel="00A62F6A">
                <w:fldChar w:fldCharType="separate"/>
              </w:r>
              <w:r w:rsidRPr="00D2539D" w:rsidDel="00A62F6A">
                <w:rPr>
                  <w:rFonts w:ascii="TimesNewRomanPSMT" w:hAnsi="TimesNewRomanPSMT" w:cs="TimesNewRomanPSMT"/>
                  <w:caps/>
                  <w:color w:val="000000" w:themeColor="text1"/>
                  <w:sz w:val="22"/>
                  <w:szCs w:val="22"/>
                </w:rPr>
                <w:delText>thermostat</w:delText>
              </w:r>
              <w:r w:rsidR="009C498E" w:rsidDel="00A62F6A">
                <w:rPr>
                  <w:rFonts w:ascii="TimesNewRomanPSMT" w:hAnsi="TimesNewRomanPSMT" w:cs="TimesNewRomanPSMT"/>
                  <w:caps/>
                  <w:color w:val="000000" w:themeColor="text1"/>
                  <w:sz w:val="22"/>
                  <w:szCs w:val="22"/>
                </w:rPr>
                <w:fldChar w:fldCharType="end"/>
              </w:r>
              <w:r w:rsidRPr="00D2539D" w:rsidDel="00A62F6A">
                <w:rPr>
                  <w:rFonts w:ascii="TimesNewRomanPSMT" w:hAnsi="TimesNewRomanPSMT" w:cs="TimesNewRomanPSMT"/>
                  <w:caps/>
                  <w:color w:val="000000" w:themeColor="text1"/>
                  <w:sz w:val="22"/>
                  <w:szCs w:val="22"/>
                </w:rPr>
                <w:delText> located in one of the zones served by the system</w:delText>
              </w:r>
            </w:del>
            <w:r w:rsidRPr="00D2539D">
              <w:rPr>
                <w:rFonts w:ascii="TimesNewRomanPSMT" w:hAnsi="TimesNewRomanPSMT" w:cs="TimesNewRomanPSMT"/>
                <w:caps/>
                <w:color w:val="000000" w:themeColor="text1"/>
                <w:sz w:val="22"/>
                <w:szCs w:val="22"/>
              </w:rPr>
              <w:t>.</w:t>
            </w:r>
          </w:p>
          <w:p w14:paraId="30D8A7A8" w14:textId="3217E6CE" w:rsidR="008E36C9" w:rsidRPr="00D2539D" w:rsidRDefault="008E36C9" w:rsidP="00A37AF5">
            <w:pPr>
              <w:autoSpaceDE w:val="0"/>
              <w:autoSpaceDN w:val="0"/>
              <w:adjustRightInd w:val="0"/>
              <w:rPr>
                <w:rFonts w:ascii="TimesNewRomanPSMT" w:hAnsi="TimesNewRomanPSMT" w:cs="TimesNewRomanPSMT"/>
                <w:b/>
                <w:caps/>
                <w:color w:val="365F91" w:themeColor="accent1" w:themeShade="BF"/>
                <w:sz w:val="22"/>
                <w:szCs w:val="22"/>
              </w:rPr>
            </w:pPr>
          </w:p>
        </w:tc>
        <w:tc>
          <w:tcPr>
            <w:tcW w:w="810" w:type="dxa"/>
          </w:tcPr>
          <w:p w14:paraId="7DA872CC" w14:textId="77777777" w:rsidR="008E36C9" w:rsidRPr="00BB6304" w:rsidRDefault="008E36C9" w:rsidP="00A37AF5">
            <w:pPr>
              <w:autoSpaceDE w:val="0"/>
              <w:autoSpaceDN w:val="0"/>
              <w:adjustRightInd w:val="0"/>
              <w:jc w:val="center"/>
              <w:rPr>
                <w:caps/>
              </w:rPr>
            </w:pPr>
            <w:r w:rsidRPr="00BB6304">
              <w:rPr>
                <w:caps/>
              </w:rPr>
              <w:sym w:font="Wingdings" w:char="F06F"/>
            </w:r>
          </w:p>
          <w:p w14:paraId="42490946" w14:textId="77777777" w:rsidR="008E36C9" w:rsidRPr="00BB6304" w:rsidRDefault="008E36C9" w:rsidP="00A37AF5">
            <w:pPr>
              <w:autoSpaceDE w:val="0"/>
              <w:autoSpaceDN w:val="0"/>
              <w:adjustRightInd w:val="0"/>
              <w:jc w:val="center"/>
              <w:rPr>
                <w:caps/>
              </w:rPr>
            </w:pPr>
          </w:p>
          <w:p w14:paraId="06F5A45D" w14:textId="77777777" w:rsidR="008E36C9" w:rsidRPr="00BB6304" w:rsidRDefault="008E36C9" w:rsidP="00A37AF5">
            <w:pPr>
              <w:autoSpaceDE w:val="0"/>
              <w:autoSpaceDN w:val="0"/>
              <w:adjustRightInd w:val="0"/>
              <w:jc w:val="center"/>
              <w:rPr>
                <w:caps/>
              </w:rPr>
            </w:pPr>
          </w:p>
          <w:p w14:paraId="18AF46C6" w14:textId="77777777" w:rsidR="008E36C9" w:rsidRPr="00BB6304" w:rsidRDefault="008E36C9" w:rsidP="00A37AF5">
            <w:pPr>
              <w:autoSpaceDE w:val="0"/>
              <w:autoSpaceDN w:val="0"/>
              <w:adjustRightInd w:val="0"/>
              <w:jc w:val="center"/>
              <w:rPr>
                <w:caps/>
              </w:rPr>
            </w:pPr>
          </w:p>
          <w:p w14:paraId="173ADC3E" w14:textId="77777777" w:rsidR="008E36C9" w:rsidRPr="00BB6304" w:rsidRDefault="008E36C9" w:rsidP="00A37AF5">
            <w:pPr>
              <w:autoSpaceDE w:val="0"/>
              <w:autoSpaceDN w:val="0"/>
              <w:adjustRightInd w:val="0"/>
              <w:jc w:val="center"/>
              <w:rPr>
                <w:caps/>
              </w:rPr>
            </w:pPr>
            <w:r w:rsidRPr="00BB6304">
              <w:rPr>
                <w:caps/>
              </w:rPr>
              <w:sym w:font="Wingdings" w:char="F06F"/>
            </w:r>
          </w:p>
          <w:p w14:paraId="482006D9" w14:textId="77777777" w:rsidR="008E36C9" w:rsidRPr="00BB6304" w:rsidRDefault="008E36C9" w:rsidP="00A37AF5">
            <w:pPr>
              <w:autoSpaceDE w:val="0"/>
              <w:autoSpaceDN w:val="0"/>
              <w:adjustRightInd w:val="0"/>
              <w:jc w:val="center"/>
              <w:rPr>
                <w:caps/>
              </w:rPr>
            </w:pPr>
          </w:p>
          <w:p w14:paraId="7FEFF038" w14:textId="77777777" w:rsidR="008E36C9" w:rsidRPr="00BB6304" w:rsidRDefault="008E36C9" w:rsidP="00A37AF5">
            <w:pPr>
              <w:autoSpaceDE w:val="0"/>
              <w:autoSpaceDN w:val="0"/>
              <w:adjustRightInd w:val="0"/>
              <w:jc w:val="center"/>
              <w:rPr>
                <w:caps/>
              </w:rPr>
            </w:pPr>
          </w:p>
        </w:tc>
        <w:tc>
          <w:tcPr>
            <w:tcW w:w="834" w:type="dxa"/>
          </w:tcPr>
          <w:p w14:paraId="0FB381E2" w14:textId="77777777" w:rsidR="008E36C9" w:rsidRPr="00BB6304" w:rsidRDefault="008E36C9" w:rsidP="00A37AF5">
            <w:pPr>
              <w:autoSpaceDE w:val="0"/>
              <w:autoSpaceDN w:val="0"/>
              <w:adjustRightInd w:val="0"/>
              <w:jc w:val="center"/>
              <w:rPr>
                <w:caps/>
              </w:rPr>
            </w:pPr>
            <w:r w:rsidRPr="00BB6304">
              <w:rPr>
                <w:caps/>
              </w:rPr>
              <w:sym w:font="Wingdings" w:char="F06F"/>
            </w:r>
          </w:p>
          <w:p w14:paraId="748A86C7" w14:textId="77777777" w:rsidR="008E36C9" w:rsidRPr="00BB6304" w:rsidRDefault="008E36C9" w:rsidP="00A37AF5">
            <w:pPr>
              <w:autoSpaceDE w:val="0"/>
              <w:autoSpaceDN w:val="0"/>
              <w:adjustRightInd w:val="0"/>
              <w:jc w:val="center"/>
              <w:rPr>
                <w:caps/>
              </w:rPr>
            </w:pPr>
          </w:p>
          <w:p w14:paraId="01616BAB" w14:textId="77777777" w:rsidR="008E36C9" w:rsidRPr="00BB6304" w:rsidRDefault="008E36C9" w:rsidP="00A37AF5">
            <w:pPr>
              <w:autoSpaceDE w:val="0"/>
              <w:autoSpaceDN w:val="0"/>
              <w:adjustRightInd w:val="0"/>
              <w:jc w:val="center"/>
              <w:rPr>
                <w:caps/>
              </w:rPr>
            </w:pPr>
          </w:p>
          <w:p w14:paraId="116C3DD7" w14:textId="77777777" w:rsidR="008E36C9" w:rsidRPr="00BB6304" w:rsidRDefault="008E36C9" w:rsidP="00A37AF5">
            <w:pPr>
              <w:autoSpaceDE w:val="0"/>
              <w:autoSpaceDN w:val="0"/>
              <w:adjustRightInd w:val="0"/>
              <w:jc w:val="center"/>
              <w:rPr>
                <w:caps/>
              </w:rPr>
            </w:pPr>
          </w:p>
          <w:p w14:paraId="008D15DC" w14:textId="77777777" w:rsidR="008E36C9" w:rsidRPr="00BB6304" w:rsidRDefault="008E36C9" w:rsidP="00A37AF5">
            <w:pPr>
              <w:autoSpaceDE w:val="0"/>
              <w:autoSpaceDN w:val="0"/>
              <w:adjustRightInd w:val="0"/>
              <w:jc w:val="center"/>
              <w:rPr>
                <w:caps/>
              </w:rPr>
            </w:pPr>
            <w:r w:rsidRPr="00BB6304">
              <w:rPr>
                <w:caps/>
              </w:rPr>
              <w:sym w:font="Wingdings" w:char="F06F"/>
            </w:r>
          </w:p>
          <w:p w14:paraId="3F8C531B" w14:textId="77777777" w:rsidR="008E36C9" w:rsidRPr="00BB6304" w:rsidRDefault="008E36C9" w:rsidP="00A37AF5">
            <w:pPr>
              <w:autoSpaceDE w:val="0"/>
              <w:autoSpaceDN w:val="0"/>
              <w:adjustRightInd w:val="0"/>
              <w:rPr>
                <w:caps/>
              </w:rPr>
            </w:pPr>
          </w:p>
          <w:p w14:paraId="32DF948D" w14:textId="77777777" w:rsidR="008E36C9" w:rsidRPr="00BB6304" w:rsidRDefault="008E36C9" w:rsidP="00A37AF5">
            <w:pPr>
              <w:autoSpaceDE w:val="0"/>
              <w:autoSpaceDN w:val="0"/>
              <w:adjustRightInd w:val="0"/>
              <w:jc w:val="center"/>
              <w:rPr>
                <w:caps/>
              </w:rPr>
            </w:pPr>
          </w:p>
        </w:tc>
      </w:tr>
      <w:tr w:rsidR="008E36C9" w:rsidRPr="00BB6304" w14:paraId="7BE8CC81" w14:textId="77777777" w:rsidTr="008E36C9">
        <w:tc>
          <w:tcPr>
            <w:tcW w:w="8845" w:type="dxa"/>
            <w:vAlign w:val="center"/>
          </w:tcPr>
          <w:p w14:paraId="37D2D3C0" w14:textId="77777777" w:rsidR="008E36C9" w:rsidRPr="00BB6304" w:rsidRDefault="008E36C9" w:rsidP="00A37AF5">
            <w:pPr>
              <w:autoSpaceDE w:val="0"/>
              <w:autoSpaceDN w:val="0"/>
              <w:adjustRightInd w:val="0"/>
              <w:rPr>
                <w:rFonts w:ascii="TimesNewRomanPSMT" w:hAnsi="TimesNewRomanPSMT" w:cs="TimesNewRomanPSMT"/>
                <w:b/>
                <w:caps/>
                <w:sz w:val="22"/>
                <w:szCs w:val="22"/>
              </w:rPr>
            </w:pPr>
            <w:commentRangeStart w:id="771"/>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b/>
                <w:caps/>
                <w:sz w:val="22"/>
                <w:szCs w:val="22"/>
              </w:rPr>
              <w:t xml:space="preserve"> Zonal Thermostatic Controls</w:t>
            </w:r>
          </w:p>
          <w:p w14:paraId="2E124A1D" w14:textId="77777777" w:rsidR="008E36C9" w:rsidRPr="00BB6304" w:rsidRDefault="008E36C9" w:rsidP="00A37AF5">
            <w:pPr>
              <w:autoSpaceDE w:val="0"/>
              <w:autoSpaceDN w:val="0"/>
              <w:adjustRightInd w:val="0"/>
              <w:rPr>
                <w:rFonts w:ascii="TimesNewRomanPSMT" w:hAnsi="TimesNewRomanPSMT" w:cs="TimesNewRomanPSMT"/>
                <w:caps/>
                <w:color w:val="000000" w:themeColor="text1"/>
                <w:sz w:val="22"/>
                <w:szCs w:val="22"/>
              </w:rPr>
            </w:pPr>
            <w:r w:rsidRPr="00BB6304">
              <w:rPr>
                <w:rFonts w:ascii="TimesNewRomanPSMT" w:hAnsi="TimesNewRomanPSMT" w:cs="TimesNewRomanPSMT"/>
                <w:caps/>
                <w:color w:val="000000" w:themeColor="text1"/>
                <w:sz w:val="22"/>
                <w:szCs w:val="22"/>
              </w:rPr>
              <w:t>individual thermostatic controls required by </w:t>
            </w:r>
            <w:hyperlink r:id="rId14" w:anchor="athermostaticcontrolsforeachzone.htm" w:history="1">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(a</w:t>
              </w:r>
              <w:r w:rsidRPr="00BB6304">
                <w:rPr>
                  <w:rFonts w:ascii="TimesNewRomanPSMT" w:hAnsi="TimesNewRomanPSMT" w:cs="TimesNewRomanPSMT"/>
                  <w:b/>
                  <w:caps/>
                  <w:color w:val="365F91" w:themeColor="accent1" w:themeShade="BF"/>
                  <w:sz w:val="22"/>
                  <w:szCs w:val="22"/>
                </w:rPr>
                <w:t>)</w:t>
              </w:r>
            </w:hyperlink>
            <w:r w:rsidRPr="00BB6304">
              <w:rPr>
                <w:rFonts w:ascii="TimesNewRomanPSMT" w:hAnsi="TimesNewRomanPSMT" w:cs="TimesNewRomanPSMT"/>
                <w:b/>
                <w:caps/>
                <w:color w:val="365F91" w:themeColor="accent1" w:themeShade="BF"/>
                <w:sz w:val="22"/>
                <w:szCs w:val="22"/>
              </w:rPr>
              <w:t> </w:t>
            </w:r>
            <w:r w:rsidRPr="00BB6304">
              <w:rPr>
                <w:rFonts w:ascii="TimesNewRomanPSMT" w:hAnsi="TimesNewRomanPSMT" w:cs="TimesNewRomanPSMT"/>
                <w:caps/>
                <w:color w:val="000000" w:themeColor="text1"/>
                <w:sz w:val="22"/>
                <w:szCs w:val="22"/>
              </w:rPr>
              <w:t>shall be capable of:</w:t>
            </w:r>
          </w:p>
          <w:p w14:paraId="0EB1FA74" w14:textId="14057520" w:rsidR="008E36C9" w:rsidRPr="00BB6304" w:rsidRDefault="008E36C9" w:rsidP="00593DC8">
            <w:pPr>
              <w:autoSpaceDE w:val="0"/>
              <w:autoSpaceDN w:val="0"/>
              <w:adjustRightInd w:val="0"/>
              <w:contextualSpacing/>
              <w:rPr>
                <w:rFonts w:ascii="TimesNewRomanPSMT" w:hAnsi="TimesNewRomanPSMT" w:cs="TimesNewRomanPSMT"/>
                <w:caps/>
                <w:color w:val="000000" w:themeColor="text1"/>
                <w:sz w:val="22"/>
                <w:szCs w:val="22"/>
              </w:rPr>
            </w:pPr>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)1</w:t>
            </w:r>
            <w:r w:rsidRPr="00BB6304">
              <w:rPr>
                <w:rFonts w:ascii="TimesNewRomanPSMT" w:hAnsi="TimesNewRomanPSMT" w:cs="TimesNewRomanPSMT"/>
                <w:caps/>
                <w:color w:val="365F91" w:themeColor="accent1" w:themeShade="BF"/>
                <w:sz w:val="22"/>
                <w:szCs w:val="22"/>
              </w:rPr>
              <w:t xml:space="preserve"> </w:t>
            </w:r>
            <w:r w:rsidRPr="00BB6304">
              <w:rPr>
                <w:rFonts w:ascii="TimesNewRomanPSMT" w:hAnsi="TimesNewRomanPSMT" w:cs="TimesNewRomanPSMT"/>
                <w:caps/>
                <w:color w:val="000000" w:themeColor="text1"/>
                <w:sz w:val="22"/>
                <w:szCs w:val="22"/>
              </w:rPr>
              <w:t>Being set to 55°F or lower, when control</w:t>
            </w:r>
            <w:r>
              <w:rPr>
                <w:rFonts w:ascii="TimesNewRomanPSMT" w:hAnsi="TimesNewRomanPSMT" w:cs="TimesNewRomanPSMT"/>
                <w:caps/>
                <w:color w:val="000000" w:themeColor="text1"/>
                <w:sz w:val="22"/>
                <w:szCs w:val="22"/>
              </w:rPr>
              <w:t>l</w:t>
            </w:r>
            <w:r w:rsidRPr="00BB6304">
              <w:rPr>
                <w:rFonts w:ascii="TimesNewRomanPSMT" w:hAnsi="TimesNewRomanPSMT" w:cs="TimesNewRomanPSMT"/>
                <w:caps/>
                <w:color w:val="000000" w:themeColor="text1"/>
                <w:sz w:val="22"/>
                <w:szCs w:val="22"/>
              </w:rPr>
              <w:t xml:space="preserve">ing heating </w:t>
            </w:r>
          </w:p>
          <w:p w14:paraId="5CE1E54B" w14:textId="77777777" w:rsidR="008E36C9" w:rsidRPr="00BB6304" w:rsidRDefault="008E36C9" w:rsidP="00593DC8">
            <w:pPr>
              <w:autoSpaceDE w:val="0"/>
              <w:autoSpaceDN w:val="0"/>
              <w:adjustRightInd w:val="0"/>
              <w:contextualSpacing/>
              <w:rPr>
                <w:rFonts w:ascii="TimesNewRomanPSMT" w:hAnsi="TimesNewRomanPSMT" w:cs="TimesNewRomanPSMT"/>
                <w:caps/>
                <w:color w:val="000000" w:themeColor="text1"/>
                <w:sz w:val="22"/>
                <w:szCs w:val="22"/>
              </w:rPr>
            </w:pPr>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)2</w:t>
            </w:r>
            <w:r w:rsidRPr="00BB6304">
              <w:rPr>
                <w:rFonts w:ascii="TimesNewRomanPSMT" w:hAnsi="TimesNewRomanPSMT" w:cs="TimesNewRomanPSMT"/>
                <w:caps/>
                <w:color w:val="365F91" w:themeColor="accent1" w:themeShade="BF"/>
                <w:sz w:val="22"/>
                <w:szCs w:val="22"/>
              </w:rPr>
              <w:t xml:space="preserve"> </w:t>
            </w:r>
            <w:r w:rsidRPr="00BB6304">
              <w:rPr>
                <w:rFonts w:ascii="TimesNewRomanPSMT" w:hAnsi="TimesNewRomanPSMT" w:cs="TimesNewRomanPSMT"/>
                <w:caps/>
                <w:color w:val="000000" w:themeColor="text1"/>
                <w:sz w:val="22"/>
                <w:szCs w:val="22"/>
              </w:rPr>
              <w:t>Being set up to 85°F or higher, when controling cooling</w:t>
            </w:r>
          </w:p>
          <w:p w14:paraId="61264E14" w14:textId="77777777" w:rsidR="008E36C9" w:rsidRPr="00BB6304" w:rsidRDefault="008E36C9" w:rsidP="00593DC8">
            <w:pPr>
              <w:autoSpaceDE w:val="0"/>
              <w:autoSpaceDN w:val="0"/>
              <w:adjustRightInd w:val="0"/>
              <w:contextualSpacing/>
              <w:rPr>
                <w:rFonts w:ascii="TimesNewRomanPSMT" w:hAnsi="TimesNewRomanPSMT" w:cs="TimesNewRomanPSMT"/>
                <w:b/>
                <w:caps/>
                <w:sz w:val="22"/>
                <w:szCs w:val="22"/>
              </w:rPr>
            </w:pPr>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 xml:space="preserve">)3 </w:t>
            </w:r>
            <w:r w:rsidRPr="00BB6304">
              <w:rPr>
                <w:rFonts w:ascii="TimesNewRomanPSMT" w:hAnsi="TimesNewRomanPSMT" w:cs="TimesNewRomanPSMT"/>
                <w:caps/>
                <w:color w:val="000000" w:themeColor="text1"/>
                <w:sz w:val="22"/>
                <w:szCs w:val="22"/>
              </w:rPr>
              <w:t>Providing a temperature range, or dead band of at least 5°F within which heating and cooling to the zone is shut off or reduced to a minimum.</w:t>
            </w:r>
            <w:commentRangeEnd w:id="771"/>
            <w:r w:rsidR="008615F5">
              <w:rPr>
                <w:rStyle w:val="CommentReference"/>
              </w:rPr>
              <w:commentReference w:id="771"/>
            </w:r>
          </w:p>
          <w:p w14:paraId="799F75FA" w14:textId="77777777" w:rsidR="008E36C9" w:rsidRDefault="008E36C9" w:rsidP="00A37AF5">
            <w:pPr>
              <w:autoSpaceDE w:val="0"/>
              <w:autoSpaceDN w:val="0"/>
              <w:adjustRightInd w:val="0"/>
              <w:rPr>
                <w:b/>
                <w:caps/>
                <w:color w:val="000000" w:themeColor="text1"/>
                <w:sz w:val="22"/>
              </w:rPr>
            </w:pPr>
            <w:r w:rsidRPr="00BB6304">
              <w:rPr>
                <w:b/>
                <w:caps/>
                <w:color w:val="000000" w:themeColor="text1"/>
                <w:sz w:val="22"/>
              </w:rPr>
              <w:t xml:space="preserve"> </w:t>
            </w:r>
          </w:p>
          <w:p w14:paraId="158E3B52" w14:textId="011930B4" w:rsidR="008E36C9" w:rsidDel="00A62F6A" w:rsidRDefault="008E36C9" w:rsidP="00A37AF5">
            <w:pPr>
              <w:autoSpaceDE w:val="0"/>
              <w:autoSpaceDN w:val="0"/>
              <w:adjustRightInd w:val="0"/>
              <w:rPr>
                <w:del w:id="772" w:author="Lalor, Ben NOR [2]" w:date="2021-01-05T13:14:00Z"/>
                <w:rFonts w:ascii="TimesNewRomanPSMT" w:hAnsi="TimesNewRomanPSMT" w:cs="TimesNewRomanPSMT"/>
                <w:caps/>
                <w:color w:val="000000" w:themeColor="text1"/>
                <w:sz w:val="22"/>
                <w:szCs w:val="22"/>
              </w:rPr>
            </w:pPr>
            <w:del w:id="773" w:author="Lalor, Ben NOR [2]" w:date="2021-01-05T13:14:00Z">
              <w:r w:rsidRPr="00BB6304" w:rsidDel="00A62F6A">
                <w:rPr>
                  <w:b/>
                  <w:caps/>
                  <w:color w:val="000000" w:themeColor="text1"/>
                  <w:sz w:val="22"/>
                </w:rPr>
                <w:delText xml:space="preserve">Exception </w:delText>
              </w:r>
              <w:r w:rsidDel="00A62F6A">
                <w:rPr>
                  <w:b/>
                  <w:caps/>
                  <w:color w:val="000000" w:themeColor="text1"/>
                  <w:sz w:val="22"/>
                </w:rPr>
                <w:delText xml:space="preserve">1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)3</w:delText>
              </w:r>
              <w:r w:rsidRPr="00BB6304" w:rsidDel="00A62F6A">
                <w:rPr>
                  <w:rFonts w:ascii="TimesNewRomanPSMT" w:hAnsi="TimesNewRomanPSMT" w:cs="TimesNewRomanPSMT"/>
                  <w:caps/>
                  <w:sz w:val="22"/>
                  <w:szCs w:val="22"/>
                </w:rPr>
                <w:delText xml:space="preserve">: </w:delText>
              </w:r>
              <w:r w:rsidRPr="00BB6304" w:rsidDel="00A62F6A">
                <w:rPr>
                  <w:rFonts w:ascii="TimesNewRomanPSMT" w:hAnsi="TimesNewRomanPSMT" w:cs="TimesNewRomanPSMT"/>
                  <w:caps/>
                  <w:color w:val="000000" w:themeColor="text1"/>
                  <w:sz w:val="22"/>
                  <w:szCs w:val="22"/>
                </w:rPr>
                <w:delText>Systems with thermostats that require manual changeover between heating and cooling modes.</w:delText>
              </w:r>
            </w:del>
          </w:p>
          <w:p w14:paraId="08A4D88E" w14:textId="3E6E2974" w:rsidR="008E36C9" w:rsidDel="00A62F6A" w:rsidRDefault="008E36C9" w:rsidP="00A37AF5">
            <w:pPr>
              <w:autoSpaceDE w:val="0"/>
              <w:autoSpaceDN w:val="0"/>
              <w:adjustRightInd w:val="0"/>
              <w:rPr>
                <w:del w:id="774" w:author="Lalor, Ben NOR [2]" w:date="2021-01-05T13:14:00Z"/>
                <w:rFonts w:ascii="TimesNewRomanPSMT" w:hAnsi="TimesNewRomanPSMT" w:cs="TimesNewRomanPSMT"/>
                <w:caps/>
                <w:color w:val="000000" w:themeColor="text1"/>
                <w:sz w:val="22"/>
                <w:szCs w:val="22"/>
              </w:rPr>
            </w:pPr>
          </w:p>
          <w:p w14:paraId="37147131" w14:textId="14A739E1" w:rsidR="008E36C9" w:rsidRPr="00593DC8" w:rsidDel="00A62F6A" w:rsidRDefault="008E36C9" w:rsidP="00A37AF5">
            <w:pPr>
              <w:autoSpaceDE w:val="0"/>
              <w:autoSpaceDN w:val="0"/>
              <w:adjustRightInd w:val="0"/>
              <w:rPr>
                <w:del w:id="775" w:author="Lalor, Ben NOR [2]" w:date="2021-01-05T13:14:00Z"/>
                <w:rFonts w:ascii="TimesNewRomanPSMT" w:hAnsi="TimesNewRomanPSMT" w:cs="TimesNewRomanPSMT"/>
                <w:caps/>
                <w:sz w:val="22"/>
                <w:szCs w:val="22"/>
              </w:rPr>
            </w:pPr>
            <w:del w:id="776" w:author="Lalor, Ben NOR [2]" w:date="2021-01-05T13:14:00Z">
              <w:r w:rsidRPr="00593DC8" w:rsidDel="00A62F6A">
                <w:rPr>
                  <w:rFonts w:ascii="TimesNewRomanPSMT" w:hAnsi="TimesNewRomanPSMT" w:cs="TimesNewRomanPSMT"/>
                  <w:b/>
                  <w:caps/>
                  <w:color w:val="000000" w:themeColor="text1"/>
                  <w:sz w:val="22"/>
                  <w:szCs w:val="22"/>
                </w:rPr>
                <w:delText>exception 2</w:delText>
              </w:r>
              <w:r w:rsidDel="00A62F6A">
                <w:rPr>
                  <w:rFonts w:ascii="TimesNewRomanPSMT" w:hAnsi="TimesNewRomanPSMT" w:cs="TimesNewRomanPSMT"/>
                  <w:caps/>
                  <w:color w:val="000000" w:themeColor="text1"/>
                  <w:sz w:val="22"/>
                  <w:szCs w:val="22"/>
                </w:rPr>
                <w:delText xml:space="preserve"> 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w:delText>
              </w:r>
              <w:r w:rsidDel="00A62F6A">
                <w:rPr>
                  <w:rFonts w:ascii="TimesNewRomanPS-BoldMT" w:hAnsi="TimesNewRomanPS-BoldMT" w:cs="TimesNewRomanPS-BoldMT"/>
                  <w:b/>
                  <w:bCs/>
                  <w:caps/>
                  <w:color w:val="365F91" w:themeColor="accent1" w:themeShade="BF"/>
                  <w:sz w:val="22"/>
                  <w:szCs w:val="22"/>
                </w:rPr>
                <w:delText xml:space="preserve">3: </w:delText>
              </w:r>
              <w:r w:rsidRPr="00A4790C" w:rsidDel="00A62F6A">
                <w:rPr>
                  <w:rFonts w:ascii="TimesNewRomanPS-BoldMT" w:hAnsi="TimesNewRomanPS-BoldMT" w:cs="TimesNewRomanPS-BoldMT"/>
                  <w:bCs/>
                  <w:caps/>
                  <w:sz w:val="22"/>
                  <w:szCs w:val="22"/>
                </w:rPr>
                <w:delText>systems serving healthcare facilities.</w:delText>
              </w:r>
            </w:del>
          </w:p>
          <w:p w14:paraId="0C867B67" w14:textId="77777777" w:rsidR="008E36C9" w:rsidRPr="00BB6304" w:rsidRDefault="008E36C9" w:rsidP="00A37AF5">
            <w:pPr>
              <w:autoSpaceDE w:val="0"/>
              <w:autoSpaceDN w:val="0"/>
              <w:adjustRightInd w:val="0"/>
              <w:ind w:left="270"/>
              <w:contextualSpacing/>
              <w:rPr>
                <w:rFonts w:ascii="TimesNewRomanPSMT" w:hAnsi="TimesNewRomanPSMT" w:cs="TimesNewRomanPSMT"/>
                <w:b/>
                <w:caps/>
                <w:sz w:val="22"/>
                <w:szCs w:val="22"/>
              </w:rPr>
            </w:pPr>
          </w:p>
          <w:p w14:paraId="1E38E441" w14:textId="58AC3DD0" w:rsidR="008E36C9" w:rsidRDefault="008E36C9" w:rsidP="00A37AF5">
            <w:pPr>
              <w:autoSpaceDE w:val="0"/>
              <w:autoSpaceDN w:val="0"/>
              <w:adjustRightInd w:val="0"/>
              <w:rPr>
                <w:rFonts w:ascii="TimesNewRomanPSMT" w:hAnsi="TimesNewRomanPSMT" w:cs="TimesNewRomanPSMT"/>
                <w:b/>
                <w:caps/>
                <w:color w:val="365F91" w:themeColor="accent1" w:themeShade="BF"/>
                <w:sz w:val="22"/>
                <w:szCs w:val="22"/>
              </w:rPr>
            </w:pPr>
            <w:commentRangeStart w:id="777"/>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 xml:space="preserve">)4 </w:t>
            </w:r>
            <w:r w:rsidRPr="00BB6304">
              <w:rPr>
                <w:rFonts w:ascii="TimesNewRomanPSMT" w:hAnsi="TimesNewRomanPSMT" w:cs="TimesNewRomanPSMT"/>
                <w:caps/>
                <w:color w:val="000000" w:themeColor="text1"/>
                <w:sz w:val="22"/>
                <w:szCs w:val="22"/>
              </w:rPr>
              <w:t>THermostatic controls for all single zone air conditioners and heat pumps shall comply with the requirements of</w:t>
            </w:r>
            <w:r w:rsidRPr="00BB6304">
              <w:rPr>
                <w:rFonts w:ascii="TimesNewRomanPSMT" w:hAnsi="TimesNewRomanPSMT" w:cs="TimesNewRomanPSMT"/>
                <w:b/>
                <w:caps/>
                <w:color w:val="000000" w:themeColor="text1"/>
                <w:sz w:val="22"/>
                <w:szCs w:val="22"/>
              </w:rPr>
              <w:t> </w:t>
            </w:r>
            <w:hyperlink r:id="rId15" w:anchor="cthermostats.htm" w:history="1">
              <w:r w:rsidRPr="00BB6304">
                <w:rPr>
                  <w:rFonts w:ascii="TimesNewRomanPSMT" w:hAnsi="TimesNewRomanPSMT" w:cs="TimesNewRomanPSMT"/>
                  <w:b/>
                  <w:caps/>
                  <w:color w:val="365F91" w:themeColor="accent1" w:themeShade="BF"/>
                  <w:sz w:val="22"/>
                  <w:szCs w:val="22"/>
                </w:rPr>
                <w:t>§110.2(</w:t>
              </w:r>
              <w:r w:rsidRPr="00BB6304">
                <w:rPr>
                  <w:rFonts w:ascii="TimesNewRomanPSMT" w:hAnsi="TimesNewRomanPSMT" w:cs="TimesNewRomanPSMT"/>
                  <w:b/>
                  <w:color w:val="365F91" w:themeColor="accent1" w:themeShade="BF"/>
                  <w:sz w:val="22"/>
                  <w:szCs w:val="22"/>
                </w:rPr>
                <w:t>c</w:t>
              </w:r>
              <w:r w:rsidRPr="00BB6304">
                <w:rPr>
                  <w:rFonts w:ascii="TimesNewRomanPSMT" w:hAnsi="TimesNewRomanPSMT" w:cs="TimesNewRomanPSMT"/>
                  <w:b/>
                  <w:caps/>
                  <w:color w:val="365F91" w:themeColor="accent1" w:themeShade="BF"/>
                  <w:sz w:val="22"/>
                  <w:szCs w:val="22"/>
                </w:rPr>
                <w:t>)</w:t>
              </w:r>
            </w:hyperlink>
            <w:r w:rsidRPr="00BB6304">
              <w:rPr>
                <w:rFonts w:ascii="TimesNewRomanPSMT" w:hAnsi="TimesNewRomanPSMT" w:cs="TimesNewRomanPSMT"/>
                <w:b/>
                <w:caps/>
                <w:color w:val="365F91" w:themeColor="accent1" w:themeShade="BF"/>
                <w:sz w:val="22"/>
                <w:szCs w:val="22"/>
              </w:rPr>
              <w:t> </w:t>
            </w:r>
            <w:r w:rsidRPr="00BB6304">
              <w:rPr>
                <w:rFonts w:ascii="TimesNewRomanPSMT" w:hAnsi="TimesNewRomanPSMT" w:cs="TimesNewRomanPSMT"/>
                <w:caps/>
                <w:color w:val="000000" w:themeColor="text1"/>
                <w:sz w:val="22"/>
                <w:szCs w:val="22"/>
              </w:rPr>
              <w:t>and</w:t>
            </w:r>
            <w:r>
              <w:rPr>
                <w:rFonts w:ascii="TimesNewRomanPSMT" w:hAnsi="TimesNewRomanPSMT" w:cs="TimesNewRomanPSMT"/>
                <w:caps/>
                <w:color w:val="000000" w:themeColor="text1"/>
                <w:sz w:val="22"/>
                <w:szCs w:val="22"/>
              </w:rPr>
              <w:t xml:space="preserve"> </w:t>
            </w:r>
            <w:hyperlink r:id="rId16" w:anchor="cthermostats.htm" w:history="1">
              <w:r w:rsidRPr="00BB6304">
                <w:rPr>
                  <w:rFonts w:ascii="TimesNewRomanPSMT" w:hAnsi="TimesNewRomanPSMT" w:cs="TimesNewRomanPSMT"/>
                  <w:b/>
                  <w:caps/>
                  <w:color w:val="365F91" w:themeColor="accent1" w:themeShade="BF"/>
                  <w:sz w:val="22"/>
                  <w:szCs w:val="22"/>
                </w:rPr>
                <w:t>§110.</w:t>
              </w:r>
              <w:r>
                <w:rPr>
                  <w:rFonts w:ascii="TimesNewRomanPSMT" w:hAnsi="TimesNewRomanPSMT" w:cs="TimesNewRomanPSMT"/>
                  <w:b/>
                  <w:caps/>
                  <w:color w:val="365F91" w:themeColor="accent1" w:themeShade="BF"/>
                  <w:sz w:val="22"/>
                  <w:szCs w:val="22"/>
                </w:rPr>
                <w:t>1</w:t>
              </w:r>
              <w:r w:rsidRPr="00BB6304">
                <w:rPr>
                  <w:rFonts w:ascii="TimesNewRomanPSMT" w:hAnsi="TimesNewRomanPSMT" w:cs="TimesNewRomanPSMT"/>
                  <w:b/>
                  <w:caps/>
                  <w:color w:val="365F91" w:themeColor="accent1" w:themeShade="BF"/>
                  <w:sz w:val="22"/>
                  <w:szCs w:val="22"/>
                </w:rPr>
                <w:t>2(</w:t>
              </w:r>
              <w:r>
                <w:rPr>
                  <w:rFonts w:ascii="TimesNewRomanPSMT" w:hAnsi="TimesNewRomanPSMT" w:cs="TimesNewRomanPSMT"/>
                  <w:b/>
                  <w:color w:val="365F91" w:themeColor="accent1" w:themeShade="BF"/>
                  <w:sz w:val="22"/>
                  <w:szCs w:val="22"/>
                </w:rPr>
                <w:t>a</w:t>
              </w:r>
              <w:r w:rsidRPr="00BB6304">
                <w:rPr>
                  <w:rFonts w:ascii="TimesNewRomanPSMT" w:hAnsi="TimesNewRomanPSMT" w:cs="TimesNewRomanPSMT"/>
                  <w:b/>
                  <w:caps/>
                  <w:color w:val="365F91" w:themeColor="accent1" w:themeShade="BF"/>
                  <w:sz w:val="22"/>
                  <w:szCs w:val="22"/>
                </w:rPr>
                <w:t>)</w:t>
              </w:r>
            </w:hyperlink>
            <w:r>
              <w:rPr>
                <w:rFonts w:ascii="TimesNewRomanPSMT" w:hAnsi="TimesNewRomanPSMT" w:cs="TimesNewRomanPSMT"/>
                <w:caps/>
                <w:color w:val="000000" w:themeColor="text1"/>
                <w:sz w:val="22"/>
                <w:szCs w:val="22"/>
              </w:rPr>
              <w:t xml:space="preserve"> and</w:t>
            </w:r>
            <w:r w:rsidRPr="00BB6304">
              <w:rPr>
                <w:rFonts w:ascii="TimesNewRomanPSMT" w:hAnsi="TimesNewRomanPSMT" w:cs="TimesNewRomanPSMT"/>
                <w:caps/>
                <w:color w:val="000000" w:themeColor="text1"/>
                <w:sz w:val="22"/>
                <w:szCs w:val="22"/>
              </w:rPr>
              <w:t>, if equipped with DDC to the Zone level, with the </w:t>
            </w:r>
            <w:hyperlink r:id="rId17" w:tgtFrame="popup" w:history="1">
              <w:r w:rsidRPr="00BB6304">
                <w:rPr>
                  <w:rFonts w:ascii="TimesNewRomanPSMT" w:hAnsi="TimesNewRomanPSMT" w:cs="TimesNewRomanPSMT"/>
                  <w:caps/>
                  <w:color w:val="000000" w:themeColor="text1"/>
                  <w:sz w:val="22"/>
                  <w:szCs w:val="22"/>
                </w:rPr>
                <w:t>Automatic</w:t>
              </w:r>
            </w:hyperlink>
            <w:r w:rsidRPr="00BB6304">
              <w:rPr>
                <w:rFonts w:ascii="TimesNewRomanPSMT" w:hAnsi="TimesNewRomanPSMT" w:cs="TimesNewRomanPSMT"/>
                <w:caps/>
                <w:color w:val="000000" w:themeColor="text1"/>
                <w:sz w:val="22"/>
                <w:szCs w:val="22"/>
              </w:rPr>
              <w:t> Demand Shed Control</w:t>
            </w:r>
            <w:r w:rsidRPr="00BB6304">
              <w:rPr>
                <w:rFonts w:ascii="Times New Roman" w:hAnsi="Times New Roman"/>
                <w:caps/>
                <w:color w:val="000000"/>
                <w:sz w:val="22"/>
                <w:szCs w:val="22"/>
                <w:shd w:val="clear" w:color="auto" w:fill="FFFFFF"/>
              </w:rPr>
              <w:t>s of</w:t>
            </w:r>
            <w:r w:rsidRPr="00BB6304">
              <w:rPr>
                <w:rFonts w:ascii="Times New Roman" w:hAnsi="Times New Roman"/>
                <w:b/>
                <w:caps/>
                <w:color w:val="1F497D" w:themeColor="text2"/>
                <w:sz w:val="22"/>
                <w:szCs w:val="22"/>
                <w:shd w:val="clear" w:color="auto" w:fill="FFFFFF"/>
              </w:rPr>
              <w:t> </w:t>
            </w:r>
            <w:hyperlink r:id="rId18" w:anchor="hautomaticdemandshedcontrols.htm" w:history="1">
              <w:r w:rsidRPr="00BB6304">
                <w:rPr>
                  <w:rFonts w:ascii="TimesNewRomanPSMT" w:hAnsi="TimesNewRomanPSMT" w:cs="TimesNewRomanPSMT"/>
                  <w:b/>
                  <w:caps/>
                  <w:color w:val="365F91" w:themeColor="accent1" w:themeShade="BF"/>
                  <w:sz w:val="22"/>
                  <w:szCs w:val="22"/>
                </w:rPr>
                <w:t>§1</w:t>
              </w:r>
              <w:r>
                <w:rPr>
                  <w:rFonts w:ascii="TimesNewRomanPSMT" w:hAnsi="TimesNewRomanPSMT" w:cs="TimesNewRomanPSMT"/>
                  <w:b/>
                  <w:caps/>
                  <w:color w:val="365F91" w:themeColor="accent1" w:themeShade="BF"/>
                  <w:sz w:val="22"/>
                  <w:szCs w:val="22"/>
                </w:rPr>
                <w:t>1</w:t>
              </w:r>
              <w:r w:rsidRPr="00BB6304">
                <w:rPr>
                  <w:rFonts w:ascii="TimesNewRomanPSMT" w:hAnsi="TimesNewRomanPSMT" w:cs="TimesNewRomanPSMT"/>
                  <w:b/>
                  <w:caps/>
                  <w:color w:val="365F91" w:themeColor="accent1" w:themeShade="BF"/>
                  <w:sz w:val="22"/>
                  <w:szCs w:val="22"/>
                </w:rPr>
                <w:t>0.</w:t>
              </w:r>
              <w:r>
                <w:rPr>
                  <w:rFonts w:ascii="TimesNewRomanPSMT" w:hAnsi="TimesNewRomanPSMT" w:cs="TimesNewRomanPSMT"/>
                  <w:b/>
                  <w:caps/>
                  <w:color w:val="365F91" w:themeColor="accent1" w:themeShade="BF"/>
                  <w:sz w:val="22"/>
                  <w:szCs w:val="22"/>
                </w:rPr>
                <w:t>1</w:t>
              </w:r>
              <w:r w:rsidRPr="00BB6304">
                <w:rPr>
                  <w:rFonts w:ascii="TimesNewRomanPSMT" w:hAnsi="TimesNewRomanPSMT" w:cs="TimesNewRomanPSMT"/>
                  <w:b/>
                  <w:caps/>
                  <w:color w:val="365F91" w:themeColor="accent1" w:themeShade="BF"/>
                  <w:sz w:val="22"/>
                  <w:szCs w:val="22"/>
                </w:rPr>
                <w:t>2(</w:t>
              </w:r>
              <w:r>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caps/>
                  <w:color w:val="000000" w:themeColor="text1"/>
                  <w:sz w:val="22"/>
                  <w:szCs w:val="22"/>
                </w:rPr>
                <w:t>.</w:t>
              </w:r>
            </w:hyperlink>
            <w:r w:rsidRPr="00BB6304">
              <w:rPr>
                <w:rFonts w:ascii="TimesNewRomanPSMT" w:hAnsi="TimesNewRomanPSMT" w:cs="TimesNewRomanPSMT"/>
                <w:b/>
                <w:caps/>
                <w:color w:val="365F91" w:themeColor="accent1" w:themeShade="BF"/>
                <w:sz w:val="22"/>
                <w:szCs w:val="22"/>
              </w:rPr>
              <w:t xml:space="preserve"> </w:t>
            </w:r>
            <w:commentRangeEnd w:id="777"/>
            <w:r w:rsidR="008615F5">
              <w:rPr>
                <w:rStyle w:val="CommentReference"/>
              </w:rPr>
              <w:commentReference w:id="777"/>
            </w:r>
          </w:p>
          <w:p w14:paraId="48A9B41A" w14:textId="77777777" w:rsidR="008E36C9" w:rsidRPr="00BB6304" w:rsidRDefault="008E36C9" w:rsidP="00A37AF5">
            <w:pPr>
              <w:autoSpaceDE w:val="0"/>
              <w:autoSpaceDN w:val="0"/>
              <w:adjustRightInd w:val="0"/>
              <w:rPr>
                <w:rFonts w:ascii="Times New Roman" w:hAnsi="Times New Roman"/>
                <w:b/>
                <w:caps/>
                <w:sz w:val="22"/>
                <w:szCs w:val="22"/>
              </w:rPr>
            </w:pPr>
          </w:p>
          <w:p w14:paraId="0799502F" w14:textId="6706F6C6" w:rsidR="008E36C9" w:rsidRPr="00BB6304" w:rsidDel="00A62F6A" w:rsidRDefault="008E36C9" w:rsidP="00A37AF5">
            <w:pPr>
              <w:autoSpaceDE w:val="0"/>
              <w:autoSpaceDN w:val="0"/>
              <w:adjustRightInd w:val="0"/>
              <w:rPr>
                <w:del w:id="778" w:author="Lalor, Ben NOR [2]" w:date="2021-01-05T13:15:00Z"/>
                <w:rFonts w:ascii="TimesNewRomanPSMT" w:hAnsi="TimesNewRomanPSMT" w:cs="TimesNewRomanPSMT"/>
                <w:caps/>
                <w:sz w:val="22"/>
                <w:szCs w:val="22"/>
              </w:rPr>
            </w:pPr>
            <w:del w:id="779" w:author="Lalor, Ben NOR [2]" w:date="2021-01-05T13:15:00Z">
              <w:r w:rsidRPr="00BB6304" w:rsidDel="00A62F6A">
                <w:rPr>
                  <w:b/>
                  <w:caps/>
                  <w:color w:val="000000" w:themeColor="text1"/>
                  <w:sz w:val="22"/>
                </w:rPr>
                <w:lastRenderedPageBreak/>
                <w:delText xml:space="preserve">Exception </w:delText>
              </w:r>
              <w:r w:rsidRPr="00BB6304" w:rsidDel="00A62F6A">
                <w:rPr>
                  <w:caps/>
                  <w:color w:val="000000" w:themeColor="text1"/>
                  <w:sz w:val="22"/>
                </w:rPr>
                <w:delText xml:space="preserve">1 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)4</w:delText>
              </w:r>
              <w:r w:rsidRPr="00BB6304" w:rsidDel="00A62F6A">
                <w:rPr>
                  <w:rFonts w:ascii="TimesNewRomanPSMT" w:hAnsi="TimesNewRomanPSMT" w:cs="TimesNewRomanPSMT"/>
                  <w:caps/>
                  <w:sz w:val="22"/>
                  <w:szCs w:val="22"/>
                </w:rPr>
                <w:delText>:</w:delText>
              </w:r>
              <w:r w:rsidRPr="00BB6304" w:rsidDel="00A62F6A">
                <w:rPr>
                  <w:rFonts w:ascii="Arial" w:hAnsi="Arial" w:cs="Arial"/>
                  <w:caps/>
                  <w:color w:val="000000"/>
                  <w:sz w:val="20"/>
                  <w:szCs w:val="20"/>
                  <w:shd w:val="clear" w:color="auto" w:fill="FFFFFF"/>
                </w:rPr>
                <w:delText xml:space="preserve"> </w:delText>
              </w:r>
              <w:r w:rsidRPr="00BB6304" w:rsidDel="00A62F6A">
                <w:rPr>
                  <w:rFonts w:ascii="TimesNewRomanPSMT" w:hAnsi="TimesNewRomanPSMT" w:cs="TimesNewRomanPSMT"/>
                  <w:caps/>
                  <w:color w:val="000000" w:themeColor="text1"/>
                  <w:sz w:val="22"/>
                  <w:szCs w:val="22"/>
                </w:rPr>
                <w:delText>Systems serving exempt </w:delText>
              </w:r>
              <w:r w:rsidR="009C498E" w:rsidDel="00A62F6A">
                <w:fldChar w:fldCharType="begin"/>
              </w:r>
              <w:r w:rsidR="009C498E" w:rsidDel="00A62F6A">
                <w:delInstrText xml:space="preserve"> HYPERLINK "http://energycodeace.com/site/custom/public/reference-ace-2016/Documents/gloss_process.htm" \t "popup" </w:delInstrText>
              </w:r>
              <w:r w:rsidR="009C498E" w:rsidDel="00A62F6A">
                <w:fldChar w:fldCharType="separate"/>
              </w:r>
              <w:r w:rsidRPr="00BB6304" w:rsidDel="00A62F6A">
                <w:rPr>
                  <w:rFonts w:ascii="TimesNewRomanPSMT" w:hAnsi="TimesNewRomanPSMT" w:cs="TimesNewRomanPSMT"/>
                  <w:caps/>
                  <w:color w:val="000000" w:themeColor="text1"/>
                  <w:sz w:val="22"/>
                  <w:szCs w:val="22"/>
                </w:rPr>
                <w:delText>process</w:delText>
              </w:r>
              <w:r w:rsidR="009C498E" w:rsidDel="00A62F6A">
                <w:rPr>
                  <w:rFonts w:ascii="TimesNewRomanPSMT" w:hAnsi="TimesNewRomanPSMT" w:cs="TimesNewRomanPSMT"/>
                  <w:caps/>
                  <w:color w:val="000000" w:themeColor="text1"/>
                  <w:sz w:val="22"/>
                  <w:szCs w:val="22"/>
                </w:rPr>
                <w:fldChar w:fldCharType="end"/>
              </w:r>
              <w:r w:rsidRPr="00BB6304" w:rsidDel="00A62F6A">
                <w:rPr>
                  <w:rFonts w:ascii="TimesNewRomanPSMT" w:hAnsi="TimesNewRomanPSMT" w:cs="TimesNewRomanPSMT"/>
                  <w:caps/>
                  <w:color w:val="000000" w:themeColor="text1"/>
                  <w:sz w:val="22"/>
                  <w:szCs w:val="22"/>
                </w:rPr>
                <w:delText> loads that must have constant temperatures to prevent degradation of materials, a process, plants or animals.</w:delText>
              </w:r>
            </w:del>
          </w:p>
          <w:p w14:paraId="028058D1" w14:textId="4091095B" w:rsidR="008E36C9" w:rsidDel="00A62F6A" w:rsidRDefault="008E36C9" w:rsidP="00A37AF5">
            <w:pPr>
              <w:autoSpaceDE w:val="0"/>
              <w:autoSpaceDN w:val="0"/>
              <w:adjustRightInd w:val="0"/>
              <w:rPr>
                <w:del w:id="780" w:author="Lalor, Ben NOR [2]" w:date="2021-01-05T13:15:00Z"/>
                <w:rFonts w:ascii="TimesNewRomanPSMT" w:hAnsi="TimesNewRomanPSMT" w:cs="TimesNewRomanPSMT"/>
                <w:caps/>
                <w:color w:val="000000" w:themeColor="text1"/>
                <w:sz w:val="22"/>
                <w:szCs w:val="22"/>
              </w:rPr>
            </w:pPr>
            <w:del w:id="781" w:author="Lalor, Ben NOR [2]" w:date="2021-01-05T13:15:00Z">
              <w:r w:rsidRPr="00BB6304" w:rsidDel="00A62F6A">
                <w:rPr>
                  <w:b/>
                  <w:caps/>
                  <w:color w:val="000000" w:themeColor="text1"/>
                  <w:sz w:val="22"/>
                </w:rPr>
                <w:delText xml:space="preserve">Exception </w:delText>
              </w:r>
              <w:r w:rsidRPr="00BB6304" w:rsidDel="00A62F6A">
                <w:rPr>
                  <w:caps/>
                  <w:color w:val="000000" w:themeColor="text1"/>
                  <w:sz w:val="22"/>
                </w:rPr>
                <w:delText xml:space="preserve">2 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)4</w:delText>
              </w:r>
              <w:r w:rsidRPr="00BB6304" w:rsidDel="00A62F6A">
                <w:rPr>
                  <w:rFonts w:ascii="TimesNewRomanPSMT" w:hAnsi="TimesNewRomanPSMT" w:cs="TimesNewRomanPSMT"/>
                  <w:caps/>
                  <w:sz w:val="22"/>
                  <w:szCs w:val="22"/>
                </w:rPr>
                <w:delText xml:space="preserve">: </w:delText>
              </w:r>
              <w:r w:rsidRPr="00BB6304" w:rsidDel="00A62F6A">
                <w:rPr>
                  <w:rFonts w:ascii="TimesNewRomanPSMT" w:hAnsi="TimesNewRomanPSMT" w:cs="TimesNewRomanPSMT"/>
                  <w:caps/>
                  <w:color w:val="000000" w:themeColor="text1"/>
                  <w:sz w:val="22"/>
                  <w:szCs w:val="22"/>
                </w:rPr>
                <w:delText>Package terminal air conditioners, package terminal heat pumps, room airconditioners, and room air-conditioner heat pumps.</w:delText>
              </w:r>
            </w:del>
          </w:p>
          <w:p w14:paraId="1FA5C1E4" w14:textId="20036468" w:rsidR="008E36C9" w:rsidRPr="00BB6304" w:rsidRDefault="008E36C9" w:rsidP="00A37AF5">
            <w:pPr>
              <w:autoSpaceDE w:val="0"/>
              <w:autoSpaceDN w:val="0"/>
              <w:adjustRightInd w:val="0"/>
              <w:rPr>
                <w:rFonts w:ascii="TimesNewRomanPSMT" w:hAnsi="TimesNewRomanPSMT" w:cs="TimesNewRomanPSMT"/>
                <w:caps/>
                <w:sz w:val="22"/>
                <w:szCs w:val="22"/>
              </w:rPr>
            </w:pPr>
            <w:del w:id="782" w:author="Lalor, Ben NOR [2]" w:date="2021-01-05T13:15:00Z">
              <w:r w:rsidDel="00A62F6A">
                <w:rPr>
                  <w:rFonts w:ascii="TimesNewRomanPSMT" w:hAnsi="TimesNewRomanPSMT" w:cs="TimesNewRomanPSMT"/>
                  <w:b/>
                  <w:caps/>
                  <w:color w:val="000000" w:themeColor="text1"/>
                  <w:sz w:val="22"/>
                  <w:szCs w:val="22"/>
                </w:rPr>
                <w:delText>exception 3</w:delText>
              </w:r>
              <w:r w:rsidDel="00A62F6A">
                <w:rPr>
                  <w:rFonts w:ascii="TimesNewRomanPSMT" w:hAnsi="TimesNewRomanPSMT" w:cs="TimesNewRomanPSMT"/>
                  <w:caps/>
                  <w:color w:val="000000" w:themeColor="text1"/>
                  <w:sz w:val="22"/>
                  <w:szCs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Del="00A62F6A">
                <w:rPr>
                  <w:rFonts w:ascii="TimesNewRomanPS-BoldMT" w:hAnsi="TimesNewRomanPS-BoldMT" w:cs="TimesNewRomanPS-BoldMT"/>
                  <w:b/>
                  <w:bCs/>
                  <w:color w:val="365F91" w:themeColor="accent1" w:themeShade="BF"/>
                  <w:sz w:val="22"/>
                  <w:szCs w:val="22"/>
                </w:rPr>
                <w:delText>)4</w:delText>
              </w:r>
              <w:r w:rsidDel="00A62F6A">
                <w:rPr>
                  <w:rFonts w:ascii="TimesNewRomanPS-BoldMT" w:hAnsi="TimesNewRomanPS-BoldMT" w:cs="TimesNewRomanPS-BoldMT"/>
                  <w:b/>
                  <w:bCs/>
                  <w:caps/>
                  <w:color w:val="365F91" w:themeColor="accent1" w:themeShade="BF"/>
                  <w:sz w:val="22"/>
                  <w:szCs w:val="22"/>
                </w:rPr>
                <w:delText xml:space="preserve">: </w:delText>
              </w:r>
              <w:r w:rsidRPr="00A4790C" w:rsidDel="00A62F6A">
                <w:rPr>
                  <w:rFonts w:ascii="TimesNewRomanPS-BoldMT" w:hAnsi="TimesNewRomanPS-BoldMT" w:cs="TimesNewRomanPS-BoldMT"/>
                  <w:bCs/>
                  <w:caps/>
                  <w:sz w:val="22"/>
                  <w:szCs w:val="22"/>
                </w:rPr>
                <w:delText>systems serving healthcare facilities.</w:delText>
              </w:r>
            </w:del>
          </w:p>
        </w:tc>
        <w:tc>
          <w:tcPr>
            <w:tcW w:w="810" w:type="dxa"/>
          </w:tcPr>
          <w:p w14:paraId="2838EB10" w14:textId="77777777" w:rsidR="008E36C9" w:rsidRPr="00BB6304" w:rsidRDefault="008E36C9" w:rsidP="00A37AF5">
            <w:pPr>
              <w:autoSpaceDE w:val="0"/>
              <w:autoSpaceDN w:val="0"/>
              <w:adjustRightInd w:val="0"/>
              <w:jc w:val="center"/>
              <w:rPr>
                <w:caps/>
              </w:rPr>
            </w:pPr>
            <w:r w:rsidRPr="00BB6304">
              <w:rPr>
                <w:caps/>
              </w:rPr>
              <w:lastRenderedPageBreak/>
              <w:sym w:font="Wingdings" w:char="F06F"/>
            </w:r>
          </w:p>
          <w:p w14:paraId="2A9E7A17" w14:textId="77777777" w:rsidR="008E36C9" w:rsidRPr="00BB6304" w:rsidRDefault="008E36C9" w:rsidP="00A37AF5">
            <w:pPr>
              <w:autoSpaceDE w:val="0"/>
              <w:autoSpaceDN w:val="0"/>
              <w:adjustRightInd w:val="0"/>
              <w:jc w:val="center"/>
              <w:rPr>
                <w:caps/>
              </w:rPr>
            </w:pPr>
          </w:p>
          <w:p w14:paraId="1CBE7D74" w14:textId="77777777" w:rsidR="008E36C9" w:rsidRPr="00BB6304" w:rsidRDefault="008E36C9" w:rsidP="00A37AF5">
            <w:pPr>
              <w:autoSpaceDE w:val="0"/>
              <w:autoSpaceDN w:val="0"/>
              <w:adjustRightInd w:val="0"/>
              <w:jc w:val="center"/>
              <w:rPr>
                <w:caps/>
              </w:rPr>
            </w:pPr>
          </w:p>
          <w:p w14:paraId="52DF8E5A" w14:textId="77777777" w:rsidR="008E36C9" w:rsidRPr="00BB6304" w:rsidRDefault="008E36C9" w:rsidP="00A37AF5">
            <w:pPr>
              <w:autoSpaceDE w:val="0"/>
              <w:autoSpaceDN w:val="0"/>
              <w:adjustRightInd w:val="0"/>
              <w:jc w:val="center"/>
              <w:rPr>
                <w:caps/>
              </w:rPr>
            </w:pPr>
          </w:p>
          <w:p w14:paraId="6564E9E9" w14:textId="77777777" w:rsidR="008E36C9" w:rsidRPr="00BB6304" w:rsidRDefault="008E36C9" w:rsidP="00A37AF5">
            <w:pPr>
              <w:autoSpaceDE w:val="0"/>
              <w:autoSpaceDN w:val="0"/>
              <w:adjustRightInd w:val="0"/>
              <w:jc w:val="center"/>
              <w:rPr>
                <w:caps/>
              </w:rPr>
            </w:pPr>
          </w:p>
          <w:p w14:paraId="6B6E79F7" w14:textId="77777777" w:rsidR="008E36C9" w:rsidRPr="00BB6304" w:rsidRDefault="008E36C9" w:rsidP="00A37AF5">
            <w:pPr>
              <w:autoSpaceDE w:val="0"/>
              <w:autoSpaceDN w:val="0"/>
              <w:adjustRightInd w:val="0"/>
              <w:jc w:val="center"/>
              <w:rPr>
                <w:caps/>
              </w:rPr>
            </w:pPr>
          </w:p>
          <w:p w14:paraId="0849EF45" w14:textId="77777777" w:rsidR="008E36C9" w:rsidRPr="00BB6304" w:rsidRDefault="008E36C9" w:rsidP="00A37AF5">
            <w:pPr>
              <w:autoSpaceDE w:val="0"/>
              <w:autoSpaceDN w:val="0"/>
              <w:adjustRightInd w:val="0"/>
              <w:jc w:val="center"/>
              <w:rPr>
                <w:caps/>
              </w:rPr>
            </w:pPr>
          </w:p>
          <w:p w14:paraId="176CEB2F" w14:textId="77777777" w:rsidR="008E36C9" w:rsidRPr="00BB6304" w:rsidRDefault="008E36C9" w:rsidP="00A37AF5">
            <w:pPr>
              <w:autoSpaceDE w:val="0"/>
              <w:autoSpaceDN w:val="0"/>
              <w:adjustRightInd w:val="0"/>
              <w:jc w:val="center"/>
              <w:rPr>
                <w:caps/>
              </w:rPr>
            </w:pPr>
          </w:p>
          <w:p w14:paraId="488717A1" w14:textId="77777777" w:rsidR="008E36C9" w:rsidRPr="00BB6304" w:rsidRDefault="008E36C9" w:rsidP="00A37AF5">
            <w:pPr>
              <w:autoSpaceDE w:val="0"/>
              <w:autoSpaceDN w:val="0"/>
              <w:adjustRightInd w:val="0"/>
              <w:jc w:val="center"/>
              <w:rPr>
                <w:caps/>
              </w:rPr>
            </w:pPr>
          </w:p>
          <w:p w14:paraId="01A2661E" w14:textId="77777777" w:rsidR="008E36C9" w:rsidRPr="00BB6304" w:rsidRDefault="008E36C9" w:rsidP="00A37AF5">
            <w:pPr>
              <w:autoSpaceDE w:val="0"/>
              <w:autoSpaceDN w:val="0"/>
              <w:adjustRightInd w:val="0"/>
              <w:jc w:val="center"/>
              <w:rPr>
                <w:caps/>
              </w:rPr>
            </w:pPr>
            <w:r w:rsidRPr="00BB6304">
              <w:rPr>
                <w:caps/>
              </w:rPr>
              <w:sym w:font="Wingdings" w:char="F06F"/>
            </w:r>
          </w:p>
          <w:p w14:paraId="4E342C38" w14:textId="77777777" w:rsidR="008E36C9" w:rsidRPr="00BB6304" w:rsidRDefault="008E36C9" w:rsidP="00A37AF5">
            <w:pPr>
              <w:autoSpaceDE w:val="0"/>
              <w:autoSpaceDN w:val="0"/>
              <w:adjustRightInd w:val="0"/>
              <w:jc w:val="center"/>
              <w:rPr>
                <w:caps/>
              </w:rPr>
            </w:pPr>
          </w:p>
          <w:p w14:paraId="42913756" w14:textId="77777777" w:rsidR="008E36C9" w:rsidRPr="00BB6304" w:rsidRDefault="008E36C9" w:rsidP="00A37AF5">
            <w:pPr>
              <w:autoSpaceDE w:val="0"/>
              <w:autoSpaceDN w:val="0"/>
              <w:adjustRightInd w:val="0"/>
              <w:jc w:val="center"/>
              <w:rPr>
                <w:caps/>
              </w:rPr>
            </w:pPr>
          </w:p>
          <w:p w14:paraId="5804BF20" w14:textId="77777777" w:rsidR="008E36C9" w:rsidRPr="00BB6304" w:rsidRDefault="008E36C9" w:rsidP="00A37AF5">
            <w:pPr>
              <w:autoSpaceDE w:val="0"/>
              <w:autoSpaceDN w:val="0"/>
              <w:adjustRightInd w:val="0"/>
              <w:jc w:val="center"/>
              <w:rPr>
                <w:caps/>
              </w:rPr>
            </w:pPr>
          </w:p>
          <w:p w14:paraId="49250325" w14:textId="77777777" w:rsidR="008E36C9" w:rsidRPr="00BB6304" w:rsidRDefault="008E36C9" w:rsidP="00A37AF5">
            <w:pPr>
              <w:autoSpaceDE w:val="0"/>
              <w:autoSpaceDN w:val="0"/>
              <w:adjustRightInd w:val="0"/>
              <w:jc w:val="center"/>
              <w:rPr>
                <w:caps/>
              </w:rPr>
            </w:pPr>
          </w:p>
          <w:p w14:paraId="2BF67816" w14:textId="77777777" w:rsidR="008E36C9" w:rsidRPr="00BB6304" w:rsidRDefault="008E36C9" w:rsidP="00A37AF5">
            <w:pPr>
              <w:autoSpaceDE w:val="0"/>
              <w:autoSpaceDN w:val="0"/>
              <w:adjustRightInd w:val="0"/>
              <w:jc w:val="center"/>
              <w:rPr>
                <w:caps/>
              </w:rPr>
            </w:pPr>
          </w:p>
          <w:p w14:paraId="2969AF12" w14:textId="77777777" w:rsidR="008E36C9" w:rsidRPr="00BB6304" w:rsidRDefault="008E36C9" w:rsidP="00A37AF5">
            <w:pPr>
              <w:autoSpaceDE w:val="0"/>
              <w:autoSpaceDN w:val="0"/>
              <w:adjustRightInd w:val="0"/>
              <w:jc w:val="center"/>
              <w:rPr>
                <w:caps/>
              </w:rPr>
            </w:pPr>
          </w:p>
          <w:p w14:paraId="566E1F87" w14:textId="77777777" w:rsidR="008E36C9" w:rsidRPr="00BB6304" w:rsidRDefault="008E36C9" w:rsidP="00A37AF5">
            <w:pPr>
              <w:autoSpaceDE w:val="0"/>
              <w:autoSpaceDN w:val="0"/>
              <w:adjustRightInd w:val="0"/>
              <w:jc w:val="center"/>
              <w:rPr>
                <w:caps/>
              </w:rPr>
            </w:pPr>
            <w:r w:rsidRPr="00BB6304">
              <w:rPr>
                <w:caps/>
              </w:rPr>
              <w:sym w:font="Wingdings" w:char="F06F"/>
            </w:r>
          </w:p>
          <w:p w14:paraId="59BC5DA6" w14:textId="77777777" w:rsidR="008E36C9" w:rsidRPr="00BB6304" w:rsidRDefault="008E36C9" w:rsidP="00A37AF5">
            <w:pPr>
              <w:autoSpaceDE w:val="0"/>
              <w:autoSpaceDN w:val="0"/>
              <w:adjustRightInd w:val="0"/>
              <w:jc w:val="center"/>
              <w:rPr>
                <w:caps/>
              </w:rPr>
            </w:pPr>
          </w:p>
          <w:p w14:paraId="2A61A0D1" w14:textId="77777777" w:rsidR="008E36C9" w:rsidRPr="00BB6304" w:rsidRDefault="008E36C9" w:rsidP="00A37AF5">
            <w:pPr>
              <w:autoSpaceDE w:val="0"/>
              <w:autoSpaceDN w:val="0"/>
              <w:adjustRightInd w:val="0"/>
              <w:jc w:val="center"/>
              <w:rPr>
                <w:caps/>
              </w:rPr>
            </w:pPr>
          </w:p>
          <w:p w14:paraId="12331BF8" w14:textId="77777777" w:rsidR="008E36C9" w:rsidRDefault="008E36C9" w:rsidP="00A37AF5">
            <w:pPr>
              <w:autoSpaceDE w:val="0"/>
              <w:autoSpaceDN w:val="0"/>
              <w:adjustRightInd w:val="0"/>
              <w:jc w:val="center"/>
              <w:rPr>
                <w:caps/>
              </w:rPr>
            </w:pPr>
            <w:r w:rsidRPr="00BB6304">
              <w:rPr>
                <w:caps/>
              </w:rPr>
              <w:sym w:font="Wingdings" w:char="F06F"/>
            </w:r>
          </w:p>
          <w:p w14:paraId="4DC4A17B" w14:textId="77777777" w:rsidR="008E36C9" w:rsidRDefault="008E36C9" w:rsidP="00A37AF5">
            <w:pPr>
              <w:autoSpaceDE w:val="0"/>
              <w:autoSpaceDN w:val="0"/>
              <w:adjustRightInd w:val="0"/>
              <w:jc w:val="center"/>
              <w:rPr>
                <w:caps/>
              </w:rPr>
            </w:pPr>
          </w:p>
          <w:p w14:paraId="0B73C1DB" w14:textId="77777777" w:rsidR="008E36C9" w:rsidRDefault="008E36C9" w:rsidP="00A37AF5">
            <w:pPr>
              <w:autoSpaceDE w:val="0"/>
              <w:autoSpaceDN w:val="0"/>
              <w:adjustRightInd w:val="0"/>
              <w:jc w:val="center"/>
              <w:rPr>
                <w:caps/>
              </w:rPr>
            </w:pPr>
          </w:p>
          <w:p w14:paraId="72E09DB0" w14:textId="77777777" w:rsidR="008E36C9" w:rsidRDefault="008E36C9" w:rsidP="00A37AF5">
            <w:pPr>
              <w:autoSpaceDE w:val="0"/>
              <w:autoSpaceDN w:val="0"/>
              <w:adjustRightInd w:val="0"/>
              <w:jc w:val="center"/>
              <w:rPr>
                <w:caps/>
              </w:rPr>
            </w:pPr>
          </w:p>
          <w:p w14:paraId="2E0E4C72" w14:textId="77777777" w:rsidR="008E36C9" w:rsidRDefault="008E36C9" w:rsidP="00A37AF5">
            <w:pPr>
              <w:autoSpaceDE w:val="0"/>
              <w:autoSpaceDN w:val="0"/>
              <w:adjustRightInd w:val="0"/>
              <w:jc w:val="center"/>
              <w:rPr>
                <w:caps/>
              </w:rPr>
            </w:pPr>
          </w:p>
          <w:p w14:paraId="7E6340E6" w14:textId="75976D4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40BDA2A1" w14:textId="77777777" w:rsidR="008E36C9" w:rsidRPr="00BB6304" w:rsidRDefault="008E36C9" w:rsidP="00A37AF5">
            <w:pPr>
              <w:autoSpaceDE w:val="0"/>
              <w:autoSpaceDN w:val="0"/>
              <w:adjustRightInd w:val="0"/>
              <w:jc w:val="center"/>
              <w:rPr>
                <w:caps/>
              </w:rPr>
            </w:pPr>
            <w:r w:rsidRPr="00BB6304">
              <w:rPr>
                <w:caps/>
              </w:rPr>
              <w:lastRenderedPageBreak/>
              <w:sym w:font="Wingdings" w:char="F06F"/>
            </w:r>
          </w:p>
          <w:p w14:paraId="4614C3B1" w14:textId="77777777" w:rsidR="008E36C9" w:rsidRPr="00BB6304" w:rsidRDefault="008E36C9" w:rsidP="00A37AF5">
            <w:pPr>
              <w:autoSpaceDE w:val="0"/>
              <w:autoSpaceDN w:val="0"/>
              <w:adjustRightInd w:val="0"/>
              <w:jc w:val="center"/>
              <w:rPr>
                <w:caps/>
              </w:rPr>
            </w:pPr>
          </w:p>
          <w:p w14:paraId="25A448E6" w14:textId="77777777" w:rsidR="008E36C9" w:rsidRPr="00BB6304" w:rsidRDefault="008E36C9" w:rsidP="00A37AF5">
            <w:pPr>
              <w:autoSpaceDE w:val="0"/>
              <w:autoSpaceDN w:val="0"/>
              <w:adjustRightInd w:val="0"/>
              <w:jc w:val="center"/>
              <w:rPr>
                <w:caps/>
              </w:rPr>
            </w:pPr>
          </w:p>
          <w:p w14:paraId="2A8D731A" w14:textId="77777777" w:rsidR="008E36C9" w:rsidRPr="00BB6304" w:rsidRDefault="008E36C9" w:rsidP="00A37AF5">
            <w:pPr>
              <w:autoSpaceDE w:val="0"/>
              <w:autoSpaceDN w:val="0"/>
              <w:adjustRightInd w:val="0"/>
              <w:jc w:val="center"/>
              <w:rPr>
                <w:caps/>
              </w:rPr>
            </w:pPr>
          </w:p>
          <w:p w14:paraId="0F85743B" w14:textId="77777777" w:rsidR="008E36C9" w:rsidRPr="00BB6304" w:rsidRDefault="008E36C9" w:rsidP="00A37AF5">
            <w:pPr>
              <w:autoSpaceDE w:val="0"/>
              <w:autoSpaceDN w:val="0"/>
              <w:adjustRightInd w:val="0"/>
              <w:jc w:val="center"/>
              <w:rPr>
                <w:caps/>
              </w:rPr>
            </w:pPr>
          </w:p>
          <w:p w14:paraId="0DC8AF5D" w14:textId="77777777" w:rsidR="008E36C9" w:rsidRPr="00BB6304" w:rsidRDefault="008E36C9" w:rsidP="00A37AF5">
            <w:pPr>
              <w:autoSpaceDE w:val="0"/>
              <w:autoSpaceDN w:val="0"/>
              <w:adjustRightInd w:val="0"/>
              <w:jc w:val="center"/>
              <w:rPr>
                <w:caps/>
              </w:rPr>
            </w:pPr>
          </w:p>
          <w:p w14:paraId="66FC318A" w14:textId="77777777" w:rsidR="008E36C9" w:rsidRPr="00BB6304" w:rsidRDefault="008E36C9" w:rsidP="00A37AF5">
            <w:pPr>
              <w:autoSpaceDE w:val="0"/>
              <w:autoSpaceDN w:val="0"/>
              <w:adjustRightInd w:val="0"/>
              <w:jc w:val="center"/>
              <w:rPr>
                <w:caps/>
              </w:rPr>
            </w:pPr>
          </w:p>
          <w:p w14:paraId="74056228" w14:textId="77777777" w:rsidR="008E36C9" w:rsidRPr="00BB6304" w:rsidRDefault="008E36C9" w:rsidP="00A37AF5">
            <w:pPr>
              <w:autoSpaceDE w:val="0"/>
              <w:autoSpaceDN w:val="0"/>
              <w:adjustRightInd w:val="0"/>
              <w:jc w:val="center"/>
              <w:rPr>
                <w:caps/>
              </w:rPr>
            </w:pPr>
          </w:p>
          <w:p w14:paraId="0D938F5F" w14:textId="77777777" w:rsidR="008E36C9" w:rsidRPr="00BB6304" w:rsidRDefault="008E36C9" w:rsidP="00A37AF5">
            <w:pPr>
              <w:autoSpaceDE w:val="0"/>
              <w:autoSpaceDN w:val="0"/>
              <w:adjustRightInd w:val="0"/>
              <w:jc w:val="center"/>
              <w:rPr>
                <w:caps/>
              </w:rPr>
            </w:pPr>
          </w:p>
          <w:p w14:paraId="70EFE622" w14:textId="77777777" w:rsidR="008E36C9" w:rsidRPr="00BB6304" w:rsidRDefault="008E36C9" w:rsidP="00A37AF5">
            <w:pPr>
              <w:autoSpaceDE w:val="0"/>
              <w:autoSpaceDN w:val="0"/>
              <w:adjustRightInd w:val="0"/>
              <w:jc w:val="center"/>
              <w:rPr>
                <w:caps/>
              </w:rPr>
            </w:pPr>
            <w:r w:rsidRPr="00BB6304">
              <w:rPr>
                <w:caps/>
              </w:rPr>
              <w:sym w:font="Wingdings" w:char="F06F"/>
            </w:r>
          </w:p>
          <w:p w14:paraId="3E5C9027" w14:textId="77777777" w:rsidR="008E36C9" w:rsidRPr="00BB6304" w:rsidRDefault="008E36C9" w:rsidP="00A37AF5">
            <w:pPr>
              <w:autoSpaceDE w:val="0"/>
              <w:autoSpaceDN w:val="0"/>
              <w:adjustRightInd w:val="0"/>
              <w:jc w:val="center"/>
              <w:rPr>
                <w:caps/>
              </w:rPr>
            </w:pPr>
          </w:p>
          <w:p w14:paraId="0012EDEE" w14:textId="77777777" w:rsidR="008E36C9" w:rsidRPr="00BB6304" w:rsidRDefault="008E36C9" w:rsidP="00A37AF5">
            <w:pPr>
              <w:autoSpaceDE w:val="0"/>
              <w:autoSpaceDN w:val="0"/>
              <w:adjustRightInd w:val="0"/>
              <w:jc w:val="center"/>
              <w:rPr>
                <w:caps/>
              </w:rPr>
            </w:pPr>
          </w:p>
          <w:p w14:paraId="713E7B0E" w14:textId="77777777" w:rsidR="008E36C9" w:rsidRPr="00BB6304" w:rsidRDefault="008E36C9" w:rsidP="00A37AF5">
            <w:pPr>
              <w:autoSpaceDE w:val="0"/>
              <w:autoSpaceDN w:val="0"/>
              <w:adjustRightInd w:val="0"/>
              <w:jc w:val="center"/>
              <w:rPr>
                <w:caps/>
              </w:rPr>
            </w:pPr>
          </w:p>
          <w:p w14:paraId="0503BFC0" w14:textId="77777777" w:rsidR="008E36C9" w:rsidRPr="00BB6304" w:rsidRDefault="008E36C9" w:rsidP="00A37AF5">
            <w:pPr>
              <w:autoSpaceDE w:val="0"/>
              <w:autoSpaceDN w:val="0"/>
              <w:adjustRightInd w:val="0"/>
              <w:jc w:val="center"/>
              <w:rPr>
                <w:caps/>
              </w:rPr>
            </w:pPr>
          </w:p>
          <w:p w14:paraId="7BDFED02" w14:textId="77777777" w:rsidR="008E36C9" w:rsidRPr="00BB6304" w:rsidRDefault="008E36C9" w:rsidP="00A37AF5">
            <w:pPr>
              <w:autoSpaceDE w:val="0"/>
              <w:autoSpaceDN w:val="0"/>
              <w:adjustRightInd w:val="0"/>
              <w:jc w:val="center"/>
              <w:rPr>
                <w:caps/>
              </w:rPr>
            </w:pPr>
          </w:p>
          <w:p w14:paraId="589451C6" w14:textId="77777777" w:rsidR="008E36C9" w:rsidRPr="00BB6304" w:rsidRDefault="008E36C9" w:rsidP="00A37AF5">
            <w:pPr>
              <w:autoSpaceDE w:val="0"/>
              <w:autoSpaceDN w:val="0"/>
              <w:adjustRightInd w:val="0"/>
              <w:jc w:val="center"/>
              <w:rPr>
                <w:caps/>
              </w:rPr>
            </w:pPr>
          </w:p>
          <w:p w14:paraId="4D11EFEC" w14:textId="77777777" w:rsidR="008E36C9" w:rsidRPr="00BB6304" w:rsidRDefault="008E36C9" w:rsidP="00A37AF5">
            <w:pPr>
              <w:autoSpaceDE w:val="0"/>
              <w:autoSpaceDN w:val="0"/>
              <w:adjustRightInd w:val="0"/>
              <w:jc w:val="center"/>
              <w:rPr>
                <w:caps/>
              </w:rPr>
            </w:pPr>
            <w:r w:rsidRPr="00BB6304">
              <w:rPr>
                <w:caps/>
              </w:rPr>
              <w:sym w:font="Wingdings" w:char="F06F"/>
            </w:r>
          </w:p>
          <w:p w14:paraId="442E0627" w14:textId="77777777" w:rsidR="008E36C9" w:rsidRPr="00BB6304" w:rsidRDefault="008E36C9" w:rsidP="00A37AF5">
            <w:pPr>
              <w:autoSpaceDE w:val="0"/>
              <w:autoSpaceDN w:val="0"/>
              <w:adjustRightInd w:val="0"/>
              <w:jc w:val="center"/>
              <w:rPr>
                <w:caps/>
              </w:rPr>
            </w:pPr>
          </w:p>
          <w:p w14:paraId="34AEE2B5" w14:textId="77777777" w:rsidR="008E36C9" w:rsidRPr="00BB6304" w:rsidRDefault="008E36C9" w:rsidP="00A37AF5">
            <w:pPr>
              <w:autoSpaceDE w:val="0"/>
              <w:autoSpaceDN w:val="0"/>
              <w:adjustRightInd w:val="0"/>
              <w:jc w:val="center"/>
              <w:rPr>
                <w:caps/>
              </w:rPr>
            </w:pPr>
          </w:p>
          <w:p w14:paraId="4D484204" w14:textId="77777777" w:rsidR="008E36C9" w:rsidRDefault="008E36C9" w:rsidP="00A37AF5">
            <w:pPr>
              <w:autoSpaceDE w:val="0"/>
              <w:autoSpaceDN w:val="0"/>
              <w:adjustRightInd w:val="0"/>
              <w:jc w:val="center"/>
              <w:rPr>
                <w:caps/>
              </w:rPr>
            </w:pPr>
            <w:r w:rsidRPr="00BB6304">
              <w:rPr>
                <w:caps/>
              </w:rPr>
              <w:sym w:font="Wingdings" w:char="F06F"/>
            </w:r>
          </w:p>
          <w:p w14:paraId="68196BA4" w14:textId="77777777" w:rsidR="008E36C9" w:rsidRDefault="008E36C9" w:rsidP="00A37AF5">
            <w:pPr>
              <w:autoSpaceDE w:val="0"/>
              <w:autoSpaceDN w:val="0"/>
              <w:adjustRightInd w:val="0"/>
              <w:jc w:val="center"/>
              <w:rPr>
                <w:caps/>
              </w:rPr>
            </w:pPr>
          </w:p>
          <w:p w14:paraId="32436AC4" w14:textId="77777777" w:rsidR="008E36C9" w:rsidRDefault="008E36C9" w:rsidP="00A37AF5">
            <w:pPr>
              <w:autoSpaceDE w:val="0"/>
              <w:autoSpaceDN w:val="0"/>
              <w:adjustRightInd w:val="0"/>
              <w:jc w:val="center"/>
              <w:rPr>
                <w:caps/>
              </w:rPr>
            </w:pPr>
          </w:p>
          <w:p w14:paraId="5F63A22A" w14:textId="77777777" w:rsidR="008E36C9" w:rsidRDefault="008E36C9" w:rsidP="00A37AF5">
            <w:pPr>
              <w:autoSpaceDE w:val="0"/>
              <w:autoSpaceDN w:val="0"/>
              <w:adjustRightInd w:val="0"/>
              <w:jc w:val="center"/>
              <w:rPr>
                <w:caps/>
              </w:rPr>
            </w:pPr>
          </w:p>
          <w:p w14:paraId="0C51119C" w14:textId="77777777" w:rsidR="008E36C9" w:rsidRDefault="008E36C9" w:rsidP="00A37AF5">
            <w:pPr>
              <w:autoSpaceDE w:val="0"/>
              <w:autoSpaceDN w:val="0"/>
              <w:adjustRightInd w:val="0"/>
              <w:jc w:val="center"/>
              <w:rPr>
                <w:caps/>
              </w:rPr>
            </w:pPr>
          </w:p>
          <w:p w14:paraId="343BF9BE" w14:textId="1D1D33D0" w:rsidR="008E36C9" w:rsidRPr="00BB6304" w:rsidRDefault="008E36C9" w:rsidP="00A37AF5">
            <w:pPr>
              <w:autoSpaceDE w:val="0"/>
              <w:autoSpaceDN w:val="0"/>
              <w:adjustRightInd w:val="0"/>
              <w:jc w:val="center"/>
              <w:rPr>
                <w:caps/>
              </w:rPr>
            </w:pPr>
            <w:r w:rsidRPr="00BB6304">
              <w:rPr>
                <w:caps/>
              </w:rPr>
              <w:sym w:font="Wingdings" w:char="F06F"/>
            </w:r>
          </w:p>
        </w:tc>
      </w:tr>
      <w:tr w:rsidR="008E36C9" w:rsidRPr="00BB6304" w14:paraId="28C9B1E8" w14:textId="77777777" w:rsidTr="008E36C9">
        <w:tc>
          <w:tcPr>
            <w:tcW w:w="8845" w:type="dxa"/>
            <w:vAlign w:val="center"/>
          </w:tcPr>
          <w:p w14:paraId="2CFA72F1" w14:textId="77777777" w:rsidR="008E36C9" w:rsidRPr="00BB6304" w:rsidRDefault="008E36C9" w:rsidP="00A37AF5">
            <w:pPr>
              <w:autoSpaceDE w:val="0"/>
              <w:autoSpaceDN w:val="0"/>
              <w:adjustRightInd w:val="0"/>
              <w:rPr>
                <w:rFonts w:ascii="TimesNewRomanPSMT" w:hAnsi="TimesNewRomanPSMT" w:cs="TimesNewRomanPSMT"/>
                <w:b/>
                <w:sz w:val="22"/>
                <w:szCs w:val="22"/>
              </w:rPr>
            </w:pPr>
            <w:commentRangeStart w:id="783"/>
            <w:r w:rsidRPr="00BB6304">
              <w:rPr>
                <w:rFonts w:ascii="TimesNewRomanPSMT" w:hAnsi="TimesNewRomanPSMT" w:cs="TimesNewRomanPSMT"/>
                <w:b/>
                <w:caps/>
                <w:color w:val="365F91" w:themeColor="accent1" w:themeShade="BF"/>
                <w:sz w:val="22"/>
                <w:szCs w:val="22"/>
              </w:rPr>
              <w:lastRenderedPageBreak/>
              <w:t>§120.2(</w:t>
            </w:r>
            <w:r w:rsidRPr="00BB6304">
              <w:rPr>
                <w:rFonts w:ascii="TimesNewRomanPSMT" w:hAnsi="TimesNewRomanPSMT" w:cs="TimesNewRomanPSMT"/>
                <w:b/>
                <w:color w:val="365F91" w:themeColor="accent1" w:themeShade="BF"/>
                <w:sz w:val="22"/>
                <w:szCs w:val="22"/>
              </w:rPr>
              <w:t xml:space="preserve">d) </w:t>
            </w:r>
            <w:r w:rsidRPr="00BB6304">
              <w:rPr>
                <w:rFonts w:ascii="TimesNewRomanPSMT" w:hAnsi="TimesNewRomanPSMT" w:cs="TimesNewRomanPSMT"/>
                <w:b/>
                <w:sz w:val="22"/>
                <w:szCs w:val="22"/>
              </w:rPr>
              <w:t>HEAT PUMP CONTROLS</w:t>
            </w:r>
          </w:p>
          <w:p w14:paraId="1F18479E" w14:textId="77777777" w:rsidR="008E36C9" w:rsidRPr="00BB6304" w:rsidRDefault="008E36C9" w:rsidP="00A37AF5">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sz w:val="22"/>
                <w:szCs w:val="22"/>
              </w:rPr>
              <w:t xml:space="preserve">ALL HEAT PUMPS WITH SUPPLEMENTARY ELECTRIC RESISTANCE HEATERS SHALL BE INSTALLED WITH CONTROLS THAT MEET </w:t>
            </w:r>
            <w:r w:rsidRPr="00BB6304">
              <w:rPr>
                <w:rFonts w:ascii="TimesNewRomanPSMT" w:hAnsi="TimesNewRomanPSMT" w:cs="TimesNewRomanPSMT"/>
                <w:b/>
                <w:caps/>
                <w:color w:val="365F91" w:themeColor="accent1" w:themeShade="BF"/>
                <w:sz w:val="22"/>
                <w:szCs w:val="22"/>
              </w:rPr>
              <w:t>§110.2</w:t>
            </w:r>
            <w:r w:rsidRPr="00BB6304">
              <w:rPr>
                <w:rFonts w:ascii="TimesNewRomanPS-BoldMT" w:hAnsi="TimesNewRomanPS-BoldMT" w:cs="TimesNewRomanPS-BoldMT"/>
                <w:b/>
                <w:bCs/>
                <w:caps/>
                <w:color w:val="365F91" w:themeColor="accent1" w:themeShade="BF"/>
                <w:sz w:val="22"/>
                <w:szCs w:val="22"/>
              </w:rPr>
              <w:t>(</w:t>
            </w:r>
            <w:r w:rsidRPr="00BB6304">
              <w:rPr>
                <w:rFonts w:ascii="TimesNewRomanPS-BoldMT" w:hAnsi="TimesNewRomanPS-BoldMT" w:cs="TimesNewRomanPS-BoldMT"/>
                <w:b/>
                <w:bCs/>
                <w:color w:val="365F91" w:themeColor="accent1" w:themeShade="BF"/>
                <w:sz w:val="22"/>
                <w:szCs w:val="22"/>
              </w:rPr>
              <w:t>b</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Cs/>
                <w:caps/>
                <w:sz w:val="22"/>
                <w:szCs w:val="22"/>
              </w:rPr>
              <w:t>REQUIREMENTS</w:t>
            </w:r>
            <w:commentRangeEnd w:id="783"/>
            <w:r w:rsidR="00F34DD5">
              <w:rPr>
                <w:rStyle w:val="CommentReference"/>
              </w:rPr>
              <w:commentReference w:id="783"/>
            </w:r>
            <w:r w:rsidRPr="00BB6304">
              <w:rPr>
                <w:rFonts w:ascii="TimesNewRomanPS-BoldMT" w:hAnsi="TimesNewRomanPS-BoldMT" w:cs="TimesNewRomanPS-BoldMT"/>
                <w:bCs/>
                <w:caps/>
                <w:sz w:val="22"/>
                <w:szCs w:val="22"/>
              </w:rPr>
              <w:t>.</w:t>
            </w:r>
          </w:p>
        </w:tc>
        <w:tc>
          <w:tcPr>
            <w:tcW w:w="810" w:type="dxa"/>
          </w:tcPr>
          <w:p w14:paraId="2EDD8E01"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049D7CCF"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1D8B5B38" w14:textId="77777777" w:rsidTr="008E36C9">
        <w:trPr>
          <w:trHeight w:val="3232"/>
        </w:trPr>
        <w:tc>
          <w:tcPr>
            <w:tcW w:w="8845" w:type="dxa"/>
            <w:vAlign w:val="center"/>
          </w:tcPr>
          <w:p w14:paraId="5CBAE2EA" w14:textId="77777777" w:rsidR="008E36C9" w:rsidRPr="00BB6304" w:rsidRDefault="008E36C9" w:rsidP="00A37AF5">
            <w:pPr>
              <w:rPr>
                <w:rFonts w:ascii="TimesNewRomanPSMT" w:hAnsi="TimesNewRomanPSMT" w:cs="TimesNewRomanPSMT"/>
                <w:b/>
                <w:caps/>
                <w:color w:val="365F91" w:themeColor="accent1" w:themeShade="BF"/>
                <w:sz w:val="22"/>
                <w:szCs w:val="22"/>
              </w:rPr>
            </w:pPr>
            <w:commentRangeStart w:id="784"/>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e</w:t>
            </w:r>
            <w:r w:rsidRPr="00BB6304">
              <w:rPr>
                <w:rFonts w:ascii="TimesNewRomanPSMT" w:hAnsi="TimesNewRomanPSMT" w:cs="TimesNewRomanPSMT"/>
                <w:b/>
                <w:caps/>
                <w:color w:val="365F91" w:themeColor="accent1" w:themeShade="BF"/>
                <w:sz w:val="22"/>
                <w:szCs w:val="22"/>
              </w:rPr>
              <w:t xml:space="preserve">)1 </w:t>
            </w:r>
            <w:r w:rsidRPr="00BB6304">
              <w:rPr>
                <w:rFonts w:ascii="TimesNewRomanPSMT" w:hAnsi="TimesNewRomanPSMT" w:cs="TimesNewRomanPSMT"/>
                <w:b/>
                <w:caps/>
                <w:sz w:val="22"/>
                <w:szCs w:val="22"/>
              </w:rPr>
              <w:t>Automatic Shut-Off for Space-Conditioning Systems</w:t>
            </w:r>
          </w:p>
          <w:p w14:paraId="08A01419" w14:textId="77777777" w:rsidR="008E36C9" w:rsidRPr="00BB6304" w:rsidRDefault="008E36C9" w:rsidP="00A37AF5">
            <w:pPr>
              <w:rPr>
                <w:rFonts w:ascii="Arial" w:hAnsi="Arial" w:cs="Arial"/>
                <w:caps/>
                <w:color w:val="000000"/>
                <w:sz w:val="20"/>
                <w:szCs w:val="20"/>
                <w:shd w:val="clear" w:color="auto" w:fill="FFFFFF"/>
              </w:rPr>
            </w:pPr>
            <w:r w:rsidRPr="00BB6304">
              <w:rPr>
                <w:rFonts w:ascii="TimesNewRomanPSMT" w:hAnsi="TimesNewRomanPSMT" w:cs="TimesNewRomanPSMT"/>
                <w:caps/>
                <w:color w:val="000000" w:themeColor="text1"/>
                <w:sz w:val="22"/>
                <w:szCs w:val="22"/>
              </w:rPr>
              <w:t>Each </w:t>
            </w:r>
            <w:hyperlink r:id="rId19" w:tgtFrame="popup" w:history="1">
              <w:r w:rsidRPr="00BB6304">
                <w:rPr>
                  <w:rFonts w:ascii="TimesNewRomanPSMT" w:hAnsi="TimesNewRomanPSMT" w:cs="TimesNewRomanPSMT"/>
                  <w:caps/>
                  <w:color w:val="000000" w:themeColor="text1"/>
                  <w:sz w:val="22"/>
                  <w:szCs w:val="22"/>
                </w:rPr>
                <w:t>space-conditioning system</w:t>
              </w:r>
            </w:hyperlink>
            <w:r w:rsidRPr="00BB6304">
              <w:rPr>
                <w:rFonts w:ascii="TimesNewRomanPSMT" w:hAnsi="TimesNewRomanPSMT" w:cs="TimesNewRomanPSMT"/>
                <w:caps/>
                <w:color w:val="000000" w:themeColor="text1"/>
                <w:sz w:val="22"/>
                <w:szCs w:val="22"/>
              </w:rPr>
              <w:t> shall be installed with one of the following controls capable of automatically shutting off the system during periods of nonuse:</w:t>
            </w:r>
          </w:p>
          <w:p w14:paraId="002FC03A" w14:textId="4FB80498" w:rsidR="008E36C9" w:rsidRPr="00BB6304" w:rsidRDefault="008E36C9" w:rsidP="00A37AF5">
            <w:pPr>
              <w:numPr>
                <w:ilvl w:val="0"/>
                <w:numId w:val="23"/>
              </w:numPr>
              <w:autoSpaceDE w:val="0"/>
              <w:autoSpaceDN w:val="0"/>
              <w:adjustRightInd w:val="0"/>
              <w:ind w:left="270"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automatic time switch control per </w:t>
            </w:r>
            <w:hyperlink r:id="rId20" w:history="1">
              <w:r w:rsidRPr="00BB6304">
                <w:rPr>
                  <w:rFonts w:ascii="TimesNewRomanPSMT" w:hAnsi="TimesNewRomanPSMT" w:cs="TimesNewRomanPSMT"/>
                  <w:b/>
                  <w:caps/>
                  <w:color w:val="365F91" w:themeColor="accent1" w:themeShade="BF"/>
                  <w:sz w:val="22"/>
                  <w:szCs w:val="22"/>
                </w:rPr>
                <w:t>§110.9,</w:t>
              </w:r>
            </w:hyperlink>
            <w:r w:rsidRPr="00BB6304">
              <w:rPr>
                <w:rFonts w:ascii="Arial" w:hAnsi="Arial" w:cs="Arial"/>
                <w:b/>
                <w:caps/>
                <w:color w:val="1F497D" w:themeColor="text2"/>
                <w:sz w:val="22"/>
                <w:szCs w:val="20"/>
                <w:shd w:val="clear" w:color="auto" w:fill="FFFFFF"/>
              </w:rPr>
              <w:t xml:space="preserve"> </w:t>
            </w:r>
            <w:r w:rsidRPr="00BB6304">
              <w:rPr>
                <w:rFonts w:ascii="TimesNewRomanPSMT" w:hAnsi="TimesNewRomanPSMT" w:cs="TimesNewRomanPSMT"/>
                <w:caps/>
                <w:sz w:val="22"/>
                <w:szCs w:val="22"/>
              </w:rPr>
              <w:t xml:space="preserve">with </w:t>
            </w:r>
            <w:hyperlink r:id="rId21" w:tgtFrame="popup" w:history="1">
              <w:r w:rsidRPr="00BB6304">
                <w:rPr>
                  <w:rFonts w:ascii="TimesNewRomanPSMT" w:hAnsi="TimesNewRomanPSMT" w:cs="TimesNewRomanPSMT"/>
                  <w:caps/>
                  <w:sz w:val="22"/>
                  <w:szCs w:val="22"/>
                </w:rPr>
                <w:t>accessible</w:t>
              </w:r>
            </w:hyperlink>
            <w:r w:rsidRPr="00BB6304">
              <w:rPr>
                <w:rFonts w:ascii="TimesNewRomanPSMT" w:hAnsi="TimesNewRomanPSMT" w:cs="TimesNewRomanPSMT"/>
                <w:caps/>
                <w:sz w:val="22"/>
                <w:szCs w:val="22"/>
              </w:rPr>
              <w:t> </w:t>
            </w:r>
            <w:hyperlink r:id="rId22" w:tgtFrame="popup" w:history="1">
              <w:r w:rsidRPr="00BB6304">
                <w:rPr>
                  <w:rFonts w:ascii="TimesNewRomanPSMT" w:hAnsi="TimesNewRomanPSMT" w:cs="TimesNewRomanPSMT"/>
                  <w:caps/>
                  <w:sz w:val="22"/>
                  <w:szCs w:val="22"/>
                </w:rPr>
                <w:t>manual</w:t>
              </w:r>
            </w:hyperlink>
            <w:r w:rsidRPr="00BB6304">
              <w:rPr>
                <w:rFonts w:ascii="TimesNewRomanPSMT" w:hAnsi="TimesNewRomanPSMT" w:cs="TimesNewRomanPSMT"/>
                <w:caps/>
                <w:sz w:val="22"/>
                <w:szCs w:val="22"/>
              </w:rPr>
              <w:t> override allowing system operation for up to 4 hours</w:t>
            </w:r>
            <w:r>
              <w:rPr>
                <w:rFonts w:ascii="TimesNewRomanPSMT" w:hAnsi="TimesNewRomanPSMT" w:cs="TimesNewRomanPSMT"/>
                <w:caps/>
                <w:sz w:val="22"/>
                <w:szCs w:val="22"/>
              </w:rPr>
              <w:t>, or</w:t>
            </w:r>
          </w:p>
          <w:p w14:paraId="42EE2CF0" w14:textId="61952D1C" w:rsidR="008E36C9" w:rsidRPr="00BB6304" w:rsidRDefault="008E36C9" w:rsidP="00A37AF5">
            <w:pPr>
              <w:numPr>
                <w:ilvl w:val="0"/>
                <w:numId w:val="23"/>
              </w:numPr>
              <w:autoSpaceDE w:val="0"/>
              <w:autoSpaceDN w:val="0"/>
              <w:adjustRightInd w:val="0"/>
              <w:ind w:left="270"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An occupancy sensor</w:t>
            </w:r>
            <w:r>
              <w:rPr>
                <w:rFonts w:ascii="TimesNewRomanPSMT" w:hAnsi="TimesNewRomanPSMT" w:cs="TimesNewRomanPSMT"/>
                <w:caps/>
                <w:sz w:val="22"/>
                <w:szCs w:val="22"/>
              </w:rPr>
              <w:t>, or</w:t>
            </w:r>
          </w:p>
          <w:p w14:paraId="463ED20C" w14:textId="77777777" w:rsidR="008E36C9" w:rsidRPr="00BB6304" w:rsidRDefault="008E36C9" w:rsidP="00A37AF5">
            <w:pPr>
              <w:numPr>
                <w:ilvl w:val="0"/>
                <w:numId w:val="23"/>
              </w:numPr>
              <w:autoSpaceDE w:val="0"/>
              <w:autoSpaceDN w:val="0"/>
              <w:adjustRightInd w:val="0"/>
              <w:ind w:left="270" w:hanging="180"/>
              <w:contextualSpacing/>
              <w:rPr>
                <w:rFonts w:ascii="TimesNewRomanPSMT" w:hAnsi="TimesNewRomanPSMT" w:cs="TimesNewRomanPSMT"/>
                <w:caps/>
                <w:color w:val="000000" w:themeColor="text1"/>
                <w:sz w:val="22"/>
                <w:szCs w:val="22"/>
              </w:rPr>
            </w:pPr>
            <w:r w:rsidRPr="00BB6304">
              <w:rPr>
                <w:rFonts w:ascii="TimesNewRomanPSMT" w:hAnsi="TimesNewRomanPSMT" w:cs="TimesNewRomanPSMT"/>
                <w:caps/>
                <w:sz w:val="22"/>
                <w:szCs w:val="22"/>
              </w:rPr>
              <w:t xml:space="preserve">A </w:t>
            </w:r>
            <w:r w:rsidRPr="00BB6304">
              <w:rPr>
                <w:rFonts w:ascii="TimesNewRomanPSMT" w:hAnsi="TimesNewRomanPSMT" w:cs="TimesNewRomanPSMT"/>
                <w:caps/>
                <w:color w:val="000000" w:themeColor="text1"/>
                <w:sz w:val="22"/>
                <w:szCs w:val="22"/>
              </w:rPr>
              <w:t>4-hour timer that can be manually operated</w:t>
            </w:r>
            <w:commentRangeEnd w:id="784"/>
            <w:r w:rsidR="00F34DD5">
              <w:rPr>
                <w:rStyle w:val="CommentReference"/>
              </w:rPr>
              <w:commentReference w:id="784"/>
            </w:r>
            <w:r w:rsidRPr="00BB6304">
              <w:rPr>
                <w:rFonts w:ascii="TimesNewRomanPSMT" w:hAnsi="TimesNewRomanPSMT" w:cs="TimesNewRomanPSMT"/>
                <w:caps/>
                <w:color w:val="000000" w:themeColor="text1"/>
                <w:sz w:val="22"/>
                <w:szCs w:val="22"/>
              </w:rPr>
              <w:t>.</w:t>
            </w:r>
          </w:p>
          <w:p w14:paraId="730CFCEF" w14:textId="37D57356" w:rsidR="008E36C9" w:rsidRPr="00BB6304" w:rsidRDefault="008E36C9" w:rsidP="00A37AF5">
            <w:pPr>
              <w:rPr>
                <w:rFonts w:ascii="TimesNewRomanPSMT" w:hAnsi="TimesNewRomanPSMT" w:cs="TimesNewRomanPSMT"/>
                <w:caps/>
                <w:sz w:val="22"/>
                <w:szCs w:val="22"/>
              </w:rPr>
            </w:pPr>
            <w:del w:id="785" w:author="Lalor, Ben NOR [2]" w:date="2021-01-05T13:15: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(e</w:delText>
              </w:r>
              <w:r w:rsidRPr="00BB6304" w:rsidDel="00A62F6A">
                <w:rPr>
                  <w:rFonts w:ascii="TimesNewRomanPS-BoldMT" w:hAnsi="TimesNewRomanPS-BoldMT" w:cs="TimesNewRomanPS-BoldMT"/>
                  <w:b/>
                  <w:bCs/>
                  <w:caps/>
                  <w:color w:val="365F91" w:themeColor="accent1" w:themeShade="BF"/>
                  <w:sz w:val="22"/>
                  <w:szCs w:val="22"/>
                </w:rPr>
                <w:delText>)1</w:delText>
              </w:r>
              <w:r w:rsidRPr="00BB6304" w:rsidDel="00A62F6A">
                <w:rPr>
                  <w:rFonts w:ascii="TimesNewRomanPSMT" w:hAnsi="TimesNewRomanPSMT" w:cs="TimesNewRomanPSMT"/>
                  <w:caps/>
                  <w:sz w:val="22"/>
                  <w:szCs w:val="22"/>
                </w:rPr>
                <w:delText>:</w:delText>
              </w:r>
              <w:r w:rsidRPr="00BB6304" w:rsidDel="00A62F6A">
                <w:rPr>
                  <w:rFonts w:ascii="Arial" w:hAnsi="Arial" w:cs="Arial"/>
                  <w:caps/>
                  <w:color w:val="000000"/>
                  <w:sz w:val="20"/>
                  <w:szCs w:val="20"/>
                  <w:shd w:val="clear" w:color="auto" w:fill="FFFFFF"/>
                </w:rPr>
                <w:delText xml:space="preserve"> </w:delText>
              </w:r>
              <w:r w:rsidRPr="00BB6304" w:rsidDel="00A62F6A">
                <w:rPr>
                  <w:rFonts w:ascii="TimesNewRomanPSMT" w:hAnsi="TimesNewRomanPSMT" w:cs="TimesNewRomanPSMT"/>
                  <w:caps/>
                  <w:color w:val="000000" w:themeColor="text1"/>
                  <w:sz w:val="22"/>
                  <w:szCs w:val="22"/>
                </w:rPr>
                <w:delText>Mechanical systems serving retail stores and associated malls, restaurants, grocery stores, churches, and theaters equipped with 7-day programmable timers.</w:delText>
              </w:r>
            </w:del>
          </w:p>
        </w:tc>
        <w:tc>
          <w:tcPr>
            <w:tcW w:w="810" w:type="dxa"/>
          </w:tcPr>
          <w:p w14:paraId="28221D55" w14:textId="77777777" w:rsidR="008E36C9" w:rsidRPr="00BB6304" w:rsidRDefault="008E36C9" w:rsidP="00A37AF5">
            <w:pPr>
              <w:autoSpaceDE w:val="0"/>
              <w:autoSpaceDN w:val="0"/>
              <w:adjustRightInd w:val="0"/>
              <w:jc w:val="center"/>
              <w:rPr>
                <w:caps/>
              </w:rPr>
            </w:pPr>
            <w:r w:rsidRPr="00BB6304">
              <w:rPr>
                <w:caps/>
              </w:rPr>
              <w:sym w:font="Wingdings" w:char="F06F"/>
            </w:r>
          </w:p>
          <w:p w14:paraId="3FCC0711" w14:textId="77777777" w:rsidR="008E36C9" w:rsidRPr="00BB6304" w:rsidRDefault="008E36C9" w:rsidP="00A37AF5">
            <w:pPr>
              <w:autoSpaceDE w:val="0"/>
              <w:autoSpaceDN w:val="0"/>
              <w:adjustRightInd w:val="0"/>
              <w:jc w:val="center"/>
              <w:rPr>
                <w:caps/>
              </w:rPr>
            </w:pPr>
          </w:p>
          <w:p w14:paraId="1137F211" w14:textId="77777777" w:rsidR="008E36C9" w:rsidRPr="00BB6304" w:rsidRDefault="008E36C9" w:rsidP="00A37AF5">
            <w:pPr>
              <w:autoSpaceDE w:val="0"/>
              <w:autoSpaceDN w:val="0"/>
              <w:adjustRightInd w:val="0"/>
              <w:jc w:val="center"/>
              <w:rPr>
                <w:caps/>
              </w:rPr>
            </w:pPr>
          </w:p>
          <w:p w14:paraId="2A4E3651" w14:textId="77777777" w:rsidR="008E36C9" w:rsidRPr="00BB6304" w:rsidRDefault="008E36C9" w:rsidP="00A37AF5">
            <w:pPr>
              <w:autoSpaceDE w:val="0"/>
              <w:autoSpaceDN w:val="0"/>
              <w:adjustRightInd w:val="0"/>
              <w:jc w:val="center"/>
              <w:rPr>
                <w:caps/>
              </w:rPr>
            </w:pPr>
          </w:p>
          <w:p w14:paraId="1586877D" w14:textId="77777777" w:rsidR="008E36C9" w:rsidRPr="00BB6304" w:rsidRDefault="008E36C9" w:rsidP="00A37AF5">
            <w:pPr>
              <w:autoSpaceDE w:val="0"/>
              <w:autoSpaceDN w:val="0"/>
              <w:adjustRightInd w:val="0"/>
              <w:jc w:val="center"/>
              <w:rPr>
                <w:caps/>
              </w:rPr>
            </w:pPr>
          </w:p>
          <w:p w14:paraId="65087384" w14:textId="77777777" w:rsidR="008E36C9" w:rsidRPr="00BB6304" w:rsidRDefault="008E36C9" w:rsidP="00A37AF5">
            <w:pPr>
              <w:autoSpaceDE w:val="0"/>
              <w:autoSpaceDN w:val="0"/>
              <w:adjustRightInd w:val="0"/>
              <w:jc w:val="center"/>
              <w:rPr>
                <w:caps/>
              </w:rPr>
            </w:pPr>
          </w:p>
          <w:p w14:paraId="10447622" w14:textId="77777777" w:rsidR="008E36C9" w:rsidRPr="00BB6304" w:rsidRDefault="008E36C9" w:rsidP="00A37AF5">
            <w:pPr>
              <w:autoSpaceDE w:val="0"/>
              <w:autoSpaceDN w:val="0"/>
              <w:adjustRightInd w:val="0"/>
              <w:jc w:val="center"/>
              <w:rPr>
                <w:caps/>
              </w:rPr>
            </w:pPr>
          </w:p>
          <w:p w14:paraId="2D74AE66" w14:textId="77777777" w:rsidR="008E36C9" w:rsidRPr="00BB6304" w:rsidRDefault="008E36C9" w:rsidP="00A37AF5">
            <w:pPr>
              <w:autoSpaceDE w:val="0"/>
              <w:autoSpaceDN w:val="0"/>
              <w:adjustRightInd w:val="0"/>
              <w:jc w:val="center"/>
              <w:rPr>
                <w:caps/>
              </w:rPr>
            </w:pPr>
          </w:p>
          <w:p w14:paraId="705353CC"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highlight w:val="yellow"/>
              </w:rPr>
            </w:pPr>
            <w:r w:rsidRPr="00BB6304">
              <w:rPr>
                <w:caps/>
              </w:rPr>
              <w:sym w:font="Wingdings" w:char="F06F"/>
            </w:r>
          </w:p>
        </w:tc>
        <w:tc>
          <w:tcPr>
            <w:tcW w:w="834" w:type="dxa"/>
          </w:tcPr>
          <w:p w14:paraId="47C2A3A8" w14:textId="77777777" w:rsidR="008E36C9" w:rsidRPr="00BB6304" w:rsidRDefault="008E36C9" w:rsidP="00A37AF5">
            <w:pPr>
              <w:autoSpaceDE w:val="0"/>
              <w:autoSpaceDN w:val="0"/>
              <w:adjustRightInd w:val="0"/>
              <w:jc w:val="center"/>
              <w:rPr>
                <w:caps/>
              </w:rPr>
            </w:pPr>
            <w:r w:rsidRPr="00BB6304">
              <w:rPr>
                <w:caps/>
              </w:rPr>
              <w:sym w:font="Wingdings" w:char="F06F"/>
            </w:r>
          </w:p>
          <w:p w14:paraId="110D491D" w14:textId="77777777" w:rsidR="008E36C9" w:rsidRPr="00BB6304" w:rsidRDefault="008E36C9" w:rsidP="00A37AF5">
            <w:pPr>
              <w:autoSpaceDE w:val="0"/>
              <w:autoSpaceDN w:val="0"/>
              <w:adjustRightInd w:val="0"/>
              <w:jc w:val="center"/>
              <w:rPr>
                <w:caps/>
              </w:rPr>
            </w:pPr>
          </w:p>
          <w:p w14:paraId="45BA9249" w14:textId="77777777" w:rsidR="008E36C9" w:rsidRPr="00BB6304" w:rsidRDefault="008E36C9" w:rsidP="00A37AF5">
            <w:pPr>
              <w:autoSpaceDE w:val="0"/>
              <w:autoSpaceDN w:val="0"/>
              <w:adjustRightInd w:val="0"/>
              <w:jc w:val="center"/>
              <w:rPr>
                <w:caps/>
              </w:rPr>
            </w:pPr>
          </w:p>
          <w:p w14:paraId="218ACF91" w14:textId="77777777" w:rsidR="008E36C9" w:rsidRPr="00BB6304" w:rsidRDefault="008E36C9" w:rsidP="00A37AF5">
            <w:pPr>
              <w:autoSpaceDE w:val="0"/>
              <w:autoSpaceDN w:val="0"/>
              <w:adjustRightInd w:val="0"/>
              <w:jc w:val="center"/>
              <w:rPr>
                <w:caps/>
              </w:rPr>
            </w:pPr>
          </w:p>
          <w:p w14:paraId="6549A75E" w14:textId="77777777" w:rsidR="008E36C9" w:rsidRPr="00BB6304" w:rsidRDefault="008E36C9" w:rsidP="00A37AF5">
            <w:pPr>
              <w:autoSpaceDE w:val="0"/>
              <w:autoSpaceDN w:val="0"/>
              <w:adjustRightInd w:val="0"/>
              <w:jc w:val="center"/>
              <w:rPr>
                <w:caps/>
              </w:rPr>
            </w:pPr>
          </w:p>
          <w:p w14:paraId="55A6BC1B" w14:textId="77777777" w:rsidR="008E36C9" w:rsidRPr="00BB6304" w:rsidRDefault="008E36C9" w:rsidP="00A37AF5">
            <w:pPr>
              <w:autoSpaceDE w:val="0"/>
              <w:autoSpaceDN w:val="0"/>
              <w:adjustRightInd w:val="0"/>
              <w:jc w:val="center"/>
              <w:rPr>
                <w:caps/>
              </w:rPr>
            </w:pPr>
          </w:p>
          <w:p w14:paraId="788B346B" w14:textId="77777777" w:rsidR="008E36C9" w:rsidRPr="00BB6304" w:rsidRDefault="008E36C9" w:rsidP="00A37AF5">
            <w:pPr>
              <w:autoSpaceDE w:val="0"/>
              <w:autoSpaceDN w:val="0"/>
              <w:adjustRightInd w:val="0"/>
              <w:jc w:val="center"/>
              <w:rPr>
                <w:caps/>
              </w:rPr>
            </w:pPr>
          </w:p>
          <w:p w14:paraId="0F66DA32" w14:textId="77777777" w:rsidR="008E36C9" w:rsidRPr="00BB6304" w:rsidRDefault="008E36C9" w:rsidP="00A37AF5">
            <w:pPr>
              <w:autoSpaceDE w:val="0"/>
              <w:autoSpaceDN w:val="0"/>
              <w:adjustRightInd w:val="0"/>
              <w:jc w:val="center"/>
              <w:rPr>
                <w:caps/>
              </w:rPr>
            </w:pPr>
          </w:p>
          <w:p w14:paraId="77CD643C"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124FF350" w14:textId="77777777" w:rsidTr="008E36C9">
        <w:tc>
          <w:tcPr>
            <w:tcW w:w="8845" w:type="dxa"/>
            <w:vAlign w:val="center"/>
          </w:tcPr>
          <w:p w14:paraId="06372BC5" w14:textId="77777777" w:rsidR="008E36C9" w:rsidRPr="00BB6304" w:rsidRDefault="008E36C9" w:rsidP="00A37AF5">
            <w:pPr>
              <w:rPr>
                <w:rFonts w:ascii="TimesNewRomanPSMT" w:hAnsi="TimesNewRomanPSMT" w:cs="TimesNewRomanPSMT"/>
                <w:b/>
                <w:caps/>
                <w:sz w:val="22"/>
                <w:szCs w:val="22"/>
              </w:rPr>
            </w:pPr>
            <w:commentRangeStart w:id="786"/>
            <w:r w:rsidRPr="00BB6304">
              <w:rPr>
                <w:rFonts w:ascii="TimesNewRomanPSMT" w:hAnsi="TimesNewRomanPSMT" w:cs="TimesNewRomanPSMT"/>
                <w:b/>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sidRPr="00BB6304">
              <w:rPr>
                <w:rFonts w:ascii="TimesNewRomanPSMT" w:hAnsi="TimesNewRomanPSMT" w:cs="TimesNewRomanPSMT"/>
                <w:b/>
                <w:caps/>
                <w:color w:val="365F91" w:themeColor="accent1" w:themeShade="BF"/>
                <w:sz w:val="22"/>
                <w:szCs w:val="22"/>
              </w:rPr>
              <w:t xml:space="preserve">2 </w:t>
            </w:r>
            <w:r w:rsidRPr="00BB6304">
              <w:rPr>
                <w:rFonts w:ascii="TimesNewRomanPSMT" w:hAnsi="TimesNewRomanPSMT" w:cs="TimesNewRomanPSMT"/>
                <w:b/>
                <w:caps/>
                <w:sz w:val="22"/>
                <w:szCs w:val="22"/>
              </w:rPr>
              <w:t>Automatic Restart for Space-Conditioning Systems</w:t>
            </w:r>
          </w:p>
          <w:p w14:paraId="0D96CF6E"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 xml:space="preserve">Each space-conditioning system shall be installed with controls that shall automatically restart and temporarily operate the system as required to maintain: </w:t>
            </w:r>
          </w:p>
          <w:p w14:paraId="6DA05E8A" w14:textId="4100AD27" w:rsidR="008E36C9" w:rsidRPr="00BB6304" w:rsidRDefault="008E36C9" w:rsidP="00A37AF5">
            <w:pPr>
              <w:numPr>
                <w:ilvl w:val="0"/>
                <w:numId w:val="24"/>
              </w:numPr>
              <w:ind w:left="270" w:hanging="180"/>
              <w:contextualSpacing/>
              <w:rPr>
                <w:rFonts w:ascii="TimesNewRomanPSMT" w:hAnsi="TimesNewRomanPSMT" w:cs="TimesNewRomanPSMT"/>
                <w:caps/>
                <w:color w:val="000000" w:themeColor="text1"/>
                <w:sz w:val="22"/>
                <w:szCs w:val="22"/>
              </w:rPr>
            </w:pPr>
            <w:r w:rsidRPr="00BB6304">
              <w:rPr>
                <w:rFonts w:ascii="TimesNewRomanPS-BoldMT" w:hAnsi="TimesNewRomanPS-BoldMT" w:cs="TimesNewRomanPS-BoldMT"/>
                <w:b/>
                <w:bCs/>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sidRPr="00BB6304">
              <w:rPr>
                <w:rFonts w:ascii="TimesNewRomanPS-BoldMT" w:hAnsi="TimesNewRomanPS-BoldMT" w:cs="TimesNewRomanPS-BoldMT"/>
                <w:b/>
                <w:bCs/>
                <w:caps/>
                <w:color w:val="365F91" w:themeColor="accent1" w:themeShade="BF"/>
                <w:sz w:val="22"/>
                <w:szCs w:val="22"/>
              </w:rPr>
              <w:t>)2A</w:t>
            </w:r>
            <w:r w:rsidRPr="00BB6304">
              <w:rPr>
                <w:rFonts w:ascii="Arial" w:hAnsi="Arial" w:cs="Arial"/>
                <w:caps/>
                <w:color w:val="000000"/>
                <w:sz w:val="22"/>
                <w:szCs w:val="20"/>
                <w:shd w:val="clear" w:color="auto" w:fill="FFFFFF"/>
              </w:rPr>
              <w:t xml:space="preserve"> A setback heating thermostat setpoint if the system provides mechanical heating</w:t>
            </w:r>
            <w:r>
              <w:rPr>
                <w:rFonts w:ascii="Arial" w:hAnsi="Arial" w:cs="Arial"/>
                <w:caps/>
                <w:color w:val="000000"/>
                <w:sz w:val="22"/>
                <w:szCs w:val="20"/>
                <w:shd w:val="clear" w:color="auto" w:fill="FFFFFF"/>
              </w:rPr>
              <w:t>, and</w:t>
            </w:r>
            <w:r w:rsidRPr="00BB6304">
              <w:rPr>
                <w:rFonts w:ascii="Arial" w:hAnsi="Arial" w:cs="Arial"/>
                <w:caps/>
                <w:color w:val="000000"/>
                <w:sz w:val="22"/>
                <w:szCs w:val="20"/>
                <w:shd w:val="clear" w:color="auto" w:fill="FFFFFF"/>
              </w:rPr>
              <w:t xml:space="preserve"> </w:t>
            </w:r>
          </w:p>
          <w:p w14:paraId="3C57BB16" w14:textId="51FF8709" w:rsidR="008E36C9" w:rsidRPr="00BB6304" w:rsidRDefault="008E36C9" w:rsidP="00A37AF5">
            <w:pPr>
              <w:numPr>
                <w:ilvl w:val="0"/>
                <w:numId w:val="24"/>
              </w:numPr>
              <w:ind w:left="270" w:hanging="180"/>
              <w:contextualSpacing/>
              <w:rPr>
                <w:rFonts w:ascii="TimesNewRomanPSMT" w:hAnsi="TimesNewRomanPSMT" w:cs="TimesNewRomanPSMT"/>
                <w:caps/>
                <w:color w:val="000000" w:themeColor="text1"/>
                <w:sz w:val="22"/>
                <w:szCs w:val="22"/>
              </w:rPr>
            </w:pPr>
            <w:r w:rsidRPr="00BB6304">
              <w:rPr>
                <w:rFonts w:ascii="TimesNewRomanPS-BoldMT" w:hAnsi="TimesNewRomanPS-BoldMT" w:cs="TimesNewRomanPS-BoldMT"/>
                <w:b/>
                <w:bCs/>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sidRPr="00BB6304">
              <w:rPr>
                <w:rFonts w:ascii="TimesNewRomanPS-BoldMT" w:hAnsi="TimesNewRomanPS-BoldMT" w:cs="TimesNewRomanPS-BoldMT"/>
                <w:b/>
                <w:bCs/>
                <w:caps/>
                <w:color w:val="365F91" w:themeColor="accent1" w:themeShade="BF"/>
                <w:sz w:val="22"/>
                <w:szCs w:val="22"/>
              </w:rPr>
              <w:t>)2B</w:t>
            </w:r>
            <w:r w:rsidRPr="00BB6304">
              <w:rPr>
                <w:rFonts w:ascii="Arial" w:hAnsi="Arial" w:cs="Arial"/>
                <w:caps/>
                <w:color w:val="000000"/>
                <w:sz w:val="22"/>
                <w:szCs w:val="20"/>
                <w:shd w:val="clear" w:color="auto" w:fill="FFFFFF"/>
              </w:rPr>
              <w:t xml:space="preserve"> A setup cooling thermostat setpoint if the system provides mechanical cooling</w:t>
            </w:r>
            <w:r>
              <w:rPr>
                <w:rFonts w:ascii="Arial" w:hAnsi="Arial" w:cs="Arial"/>
                <w:caps/>
                <w:color w:val="000000"/>
                <w:sz w:val="22"/>
                <w:szCs w:val="20"/>
                <w:shd w:val="clear" w:color="auto" w:fill="FFFFFF"/>
              </w:rPr>
              <w:t>.</w:t>
            </w:r>
            <w:r w:rsidRPr="00BB6304">
              <w:rPr>
                <w:rFonts w:ascii="Arial" w:hAnsi="Arial" w:cs="Arial"/>
                <w:caps/>
                <w:color w:val="000000"/>
                <w:sz w:val="22"/>
                <w:szCs w:val="20"/>
                <w:shd w:val="clear" w:color="auto" w:fill="FFFFFF"/>
              </w:rPr>
              <w:t xml:space="preserve"> </w:t>
            </w:r>
            <w:commentRangeEnd w:id="786"/>
            <w:r w:rsidR="00F34DD5">
              <w:rPr>
                <w:rStyle w:val="CommentReference"/>
              </w:rPr>
              <w:commentReference w:id="786"/>
            </w:r>
          </w:p>
          <w:p w14:paraId="0CB10480" w14:textId="77777777" w:rsidR="008E36C9" w:rsidRPr="00BB6304" w:rsidRDefault="008E36C9" w:rsidP="00A37AF5">
            <w:pPr>
              <w:ind w:left="270"/>
              <w:contextualSpacing/>
              <w:rPr>
                <w:rFonts w:ascii="TimesNewRomanPSMT" w:hAnsi="TimesNewRomanPSMT" w:cs="TimesNewRomanPSMT"/>
                <w:caps/>
                <w:color w:val="000000" w:themeColor="text1"/>
                <w:sz w:val="22"/>
                <w:szCs w:val="22"/>
              </w:rPr>
            </w:pPr>
          </w:p>
          <w:p w14:paraId="7E065D3E" w14:textId="127BDDEA" w:rsidR="008E36C9" w:rsidRPr="00BB6304" w:rsidDel="00A62F6A" w:rsidRDefault="008E36C9" w:rsidP="00A37AF5">
            <w:pPr>
              <w:rPr>
                <w:del w:id="787" w:author="Lalor, Ben NOR [2]" w:date="2021-01-05T13:15:00Z"/>
                <w:rFonts w:ascii="TimesNewRomanPSMT" w:hAnsi="TimesNewRomanPSMT" w:cs="TimesNewRomanPSMT"/>
                <w:caps/>
                <w:color w:val="000000" w:themeColor="text1"/>
                <w:sz w:val="22"/>
                <w:szCs w:val="22"/>
              </w:rPr>
            </w:pPr>
            <w:del w:id="788" w:author="Lalor, Ben NOR [2]" w:date="2021-01-05T13:15: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e</w:delText>
              </w:r>
              <w:r w:rsidRPr="00BB6304" w:rsidDel="00A62F6A">
                <w:rPr>
                  <w:rFonts w:ascii="TimesNewRomanPS-BoldMT" w:hAnsi="TimesNewRomanPS-BoldMT" w:cs="TimesNewRomanPS-BoldMT"/>
                  <w:b/>
                  <w:bCs/>
                  <w:caps/>
                  <w:color w:val="365F91" w:themeColor="accent1" w:themeShade="BF"/>
                  <w:sz w:val="22"/>
                  <w:szCs w:val="22"/>
                </w:rPr>
                <w:delText>)2A</w:delText>
              </w:r>
              <w:r w:rsidRPr="00BB6304" w:rsidDel="00A62F6A">
                <w:rPr>
                  <w:rFonts w:ascii="TimesNewRomanPSMT" w:hAnsi="TimesNewRomanPSMT" w:cs="TimesNewRomanPSMT"/>
                  <w:caps/>
                  <w:sz w:val="22"/>
                  <w:szCs w:val="22"/>
                </w:rPr>
                <w:delText>:</w:delText>
              </w:r>
              <w:r w:rsidRPr="00BB6304" w:rsidDel="00A62F6A">
                <w:rPr>
                  <w:rFonts w:ascii="Arial" w:hAnsi="Arial" w:cs="Arial"/>
                  <w:caps/>
                  <w:color w:val="000000"/>
                  <w:sz w:val="20"/>
                  <w:szCs w:val="20"/>
                  <w:shd w:val="clear" w:color="auto" w:fill="FFFFFF"/>
                </w:rPr>
                <w:delText xml:space="preserve"> </w:delText>
              </w:r>
              <w:r w:rsidRPr="00BB6304" w:rsidDel="00A62F6A">
                <w:rPr>
                  <w:rFonts w:ascii="Arial" w:hAnsi="Arial" w:cs="Arial"/>
                  <w:caps/>
                  <w:color w:val="000000"/>
                  <w:sz w:val="22"/>
                  <w:szCs w:val="20"/>
                  <w:shd w:val="clear" w:color="auto" w:fill="FFFFFF"/>
                </w:rPr>
                <w:delText xml:space="preserve">Thermostat setback controls are not required in nonresidential buildings in areas where the Winter Median of Extremes outdoor air temperature determined in accordance with </w:delText>
              </w:r>
              <w:r w:rsidRPr="00BB6304" w:rsidDel="00A62F6A">
                <w:rPr>
                  <w:rFonts w:ascii="TimesNewRomanPS-BoldMT" w:hAnsi="TimesNewRomanPS-BoldMT" w:cs="TimesNewRomanPS-BoldMT"/>
                  <w:b/>
                  <w:bCs/>
                  <w:color w:val="365F91" w:themeColor="accent1" w:themeShade="BF"/>
                  <w:sz w:val="22"/>
                  <w:szCs w:val="22"/>
                </w:rPr>
                <w:delText>§</w:delText>
              </w:r>
              <w:r w:rsidR="009C498E" w:rsidDel="00A62F6A">
                <w:fldChar w:fldCharType="begin"/>
              </w:r>
              <w:r w:rsidR="009C498E" w:rsidDel="00A62F6A">
                <w:delInstrText xml:space="preserve"> HYPERLINK "http://energycodeace.com/site/custom/public/reference-ace-2016/Documents/section1404prescriptiverequirementsforspaceconditioningsystems.htm" \l "bcalculations.htm" </w:delInstrText>
              </w:r>
              <w:r w:rsidR="009C498E" w:rsidDel="00A62F6A">
                <w:fldChar w:fldCharType="separate"/>
              </w:r>
              <w:r w:rsidRPr="00BB6304" w:rsidDel="00A62F6A">
                <w:rPr>
                  <w:rFonts w:ascii="TimesNewRomanPS-BoldMT" w:hAnsi="TimesNewRomanPS-BoldMT" w:cs="TimesNewRomanPS-BoldMT"/>
                  <w:b/>
                  <w:bCs/>
                  <w:color w:val="365F91" w:themeColor="accent1" w:themeShade="BF"/>
                  <w:sz w:val="22"/>
                  <w:szCs w:val="22"/>
                </w:rPr>
                <w:delText>140.4(b)</w:delText>
              </w:r>
              <w:r w:rsidR="009C498E" w:rsidDel="00A62F6A">
                <w:rPr>
                  <w:rFonts w:ascii="TimesNewRomanPS-BoldMT" w:hAnsi="TimesNewRomanPS-BoldMT" w:cs="TimesNewRomanPS-BoldMT"/>
                  <w:b/>
                  <w:bCs/>
                  <w:color w:val="365F91" w:themeColor="accent1" w:themeShade="BF"/>
                  <w:sz w:val="22"/>
                  <w:szCs w:val="22"/>
                </w:rPr>
                <w:fldChar w:fldCharType="end"/>
              </w:r>
              <w:r w:rsidDel="00A62F6A">
                <w:rPr>
                  <w:rFonts w:ascii="Arial" w:hAnsi="Arial" w:cs="Arial"/>
                  <w:b/>
                  <w:caps/>
                  <w:color w:val="000000"/>
                  <w:sz w:val="22"/>
                  <w:szCs w:val="20"/>
                  <w:shd w:val="clear" w:color="auto" w:fill="FFFFFF"/>
                </w:rPr>
                <w:delText>3</w:delText>
              </w:r>
              <w:r w:rsidRPr="00BB6304" w:rsidDel="00A62F6A">
                <w:rPr>
                  <w:rFonts w:ascii="Arial" w:hAnsi="Arial" w:cs="Arial"/>
                  <w:caps/>
                  <w:color w:val="000000"/>
                  <w:sz w:val="22"/>
                  <w:szCs w:val="20"/>
                  <w:shd w:val="clear" w:color="auto" w:fill="FFFFFF"/>
                </w:rPr>
                <w:delText>is greater than 32°F.</w:delText>
              </w:r>
            </w:del>
          </w:p>
          <w:p w14:paraId="5533FCF2" w14:textId="030A1FD7" w:rsidR="008E36C9" w:rsidRPr="00BB6304" w:rsidRDefault="008E36C9" w:rsidP="00A37AF5">
            <w:pPr>
              <w:rPr>
                <w:rFonts w:ascii="TimesNewRomanPSMT" w:hAnsi="TimesNewRomanPSMT" w:cs="TimesNewRomanPSMT"/>
                <w:caps/>
                <w:color w:val="000000" w:themeColor="text1"/>
                <w:sz w:val="22"/>
                <w:szCs w:val="22"/>
              </w:rPr>
            </w:pPr>
            <w:del w:id="789" w:author="Lalor, Ben NOR [2]" w:date="2021-01-05T13:15: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e</w:delText>
              </w:r>
              <w:r w:rsidRPr="00BB6304" w:rsidDel="00A62F6A">
                <w:rPr>
                  <w:rFonts w:ascii="TimesNewRomanPS-BoldMT" w:hAnsi="TimesNewRomanPS-BoldMT" w:cs="TimesNewRomanPS-BoldMT"/>
                  <w:b/>
                  <w:bCs/>
                  <w:caps/>
                  <w:color w:val="365F91" w:themeColor="accent1" w:themeShade="BF"/>
                  <w:sz w:val="22"/>
                  <w:szCs w:val="22"/>
                </w:rPr>
                <w:delText>)2B</w:delText>
              </w:r>
              <w:r w:rsidRPr="00BB6304" w:rsidDel="00A62F6A">
                <w:rPr>
                  <w:rFonts w:ascii="TimesNewRomanPSMT" w:hAnsi="TimesNewRomanPSMT" w:cs="TimesNewRomanPSMT"/>
                  <w:caps/>
                  <w:sz w:val="22"/>
                  <w:szCs w:val="22"/>
                </w:rPr>
                <w:delText>:</w:delText>
              </w:r>
              <w:r w:rsidRPr="00BB6304" w:rsidDel="00A62F6A">
                <w:rPr>
                  <w:rFonts w:ascii="Arial" w:hAnsi="Arial" w:cs="Arial"/>
                  <w:caps/>
                  <w:color w:val="000000"/>
                  <w:sz w:val="20"/>
                  <w:szCs w:val="20"/>
                  <w:shd w:val="clear" w:color="auto" w:fill="FFFFFF"/>
                </w:rPr>
                <w:delText xml:space="preserve"> </w:delText>
              </w:r>
              <w:r w:rsidRPr="00BB6304" w:rsidDel="00A62F6A">
                <w:rPr>
                  <w:rFonts w:ascii="Arial" w:hAnsi="Arial" w:cs="Arial"/>
                  <w:caps/>
                  <w:color w:val="000000"/>
                  <w:sz w:val="22"/>
                  <w:szCs w:val="20"/>
                  <w:shd w:val="clear" w:color="auto" w:fill="FFFFFF"/>
                </w:rPr>
                <w:delText xml:space="preserve">Thermostat setup controls are not required in nonresidential buildings in areas where the Summer Design Dry Bulb 0.5% temperature determined in accordance with </w:delText>
              </w:r>
              <w:r w:rsidRPr="00BB6304" w:rsidDel="00A62F6A">
                <w:rPr>
                  <w:rFonts w:ascii="TimesNewRomanPSMT" w:hAnsi="TimesNewRomanPSMT" w:cs="TimesNewRomanPSMT"/>
                  <w:b/>
                  <w:caps/>
                  <w:color w:val="365F91" w:themeColor="accent1" w:themeShade="BF"/>
                  <w:sz w:val="22"/>
                  <w:szCs w:val="22"/>
                </w:rPr>
                <w:delText>§</w:delText>
              </w:r>
              <w:r w:rsidRPr="00BB6304" w:rsidDel="00A62F6A">
                <w:rPr>
                  <w:rFonts w:ascii="Arial" w:hAnsi="Arial" w:cs="Arial"/>
                  <w:b/>
                  <w:caps/>
                  <w:color w:val="365F91" w:themeColor="accent1" w:themeShade="BF"/>
                  <w:sz w:val="22"/>
                  <w:szCs w:val="20"/>
                  <w:shd w:val="clear" w:color="auto" w:fill="FFFFFF"/>
                </w:rPr>
                <w:delText>140.4(</w:delText>
              </w:r>
              <w:r w:rsidRPr="00BB6304" w:rsidDel="00A62F6A">
                <w:rPr>
                  <w:rFonts w:ascii="Arial" w:hAnsi="Arial" w:cs="Arial"/>
                  <w:b/>
                  <w:color w:val="365F91" w:themeColor="accent1" w:themeShade="BF"/>
                  <w:sz w:val="22"/>
                  <w:szCs w:val="20"/>
                  <w:shd w:val="clear" w:color="auto" w:fill="FFFFFF"/>
                </w:rPr>
                <w:delText>b</w:delText>
              </w:r>
              <w:r w:rsidRPr="00BB6304" w:rsidDel="00A62F6A">
                <w:rPr>
                  <w:rFonts w:ascii="Arial" w:hAnsi="Arial" w:cs="Arial"/>
                  <w:b/>
                  <w:caps/>
                  <w:color w:val="365F91" w:themeColor="accent1" w:themeShade="BF"/>
                  <w:sz w:val="22"/>
                  <w:szCs w:val="20"/>
                  <w:shd w:val="clear" w:color="auto" w:fill="FFFFFF"/>
                </w:rPr>
                <w:delText>)</w:delText>
              </w:r>
              <w:r w:rsidDel="00A62F6A">
                <w:rPr>
                  <w:rFonts w:ascii="Arial" w:hAnsi="Arial" w:cs="Arial"/>
                  <w:b/>
                  <w:caps/>
                  <w:color w:val="365F91" w:themeColor="accent1" w:themeShade="BF"/>
                  <w:sz w:val="22"/>
                  <w:szCs w:val="20"/>
                  <w:shd w:val="clear" w:color="auto" w:fill="FFFFFF"/>
                </w:rPr>
                <w:delText>3</w:delText>
              </w:r>
              <w:r w:rsidRPr="00BB6304" w:rsidDel="00A62F6A">
                <w:rPr>
                  <w:rFonts w:ascii="Arial" w:hAnsi="Arial" w:cs="Arial"/>
                  <w:caps/>
                  <w:color w:val="365F91" w:themeColor="accent1" w:themeShade="BF"/>
                  <w:sz w:val="22"/>
                  <w:szCs w:val="20"/>
                  <w:shd w:val="clear" w:color="auto" w:fill="FFFFFF"/>
                </w:rPr>
                <w:delText xml:space="preserve"> </w:delText>
              </w:r>
              <w:r w:rsidRPr="00BB6304" w:rsidDel="00A62F6A">
                <w:rPr>
                  <w:rFonts w:ascii="Arial" w:hAnsi="Arial" w:cs="Arial"/>
                  <w:caps/>
                  <w:color w:val="000000"/>
                  <w:sz w:val="22"/>
                  <w:szCs w:val="20"/>
                  <w:shd w:val="clear" w:color="auto" w:fill="FFFFFF"/>
                </w:rPr>
                <w:delText>is less than 100°F.</w:delText>
              </w:r>
            </w:del>
          </w:p>
        </w:tc>
        <w:tc>
          <w:tcPr>
            <w:tcW w:w="810" w:type="dxa"/>
          </w:tcPr>
          <w:p w14:paraId="14737D06" w14:textId="77777777" w:rsidR="008E36C9" w:rsidRPr="00BB6304" w:rsidRDefault="008E36C9" w:rsidP="00A37AF5">
            <w:pPr>
              <w:autoSpaceDE w:val="0"/>
              <w:autoSpaceDN w:val="0"/>
              <w:adjustRightInd w:val="0"/>
              <w:jc w:val="center"/>
              <w:rPr>
                <w:caps/>
              </w:rPr>
            </w:pPr>
            <w:r w:rsidRPr="00BB6304">
              <w:rPr>
                <w:caps/>
              </w:rPr>
              <w:sym w:font="Wingdings" w:char="F06F"/>
            </w:r>
          </w:p>
          <w:p w14:paraId="2D901A7C" w14:textId="77777777" w:rsidR="008E36C9" w:rsidRPr="00BB6304" w:rsidRDefault="008E36C9" w:rsidP="00A37AF5">
            <w:pPr>
              <w:autoSpaceDE w:val="0"/>
              <w:autoSpaceDN w:val="0"/>
              <w:adjustRightInd w:val="0"/>
              <w:jc w:val="center"/>
              <w:rPr>
                <w:caps/>
              </w:rPr>
            </w:pPr>
          </w:p>
          <w:p w14:paraId="0C54CF95" w14:textId="77777777" w:rsidR="008E36C9" w:rsidRPr="00BB6304" w:rsidRDefault="008E36C9" w:rsidP="00A37AF5">
            <w:pPr>
              <w:autoSpaceDE w:val="0"/>
              <w:autoSpaceDN w:val="0"/>
              <w:adjustRightInd w:val="0"/>
              <w:jc w:val="center"/>
              <w:rPr>
                <w:caps/>
              </w:rPr>
            </w:pPr>
          </w:p>
          <w:p w14:paraId="2CAC3403" w14:textId="77777777" w:rsidR="008E36C9" w:rsidRPr="00BB6304" w:rsidRDefault="008E36C9" w:rsidP="00A37AF5">
            <w:pPr>
              <w:autoSpaceDE w:val="0"/>
              <w:autoSpaceDN w:val="0"/>
              <w:adjustRightInd w:val="0"/>
              <w:jc w:val="center"/>
              <w:rPr>
                <w:caps/>
              </w:rPr>
            </w:pPr>
          </w:p>
          <w:p w14:paraId="6554295C" w14:textId="77777777" w:rsidR="008E36C9" w:rsidRPr="00BB6304" w:rsidRDefault="008E36C9" w:rsidP="00A37AF5">
            <w:pPr>
              <w:autoSpaceDE w:val="0"/>
              <w:autoSpaceDN w:val="0"/>
              <w:adjustRightInd w:val="0"/>
              <w:jc w:val="center"/>
              <w:rPr>
                <w:caps/>
              </w:rPr>
            </w:pPr>
          </w:p>
          <w:p w14:paraId="68C39931" w14:textId="77777777" w:rsidR="008E36C9" w:rsidRPr="00BB6304" w:rsidRDefault="008E36C9" w:rsidP="00A37AF5">
            <w:pPr>
              <w:autoSpaceDE w:val="0"/>
              <w:autoSpaceDN w:val="0"/>
              <w:adjustRightInd w:val="0"/>
              <w:jc w:val="center"/>
              <w:rPr>
                <w:caps/>
              </w:rPr>
            </w:pPr>
          </w:p>
          <w:p w14:paraId="32D8E6C9" w14:textId="77777777" w:rsidR="008E36C9" w:rsidRPr="00BB6304" w:rsidRDefault="008E36C9" w:rsidP="00A37AF5">
            <w:pPr>
              <w:autoSpaceDE w:val="0"/>
              <w:autoSpaceDN w:val="0"/>
              <w:adjustRightInd w:val="0"/>
              <w:jc w:val="center"/>
              <w:rPr>
                <w:caps/>
              </w:rPr>
            </w:pPr>
          </w:p>
          <w:p w14:paraId="461A7BC5" w14:textId="77777777" w:rsidR="008E36C9" w:rsidRPr="00BB6304" w:rsidRDefault="008E36C9" w:rsidP="00A37AF5">
            <w:pPr>
              <w:autoSpaceDE w:val="0"/>
              <w:autoSpaceDN w:val="0"/>
              <w:adjustRightInd w:val="0"/>
              <w:jc w:val="center"/>
              <w:rPr>
                <w:caps/>
              </w:rPr>
            </w:pPr>
          </w:p>
          <w:p w14:paraId="010B0ABD" w14:textId="77777777" w:rsidR="008E36C9" w:rsidRPr="00BB6304" w:rsidRDefault="008E36C9" w:rsidP="00A37AF5">
            <w:pPr>
              <w:autoSpaceDE w:val="0"/>
              <w:autoSpaceDN w:val="0"/>
              <w:adjustRightInd w:val="0"/>
              <w:jc w:val="center"/>
              <w:rPr>
                <w:caps/>
              </w:rPr>
            </w:pPr>
            <w:r w:rsidRPr="00BB6304">
              <w:rPr>
                <w:caps/>
              </w:rPr>
              <w:sym w:font="Wingdings" w:char="F06F"/>
            </w:r>
          </w:p>
          <w:p w14:paraId="1FA7A3CB" w14:textId="77777777" w:rsidR="008E36C9" w:rsidRPr="00BB6304" w:rsidRDefault="008E36C9" w:rsidP="00A37AF5">
            <w:pPr>
              <w:autoSpaceDE w:val="0"/>
              <w:autoSpaceDN w:val="0"/>
              <w:adjustRightInd w:val="0"/>
              <w:jc w:val="center"/>
              <w:rPr>
                <w:caps/>
              </w:rPr>
            </w:pPr>
          </w:p>
          <w:p w14:paraId="7D435FE3" w14:textId="77777777" w:rsidR="008E36C9" w:rsidRPr="00BB6304" w:rsidRDefault="008E36C9" w:rsidP="00A37AF5">
            <w:pPr>
              <w:autoSpaceDE w:val="0"/>
              <w:autoSpaceDN w:val="0"/>
              <w:adjustRightInd w:val="0"/>
              <w:jc w:val="center"/>
              <w:rPr>
                <w:caps/>
              </w:rPr>
            </w:pPr>
          </w:p>
          <w:p w14:paraId="1CC27533" w14:textId="77777777" w:rsidR="008E36C9" w:rsidRPr="00BB6304" w:rsidRDefault="008E36C9" w:rsidP="00A37AF5">
            <w:pPr>
              <w:autoSpaceDE w:val="0"/>
              <w:autoSpaceDN w:val="0"/>
              <w:adjustRightInd w:val="0"/>
              <w:jc w:val="center"/>
              <w:rPr>
                <w:caps/>
              </w:rPr>
            </w:pPr>
          </w:p>
          <w:p w14:paraId="6B16ECA2"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6980EB26" w14:textId="77777777" w:rsidR="008E36C9" w:rsidRPr="00BB6304" w:rsidRDefault="008E36C9" w:rsidP="00A37AF5">
            <w:pPr>
              <w:autoSpaceDE w:val="0"/>
              <w:autoSpaceDN w:val="0"/>
              <w:adjustRightInd w:val="0"/>
              <w:jc w:val="center"/>
              <w:rPr>
                <w:caps/>
              </w:rPr>
            </w:pPr>
            <w:r w:rsidRPr="00BB6304">
              <w:rPr>
                <w:caps/>
              </w:rPr>
              <w:sym w:font="Wingdings" w:char="F06F"/>
            </w:r>
          </w:p>
          <w:p w14:paraId="11CA0B04" w14:textId="77777777" w:rsidR="008E36C9" w:rsidRPr="00BB6304" w:rsidRDefault="008E36C9" w:rsidP="00A37AF5">
            <w:pPr>
              <w:autoSpaceDE w:val="0"/>
              <w:autoSpaceDN w:val="0"/>
              <w:adjustRightInd w:val="0"/>
              <w:jc w:val="center"/>
              <w:rPr>
                <w:caps/>
              </w:rPr>
            </w:pPr>
          </w:p>
          <w:p w14:paraId="0F1555BF" w14:textId="77777777" w:rsidR="008E36C9" w:rsidRPr="00BB6304" w:rsidRDefault="008E36C9" w:rsidP="00A37AF5">
            <w:pPr>
              <w:autoSpaceDE w:val="0"/>
              <w:autoSpaceDN w:val="0"/>
              <w:adjustRightInd w:val="0"/>
              <w:jc w:val="center"/>
              <w:rPr>
                <w:caps/>
              </w:rPr>
            </w:pPr>
          </w:p>
          <w:p w14:paraId="40874A31" w14:textId="77777777" w:rsidR="008E36C9" w:rsidRPr="00BB6304" w:rsidRDefault="008E36C9" w:rsidP="00A37AF5">
            <w:pPr>
              <w:autoSpaceDE w:val="0"/>
              <w:autoSpaceDN w:val="0"/>
              <w:adjustRightInd w:val="0"/>
              <w:jc w:val="center"/>
              <w:rPr>
                <w:caps/>
              </w:rPr>
            </w:pPr>
          </w:p>
          <w:p w14:paraId="2136106C" w14:textId="77777777" w:rsidR="008E36C9" w:rsidRPr="00BB6304" w:rsidRDefault="008E36C9" w:rsidP="00A37AF5">
            <w:pPr>
              <w:autoSpaceDE w:val="0"/>
              <w:autoSpaceDN w:val="0"/>
              <w:adjustRightInd w:val="0"/>
              <w:jc w:val="center"/>
              <w:rPr>
                <w:caps/>
              </w:rPr>
            </w:pPr>
          </w:p>
          <w:p w14:paraId="3220B1D0" w14:textId="77777777" w:rsidR="008E36C9" w:rsidRPr="00BB6304" w:rsidRDefault="008E36C9" w:rsidP="00A37AF5">
            <w:pPr>
              <w:autoSpaceDE w:val="0"/>
              <w:autoSpaceDN w:val="0"/>
              <w:adjustRightInd w:val="0"/>
              <w:jc w:val="center"/>
              <w:rPr>
                <w:caps/>
              </w:rPr>
            </w:pPr>
          </w:p>
          <w:p w14:paraId="2B524358" w14:textId="77777777" w:rsidR="008E36C9" w:rsidRPr="00BB6304" w:rsidRDefault="008E36C9" w:rsidP="00A37AF5">
            <w:pPr>
              <w:autoSpaceDE w:val="0"/>
              <w:autoSpaceDN w:val="0"/>
              <w:adjustRightInd w:val="0"/>
              <w:jc w:val="center"/>
              <w:rPr>
                <w:caps/>
              </w:rPr>
            </w:pPr>
          </w:p>
          <w:p w14:paraId="0DEE4516" w14:textId="77777777" w:rsidR="008E36C9" w:rsidRPr="00BB6304" w:rsidRDefault="008E36C9" w:rsidP="00A37AF5">
            <w:pPr>
              <w:autoSpaceDE w:val="0"/>
              <w:autoSpaceDN w:val="0"/>
              <w:adjustRightInd w:val="0"/>
              <w:jc w:val="center"/>
              <w:rPr>
                <w:caps/>
              </w:rPr>
            </w:pPr>
          </w:p>
          <w:p w14:paraId="08DD26BA" w14:textId="77777777" w:rsidR="008E36C9" w:rsidRPr="00BB6304" w:rsidRDefault="008E36C9" w:rsidP="00A37AF5">
            <w:pPr>
              <w:autoSpaceDE w:val="0"/>
              <w:autoSpaceDN w:val="0"/>
              <w:adjustRightInd w:val="0"/>
              <w:jc w:val="center"/>
              <w:rPr>
                <w:caps/>
              </w:rPr>
            </w:pPr>
            <w:r w:rsidRPr="00BB6304">
              <w:rPr>
                <w:caps/>
              </w:rPr>
              <w:sym w:font="Wingdings" w:char="F06F"/>
            </w:r>
          </w:p>
          <w:p w14:paraId="272356DC" w14:textId="77777777" w:rsidR="008E36C9" w:rsidRPr="00BB6304" w:rsidRDefault="008E36C9" w:rsidP="00A37AF5">
            <w:pPr>
              <w:autoSpaceDE w:val="0"/>
              <w:autoSpaceDN w:val="0"/>
              <w:adjustRightInd w:val="0"/>
              <w:jc w:val="center"/>
              <w:rPr>
                <w:caps/>
              </w:rPr>
            </w:pPr>
          </w:p>
          <w:p w14:paraId="11C7EC9F" w14:textId="77777777" w:rsidR="008E36C9" w:rsidRPr="00BB6304" w:rsidRDefault="008E36C9" w:rsidP="00A37AF5">
            <w:pPr>
              <w:autoSpaceDE w:val="0"/>
              <w:autoSpaceDN w:val="0"/>
              <w:adjustRightInd w:val="0"/>
              <w:jc w:val="center"/>
              <w:rPr>
                <w:caps/>
              </w:rPr>
            </w:pPr>
          </w:p>
          <w:p w14:paraId="3DCD5A2A" w14:textId="77777777" w:rsidR="008E36C9" w:rsidRPr="00BB6304" w:rsidRDefault="008E36C9" w:rsidP="00A37AF5">
            <w:pPr>
              <w:autoSpaceDE w:val="0"/>
              <w:autoSpaceDN w:val="0"/>
              <w:adjustRightInd w:val="0"/>
              <w:jc w:val="center"/>
              <w:rPr>
                <w:caps/>
              </w:rPr>
            </w:pPr>
          </w:p>
          <w:p w14:paraId="0A08E543"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7FB4E3D6" w14:textId="77777777" w:rsidTr="008E36C9">
        <w:tc>
          <w:tcPr>
            <w:tcW w:w="8845" w:type="dxa"/>
            <w:vAlign w:val="center"/>
          </w:tcPr>
          <w:p w14:paraId="203611D7" w14:textId="7B01873D" w:rsidR="008E36C9" w:rsidRDefault="008E36C9" w:rsidP="00A37AF5">
            <w:pPr>
              <w:rPr>
                <w:rFonts w:ascii="TimesNewRomanPSMT" w:hAnsi="TimesNewRomanPSMT" w:cs="TimesNewRomanPSMT"/>
                <w:b/>
                <w:caps/>
                <w:sz w:val="22"/>
                <w:szCs w:val="22"/>
              </w:rPr>
            </w:pPr>
            <w:commentRangeStart w:id="790"/>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e</w:t>
            </w:r>
            <w:r w:rsidRPr="00BB6304">
              <w:rPr>
                <w:rFonts w:ascii="TimesNewRomanPSMT" w:hAnsi="TimesNewRomanPSMT" w:cs="TimesNewRomanPSMT"/>
                <w:b/>
                <w:caps/>
                <w:color w:val="365F91" w:themeColor="accent1" w:themeShade="BF"/>
                <w:sz w:val="22"/>
                <w:szCs w:val="22"/>
              </w:rPr>
              <w:t xml:space="preserve">)3 </w:t>
            </w:r>
            <w:r w:rsidRPr="00BB6304">
              <w:rPr>
                <w:rFonts w:ascii="TimesNewRomanPSMT" w:hAnsi="TimesNewRomanPSMT" w:cs="TimesNewRomanPSMT"/>
                <w:b/>
                <w:caps/>
                <w:sz w:val="22"/>
                <w:szCs w:val="22"/>
              </w:rPr>
              <w:t>Occupant Sensors for Space-Conditioning Systems</w:t>
            </w:r>
          </w:p>
          <w:p w14:paraId="05CDF209" w14:textId="26C9EF35" w:rsidR="008E36C9" w:rsidRPr="00A4790C" w:rsidRDefault="008E36C9" w:rsidP="00A37AF5">
            <w:pPr>
              <w:rPr>
                <w:rFonts w:ascii="TimesNewRomanPS-BoldMT" w:hAnsi="TimesNewRomanPS-BoldMT" w:cs="TimesNewRomanPS-BoldMT"/>
                <w:bCs/>
                <w:caps/>
                <w:sz w:val="22"/>
                <w:szCs w:val="22"/>
              </w:rPr>
            </w:pPr>
            <w:r>
              <w:rPr>
                <w:rFonts w:ascii="TimesNewRomanPSMT" w:hAnsi="TimesNewRomanPSMT" w:cs="TimesNewRomanPSMT"/>
                <w:caps/>
                <w:sz w:val="22"/>
                <w:szCs w:val="22"/>
              </w:rPr>
              <w:t>space conditioning systems serving rooms required to have occupant sen</w:t>
            </w:r>
            <w:ins w:id="791" w:author="DiLello, Erica NOR" w:date="2020-12-22T11:03:00Z">
              <w:r w:rsidR="000861FE">
                <w:rPr>
                  <w:rFonts w:ascii="TimesNewRomanPSMT" w:hAnsi="TimesNewRomanPSMT" w:cs="TimesNewRomanPSMT"/>
                  <w:caps/>
                  <w:sz w:val="22"/>
                  <w:szCs w:val="22"/>
                </w:rPr>
                <w:t>S</w:t>
              </w:r>
            </w:ins>
            <w:r>
              <w:rPr>
                <w:rFonts w:ascii="TimesNewRomanPSMT" w:hAnsi="TimesNewRomanPSMT" w:cs="TimesNewRomanPSMT"/>
                <w:caps/>
                <w:sz w:val="22"/>
                <w:szCs w:val="22"/>
              </w:rPr>
              <w:t xml:space="preserve">ors per </w:t>
            </w:r>
            <w:r>
              <w:rPr>
                <w:rFonts w:ascii="TimesNewRomanPS-BoldMT" w:hAnsi="TimesNewRomanPS-BoldMT" w:cs="TimesNewRomanPS-BoldMT"/>
                <w:b/>
                <w:bCs/>
                <w:caps/>
                <w:color w:val="365F91" w:themeColor="accent1" w:themeShade="BF"/>
                <w:sz w:val="22"/>
                <w:szCs w:val="22"/>
              </w:rPr>
              <w:t>§130.1(</w:t>
            </w:r>
            <w:r w:rsidRPr="00593DC8">
              <w:rPr>
                <w:rFonts w:ascii="TimesNewRomanPS-BoldMT" w:hAnsi="TimesNewRomanPS-BoldMT" w:cs="TimesNewRomanPS-BoldMT"/>
                <w:b/>
                <w:bCs/>
                <w:color w:val="365F91" w:themeColor="accent1" w:themeShade="BF"/>
                <w:sz w:val="22"/>
                <w:szCs w:val="22"/>
              </w:rPr>
              <w:t>c</w:t>
            </w:r>
            <w:r>
              <w:rPr>
                <w:rFonts w:ascii="TimesNewRomanPS-BoldMT" w:hAnsi="TimesNewRomanPS-BoldMT" w:cs="TimesNewRomanPS-BoldMT"/>
                <w:b/>
                <w:bCs/>
                <w:caps/>
                <w:color w:val="365F91" w:themeColor="accent1" w:themeShade="BF"/>
                <w:sz w:val="22"/>
                <w:szCs w:val="22"/>
              </w:rPr>
              <w:t xml:space="preserve">) </w:t>
            </w:r>
            <w:r w:rsidRPr="00A4790C">
              <w:rPr>
                <w:rFonts w:ascii="TimesNewRomanPS-BoldMT" w:hAnsi="TimesNewRomanPS-BoldMT" w:cs="TimesNewRomanPS-BoldMT"/>
                <w:bCs/>
                <w:caps/>
                <w:sz w:val="22"/>
                <w:szCs w:val="22"/>
              </w:rPr>
              <w:t xml:space="preserve">AND WHERE TABLE 120.1-A OCCUPANCY CATEGORY PERMITS VENTILATION AIR TO BE REDUCED TO ZERO WHEN SPACE IS IN OCCUPIED-STANdBY MODE SHALL meet the following: </w:t>
            </w:r>
          </w:p>
          <w:p w14:paraId="0F1AD99C" w14:textId="27919665" w:rsidR="008E36C9" w:rsidRPr="00593DC8" w:rsidRDefault="008E36C9" w:rsidP="00593DC8">
            <w:pPr>
              <w:pStyle w:val="ListParagraph"/>
              <w:numPr>
                <w:ilvl w:val="0"/>
                <w:numId w:val="51"/>
              </w:num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 xml:space="preserve">ZONE SHALL BE PLACED IN OCCUPIED STANDBY MODE WHEN ALL ROOMS SERVED BY THE ZONE ARE UNOCCUPIED FOR MORE THAN 5 MINUTES AND </w:t>
            </w:r>
          </w:p>
          <w:p w14:paraId="668EF290" w14:textId="7055E756" w:rsidR="008E36C9" w:rsidRPr="00593DC8" w:rsidRDefault="008E36C9" w:rsidP="00593DC8">
            <w:pPr>
              <w:pStyle w:val="ListParagraph"/>
              <w:numPr>
                <w:ilvl w:val="0"/>
                <w:numId w:val="51"/>
              </w:numPr>
              <w:rPr>
                <w:rFonts w:ascii="TimesNewRomanPSMT" w:hAnsi="TimesNewRomanPSMT" w:cs="TimesNewRomanPSMT"/>
                <w:caps/>
                <w:sz w:val="22"/>
                <w:szCs w:val="22"/>
              </w:rPr>
            </w:pPr>
            <w:r w:rsidRPr="00593DC8">
              <w:rPr>
                <w:rFonts w:ascii="TimesNewRomanPS-BoldMT" w:hAnsi="TimesNewRomanPS-BoldMT" w:cs="TimesNewRomanPS-BoldMT"/>
                <w:bCs/>
                <w:caps/>
                <w:sz w:val="22"/>
                <w:szCs w:val="22"/>
              </w:rPr>
              <w:lastRenderedPageBreak/>
              <w:t>DURING OCCUP</w:t>
            </w:r>
            <w:r w:rsidRPr="00A4790C">
              <w:rPr>
                <w:rFonts w:ascii="TimesNewRomanPS-BoldMT" w:hAnsi="TimesNewRomanPS-BoldMT" w:cs="TimesNewRomanPS-BoldMT"/>
                <w:bCs/>
                <w:caps/>
                <w:sz w:val="22"/>
                <w:szCs w:val="22"/>
              </w:rPr>
              <w:t>IED-STANDBY MODE</w:t>
            </w:r>
          </w:p>
          <w:p w14:paraId="7FE7CF1D" w14:textId="469C3EDB" w:rsidR="008E36C9" w:rsidRPr="00593DC8" w:rsidRDefault="008E36C9" w:rsidP="00593DC8">
            <w:pPr>
              <w:pStyle w:val="ListParagraph"/>
              <w:numPr>
                <w:ilvl w:val="1"/>
                <w:numId w:val="51"/>
              </w:numPr>
              <w:rPr>
                <w:rFonts w:ascii="TimesNewRomanPSMT" w:hAnsi="TimesNewRomanPSMT" w:cs="TimesNewRomanPSMT"/>
                <w:caps/>
                <w:sz w:val="22"/>
                <w:szCs w:val="22"/>
              </w:rPr>
            </w:pPr>
            <w:r w:rsidRPr="00A4790C">
              <w:rPr>
                <w:rFonts w:ascii="TimesNewRomanPS-BoldMT" w:hAnsi="TimesNewRomanPS-BoldMT" w:cs="TimesNewRomanPS-BoldMT"/>
                <w:bCs/>
                <w:caps/>
                <w:sz w:val="22"/>
                <w:szCs w:val="22"/>
              </w:rPr>
              <w:t xml:space="preserve">AUTOMATICALLY SETUP THE OPERATING COOLING TEMPERATURE SETPOINT BY </w:t>
            </w:r>
            <w:r w:rsidRPr="00A4790C">
              <w:rPr>
                <w:rFonts w:ascii="Arial" w:hAnsi="Arial" w:cs="Arial"/>
                <w:caps/>
                <w:sz w:val="22"/>
                <w:szCs w:val="20"/>
                <w:shd w:val="clear" w:color="auto" w:fill="FFFFFF"/>
              </w:rPr>
              <w:t>2°F or mo</w:t>
            </w:r>
            <w:r w:rsidRPr="00BB6304">
              <w:rPr>
                <w:rFonts w:ascii="Arial" w:hAnsi="Arial" w:cs="Arial"/>
                <w:caps/>
                <w:color w:val="000000"/>
                <w:sz w:val="22"/>
                <w:szCs w:val="20"/>
                <w:shd w:val="clear" w:color="auto" w:fill="FFFFFF"/>
              </w:rPr>
              <w:t>re and setback the operating heating temperature set point by 2˚F or more</w:t>
            </w:r>
            <w:r>
              <w:rPr>
                <w:rFonts w:ascii="Arial" w:hAnsi="Arial" w:cs="Arial"/>
                <w:caps/>
                <w:color w:val="000000"/>
                <w:sz w:val="22"/>
                <w:szCs w:val="20"/>
                <w:shd w:val="clear" w:color="auto" w:fill="FFFFFF"/>
              </w:rPr>
              <w:t>, OR</w:t>
            </w:r>
          </w:p>
          <w:p w14:paraId="67FC97B4" w14:textId="6987425C" w:rsidR="008E36C9" w:rsidRPr="006B118F" w:rsidRDefault="008E36C9" w:rsidP="00593DC8">
            <w:pPr>
              <w:numPr>
                <w:ilvl w:val="1"/>
                <w:numId w:val="24"/>
              </w:numPr>
              <w:contextualSpacing/>
              <w:rPr>
                <w:rFonts w:ascii="Arial" w:hAnsi="Arial" w:cs="Arial"/>
                <w:caps/>
                <w:color w:val="000000"/>
                <w:sz w:val="22"/>
                <w:szCs w:val="20"/>
                <w:shd w:val="clear" w:color="auto" w:fill="FFFFFF"/>
              </w:rPr>
            </w:pPr>
            <w:r w:rsidRPr="006B118F">
              <w:rPr>
                <w:rFonts w:ascii="Arial" w:hAnsi="Arial" w:cs="Arial"/>
                <w:caps/>
                <w:color w:val="000000"/>
                <w:sz w:val="22"/>
                <w:szCs w:val="20"/>
                <w:shd w:val="clear" w:color="auto" w:fill="FFFFFF"/>
              </w:rPr>
              <w:t xml:space="preserve">FOR MULTIPLE ZONE SYSTEMS WITH DDC TO THE ZONE LEVEL, SETUP OPERATING COOLING TEMPERATURE SETPOINT BY </w:t>
            </w:r>
            <w:r w:rsidRPr="00206985">
              <w:rPr>
                <w:rFonts w:ascii="Arial" w:hAnsi="Arial" w:cs="Arial"/>
                <w:caps/>
                <w:color w:val="000000"/>
                <w:sz w:val="22"/>
                <w:szCs w:val="20"/>
                <w:shd w:val="clear" w:color="auto" w:fill="FFFFFF"/>
              </w:rPr>
              <w:t xml:space="preserve">2°F or more and setback </w:t>
            </w:r>
            <w:r w:rsidRPr="006B118F">
              <w:rPr>
                <w:rFonts w:ascii="Arial" w:hAnsi="Arial" w:cs="Arial"/>
                <w:caps/>
                <w:color w:val="000000"/>
                <w:sz w:val="22"/>
                <w:szCs w:val="20"/>
                <w:shd w:val="clear" w:color="auto" w:fill="FFFFFF"/>
              </w:rPr>
              <w:t>the operating heating temperature set point by 2˚F or more.</w:t>
            </w:r>
          </w:p>
          <w:p w14:paraId="2F09EA6F" w14:textId="70A97E5D" w:rsidR="008E36C9" w:rsidRPr="00BB6304" w:rsidRDefault="008E36C9" w:rsidP="00593DC8">
            <w:pPr>
              <w:numPr>
                <w:ilvl w:val="0"/>
                <w:numId w:val="24"/>
              </w:numPr>
              <w:contextualSpacing/>
              <w:rPr>
                <w:rFonts w:ascii="Arial" w:hAnsi="Arial" w:cs="Arial"/>
                <w:caps/>
                <w:color w:val="000000"/>
                <w:sz w:val="22"/>
                <w:szCs w:val="20"/>
                <w:shd w:val="clear" w:color="auto" w:fill="FFFFFF"/>
              </w:rPr>
            </w:pPr>
            <w:r>
              <w:rPr>
                <w:rFonts w:ascii="Arial" w:hAnsi="Arial" w:cs="Arial"/>
                <w:caps/>
                <w:color w:val="000000"/>
                <w:sz w:val="22"/>
                <w:szCs w:val="20"/>
                <w:shd w:val="clear" w:color="auto" w:fill="FFFFFF"/>
              </w:rPr>
              <w:t>ALL AIRFLOW TO THE ZONE SHALL BE SHUT OFF WHENEVER THE SPACE TEMPERATURE IS BETWEEN the ACTIVE HEATING AND COOLING SETPOINTS.</w:t>
            </w:r>
            <w:commentRangeEnd w:id="790"/>
            <w:r w:rsidR="000861FE">
              <w:rPr>
                <w:rStyle w:val="CommentReference"/>
              </w:rPr>
              <w:commentReference w:id="790"/>
            </w:r>
          </w:p>
          <w:p w14:paraId="6F3F29BC" w14:textId="3F295622" w:rsidR="008E36C9" w:rsidRPr="00BB6304" w:rsidRDefault="008E36C9" w:rsidP="00A37AF5">
            <w:pPr>
              <w:rPr>
                <w:rFonts w:ascii="TimesNewRomanPSMT" w:hAnsi="TimesNewRomanPSMT" w:cs="TimesNewRomanPSMT"/>
                <w:b/>
                <w:caps/>
                <w:color w:val="365F91" w:themeColor="accent1" w:themeShade="BF"/>
                <w:sz w:val="22"/>
                <w:szCs w:val="22"/>
              </w:rPr>
            </w:pPr>
          </w:p>
        </w:tc>
        <w:tc>
          <w:tcPr>
            <w:tcW w:w="810" w:type="dxa"/>
            <w:tcBorders>
              <w:bottom w:val="single" w:sz="4" w:space="0" w:color="auto"/>
            </w:tcBorders>
          </w:tcPr>
          <w:p w14:paraId="22405DE0" w14:textId="77777777" w:rsidR="008E36C9" w:rsidRPr="00BB6304" w:rsidRDefault="008E36C9" w:rsidP="00A37AF5">
            <w:pPr>
              <w:autoSpaceDE w:val="0"/>
              <w:autoSpaceDN w:val="0"/>
              <w:adjustRightInd w:val="0"/>
              <w:jc w:val="center"/>
              <w:rPr>
                <w:caps/>
              </w:rPr>
            </w:pPr>
            <w:r w:rsidRPr="00BB6304">
              <w:rPr>
                <w:caps/>
              </w:rPr>
              <w:lastRenderedPageBreak/>
              <w:sym w:font="Wingdings" w:char="F06F"/>
            </w:r>
          </w:p>
          <w:p w14:paraId="1A5E235C" w14:textId="77777777" w:rsidR="008E36C9" w:rsidRPr="00BB6304" w:rsidRDefault="008E36C9" w:rsidP="00A37AF5">
            <w:pPr>
              <w:autoSpaceDE w:val="0"/>
              <w:autoSpaceDN w:val="0"/>
              <w:adjustRightInd w:val="0"/>
              <w:jc w:val="center"/>
              <w:rPr>
                <w:caps/>
              </w:rPr>
            </w:pPr>
          </w:p>
          <w:p w14:paraId="287F30C1" w14:textId="77777777" w:rsidR="008E36C9" w:rsidRPr="00BB6304" w:rsidRDefault="008E36C9" w:rsidP="00A37AF5">
            <w:pPr>
              <w:autoSpaceDE w:val="0"/>
              <w:autoSpaceDN w:val="0"/>
              <w:adjustRightInd w:val="0"/>
              <w:jc w:val="center"/>
              <w:rPr>
                <w:caps/>
              </w:rPr>
            </w:pPr>
          </w:p>
          <w:p w14:paraId="327E15A9" w14:textId="77777777" w:rsidR="008E36C9" w:rsidRPr="00BB6304" w:rsidRDefault="008E36C9" w:rsidP="00A37AF5">
            <w:pPr>
              <w:autoSpaceDE w:val="0"/>
              <w:autoSpaceDN w:val="0"/>
              <w:adjustRightInd w:val="0"/>
              <w:jc w:val="center"/>
              <w:rPr>
                <w:caps/>
              </w:rPr>
            </w:pPr>
          </w:p>
          <w:p w14:paraId="2A11BB0E" w14:textId="77777777" w:rsidR="008E36C9" w:rsidRPr="00BB6304" w:rsidRDefault="008E36C9" w:rsidP="00A37AF5">
            <w:pPr>
              <w:autoSpaceDE w:val="0"/>
              <w:autoSpaceDN w:val="0"/>
              <w:adjustRightInd w:val="0"/>
              <w:jc w:val="center"/>
              <w:rPr>
                <w:caps/>
              </w:rPr>
            </w:pPr>
          </w:p>
          <w:p w14:paraId="0541C694" w14:textId="77777777" w:rsidR="008E36C9" w:rsidRPr="00BB6304" w:rsidRDefault="008E36C9" w:rsidP="00A37AF5">
            <w:pPr>
              <w:autoSpaceDE w:val="0"/>
              <w:autoSpaceDN w:val="0"/>
              <w:adjustRightInd w:val="0"/>
              <w:jc w:val="center"/>
              <w:rPr>
                <w:caps/>
              </w:rPr>
            </w:pPr>
          </w:p>
          <w:p w14:paraId="476BE1F9" w14:textId="77777777" w:rsidR="008E36C9" w:rsidRPr="00BB6304" w:rsidRDefault="008E36C9" w:rsidP="00A37AF5">
            <w:pPr>
              <w:autoSpaceDE w:val="0"/>
              <w:autoSpaceDN w:val="0"/>
              <w:adjustRightInd w:val="0"/>
              <w:jc w:val="center"/>
              <w:rPr>
                <w:caps/>
              </w:rPr>
            </w:pPr>
          </w:p>
          <w:p w14:paraId="10C8EEDE" w14:textId="77777777" w:rsidR="008E36C9" w:rsidRPr="00BB6304" w:rsidRDefault="008E36C9" w:rsidP="00A37AF5">
            <w:pPr>
              <w:autoSpaceDE w:val="0"/>
              <w:autoSpaceDN w:val="0"/>
              <w:adjustRightInd w:val="0"/>
              <w:jc w:val="center"/>
              <w:rPr>
                <w:caps/>
              </w:rPr>
            </w:pPr>
          </w:p>
          <w:p w14:paraId="07807339" w14:textId="77777777" w:rsidR="008E36C9" w:rsidRPr="00BB6304" w:rsidRDefault="008E36C9" w:rsidP="00A37AF5">
            <w:pPr>
              <w:autoSpaceDE w:val="0"/>
              <w:autoSpaceDN w:val="0"/>
              <w:adjustRightInd w:val="0"/>
              <w:jc w:val="center"/>
              <w:rPr>
                <w:caps/>
              </w:rPr>
            </w:pPr>
          </w:p>
          <w:p w14:paraId="65D10A80" w14:textId="77777777" w:rsidR="008E36C9" w:rsidRPr="00BB6304" w:rsidRDefault="008E36C9" w:rsidP="00A37AF5">
            <w:pPr>
              <w:autoSpaceDE w:val="0"/>
              <w:autoSpaceDN w:val="0"/>
              <w:adjustRightInd w:val="0"/>
              <w:jc w:val="center"/>
              <w:rPr>
                <w:caps/>
              </w:rPr>
            </w:pPr>
          </w:p>
          <w:p w14:paraId="1F8CC491" w14:textId="77777777" w:rsidR="008E36C9" w:rsidRPr="00BB6304" w:rsidRDefault="008E36C9" w:rsidP="00A37AF5">
            <w:pPr>
              <w:autoSpaceDE w:val="0"/>
              <w:autoSpaceDN w:val="0"/>
              <w:adjustRightInd w:val="0"/>
              <w:jc w:val="center"/>
              <w:rPr>
                <w:caps/>
              </w:rPr>
            </w:pPr>
          </w:p>
          <w:p w14:paraId="765DB003" w14:textId="77777777" w:rsidR="008E36C9" w:rsidRPr="00BB6304" w:rsidRDefault="008E36C9" w:rsidP="00A37AF5">
            <w:pPr>
              <w:autoSpaceDE w:val="0"/>
              <w:autoSpaceDN w:val="0"/>
              <w:adjustRightInd w:val="0"/>
              <w:jc w:val="center"/>
              <w:rPr>
                <w:caps/>
              </w:rPr>
            </w:pPr>
          </w:p>
          <w:p w14:paraId="03364BEB" w14:textId="77777777" w:rsidR="008E36C9" w:rsidRPr="00BB6304" w:rsidRDefault="008E36C9" w:rsidP="00A37AF5">
            <w:pPr>
              <w:autoSpaceDE w:val="0"/>
              <w:autoSpaceDN w:val="0"/>
              <w:adjustRightInd w:val="0"/>
              <w:jc w:val="center"/>
              <w:rPr>
                <w:caps/>
              </w:rPr>
            </w:pPr>
          </w:p>
          <w:p w14:paraId="550B2E57"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Borders>
              <w:bottom w:val="single" w:sz="4" w:space="0" w:color="auto"/>
            </w:tcBorders>
          </w:tcPr>
          <w:p w14:paraId="28FDB3C0" w14:textId="77777777" w:rsidR="008E36C9" w:rsidRPr="00BB6304" w:rsidRDefault="008E36C9" w:rsidP="00A37AF5">
            <w:pPr>
              <w:autoSpaceDE w:val="0"/>
              <w:autoSpaceDN w:val="0"/>
              <w:adjustRightInd w:val="0"/>
              <w:jc w:val="center"/>
              <w:rPr>
                <w:caps/>
              </w:rPr>
            </w:pPr>
            <w:r w:rsidRPr="00BB6304">
              <w:rPr>
                <w:caps/>
              </w:rPr>
              <w:lastRenderedPageBreak/>
              <w:sym w:font="Wingdings" w:char="F06F"/>
            </w:r>
          </w:p>
          <w:p w14:paraId="27E585B3" w14:textId="77777777" w:rsidR="008E36C9" w:rsidRPr="00BB6304" w:rsidRDefault="008E36C9" w:rsidP="00A37AF5">
            <w:pPr>
              <w:autoSpaceDE w:val="0"/>
              <w:autoSpaceDN w:val="0"/>
              <w:adjustRightInd w:val="0"/>
              <w:jc w:val="center"/>
              <w:rPr>
                <w:caps/>
              </w:rPr>
            </w:pPr>
          </w:p>
          <w:p w14:paraId="2B46D94E" w14:textId="77777777" w:rsidR="008E36C9" w:rsidRPr="00BB6304" w:rsidRDefault="008E36C9" w:rsidP="00A37AF5">
            <w:pPr>
              <w:autoSpaceDE w:val="0"/>
              <w:autoSpaceDN w:val="0"/>
              <w:adjustRightInd w:val="0"/>
              <w:jc w:val="center"/>
              <w:rPr>
                <w:caps/>
              </w:rPr>
            </w:pPr>
          </w:p>
          <w:p w14:paraId="580B3E6E" w14:textId="77777777" w:rsidR="008E36C9" w:rsidRPr="00BB6304" w:rsidRDefault="008E36C9" w:rsidP="00A37AF5">
            <w:pPr>
              <w:autoSpaceDE w:val="0"/>
              <w:autoSpaceDN w:val="0"/>
              <w:adjustRightInd w:val="0"/>
              <w:jc w:val="center"/>
              <w:rPr>
                <w:caps/>
              </w:rPr>
            </w:pPr>
          </w:p>
          <w:p w14:paraId="4266EB89" w14:textId="77777777" w:rsidR="008E36C9" w:rsidRPr="00BB6304" w:rsidRDefault="008E36C9" w:rsidP="00A37AF5">
            <w:pPr>
              <w:autoSpaceDE w:val="0"/>
              <w:autoSpaceDN w:val="0"/>
              <w:adjustRightInd w:val="0"/>
              <w:jc w:val="center"/>
              <w:rPr>
                <w:caps/>
              </w:rPr>
            </w:pPr>
          </w:p>
          <w:p w14:paraId="0166BDFD" w14:textId="77777777" w:rsidR="008E36C9" w:rsidRPr="00BB6304" w:rsidRDefault="008E36C9" w:rsidP="00A37AF5">
            <w:pPr>
              <w:autoSpaceDE w:val="0"/>
              <w:autoSpaceDN w:val="0"/>
              <w:adjustRightInd w:val="0"/>
              <w:jc w:val="center"/>
              <w:rPr>
                <w:caps/>
              </w:rPr>
            </w:pPr>
          </w:p>
          <w:p w14:paraId="5D9356DE" w14:textId="77777777" w:rsidR="008E36C9" w:rsidRPr="00BB6304" w:rsidRDefault="008E36C9" w:rsidP="00A37AF5">
            <w:pPr>
              <w:autoSpaceDE w:val="0"/>
              <w:autoSpaceDN w:val="0"/>
              <w:adjustRightInd w:val="0"/>
              <w:jc w:val="center"/>
              <w:rPr>
                <w:caps/>
              </w:rPr>
            </w:pPr>
          </w:p>
          <w:p w14:paraId="7878792F" w14:textId="77777777" w:rsidR="008E36C9" w:rsidRPr="00BB6304" w:rsidRDefault="008E36C9" w:rsidP="00A37AF5">
            <w:pPr>
              <w:autoSpaceDE w:val="0"/>
              <w:autoSpaceDN w:val="0"/>
              <w:adjustRightInd w:val="0"/>
              <w:jc w:val="center"/>
              <w:rPr>
                <w:caps/>
              </w:rPr>
            </w:pPr>
          </w:p>
          <w:p w14:paraId="40CDF304" w14:textId="77777777" w:rsidR="008E36C9" w:rsidRPr="00BB6304" w:rsidRDefault="008E36C9" w:rsidP="00A37AF5">
            <w:pPr>
              <w:autoSpaceDE w:val="0"/>
              <w:autoSpaceDN w:val="0"/>
              <w:adjustRightInd w:val="0"/>
              <w:jc w:val="center"/>
              <w:rPr>
                <w:caps/>
              </w:rPr>
            </w:pPr>
          </w:p>
          <w:p w14:paraId="37F0AC5B" w14:textId="77777777" w:rsidR="008E36C9" w:rsidRPr="00BB6304" w:rsidRDefault="008E36C9" w:rsidP="00A37AF5">
            <w:pPr>
              <w:autoSpaceDE w:val="0"/>
              <w:autoSpaceDN w:val="0"/>
              <w:adjustRightInd w:val="0"/>
              <w:jc w:val="center"/>
              <w:rPr>
                <w:caps/>
              </w:rPr>
            </w:pPr>
          </w:p>
          <w:p w14:paraId="2710F8F9" w14:textId="77777777" w:rsidR="008E36C9" w:rsidRPr="00BB6304" w:rsidRDefault="008E36C9" w:rsidP="00A37AF5">
            <w:pPr>
              <w:autoSpaceDE w:val="0"/>
              <w:autoSpaceDN w:val="0"/>
              <w:adjustRightInd w:val="0"/>
              <w:jc w:val="center"/>
              <w:rPr>
                <w:caps/>
              </w:rPr>
            </w:pPr>
          </w:p>
          <w:p w14:paraId="512C4119" w14:textId="77777777" w:rsidR="008E36C9" w:rsidRPr="00BB6304" w:rsidRDefault="008E36C9" w:rsidP="00A37AF5">
            <w:pPr>
              <w:autoSpaceDE w:val="0"/>
              <w:autoSpaceDN w:val="0"/>
              <w:adjustRightInd w:val="0"/>
              <w:jc w:val="center"/>
              <w:rPr>
                <w:caps/>
              </w:rPr>
            </w:pPr>
          </w:p>
          <w:p w14:paraId="29CA315A" w14:textId="77777777" w:rsidR="008E36C9" w:rsidRPr="00BB6304" w:rsidRDefault="008E36C9" w:rsidP="00A37AF5">
            <w:pPr>
              <w:autoSpaceDE w:val="0"/>
              <w:autoSpaceDN w:val="0"/>
              <w:adjustRightInd w:val="0"/>
              <w:jc w:val="center"/>
              <w:rPr>
                <w:caps/>
              </w:rPr>
            </w:pPr>
          </w:p>
          <w:p w14:paraId="4CD4184B"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0AA7CFD8" w14:textId="77777777" w:rsidTr="008E36C9">
        <w:tc>
          <w:tcPr>
            <w:tcW w:w="8845" w:type="dxa"/>
            <w:vAlign w:val="center"/>
          </w:tcPr>
          <w:p w14:paraId="59958CD7" w14:textId="4CD6FD86" w:rsidR="008E36C9" w:rsidRPr="00BB6304" w:rsidDel="000861FE" w:rsidRDefault="008E36C9" w:rsidP="00A37AF5">
            <w:pPr>
              <w:rPr>
                <w:del w:id="792" w:author="DiLello, Erica NOR" w:date="2020-12-22T11:07:00Z"/>
                <w:rFonts w:ascii="Arial" w:hAnsi="Arial" w:cs="Arial"/>
                <w:caps/>
                <w:color w:val="000000"/>
                <w:sz w:val="20"/>
                <w:szCs w:val="20"/>
                <w:shd w:val="clear" w:color="auto" w:fill="FFFFFF"/>
              </w:rPr>
            </w:pPr>
            <w:del w:id="793" w:author="DiLello, Erica NOR" w:date="2020-12-22T11:07:00Z">
              <w:r w:rsidRPr="00BB6304" w:rsidDel="000861FE">
                <w:rPr>
                  <w:b/>
                  <w:caps/>
                  <w:color w:val="000000" w:themeColor="text1"/>
                  <w:sz w:val="22"/>
                </w:rPr>
                <w:lastRenderedPageBreak/>
                <w:delText xml:space="preserve">Exception </w:delText>
              </w:r>
              <w:r w:rsidRPr="00BB6304" w:rsidDel="000861FE">
                <w:rPr>
                  <w:caps/>
                  <w:color w:val="000000" w:themeColor="text1"/>
                  <w:sz w:val="22"/>
                </w:rPr>
                <w:delText>1</w:delText>
              </w:r>
              <w:r w:rsidRPr="00BB6304" w:rsidDel="000861FE">
                <w:rPr>
                  <w:b/>
                  <w:caps/>
                  <w:color w:val="000000" w:themeColor="text1"/>
                  <w:sz w:val="22"/>
                </w:rPr>
                <w:delText xml:space="preserve"> </w:delText>
              </w:r>
              <w:r w:rsidRPr="00BB6304" w:rsidDel="000861FE">
                <w:rPr>
                  <w:caps/>
                  <w:color w:val="000000" w:themeColor="text1"/>
                  <w:sz w:val="22"/>
                </w:rPr>
                <w:delText xml:space="preserve">to </w:delText>
              </w:r>
              <w:r w:rsidRPr="00BB6304" w:rsidDel="000861FE">
                <w:rPr>
                  <w:rFonts w:ascii="TimesNewRomanPS-BoldMT" w:hAnsi="TimesNewRomanPS-BoldMT" w:cs="TimesNewRomanPS-BoldMT"/>
                  <w:b/>
                  <w:bCs/>
                  <w:caps/>
                  <w:color w:val="365F91" w:themeColor="accent1" w:themeShade="BF"/>
                  <w:sz w:val="22"/>
                  <w:szCs w:val="22"/>
                </w:rPr>
                <w:delText>§120.2(</w:delText>
              </w:r>
              <w:r w:rsidRPr="00BB6304" w:rsidDel="000861FE">
                <w:rPr>
                  <w:rFonts w:ascii="TimesNewRomanPS-BoldMT" w:hAnsi="TimesNewRomanPS-BoldMT" w:cs="TimesNewRomanPS-BoldMT"/>
                  <w:b/>
                  <w:bCs/>
                  <w:color w:val="365F91" w:themeColor="accent1" w:themeShade="BF"/>
                  <w:sz w:val="22"/>
                  <w:szCs w:val="22"/>
                </w:rPr>
                <w:delText>e</w:delText>
              </w:r>
              <w:r w:rsidRPr="00BB6304" w:rsidDel="000861FE">
                <w:rPr>
                  <w:rFonts w:ascii="TimesNewRomanPS-BoldMT" w:hAnsi="TimesNewRomanPS-BoldMT" w:cs="TimesNewRomanPS-BoldMT"/>
                  <w:b/>
                  <w:bCs/>
                  <w:caps/>
                  <w:color w:val="365F91" w:themeColor="accent1" w:themeShade="BF"/>
                  <w:sz w:val="22"/>
                  <w:szCs w:val="22"/>
                </w:rPr>
                <w:delText xml:space="preserve">)1, 2, </w:delText>
              </w:r>
              <w:r w:rsidRPr="00BB6304" w:rsidDel="000861FE">
                <w:rPr>
                  <w:rFonts w:ascii="TimesNewRomanPS-BoldMT" w:hAnsi="TimesNewRomanPS-BoldMT" w:cs="TimesNewRomanPS-BoldMT"/>
                  <w:b/>
                  <w:bCs/>
                  <w:color w:val="365F91" w:themeColor="accent1" w:themeShade="BF"/>
                  <w:sz w:val="22"/>
                  <w:szCs w:val="22"/>
                </w:rPr>
                <w:delText xml:space="preserve">3: </w:delText>
              </w:r>
              <w:r w:rsidRPr="00BB6304" w:rsidDel="000861FE">
                <w:rPr>
                  <w:rFonts w:ascii="TimesNewRomanPSMT" w:hAnsi="TimesNewRomanPSMT" w:cs="TimesNewRomanPSMT"/>
                  <w:caps/>
                  <w:color w:val="000000" w:themeColor="text1"/>
                  <w:sz w:val="22"/>
                  <w:szCs w:val="22"/>
                </w:rPr>
                <w:delText>Where it can be demonstrated to the enforcing agency that system serves an area that must operate continuously.</w:delText>
              </w:r>
            </w:del>
          </w:p>
          <w:p w14:paraId="5F361F11" w14:textId="0D951A08" w:rsidR="008E36C9" w:rsidRPr="00BB6304" w:rsidRDefault="008E36C9" w:rsidP="00A37AF5">
            <w:pPr>
              <w:rPr>
                <w:rFonts w:ascii="TimesNewRomanPSMT" w:hAnsi="TimesNewRomanPSMT" w:cs="TimesNewRomanPSMT"/>
                <w:b/>
                <w:caps/>
                <w:color w:val="365F91" w:themeColor="accent1" w:themeShade="BF"/>
                <w:sz w:val="22"/>
                <w:szCs w:val="22"/>
              </w:rPr>
            </w:pPr>
            <w:del w:id="794" w:author="DiLello, Erica NOR" w:date="2020-12-22T11:07:00Z">
              <w:r w:rsidRPr="00BB6304" w:rsidDel="000861FE">
                <w:rPr>
                  <w:b/>
                  <w:caps/>
                  <w:color w:val="000000" w:themeColor="text1"/>
                  <w:sz w:val="22"/>
                </w:rPr>
                <w:delText xml:space="preserve">Exception </w:delText>
              </w:r>
              <w:r w:rsidDel="000861FE">
                <w:rPr>
                  <w:caps/>
                  <w:color w:val="000000" w:themeColor="text1"/>
                  <w:sz w:val="22"/>
                </w:rPr>
                <w:delText>2</w:delText>
              </w:r>
              <w:r w:rsidRPr="00BB6304" w:rsidDel="000861FE">
                <w:rPr>
                  <w:b/>
                  <w:caps/>
                  <w:color w:val="000000" w:themeColor="text1"/>
                  <w:sz w:val="22"/>
                </w:rPr>
                <w:delText xml:space="preserve"> </w:delText>
              </w:r>
              <w:r w:rsidRPr="00BB6304" w:rsidDel="000861FE">
                <w:rPr>
                  <w:caps/>
                  <w:color w:val="000000" w:themeColor="text1"/>
                  <w:sz w:val="22"/>
                </w:rPr>
                <w:delText xml:space="preserve">to </w:delText>
              </w:r>
              <w:r w:rsidRPr="00BB6304" w:rsidDel="000861FE">
                <w:rPr>
                  <w:rFonts w:ascii="TimesNewRomanPS-BoldMT" w:hAnsi="TimesNewRomanPS-BoldMT" w:cs="TimesNewRomanPS-BoldMT"/>
                  <w:b/>
                  <w:bCs/>
                  <w:caps/>
                  <w:color w:val="365F91" w:themeColor="accent1" w:themeShade="BF"/>
                  <w:sz w:val="22"/>
                  <w:szCs w:val="22"/>
                </w:rPr>
                <w:delText>§120.2(</w:delText>
              </w:r>
              <w:r w:rsidRPr="00BB6304" w:rsidDel="000861FE">
                <w:rPr>
                  <w:rFonts w:ascii="TimesNewRomanPS-BoldMT" w:hAnsi="TimesNewRomanPS-BoldMT" w:cs="TimesNewRomanPS-BoldMT"/>
                  <w:b/>
                  <w:bCs/>
                  <w:color w:val="365F91" w:themeColor="accent1" w:themeShade="BF"/>
                  <w:sz w:val="22"/>
                  <w:szCs w:val="22"/>
                </w:rPr>
                <w:delText>e)</w:delText>
              </w:r>
              <w:r w:rsidRPr="00BB6304" w:rsidDel="000861FE">
                <w:rPr>
                  <w:rFonts w:ascii="TimesNewRomanPS-BoldMT" w:hAnsi="TimesNewRomanPS-BoldMT" w:cs="TimesNewRomanPS-BoldMT"/>
                  <w:b/>
                  <w:bCs/>
                  <w:caps/>
                  <w:color w:val="365F91" w:themeColor="accent1" w:themeShade="BF"/>
                  <w:sz w:val="22"/>
                  <w:szCs w:val="22"/>
                </w:rPr>
                <w:delText xml:space="preserve">1, 2, </w:delText>
              </w:r>
              <w:r w:rsidRPr="00BB6304" w:rsidDel="000861FE">
                <w:rPr>
                  <w:rFonts w:ascii="TimesNewRomanPS-BoldMT" w:hAnsi="TimesNewRomanPS-BoldMT" w:cs="TimesNewRomanPS-BoldMT"/>
                  <w:b/>
                  <w:bCs/>
                  <w:color w:val="365F91" w:themeColor="accent1" w:themeShade="BF"/>
                  <w:sz w:val="22"/>
                  <w:szCs w:val="22"/>
                </w:rPr>
                <w:delText>3:</w:delText>
              </w:r>
              <w:r w:rsidRPr="00BB6304" w:rsidDel="000861FE">
                <w:rPr>
                  <w:rFonts w:ascii="TimesNewRomanPSMT" w:hAnsi="TimesNewRomanPSMT" w:cs="TimesNewRomanPSMT"/>
                  <w:caps/>
                  <w:sz w:val="22"/>
                  <w:szCs w:val="22"/>
                </w:rPr>
                <w:delText>: Systems with full load demands of 2 kW or less, if they have a readily accessible manual shut-off switch.</w:delText>
              </w:r>
            </w:del>
          </w:p>
        </w:tc>
        <w:tc>
          <w:tcPr>
            <w:tcW w:w="810" w:type="dxa"/>
            <w:tcBorders>
              <w:bottom w:val="single" w:sz="4" w:space="0" w:color="auto"/>
            </w:tcBorders>
          </w:tcPr>
          <w:p w14:paraId="10BA89A9" w14:textId="77777777" w:rsidR="008E36C9" w:rsidRPr="00BB6304" w:rsidDel="000861FE" w:rsidRDefault="008E36C9">
            <w:pPr>
              <w:autoSpaceDE w:val="0"/>
              <w:autoSpaceDN w:val="0"/>
              <w:adjustRightInd w:val="0"/>
              <w:rPr>
                <w:del w:id="795" w:author="DiLello, Erica NOR" w:date="2020-12-22T11:08:00Z"/>
                <w:caps/>
              </w:rPr>
              <w:pPrChange w:id="796" w:author="DiLello, Erica NOR" w:date="2020-12-22T11:08:00Z">
                <w:pPr>
                  <w:autoSpaceDE w:val="0"/>
                  <w:autoSpaceDN w:val="0"/>
                  <w:adjustRightInd w:val="0"/>
                  <w:jc w:val="center"/>
                </w:pPr>
              </w:pPrChange>
            </w:pPr>
            <w:del w:id="797" w:author="DiLello, Erica NOR" w:date="2020-12-22T11:08:00Z">
              <w:r w:rsidRPr="00BB6304" w:rsidDel="000861FE">
                <w:rPr>
                  <w:caps/>
                </w:rPr>
                <w:sym w:font="Wingdings" w:char="F06F"/>
              </w:r>
            </w:del>
          </w:p>
          <w:p w14:paraId="5F3FE38C" w14:textId="77777777" w:rsidR="008E36C9" w:rsidRPr="00BB6304" w:rsidDel="000861FE" w:rsidRDefault="008E36C9">
            <w:pPr>
              <w:autoSpaceDE w:val="0"/>
              <w:autoSpaceDN w:val="0"/>
              <w:adjustRightInd w:val="0"/>
              <w:rPr>
                <w:del w:id="798" w:author="DiLello, Erica NOR" w:date="2020-12-22T11:08:00Z"/>
                <w:caps/>
              </w:rPr>
              <w:pPrChange w:id="799" w:author="DiLello, Erica NOR" w:date="2020-12-22T11:08:00Z">
                <w:pPr>
                  <w:autoSpaceDE w:val="0"/>
                  <w:autoSpaceDN w:val="0"/>
                  <w:adjustRightInd w:val="0"/>
                  <w:jc w:val="center"/>
                </w:pPr>
              </w:pPrChange>
            </w:pPr>
          </w:p>
          <w:p w14:paraId="310952D1" w14:textId="77777777" w:rsidR="008E36C9" w:rsidRPr="00BB6304" w:rsidDel="000861FE" w:rsidRDefault="008E36C9">
            <w:pPr>
              <w:autoSpaceDE w:val="0"/>
              <w:autoSpaceDN w:val="0"/>
              <w:adjustRightInd w:val="0"/>
              <w:rPr>
                <w:del w:id="800" w:author="DiLello, Erica NOR" w:date="2020-12-22T11:08:00Z"/>
                <w:caps/>
              </w:rPr>
              <w:pPrChange w:id="801" w:author="DiLello, Erica NOR" w:date="2020-12-22T11:08:00Z">
                <w:pPr>
                  <w:autoSpaceDE w:val="0"/>
                  <w:autoSpaceDN w:val="0"/>
                  <w:adjustRightInd w:val="0"/>
                  <w:jc w:val="center"/>
                </w:pPr>
              </w:pPrChange>
            </w:pPr>
          </w:p>
          <w:p w14:paraId="18B26F08" w14:textId="77777777" w:rsidR="008E36C9" w:rsidRPr="00BB6304" w:rsidDel="000861FE" w:rsidRDefault="008E36C9">
            <w:pPr>
              <w:autoSpaceDE w:val="0"/>
              <w:autoSpaceDN w:val="0"/>
              <w:adjustRightInd w:val="0"/>
              <w:rPr>
                <w:del w:id="802" w:author="DiLello, Erica NOR" w:date="2020-12-22T11:08:00Z"/>
                <w:caps/>
              </w:rPr>
              <w:pPrChange w:id="803" w:author="DiLello, Erica NOR" w:date="2020-12-22T11:08:00Z">
                <w:pPr>
                  <w:autoSpaceDE w:val="0"/>
                  <w:autoSpaceDN w:val="0"/>
                  <w:adjustRightInd w:val="0"/>
                  <w:jc w:val="center"/>
                </w:pPr>
              </w:pPrChange>
            </w:pPr>
          </w:p>
          <w:p w14:paraId="105A515D" w14:textId="77777777" w:rsidR="008E36C9" w:rsidRPr="00BB6304" w:rsidDel="000861FE" w:rsidRDefault="008E36C9">
            <w:pPr>
              <w:autoSpaceDE w:val="0"/>
              <w:autoSpaceDN w:val="0"/>
              <w:adjustRightInd w:val="0"/>
              <w:rPr>
                <w:del w:id="804" w:author="DiLello, Erica NOR" w:date="2020-12-22T11:08:00Z"/>
                <w:caps/>
              </w:rPr>
              <w:pPrChange w:id="805" w:author="DiLello, Erica NOR" w:date="2020-12-22T11:08:00Z">
                <w:pPr>
                  <w:autoSpaceDE w:val="0"/>
                  <w:autoSpaceDN w:val="0"/>
                  <w:adjustRightInd w:val="0"/>
                  <w:jc w:val="center"/>
                </w:pPr>
              </w:pPrChange>
            </w:pPr>
          </w:p>
          <w:p w14:paraId="73F00CE3" w14:textId="77777777" w:rsidR="008E36C9" w:rsidRPr="00BB6304" w:rsidRDefault="008E36C9">
            <w:pPr>
              <w:autoSpaceDE w:val="0"/>
              <w:autoSpaceDN w:val="0"/>
              <w:adjustRightInd w:val="0"/>
              <w:rPr>
                <w:caps/>
              </w:rPr>
              <w:pPrChange w:id="806" w:author="DiLello, Erica NOR" w:date="2020-12-22T11:08:00Z">
                <w:pPr>
                  <w:autoSpaceDE w:val="0"/>
                  <w:autoSpaceDN w:val="0"/>
                  <w:adjustRightInd w:val="0"/>
                  <w:jc w:val="center"/>
                </w:pPr>
              </w:pPrChange>
            </w:pPr>
            <w:del w:id="807" w:author="DiLello, Erica NOR" w:date="2020-12-22T11:07:00Z">
              <w:r w:rsidRPr="00BB6304" w:rsidDel="000861FE">
                <w:rPr>
                  <w:caps/>
                </w:rPr>
                <w:sym w:font="Wingdings" w:char="F06F"/>
              </w:r>
            </w:del>
          </w:p>
          <w:p w14:paraId="5B2B51D4" w14:textId="77777777" w:rsidR="008E36C9" w:rsidRPr="00BB6304" w:rsidRDefault="008E36C9" w:rsidP="00A37AF5">
            <w:pPr>
              <w:autoSpaceDE w:val="0"/>
              <w:autoSpaceDN w:val="0"/>
              <w:adjustRightInd w:val="0"/>
              <w:jc w:val="center"/>
              <w:rPr>
                <w:caps/>
              </w:rPr>
            </w:pPr>
          </w:p>
        </w:tc>
        <w:tc>
          <w:tcPr>
            <w:tcW w:w="834" w:type="dxa"/>
            <w:tcBorders>
              <w:bottom w:val="single" w:sz="4" w:space="0" w:color="auto"/>
            </w:tcBorders>
          </w:tcPr>
          <w:p w14:paraId="27EF2B7A" w14:textId="77777777" w:rsidR="008E36C9" w:rsidRPr="00BB6304" w:rsidRDefault="008E36C9">
            <w:pPr>
              <w:autoSpaceDE w:val="0"/>
              <w:autoSpaceDN w:val="0"/>
              <w:adjustRightInd w:val="0"/>
              <w:rPr>
                <w:caps/>
              </w:rPr>
              <w:pPrChange w:id="808" w:author="DiLello, Erica NOR" w:date="2020-12-22T11:08:00Z">
                <w:pPr>
                  <w:autoSpaceDE w:val="0"/>
                  <w:autoSpaceDN w:val="0"/>
                  <w:adjustRightInd w:val="0"/>
                  <w:jc w:val="center"/>
                </w:pPr>
              </w:pPrChange>
            </w:pPr>
            <w:del w:id="809" w:author="DiLello, Erica NOR" w:date="2020-12-22T11:08:00Z">
              <w:r w:rsidRPr="00BB6304" w:rsidDel="000861FE">
                <w:rPr>
                  <w:caps/>
                </w:rPr>
                <w:sym w:font="Wingdings" w:char="F06F"/>
              </w:r>
            </w:del>
          </w:p>
          <w:p w14:paraId="1D63ABA8" w14:textId="77777777" w:rsidR="008E36C9" w:rsidRPr="00BB6304" w:rsidRDefault="008E36C9" w:rsidP="00A37AF5">
            <w:pPr>
              <w:autoSpaceDE w:val="0"/>
              <w:autoSpaceDN w:val="0"/>
              <w:adjustRightInd w:val="0"/>
              <w:jc w:val="center"/>
              <w:rPr>
                <w:caps/>
              </w:rPr>
            </w:pPr>
          </w:p>
          <w:p w14:paraId="13BD18B0" w14:textId="77777777" w:rsidR="008E36C9" w:rsidRPr="00BB6304" w:rsidRDefault="008E36C9" w:rsidP="00A37AF5">
            <w:pPr>
              <w:autoSpaceDE w:val="0"/>
              <w:autoSpaceDN w:val="0"/>
              <w:adjustRightInd w:val="0"/>
              <w:jc w:val="center"/>
              <w:rPr>
                <w:caps/>
              </w:rPr>
            </w:pPr>
          </w:p>
          <w:p w14:paraId="46451F35" w14:textId="77777777" w:rsidR="008E36C9" w:rsidRPr="00BB6304" w:rsidRDefault="008E36C9" w:rsidP="00A37AF5">
            <w:pPr>
              <w:autoSpaceDE w:val="0"/>
              <w:autoSpaceDN w:val="0"/>
              <w:adjustRightInd w:val="0"/>
              <w:jc w:val="center"/>
              <w:rPr>
                <w:caps/>
              </w:rPr>
            </w:pPr>
          </w:p>
          <w:p w14:paraId="64CB0D44" w14:textId="77777777" w:rsidR="008E36C9" w:rsidRPr="00BB6304" w:rsidRDefault="008E36C9" w:rsidP="00A37AF5">
            <w:pPr>
              <w:autoSpaceDE w:val="0"/>
              <w:autoSpaceDN w:val="0"/>
              <w:adjustRightInd w:val="0"/>
              <w:jc w:val="center"/>
              <w:rPr>
                <w:caps/>
              </w:rPr>
            </w:pPr>
          </w:p>
          <w:p w14:paraId="5CC8E1D0" w14:textId="26B734EF" w:rsidR="008E36C9" w:rsidRPr="00BB6304" w:rsidDel="000861FE" w:rsidRDefault="008E36C9" w:rsidP="00A37AF5">
            <w:pPr>
              <w:autoSpaceDE w:val="0"/>
              <w:autoSpaceDN w:val="0"/>
              <w:adjustRightInd w:val="0"/>
              <w:jc w:val="center"/>
              <w:rPr>
                <w:del w:id="810" w:author="DiLello, Erica NOR" w:date="2020-12-22T11:07:00Z"/>
                <w:caps/>
              </w:rPr>
            </w:pPr>
            <w:del w:id="811" w:author="DiLello, Erica NOR" w:date="2020-12-22T11:07:00Z">
              <w:r w:rsidRPr="00BB6304" w:rsidDel="000861FE">
                <w:rPr>
                  <w:caps/>
                </w:rPr>
                <w:sym w:font="Wingdings" w:char="F06F"/>
              </w:r>
            </w:del>
          </w:p>
          <w:p w14:paraId="218BC8EC" w14:textId="77777777" w:rsidR="008E36C9" w:rsidRPr="00BB6304" w:rsidRDefault="008E36C9" w:rsidP="008F370B">
            <w:pPr>
              <w:autoSpaceDE w:val="0"/>
              <w:autoSpaceDN w:val="0"/>
              <w:adjustRightInd w:val="0"/>
              <w:jc w:val="center"/>
              <w:rPr>
                <w:caps/>
              </w:rPr>
            </w:pPr>
          </w:p>
        </w:tc>
      </w:tr>
      <w:tr w:rsidR="008E36C9" w:rsidRPr="00BB6304" w14:paraId="0B7F44A8" w14:textId="77777777" w:rsidTr="008E36C9">
        <w:tc>
          <w:tcPr>
            <w:tcW w:w="8845" w:type="dxa"/>
            <w:vAlign w:val="center"/>
          </w:tcPr>
          <w:p w14:paraId="2D51C7A0" w14:textId="77884831" w:rsidR="008E36C9" w:rsidRPr="00593DC8" w:rsidRDefault="008E36C9" w:rsidP="00A37AF5">
            <w:pPr>
              <w:rPr>
                <w:caps/>
                <w:color w:val="000000" w:themeColor="text1"/>
                <w:sz w:val="22"/>
              </w:rPr>
            </w:pPr>
            <w:del w:id="812" w:author="DiLello, Erica NOR" w:date="2020-12-22T11:13:00Z">
              <w:r w:rsidRPr="00BB6304" w:rsidDel="00360C72">
                <w:rPr>
                  <w:b/>
                  <w:caps/>
                  <w:color w:val="000000" w:themeColor="text1"/>
                  <w:sz w:val="22"/>
                </w:rPr>
                <w:delText xml:space="preserve">Exception </w:delText>
              </w:r>
              <w:r w:rsidRPr="00BB6304" w:rsidDel="00360C72">
                <w:rPr>
                  <w:caps/>
                  <w:color w:val="000000" w:themeColor="text1"/>
                  <w:sz w:val="22"/>
                </w:rPr>
                <w:delText xml:space="preserve">to </w:delText>
              </w:r>
              <w:r w:rsidRPr="00BB6304" w:rsidDel="00360C72">
                <w:rPr>
                  <w:rFonts w:ascii="TimesNewRomanPS-BoldMT" w:hAnsi="TimesNewRomanPS-BoldMT" w:cs="TimesNewRomanPS-BoldMT"/>
                  <w:b/>
                  <w:bCs/>
                  <w:caps/>
                  <w:color w:val="365F91" w:themeColor="accent1" w:themeShade="BF"/>
                  <w:sz w:val="22"/>
                  <w:szCs w:val="22"/>
                </w:rPr>
                <w:delText>§120.2(</w:delText>
              </w:r>
              <w:r w:rsidRPr="00BB6304" w:rsidDel="00360C72">
                <w:rPr>
                  <w:rFonts w:ascii="TimesNewRomanPS-BoldMT" w:hAnsi="TimesNewRomanPS-BoldMT" w:cs="TimesNewRomanPS-BoldMT"/>
                  <w:b/>
                  <w:bCs/>
                  <w:color w:val="365F91" w:themeColor="accent1" w:themeShade="BF"/>
                  <w:sz w:val="22"/>
                  <w:szCs w:val="22"/>
                </w:rPr>
                <w:delText>e</w:delText>
              </w:r>
              <w:r w:rsidRPr="00BB6304" w:rsidDel="00360C72">
                <w:rPr>
                  <w:rFonts w:ascii="TimesNewRomanPS-BoldMT" w:hAnsi="TimesNewRomanPS-BoldMT" w:cs="TimesNewRomanPS-BoldMT"/>
                  <w:b/>
                  <w:bCs/>
                  <w:caps/>
                  <w:color w:val="365F91" w:themeColor="accent1" w:themeShade="BF"/>
                  <w:sz w:val="22"/>
                  <w:szCs w:val="22"/>
                </w:rPr>
                <w:delText>)</w:delText>
              </w:r>
              <w:r w:rsidDel="00360C72">
                <w:rPr>
                  <w:rFonts w:ascii="TimesNewRomanPS-BoldMT" w:hAnsi="TimesNewRomanPS-BoldMT" w:cs="TimesNewRomanPS-BoldMT"/>
                  <w:b/>
                  <w:bCs/>
                  <w:caps/>
                  <w:color w:val="365F91" w:themeColor="accent1" w:themeShade="BF"/>
                  <w:sz w:val="22"/>
                  <w:szCs w:val="22"/>
                </w:rPr>
                <w:delText xml:space="preserve">: </w:delText>
              </w:r>
              <w:r w:rsidDel="00360C72">
                <w:rPr>
                  <w:rFonts w:ascii="TimesNewRomanPS-BoldMT" w:hAnsi="TimesNewRomanPS-BoldMT" w:cs="TimesNewRomanPS-BoldMT"/>
                  <w:bCs/>
                  <w:caps/>
                  <w:color w:val="365F91" w:themeColor="accent1" w:themeShade="BF"/>
                  <w:sz w:val="22"/>
                  <w:szCs w:val="22"/>
                </w:rPr>
                <w:delText xml:space="preserve"> </w:delText>
              </w:r>
              <w:r w:rsidRPr="00A4790C" w:rsidDel="00360C72">
                <w:rPr>
                  <w:rFonts w:ascii="TimesNewRomanPS-BoldMT" w:hAnsi="TimesNewRomanPS-BoldMT" w:cs="TimesNewRomanPS-BoldMT"/>
                  <w:bCs/>
                  <w:caps/>
                  <w:sz w:val="22"/>
                  <w:szCs w:val="22"/>
                </w:rPr>
                <w:delText>SYSTEMS SERVING HEALTHCARE FACILITIES.</w:delText>
              </w:r>
            </w:del>
          </w:p>
        </w:tc>
        <w:tc>
          <w:tcPr>
            <w:tcW w:w="810" w:type="dxa"/>
            <w:tcBorders>
              <w:bottom w:val="single" w:sz="4" w:space="0" w:color="auto"/>
            </w:tcBorders>
          </w:tcPr>
          <w:p w14:paraId="5DADAE2A" w14:textId="66D8993B" w:rsidR="008E36C9" w:rsidRPr="00BB6304" w:rsidDel="00360C72" w:rsidRDefault="008E36C9" w:rsidP="00A37AF5">
            <w:pPr>
              <w:autoSpaceDE w:val="0"/>
              <w:autoSpaceDN w:val="0"/>
              <w:adjustRightInd w:val="0"/>
              <w:jc w:val="center"/>
              <w:rPr>
                <w:del w:id="813" w:author="DiLello, Erica NOR" w:date="2020-12-22T11:13:00Z"/>
                <w:caps/>
              </w:rPr>
            </w:pPr>
            <w:del w:id="814" w:author="DiLello, Erica NOR" w:date="2020-12-22T11:13:00Z">
              <w:r w:rsidRPr="00BB6304" w:rsidDel="00360C72">
                <w:rPr>
                  <w:caps/>
                </w:rPr>
                <w:sym w:font="Wingdings" w:char="F06F"/>
              </w:r>
            </w:del>
          </w:p>
          <w:p w14:paraId="5AB4960B" w14:textId="77777777" w:rsidR="008E36C9" w:rsidRPr="00BB6304" w:rsidRDefault="008E36C9" w:rsidP="00A37AF5">
            <w:pPr>
              <w:autoSpaceDE w:val="0"/>
              <w:autoSpaceDN w:val="0"/>
              <w:adjustRightInd w:val="0"/>
              <w:jc w:val="center"/>
              <w:rPr>
                <w:caps/>
              </w:rPr>
            </w:pPr>
          </w:p>
        </w:tc>
        <w:tc>
          <w:tcPr>
            <w:tcW w:w="834" w:type="dxa"/>
            <w:tcBorders>
              <w:bottom w:val="single" w:sz="4" w:space="0" w:color="auto"/>
            </w:tcBorders>
          </w:tcPr>
          <w:p w14:paraId="6AFF6835" w14:textId="248A050B" w:rsidR="008E36C9" w:rsidRPr="00BB6304" w:rsidDel="00360C72" w:rsidRDefault="008E36C9" w:rsidP="00A37AF5">
            <w:pPr>
              <w:autoSpaceDE w:val="0"/>
              <w:autoSpaceDN w:val="0"/>
              <w:adjustRightInd w:val="0"/>
              <w:jc w:val="center"/>
              <w:rPr>
                <w:del w:id="815" w:author="DiLello, Erica NOR" w:date="2020-12-22T11:13:00Z"/>
                <w:caps/>
              </w:rPr>
            </w:pPr>
            <w:del w:id="816" w:author="DiLello, Erica NOR" w:date="2020-12-22T11:13:00Z">
              <w:r w:rsidRPr="00BB6304" w:rsidDel="00360C72">
                <w:rPr>
                  <w:caps/>
                </w:rPr>
                <w:sym w:font="Wingdings" w:char="F06F"/>
              </w:r>
            </w:del>
          </w:p>
          <w:p w14:paraId="5CED0254" w14:textId="77777777" w:rsidR="008E36C9" w:rsidRPr="00BB6304" w:rsidRDefault="008E36C9" w:rsidP="00A37AF5">
            <w:pPr>
              <w:autoSpaceDE w:val="0"/>
              <w:autoSpaceDN w:val="0"/>
              <w:adjustRightInd w:val="0"/>
              <w:jc w:val="center"/>
              <w:rPr>
                <w:caps/>
              </w:rPr>
            </w:pPr>
          </w:p>
        </w:tc>
      </w:tr>
      <w:tr w:rsidR="008E36C9" w:rsidRPr="00BB6304" w14:paraId="7BF48648" w14:textId="77777777" w:rsidTr="00855DAD">
        <w:tblPrEx>
          <w:tblW w:w="10489" w:type="dxa"/>
          <w:tblLayout w:type="fixed"/>
          <w:tblCellMar>
            <w:top w:w="43" w:type="dxa"/>
            <w:left w:w="115" w:type="dxa"/>
            <w:bottom w:w="43" w:type="dxa"/>
            <w:right w:w="115" w:type="dxa"/>
          </w:tblCellMar>
          <w:tblPrExChange w:id="817" w:author="DiLello, Erica NOR" w:date="2020-12-22T11:29:00Z">
            <w:tblPrEx>
              <w:tblW w:w="10489" w:type="dxa"/>
              <w:tblLayout w:type="fixed"/>
              <w:tblCellMar>
                <w:top w:w="43" w:type="dxa"/>
                <w:left w:w="115" w:type="dxa"/>
                <w:bottom w:w="43" w:type="dxa"/>
                <w:right w:w="115" w:type="dxa"/>
              </w:tblCellMar>
            </w:tblPrEx>
          </w:tblPrExChange>
        </w:tblPrEx>
        <w:trPr>
          <w:trHeight w:val="2035"/>
        </w:trPr>
        <w:tc>
          <w:tcPr>
            <w:tcW w:w="8845" w:type="dxa"/>
            <w:vAlign w:val="center"/>
            <w:tcPrChange w:id="818" w:author="DiLello, Erica NOR" w:date="2020-12-22T11:29:00Z">
              <w:tcPr>
                <w:tcW w:w="8845" w:type="dxa"/>
                <w:vAlign w:val="center"/>
              </w:tcPr>
            </w:tcPrChange>
          </w:tcPr>
          <w:p w14:paraId="62DD373B" w14:textId="77777777" w:rsidR="008E36C9" w:rsidRPr="00BB6304" w:rsidRDefault="008E36C9" w:rsidP="00A37AF5">
            <w:pPr>
              <w:rPr>
                <w:rFonts w:ascii="TimesNewRomanPSMT" w:hAnsi="TimesNewRomanPSMT" w:cs="TimesNewRomanPSMT"/>
                <w:b/>
                <w:caps/>
                <w:sz w:val="22"/>
                <w:szCs w:val="22"/>
              </w:rPr>
            </w:pPr>
            <w:bookmarkStart w:id="819" w:name="_Hlk59528694"/>
            <w:commentRangeStart w:id="820"/>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f</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Dampers for Air Supply and Exhaust Equipment</w:t>
            </w:r>
          </w:p>
          <w:bookmarkEnd w:id="819"/>
          <w:p w14:paraId="5B9CC140"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Outdoor air supply and exhaust equipment shall be installed with dampers that automatically close upon fan shutdown.</w:t>
            </w:r>
            <w:commentRangeEnd w:id="820"/>
            <w:r w:rsidR="00855DAD">
              <w:rPr>
                <w:rStyle w:val="CommentReference"/>
              </w:rPr>
              <w:commentReference w:id="820"/>
            </w:r>
          </w:p>
          <w:p w14:paraId="27AEA6E4" w14:textId="784564D5" w:rsidR="008E36C9" w:rsidRPr="00BB6304" w:rsidDel="00855DAD" w:rsidRDefault="008E36C9" w:rsidP="00A37AF5">
            <w:pPr>
              <w:rPr>
                <w:del w:id="821" w:author="DiLello, Erica NOR" w:date="2020-12-22T11:29:00Z"/>
                <w:rFonts w:ascii="TimesNewRomanPSMT" w:hAnsi="TimesNewRomanPSMT" w:cs="TimesNewRomanPSMT"/>
                <w:caps/>
                <w:sz w:val="22"/>
                <w:szCs w:val="22"/>
              </w:rPr>
            </w:pPr>
            <w:del w:id="822" w:author="DiLello, Erica NOR" w:date="2020-12-22T11:29:00Z">
              <w:r w:rsidRPr="00BB6304" w:rsidDel="00855DAD">
                <w:rPr>
                  <w:b/>
                  <w:caps/>
                  <w:color w:val="000000" w:themeColor="text1"/>
                  <w:sz w:val="22"/>
                </w:rPr>
                <w:delText xml:space="preserve">Exception </w:delText>
              </w:r>
              <w:r w:rsidRPr="00BB6304" w:rsidDel="00855DAD">
                <w:rPr>
                  <w:caps/>
                  <w:color w:val="000000" w:themeColor="text1"/>
                  <w:sz w:val="22"/>
                </w:rPr>
                <w:delText>1</w:delText>
              </w:r>
              <w:r w:rsidRPr="00BB6304" w:rsidDel="00855DAD">
                <w:rPr>
                  <w:b/>
                  <w:caps/>
                  <w:color w:val="000000" w:themeColor="text1"/>
                  <w:sz w:val="22"/>
                </w:rPr>
                <w:delText xml:space="preserve"> </w:delText>
              </w:r>
              <w:r w:rsidRPr="00BB6304" w:rsidDel="00855DAD">
                <w:rPr>
                  <w:caps/>
                  <w:color w:val="000000" w:themeColor="text1"/>
                  <w:sz w:val="22"/>
                </w:rPr>
                <w:delText xml:space="preserve">to </w:delText>
              </w:r>
              <w:r w:rsidRPr="00BB6304" w:rsidDel="00855DAD">
                <w:rPr>
                  <w:rFonts w:ascii="TimesNewRomanPS-BoldMT" w:hAnsi="TimesNewRomanPS-BoldMT" w:cs="TimesNewRomanPS-BoldMT"/>
                  <w:b/>
                  <w:bCs/>
                  <w:caps/>
                  <w:color w:val="365F91" w:themeColor="accent1" w:themeShade="BF"/>
                  <w:sz w:val="22"/>
                  <w:szCs w:val="22"/>
                </w:rPr>
                <w:delText>§120.2(</w:delText>
              </w:r>
              <w:r w:rsidRPr="00BB6304" w:rsidDel="00855DAD">
                <w:rPr>
                  <w:rFonts w:ascii="TimesNewRomanPSMT" w:hAnsi="TimesNewRomanPSMT" w:cs="TimesNewRomanPSMT"/>
                  <w:b/>
                  <w:color w:val="365F91" w:themeColor="accent1" w:themeShade="BF"/>
                  <w:sz w:val="22"/>
                  <w:szCs w:val="22"/>
                </w:rPr>
                <w:delText>f)</w:delText>
              </w:r>
              <w:r w:rsidRPr="00BB6304" w:rsidDel="00855DAD">
                <w:rPr>
                  <w:rFonts w:ascii="TimesNewRomanPSMT" w:hAnsi="TimesNewRomanPSMT" w:cs="TimesNewRomanPSMT"/>
                  <w:caps/>
                  <w:sz w:val="22"/>
                  <w:szCs w:val="22"/>
                </w:rPr>
                <w:delText>:</w:delText>
              </w:r>
              <w:r w:rsidRPr="00BB6304" w:rsidDel="00855DAD">
                <w:rPr>
                  <w:caps/>
                </w:rPr>
                <w:delText xml:space="preserve"> </w:delText>
              </w:r>
              <w:r w:rsidDel="00855DAD">
                <w:rPr>
                  <w:rFonts w:ascii="TimesNewRomanPSMT" w:hAnsi="TimesNewRomanPSMT" w:cs="TimesNewRomanPSMT"/>
                  <w:caps/>
                  <w:sz w:val="22"/>
                  <w:szCs w:val="22"/>
                </w:rPr>
                <w:delText>EQUIPMENT</w:delText>
              </w:r>
              <w:r w:rsidRPr="00BB6304" w:rsidDel="00855DAD">
                <w:rPr>
                  <w:rFonts w:ascii="TimesNewRomanPSMT" w:hAnsi="TimesNewRomanPSMT" w:cs="TimesNewRomanPSMT"/>
                  <w:caps/>
                  <w:sz w:val="22"/>
                  <w:szCs w:val="22"/>
                </w:rPr>
                <w:delText xml:space="preserve"> that serves an area that must operate continuously.</w:delText>
              </w:r>
            </w:del>
          </w:p>
          <w:p w14:paraId="72454F38" w14:textId="3ACBD0B6" w:rsidR="008E36C9" w:rsidRPr="00BB6304" w:rsidDel="00855DAD" w:rsidRDefault="008E36C9" w:rsidP="00A37AF5">
            <w:pPr>
              <w:rPr>
                <w:del w:id="823" w:author="DiLello, Erica NOR" w:date="2020-12-22T11:29:00Z"/>
                <w:rFonts w:ascii="TimesNewRomanPSMT" w:hAnsi="TimesNewRomanPSMT" w:cs="TimesNewRomanPSMT"/>
                <w:b/>
                <w:caps/>
                <w:color w:val="365F91" w:themeColor="accent1" w:themeShade="BF"/>
                <w:sz w:val="22"/>
                <w:szCs w:val="22"/>
              </w:rPr>
            </w:pPr>
            <w:del w:id="824" w:author="DiLello, Erica NOR" w:date="2020-12-22T11:29:00Z">
              <w:r w:rsidRPr="00BB6304" w:rsidDel="00855DAD">
                <w:rPr>
                  <w:b/>
                  <w:caps/>
                  <w:color w:val="000000" w:themeColor="text1"/>
                  <w:sz w:val="22"/>
                </w:rPr>
                <w:delText xml:space="preserve">Exception </w:delText>
              </w:r>
              <w:r w:rsidRPr="00BB6304" w:rsidDel="00855DAD">
                <w:rPr>
                  <w:caps/>
                  <w:color w:val="000000" w:themeColor="text1"/>
                  <w:sz w:val="22"/>
                </w:rPr>
                <w:delText>2</w:delText>
              </w:r>
              <w:r w:rsidRPr="00BB6304" w:rsidDel="00855DAD">
                <w:rPr>
                  <w:b/>
                  <w:caps/>
                  <w:color w:val="000000" w:themeColor="text1"/>
                  <w:sz w:val="22"/>
                </w:rPr>
                <w:delText xml:space="preserve"> </w:delText>
              </w:r>
              <w:r w:rsidRPr="00BB6304" w:rsidDel="00855DAD">
                <w:rPr>
                  <w:caps/>
                  <w:color w:val="000000" w:themeColor="text1"/>
                  <w:sz w:val="22"/>
                </w:rPr>
                <w:delText xml:space="preserve">to </w:delText>
              </w:r>
              <w:r w:rsidRPr="00BB6304" w:rsidDel="00855DAD">
                <w:rPr>
                  <w:rFonts w:ascii="TimesNewRomanPS-BoldMT" w:hAnsi="TimesNewRomanPS-BoldMT" w:cs="TimesNewRomanPS-BoldMT"/>
                  <w:b/>
                  <w:bCs/>
                  <w:caps/>
                  <w:color w:val="365F91" w:themeColor="accent1" w:themeShade="BF"/>
                  <w:sz w:val="22"/>
                  <w:szCs w:val="22"/>
                </w:rPr>
                <w:delText>§120.2(</w:delText>
              </w:r>
              <w:r w:rsidRPr="00BB6304" w:rsidDel="00855DAD">
                <w:rPr>
                  <w:rFonts w:ascii="TimesNewRomanPSMT" w:hAnsi="TimesNewRomanPSMT" w:cs="TimesNewRomanPSMT"/>
                  <w:b/>
                  <w:color w:val="365F91" w:themeColor="accent1" w:themeShade="BF"/>
                  <w:sz w:val="22"/>
                  <w:szCs w:val="22"/>
                </w:rPr>
                <w:delText>f</w:delText>
              </w:r>
              <w:r w:rsidRPr="00BB6304" w:rsidDel="00855DAD">
                <w:rPr>
                  <w:rFonts w:ascii="TimesNewRomanPS-BoldMT" w:hAnsi="TimesNewRomanPS-BoldMT" w:cs="TimesNewRomanPS-BoldMT"/>
                  <w:b/>
                  <w:bCs/>
                  <w:caps/>
                  <w:color w:val="365F91" w:themeColor="accent1" w:themeShade="BF"/>
                  <w:sz w:val="22"/>
                  <w:szCs w:val="22"/>
                </w:rPr>
                <w:delText>)</w:delText>
              </w:r>
              <w:r w:rsidRPr="00BB6304" w:rsidDel="00855DAD">
                <w:rPr>
                  <w:rFonts w:ascii="TimesNewRomanPSMT" w:hAnsi="TimesNewRomanPSMT" w:cs="TimesNewRomanPSMT"/>
                  <w:caps/>
                  <w:sz w:val="22"/>
                  <w:szCs w:val="22"/>
                </w:rPr>
                <w:delText>:</w:delText>
              </w:r>
              <w:r w:rsidRPr="00BB6304" w:rsidDel="00855DAD">
                <w:rPr>
                  <w:caps/>
                </w:rPr>
                <w:delText xml:space="preserve"> </w:delText>
              </w:r>
              <w:r w:rsidRPr="00BB6304" w:rsidDel="00855DAD">
                <w:rPr>
                  <w:rFonts w:ascii="TimesNewRomanPSMT" w:hAnsi="TimesNewRomanPSMT" w:cs="TimesNewRomanPSMT"/>
                  <w:caps/>
                  <w:sz w:val="22"/>
                  <w:szCs w:val="22"/>
                </w:rPr>
                <w:delText>Gravity and other nonelectrical equipment that has readily accessible manual damper controls.</w:delText>
              </w:r>
            </w:del>
          </w:p>
          <w:p w14:paraId="67FD01BD" w14:textId="363B9EBD" w:rsidR="008E36C9" w:rsidRPr="00BB6304" w:rsidDel="00855DAD" w:rsidRDefault="008E36C9" w:rsidP="00A37AF5">
            <w:pPr>
              <w:rPr>
                <w:del w:id="825" w:author="DiLello, Erica NOR" w:date="2020-12-22T11:29:00Z"/>
                <w:rFonts w:ascii="TimesNewRomanPSMT" w:hAnsi="TimesNewRomanPSMT" w:cs="TimesNewRomanPSMT"/>
                <w:b/>
                <w:caps/>
                <w:color w:val="365F91" w:themeColor="accent1" w:themeShade="BF"/>
                <w:sz w:val="22"/>
                <w:szCs w:val="22"/>
              </w:rPr>
            </w:pPr>
            <w:del w:id="826" w:author="DiLello, Erica NOR" w:date="2020-12-22T11:29:00Z">
              <w:r w:rsidRPr="00BB6304" w:rsidDel="00855DAD">
                <w:rPr>
                  <w:b/>
                  <w:caps/>
                  <w:color w:val="000000" w:themeColor="text1"/>
                  <w:sz w:val="22"/>
                </w:rPr>
                <w:delText xml:space="preserve">Exception </w:delText>
              </w:r>
              <w:r w:rsidRPr="00BB6304" w:rsidDel="00855DAD">
                <w:rPr>
                  <w:caps/>
                  <w:color w:val="000000" w:themeColor="text1"/>
                  <w:sz w:val="22"/>
                </w:rPr>
                <w:delText>3</w:delText>
              </w:r>
              <w:r w:rsidRPr="00BB6304" w:rsidDel="00855DAD">
                <w:rPr>
                  <w:b/>
                  <w:caps/>
                  <w:color w:val="000000" w:themeColor="text1"/>
                  <w:sz w:val="22"/>
                </w:rPr>
                <w:delText xml:space="preserve"> </w:delText>
              </w:r>
              <w:r w:rsidRPr="00BB6304" w:rsidDel="00855DAD">
                <w:rPr>
                  <w:caps/>
                  <w:color w:val="000000" w:themeColor="text1"/>
                  <w:sz w:val="22"/>
                </w:rPr>
                <w:delText xml:space="preserve">to </w:delText>
              </w:r>
              <w:r w:rsidRPr="00BB6304" w:rsidDel="00855DAD">
                <w:rPr>
                  <w:rFonts w:ascii="TimesNewRomanPS-BoldMT" w:hAnsi="TimesNewRomanPS-BoldMT" w:cs="TimesNewRomanPS-BoldMT"/>
                  <w:b/>
                  <w:bCs/>
                  <w:caps/>
                  <w:color w:val="365F91" w:themeColor="accent1" w:themeShade="BF"/>
                  <w:sz w:val="22"/>
                  <w:szCs w:val="22"/>
                </w:rPr>
                <w:delText>§120.2(</w:delText>
              </w:r>
              <w:r w:rsidRPr="00BB6304" w:rsidDel="00855DAD">
                <w:rPr>
                  <w:rFonts w:ascii="TimesNewRomanPSMT" w:hAnsi="TimesNewRomanPSMT" w:cs="TimesNewRomanPSMT"/>
                  <w:b/>
                  <w:color w:val="365F91" w:themeColor="accent1" w:themeShade="BF"/>
                  <w:sz w:val="22"/>
                  <w:szCs w:val="22"/>
                </w:rPr>
                <w:delText>f</w:delText>
              </w:r>
              <w:r w:rsidRPr="00BB6304" w:rsidDel="00855DAD">
                <w:rPr>
                  <w:rFonts w:ascii="TimesNewRomanPS-BoldMT" w:hAnsi="TimesNewRomanPS-BoldMT" w:cs="TimesNewRomanPS-BoldMT"/>
                  <w:b/>
                  <w:bCs/>
                  <w:caps/>
                  <w:color w:val="365F91" w:themeColor="accent1" w:themeShade="BF"/>
                  <w:sz w:val="22"/>
                  <w:szCs w:val="22"/>
                </w:rPr>
                <w:delText>)</w:delText>
              </w:r>
              <w:r w:rsidRPr="00BB6304" w:rsidDel="00855DAD">
                <w:rPr>
                  <w:rFonts w:ascii="TimesNewRomanPSMT" w:hAnsi="TimesNewRomanPSMT" w:cs="TimesNewRomanPSMT"/>
                  <w:caps/>
                  <w:sz w:val="22"/>
                  <w:szCs w:val="22"/>
                </w:rPr>
                <w:delText>:</w:delText>
              </w:r>
              <w:r w:rsidRPr="00BB6304" w:rsidDel="00855DAD">
                <w:rPr>
                  <w:caps/>
                </w:rPr>
                <w:delText xml:space="preserve"> </w:delText>
              </w:r>
              <w:r w:rsidRPr="00BB6304" w:rsidDel="00855DAD">
                <w:rPr>
                  <w:rFonts w:ascii="TimesNewRomanPSMT" w:hAnsi="TimesNewRomanPSMT" w:cs="TimesNewRomanPSMT"/>
                  <w:caps/>
                  <w:sz w:val="22"/>
                  <w:szCs w:val="22"/>
                </w:rPr>
                <w:delText>At combustion air intakes and shaft vents.</w:delText>
              </w:r>
            </w:del>
          </w:p>
          <w:p w14:paraId="7038AD2A" w14:textId="678EE3A3" w:rsidR="008E36C9" w:rsidRPr="00BB6304" w:rsidRDefault="008E36C9" w:rsidP="00A37AF5">
            <w:pPr>
              <w:rPr>
                <w:rFonts w:ascii="TimesNewRomanPSMT" w:hAnsi="TimesNewRomanPSMT" w:cs="TimesNewRomanPSMT"/>
                <w:b/>
                <w:caps/>
                <w:color w:val="365F91" w:themeColor="accent1" w:themeShade="BF"/>
                <w:sz w:val="22"/>
                <w:szCs w:val="22"/>
              </w:rPr>
            </w:pPr>
            <w:del w:id="827" w:author="DiLello, Erica NOR" w:date="2020-12-22T11:29:00Z">
              <w:r w:rsidRPr="00BB6304" w:rsidDel="00855DAD">
                <w:rPr>
                  <w:b/>
                  <w:caps/>
                  <w:color w:val="000000" w:themeColor="text1"/>
                  <w:sz w:val="22"/>
                </w:rPr>
                <w:delText xml:space="preserve">Exception </w:delText>
              </w:r>
              <w:r w:rsidRPr="00BB6304" w:rsidDel="00855DAD">
                <w:rPr>
                  <w:caps/>
                  <w:color w:val="000000" w:themeColor="text1"/>
                  <w:sz w:val="22"/>
                </w:rPr>
                <w:delText>4</w:delText>
              </w:r>
              <w:r w:rsidRPr="00BB6304" w:rsidDel="00855DAD">
                <w:rPr>
                  <w:b/>
                  <w:caps/>
                  <w:color w:val="000000" w:themeColor="text1"/>
                  <w:sz w:val="22"/>
                </w:rPr>
                <w:delText xml:space="preserve"> </w:delText>
              </w:r>
              <w:r w:rsidRPr="00BB6304" w:rsidDel="00855DAD">
                <w:rPr>
                  <w:caps/>
                  <w:color w:val="000000" w:themeColor="text1"/>
                  <w:sz w:val="22"/>
                </w:rPr>
                <w:delText xml:space="preserve">to </w:delText>
              </w:r>
              <w:r w:rsidRPr="00BB6304" w:rsidDel="00855DAD">
                <w:rPr>
                  <w:rFonts w:ascii="TimesNewRomanPS-BoldMT" w:hAnsi="TimesNewRomanPS-BoldMT" w:cs="TimesNewRomanPS-BoldMT"/>
                  <w:b/>
                  <w:bCs/>
                  <w:caps/>
                  <w:color w:val="365F91" w:themeColor="accent1" w:themeShade="BF"/>
                  <w:sz w:val="22"/>
                  <w:szCs w:val="22"/>
                </w:rPr>
                <w:delText>§120.2(</w:delText>
              </w:r>
              <w:r w:rsidRPr="00BB6304" w:rsidDel="00855DAD">
                <w:rPr>
                  <w:rFonts w:ascii="TimesNewRomanPSMT" w:hAnsi="TimesNewRomanPSMT" w:cs="TimesNewRomanPSMT"/>
                  <w:b/>
                  <w:color w:val="365F91" w:themeColor="accent1" w:themeShade="BF"/>
                  <w:sz w:val="22"/>
                  <w:szCs w:val="22"/>
                </w:rPr>
                <w:delText>f</w:delText>
              </w:r>
              <w:r w:rsidRPr="00BB6304" w:rsidDel="00855DAD">
                <w:rPr>
                  <w:rFonts w:ascii="TimesNewRomanPS-BoldMT" w:hAnsi="TimesNewRomanPS-BoldMT" w:cs="TimesNewRomanPS-BoldMT"/>
                  <w:b/>
                  <w:bCs/>
                  <w:caps/>
                  <w:color w:val="365F91" w:themeColor="accent1" w:themeShade="BF"/>
                  <w:sz w:val="22"/>
                  <w:szCs w:val="22"/>
                </w:rPr>
                <w:delText>)</w:delText>
              </w:r>
              <w:r w:rsidRPr="00BB6304" w:rsidDel="00855DAD">
                <w:rPr>
                  <w:rFonts w:ascii="TimesNewRomanPSMT" w:hAnsi="TimesNewRomanPSMT" w:cs="TimesNewRomanPSMT"/>
                  <w:caps/>
                  <w:sz w:val="22"/>
                  <w:szCs w:val="22"/>
                </w:rPr>
                <w:delText>:</w:delText>
              </w:r>
              <w:r w:rsidRPr="00BB6304" w:rsidDel="00855DAD">
                <w:rPr>
                  <w:caps/>
                </w:rPr>
                <w:delText xml:space="preserve"> </w:delText>
              </w:r>
              <w:r w:rsidRPr="00BB6304" w:rsidDel="00855DAD">
                <w:rPr>
                  <w:rFonts w:ascii="TimesNewRomanPSMT" w:hAnsi="TimesNewRomanPSMT" w:cs="TimesNewRomanPSMT"/>
                  <w:caps/>
                  <w:sz w:val="22"/>
                  <w:szCs w:val="22"/>
                </w:rPr>
                <w:delText>Where prohibited by law.</w:delText>
              </w:r>
            </w:del>
          </w:p>
        </w:tc>
        <w:tc>
          <w:tcPr>
            <w:tcW w:w="810" w:type="dxa"/>
            <w:tcBorders>
              <w:bottom w:val="single" w:sz="4" w:space="0" w:color="auto"/>
            </w:tcBorders>
            <w:tcPrChange w:id="828" w:author="DiLello, Erica NOR" w:date="2020-12-22T11:29:00Z">
              <w:tcPr>
                <w:tcW w:w="810" w:type="dxa"/>
                <w:tcBorders>
                  <w:bottom w:val="single" w:sz="4" w:space="0" w:color="auto"/>
                </w:tcBorders>
              </w:tcPr>
            </w:tcPrChange>
          </w:tcPr>
          <w:p w14:paraId="5128E654" w14:textId="77777777" w:rsidR="008E36C9" w:rsidRPr="00BB6304" w:rsidRDefault="008E36C9" w:rsidP="00A37AF5">
            <w:pPr>
              <w:autoSpaceDE w:val="0"/>
              <w:autoSpaceDN w:val="0"/>
              <w:adjustRightInd w:val="0"/>
              <w:jc w:val="center"/>
              <w:rPr>
                <w:caps/>
              </w:rPr>
            </w:pPr>
            <w:del w:id="829" w:author="DiLello, Erica NOR" w:date="2020-12-22T11:29:00Z">
              <w:r w:rsidRPr="00BB6304" w:rsidDel="00855DAD">
                <w:rPr>
                  <w:caps/>
                </w:rPr>
                <w:sym w:font="Wingdings" w:char="F06F"/>
              </w:r>
            </w:del>
          </w:p>
          <w:p w14:paraId="29190B9E" w14:textId="77777777" w:rsidR="008E36C9" w:rsidRPr="00BB6304" w:rsidRDefault="008E36C9" w:rsidP="00A37AF5">
            <w:pPr>
              <w:autoSpaceDE w:val="0"/>
              <w:autoSpaceDN w:val="0"/>
              <w:adjustRightInd w:val="0"/>
              <w:jc w:val="center"/>
              <w:rPr>
                <w:caps/>
              </w:rPr>
            </w:pPr>
          </w:p>
          <w:p w14:paraId="40DF83D7" w14:textId="77777777" w:rsidR="008E36C9" w:rsidRPr="00BB6304" w:rsidRDefault="008E36C9" w:rsidP="00A37AF5">
            <w:pPr>
              <w:autoSpaceDE w:val="0"/>
              <w:autoSpaceDN w:val="0"/>
              <w:adjustRightInd w:val="0"/>
              <w:jc w:val="center"/>
              <w:rPr>
                <w:caps/>
              </w:rPr>
            </w:pPr>
          </w:p>
          <w:p w14:paraId="59D1A7F8" w14:textId="77777777" w:rsidR="008E36C9" w:rsidRPr="00BB6304" w:rsidRDefault="008E36C9" w:rsidP="00A37AF5">
            <w:pPr>
              <w:autoSpaceDE w:val="0"/>
              <w:autoSpaceDN w:val="0"/>
              <w:adjustRightInd w:val="0"/>
              <w:jc w:val="center"/>
              <w:rPr>
                <w:caps/>
              </w:rPr>
            </w:pPr>
            <w:r w:rsidRPr="00BB6304">
              <w:rPr>
                <w:caps/>
              </w:rPr>
              <w:sym w:font="Wingdings" w:char="F06F"/>
            </w:r>
          </w:p>
          <w:p w14:paraId="5B25BF44" w14:textId="77777777" w:rsidR="008E36C9" w:rsidRPr="00BB6304" w:rsidRDefault="008E36C9" w:rsidP="00A37AF5">
            <w:pPr>
              <w:autoSpaceDE w:val="0"/>
              <w:autoSpaceDN w:val="0"/>
              <w:adjustRightInd w:val="0"/>
              <w:jc w:val="center"/>
              <w:rPr>
                <w:caps/>
              </w:rPr>
            </w:pPr>
          </w:p>
          <w:p w14:paraId="52277C4D" w14:textId="77777777" w:rsidR="008E36C9" w:rsidRPr="00BB6304" w:rsidRDefault="008E36C9" w:rsidP="00A37AF5">
            <w:pPr>
              <w:autoSpaceDE w:val="0"/>
              <w:autoSpaceDN w:val="0"/>
              <w:adjustRightInd w:val="0"/>
              <w:jc w:val="center"/>
              <w:rPr>
                <w:caps/>
              </w:rPr>
            </w:pPr>
            <w:del w:id="830" w:author="DiLello, Erica NOR" w:date="2020-12-22T11:29:00Z">
              <w:r w:rsidRPr="00BB6304" w:rsidDel="00855DAD">
                <w:rPr>
                  <w:caps/>
                </w:rPr>
                <w:sym w:font="Wingdings" w:char="F06F"/>
              </w:r>
            </w:del>
          </w:p>
          <w:p w14:paraId="4FD885B1" w14:textId="77777777" w:rsidR="008E36C9" w:rsidRPr="00BB6304" w:rsidRDefault="008E36C9" w:rsidP="00A37AF5">
            <w:pPr>
              <w:autoSpaceDE w:val="0"/>
              <w:autoSpaceDN w:val="0"/>
              <w:adjustRightInd w:val="0"/>
              <w:jc w:val="center"/>
              <w:rPr>
                <w:caps/>
              </w:rPr>
            </w:pPr>
          </w:p>
          <w:p w14:paraId="408DAA79" w14:textId="77777777" w:rsidR="008E36C9" w:rsidRPr="00BB6304" w:rsidRDefault="008E36C9" w:rsidP="00A37AF5">
            <w:pPr>
              <w:autoSpaceDE w:val="0"/>
              <w:autoSpaceDN w:val="0"/>
              <w:adjustRightInd w:val="0"/>
              <w:jc w:val="center"/>
              <w:rPr>
                <w:caps/>
              </w:rPr>
            </w:pPr>
            <w:del w:id="831" w:author="DiLello, Erica NOR" w:date="2020-12-22T11:29:00Z">
              <w:r w:rsidRPr="00BB6304" w:rsidDel="00855DAD">
                <w:rPr>
                  <w:caps/>
                </w:rPr>
                <w:sym w:font="Wingdings" w:char="F06F"/>
              </w:r>
            </w:del>
          </w:p>
          <w:p w14:paraId="15D1AF43" w14:textId="77777777" w:rsidR="008E36C9" w:rsidRPr="00BB6304" w:rsidRDefault="008E36C9" w:rsidP="00A37AF5">
            <w:pPr>
              <w:autoSpaceDE w:val="0"/>
              <w:autoSpaceDN w:val="0"/>
              <w:adjustRightInd w:val="0"/>
              <w:jc w:val="center"/>
              <w:rPr>
                <w:caps/>
              </w:rPr>
            </w:pPr>
            <w:del w:id="832" w:author="DiLello, Erica NOR" w:date="2020-12-22T11:29:00Z">
              <w:r w:rsidRPr="00BB6304" w:rsidDel="00855DAD">
                <w:rPr>
                  <w:caps/>
                </w:rPr>
                <w:sym w:font="Wingdings" w:char="F06F"/>
              </w:r>
            </w:del>
          </w:p>
          <w:p w14:paraId="283D65DF" w14:textId="77777777" w:rsidR="008E36C9" w:rsidRPr="00BB6304" w:rsidRDefault="008E36C9" w:rsidP="00A37AF5">
            <w:pPr>
              <w:autoSpaceDE w:val="0"/>
              <w:autoSpaceDN w:val="0"/>
              <w:adjustRightInd w:val="0"/>
              <w:rPr>
                <w:rFonts w:ascii="TimesNewRomanPSMT" w:hAnsi="TimesNewRomanPSMT" w:cs="TimesNewRomanPSMT"/>
                <w:b/>
                <w:caps/>
                <w:sz w:val="22"/>
                <w:szCs w:val="22"/>
              </w:rPr>
            </w:pPr>
          </w:p>
        </w:tc>
        <w:tc>
          <w:tcPr>
            <w:tcW w:w="834" w:type="dxa"/>
            <w:tcBorders>
              <w:bottom w:val="single" w:sz="4" w:space="0" w:color="auto"/>
            </w:tcBorders>
            <w:tcPrChange w:id="833" w:author="DiLello, Erica NOR" w:date="2020-12-22T11:29:00Z">
              <w:tcPr>
                <w:tcW w:w="834" w:type="dxa"/>
                <w:tcBorders>
                  <w:bottom w:val="single" w:sz="4" w:space="0" w:color="auto"/>
                </w:tcBorders>
              </w:tcPr>
            </w:tcPrChange>
          </w:tcPr>
          <w:p w14:paraId="5679EF42" w14:textId="77777777" w:rsidR="008E36C9" w:rsidRPr="00BB6304" w:rsidRDefault="008E36C9" w:rsidP="00A37AF5">
            <w:pPr>
              <w:autoSpaceDE w:val="0"/>
              <w:autoSpaceDN w:val="0"/>
              <w:adjustRightInd w:val="0"/>
              <w:jc w:val="center"/>
              <w:rPr>
                <w:caps/>
              </w:rPr>
            </w:pPr>
            <w:del w:id="834" w:author="DiLello, Erica NOR" w:date="2020-12-22T11:29:00Z">
              <w:r w:rsidRPr="00BB6304" w:rsidDel="00855DAD">
                <w:rPr>
                  <w:caps/>
                </w:rPr>
                <w:sym w:font="Wingdings" w:char="F06F"/>
              </w:r>
            </w:del>
          </w:p>
          <w:p w14:paraId="1EDC8940" w14:textId="77777777" w:rsidR="008E36C9" w:rsidRPr="00BB6304" w:rsidRDefault="008E36C9" w:rsidP="00A37AF5">
            <w:pPr>
              <w:autoSpaceDE w:val="0"/>
              <w:autoSpaceDN w:val="0"/>
              <w:adjustRightInd w:val="0"/>
              <w:jc w:val="center"/>
              <w:rPr>
                <w:caps/>
              </w:rPr>
            </w:pPr>
          </w:p>
          <w:p w14:paraId="0D8A20AA" w14:textId="77777777" w:rsidR="008E36C9" w:rsidRPr="00BB6304" w:rsidRDefault="008E36C9" w:rsidP="00A37AF5">
            <w:pPr>
              <w:autoSpaceDE w:val="0"/>
              <w:autoSpaceDN w:val="0"/>
              <w:adjustRightInd w:val="0"/>
              <w:jc w:val="center"/>
              <w:rPr>
                <w:caps/>
              </w:rPr>
            </w:pPr>
          </w:p>
          <w:p w14:paraId="0713C705" w14:textId="77777777" w:rsidR="008E36C9" w:rsidRPr="00BB6304" w:rsidRDefault="008E36C9" w:rsidP="00A37AF5">
            <w:pPr>
              <w:autoSpaceDE w:val="0"/>
              <w:autoSpaceDN w:val="0"/>
              <w:adjustRightInd w:val="0"/>
              <w:jc w:val="center"/>
              <w:rPr>
                <w:caps/>
              </w:rPr>
            </w:pPr>
            <w:r w:rsidRPr="00BB6304">
              <w:rPr>
                <w:caps/>
              </w:rPr>
              <w:sym w:font="Wingdings" w:char="F06F"/>
            </w:r>
          </w:p>
          <w:p w14:paraId="1CC6B335" w14:textId="77777777" w:rsidR="008E36C9" w:rsidRPr="00BB6304" w:rsidRDefault="008E36C9">
            <w:pPr>
              <w:autoSpaceDE w:val="0"/>
              <w:autoSpaceDN w:val="0"/>
              <w:adjustRightInd w:val="0"/>
              <w:rPr>
                <w:caps/>
              </w:rPr>
              <w:pPrChange w:id="835" w:author="DiLello, Erica NOR" w:date="2020-12-22T11:29:00Z">
                <w:pPr>
                  <w:autoSpaceDE w:val="0"/>
                  <w:autoSpaceDN w:val="0"/>
                  <w:adjustRightInd w:val="0"/>
                  <w:jc w:val="center"/>
                </w:pPr>
              </w:pPrChange>
            </w:pPr>
          </w:p>
          <w:p w14:paraId="0DD5A810" w14:textId="77777777" w:rsidR="008E36C9" w:rsidRPr="00BB6304" w:rsidRDefault="008E36C9" w:rsidP="00A37AF5">
            <w:pPr>
              <w:autoSpaceDE w:val="0"/>
              <w:autoSpaceDN w:val="0"/>
              <w:adjustRightInd w:val="0"/>
              <w:jc w:val="center"/>
              <w:rPr>
                <w:caps/>
              </w:rPr>
            </w:pPr>
            <w:del w:id="836" w:author="DiLello, Erica NOR" w:date="2020-12-22T11:29:00Z">
              <w:r w:rsidRPr="00BB6304" w:rsidDel="00855DAD">
                <w:rPr>
                  <w:caps/>
                </w:rPr>
                <w:sym w:font="Wingdings" w:char="F06F"/>
              </w:r>
            </w:del>
          </w:p>
          <w:p w14:paraId="589D1CF1" w14:textId="77777777" w:rsidR="008E36C9" w:rsidRPr="00BB6304" w:rsidRDefault="008E36C9" w:rsidP="00A37AF5">
            <w:pPr>
              <w:autoSpaceDE w:val="0"/>
              <w:autoSpaceDN w:val="0"/>
              <w:adjustRightInd w:val="0"/>
              <w:jc w:val="center"/>
              <w:rPr>
                <w:caps/>
              </w:rPr>
            </w:pPr>
          </w:p>
          <w:p w14:paraId="1E6C2D0F" w14:textId="77777777" w:rsidR="008E36C9" w:rsidRPr="00BB6304" w:rsidRDefault="008E36C9" w:rsidP="00A37AF5">
            <w:pPr>
              <w:autoSpaceDE w:val="0"/>
              <w:autoSpaceDN w:val="0"/>
              <w:adjustRightInd w:val="0"/>
              <w:jc w:val="center"/>
              <w:rPr>
                <w:caps/>
              </w:rPr>
            </w:pPr>
            <w:del w:id="837" w:author="DiLello, Erica NOR" w:date="2020-12-22T11:29:00Z">
              <w:r w:rsidRPr="00BB6304" w:rsidDel="00855DAD">
                <w:rPr>
                  <w:caps/>
                </w:rPr>
                <w:sym w:font="Wingdings" w:char="F06F"/>
              </w:r>
            </w:del>
          </w:p>
          <w:p w14:paraId="37095451"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38" w:author="DiLello, Erica NOR" w:date="2020-12-22T11:29:00Z">
              <w:r w:rsidRPr="00BB6304" w:rsidDel="00855DAD">
                <w:rPr>
                  <w:caps/>
                </w:rPr>
                <w:sym w:font="Wingdings" w:char="F06F"/>
              </w:r>
            </w:del>
          </w:p>
        </w:tc>
      </w:tr>
      <w:tr w:rsidR="008E36C9" w:rsidRPr="00BB6304" w14:paraId="1D2B4DBE" w14:textId="77777777" w:rsidTr="008E36C9">
        <w:tc>
          <w:tcPr>
            <w:tcW w:w="8845" w:type="dxa"/>
            <w:vAlign w:val="center"/>
          </w:tcPr>
          <w:p w14:paraId="6ED076B5" w14:textId="77777777" w:rsidR="008E36C9" w:rsidRPr="00BB6304" w:rsidRDefault="008E36C9" w:rsidP="00A37AF5">
            <w:pPr>
              <w:rPr>
                <w:rFonts w:ascii="TimesNewRomanPSMT" w:hAnsi="TimesNewRomanPSMT" w:cs="TimesNewRomanPSMT"/>
                <w:b/>
                <w:caps/>
                <w:sz w:val="22"/>
                <w:szCs w:val="22"/>
              </w:rPr>
            </w:pPr>
            <w:commentRangeStart w:id="839"/>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g</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Isolation Area Devices</w:t>
            </w:r>
          </w:p>
          <w:p w14:paraId="4E66F603" w14:textId="1807C174" w:rsidR="008E36C9" w:rsidRPr="00BB6304" w:rsidRDefault="008E36C9" w:rsidP="00A37AF5">
            <w:p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Each </w:t>
            </w:r>
            <w:hyperlink r:id="rId23" w:tgtFrame="popup" w:history="1">
              <w:r w:rsidRPr="00BB6304">
                <w:rPr>
                  <w:rFonts w:ascii="TimesNewRomanPSMT" w:hAnsi="TimesNewRomanPSMT" w:cs="TimesNewRomanPSMT"/>
                  <w:caps/>
                  <w:sz w:val="22"/>
                  <w:szCs w:val="22"/>
                </w:rPr>
                <w:t>space-conditioning system serving m</w:t>
              </w:r>
            </w:hyperlink>
            <w:r w:rsidRPr="00BB6304">
              <w:rPr>
                <w:rFonts w:ascii="TimesNewRomanPSMT" w:hAnsi="TimesNewRomanPSMT" w:cs="TimesNewRomanPSMT"/>
                <w:caps/>
                <w:sz w:val="22"/>
                <w:szCs w:val="22"/>
              </w:rPr>
              <w:t xml:space="preserve">ultiple zones with a combined conditioned floor area of more than 25,000 </w:t>
            </w:r>
            <w:r>
              <w:rPr>
                <w:rFonts w:ascii="TimesNewRomanPSMT" w:hAnsi="TimesNewRomanPSMT" w:cs="TimesNewRomanPSMT"/>
                <w:caps/>
                <w:sz w:val="22"/>
                <w:szCs w:val="22"/>
              </w:rPr>
              <w:t>FT2</w:t>
            </w:r>
            <w:r w:rsidRPr="00BB6304">
              <w:rPr>
                <w:rFonts w:ascii="TimesNewRomanPSMT" w:hAnsi="TimesNewRomanPSMT" w:cs="TimesNewRomanPSMT"/>
                <w:caps/>
                <w:sz w:val="22"/>
                <w:szCs w:val="22"/>
              </w:rPr>
              <w:t xml:space="preserve"> shall be designed, installed, and controlled to serve isolation areas.</w:t>
            </w:r>
          </w:p>
          <w:p w14:paraId="5EF8BF75" w14:textId="7C952D25" w:rsidR="008E36C9" w:rsidRPr="00BB6304" w:rsidRDefault="008E36C9" w:rsidP="00A37AF5">
            <w:pPr>
              <w:numPr>
                <w:ilvl w:val="0"/>
                <w:numId w:val="25"/>
              </w:numPr>
              <w:shd w:val="clear" w:color="auto" w:fill="FFFFFF"/>
              <w:ind w:left="270" w:hanging="180"/>
              <w:contextualSpacing/>
              <w:rPr>
                <w:rFonts w:ascii="Arial" w:eastAsia="Times New Roman" w:hAnsi="Arial" w:cs="Arial"/>
                <w:caps/>
                <w:color w:val="000000"/>
                <w:sz w:val="22"/>
                <w:szCs w:val="20"/>
              </w:rPr>
            </w:pPr>
            <w:r w:rsidRPr="00BB6304">
              <w:rPr>
                <w:rFonts w:ascii="Arial" w:eastAsia="Times New Roman" w:hAnsi="Arial" w:cs="Arial"/>
                <w:caps/>
                <w:color w:val="000000"/>
                <w:sz w:val="22"/>
                <w:szCs w:val="20"/>
              </w:rPr>
              <w:t>Each zone, or combination of zones &lt;</w:t>
            </w:r>
            <w:r>
              <w:rPr>
                <w:rFonts w:ascii="Arial" w:eastAsia="Times New Roman" w:hAnsi="Arial" w:cs="Arial"/>
                <w:caps/>
                <w:color w:val="000000"/>
                <w:sz w:val="22"/>
                <w:szCs w:val="20"/>
              </w:rPr>
              <w:t xml:space="preserve"> </w:t>
            </w:r>
            <w:r w:rsidRPr="00BB6304">
              <w:rPr>
                <w:rFonts w:ascii="Arial" w:eastAsia="Times New Roman" w:hAnsi="Arial" w:cs="Arial"/>
                <w:caps/>
                <w:color w:val="000000"/>
                <w:sz w:val="22"/>
                <w:szCs w:val="20"/>
              </w:rPr>
              <w:t xml:space="preserve">25,000 </w:t>
            </w:r>
            <w:r>
              <w:rPr>
                <w:rFonts w:ascii="Arial" w:eastAsia="Times New Roman" w:hAnsi="Arial" w:cs="Arial"/>
                <w:caps/>
                <w:color w:val="000000"/>
                <w:sz w:val="22"/>
                <w:szCs w:val="20"/>
              </w:rPr>
              <w:t>FT2</w:t>
            </w:r>
            <w:r w:rsidRPr="00BB6304">
              <w:rPr>
                <w:rFonts w:ascii="Arial" w:eastAsia="Times New Roman" w:hAnsi="Arial" w:cs="Arial"/>
                <w:caps/>
                <w:color w:val="000000"/>
                <w:sz w:val="22"/>
                <w:szCs w:val="20"/>
              </w:rPr>
              <w:t>, shall be a separate isolation area.</w:t>
            </w:r>
          </w:p>
          <w:p w14:paraId="07D5DAB4" w14:textId="77777777" w:rsidR="008E36C9" w:rsidRPr="00BB6304" w:rsidRDefault="008E36C9" w:rsidP="00A37AF5">
            <w:pPr>
              <w:numPr>
                <w:ilvl w:val="0"/>
                <w:numId w:val="25"/>
              </w:numPr>
              <w:shd w:val="clear" w:color="auto" w:fill="FFFFFF"/>
              <w:spacing w:before="120"/>
              <w:ind w:left="270" w:hanging="180"/>
              <w:contextualSpacing/>
              <w:rPr>
                <w:rFonts w:ascii="Arial" w:eastAsia="Times New Roman" w:hAnsi="Arial" w:cs="Arial"/>
                <w:caps/>
                <w:color w:val="000000"/>
                <w:sz w:val="22"/>
                <w:szCs w:val="20"/>
              </w:rPr>
            </w:pPr>
            <w:r w:rsidRPr="00BB6304">
              <w:rPr>
                <w:rFonts w:ascii="Arial" w:eastAsia="Times New Roman" w:hAnsi="Arial" w:cs="Arial"/>
                <w:caps/>
                <w:color w:val="000000"/>
                <w:sz w:val="22"/>
                <w:szCs w:val="20"/>
              </w:rPr>
              <w:t>Each isolation area shall be provided with isolation devices, such as valves or dampers that allow the supply of heating or cooling to be reduced or shut-off independently of other isolation areas.</w:t>
            </w:r>
          </w:p>
          <w:p w14:paraId="3233CDC9" w14:textId="77777777" w:rsidR="008E36C9" w:rsidRPr="00BB6304" w:rsidRDefault="008E36C9" w:rsidP="00A37AF5">
            <w:pPr>
              <w:numPr>
                <w:ilvl w:val="0"/>
                <w:numId w:val="25"/>
              </w:numPr>
              <w:shd w:val="clear" w:color="auto" w:fill="FFFFFF"/>
              <w:spacing w:before="120"/>
              <w:ind w:left="270" w:hanging="180"/>
              <w:contextualSpacing/>
              <w:rPr>
                <w:rFonts w:ascii="Arial" w:eastAsia="Times New Roman" w:hAnsi="Arial" w:cs="Arial"/>
                <w:caps/>
                <w:color w:val="000000"/>
                <w:sz w:val="22"/>
                <w:szCs w:val="20"/>
              </w:rPr>
            </w:pPr>
            <w:r w:rsidRPr="00BB6304">
              <w:rPr>
                <w:rFonts w:ascii="Arial" w:eastAsia="Times New Roman" w:hAnsi="Arial" w:cs="Arial"/>
                <w:caps/>
                <w:color w:val="000000"/>
                <w:sz w:val="22"/>
                <w:szCs w:val="20"/>
              </w:rPr>
              <w:t xml:space="preserve">Each isolation area shall be controlled by a device meeting the requirements of </w:t>
            </w:r>
            <w:r w:rsidRPr="00BB6304">
              <w:rPr>
                <w:rFonts w:ascii="TimesNewRomanPSMT" w:eastAsia="Times New Roman" w:hAnsi="TimesNewRomanPSMT" w:cs="TimesNewRomanPSMT"/>
                <w:b/>
                <w:caps/>
                <w:color w:val="365F91" w:themeColor="accent1" w:themeShade="BF"/>
                <w:sz w:val="22"/>
                <w:szCs w:val="22"/>
              </w:rPr>
              <w:t>§120.2(</w:t>
            </w:r>
            <w:r w:rsidRPr="00BB6304">
              <w:rPr>
                <w:rFonts w:ascii="TimesNewRomanPSMT" w:eastAsia="Times New Roman" w:hAnsi="TimesNewRomanPSMT" w:cs="TimesNewRomanPSMT"/>
                <w:b/>
                <w:color w:val="365F91" w:themeColor="accent1" w:themeShade="BF"/>
                <w:sz w:val="22"/>
                <w:szCs w:val="22"/>
              </w:rPr>
              <w:t>e</w:t>
            </w:r>
            <w:r w:rsidRPr="00BB6304">
              <w:rPr>
                <w:rFonts w:ascii="TimesNewRomanPSMT" w:eastAsia="Times New Roman" w:hAnsi="TimesNewRomanPSMT" w:cs="TimesNewRomanPSMT"/>
                <w:b/>
                <w:caps/>
                <w:color w:val="365F91" w:themeColor="accent1" w:themeShade="BF"/>
                <w:sz w:val="22"/>
                <w:szCs w:val="22"/>
              </w:rPr>
              <w:t>)1.</w:t>
            </w:r>
            <w:commentRangeEnd w:id="839"/>
            <w:r w:rsidR="00855DAD">
              <w:rPr>
                <w:rStyle w:val="CommentReference"/>
              </w:rPr>
              <w:commentReference w:id="839"/>
            </w:r>
          </w:p>
          <w:p w14:paraId="086A59CF" w14:textId="23E7CB5E" w:rsidR="008E36C9" w:rsidRPr="00BB6304" w:rsidRDefault="008E36C9" w:rsidP="00A37AF5">
            <w:pPr>
              <w:shd w:val="clear" w:color="auto" w:fill="FFFFFF"/>
              <w:spacing w:before="120"/>
              <w:contextualSpacing/>
              <w:rPr>
                <w:rFonts w:ascii="Arial" w:eastAsia="Times New Roman" w:hAnsi="Arial" w:cs="Arial"/>
                <w:caps/>
                <w:color w:val="000000"/>
                <w:sz w:val="20"/>
                <w:szCs w:val="20"/>
              </w:rPr>
            </w:pPr>
            <w:del w:id="840" w:author="DiLello, Erica NOR" w:date="2020-12-22T11:28:00Z">
              <w:r w:rsidRPr="00BB6304" w:rsidDel="00855DAD">
                <w:rPr>
                  <w:b/>
                  <w:caps/>
                  <w:color w:val="000000" w:themeColor="text1"/>
                  <w:sz w:val="22"/>
                </w:rPr>
                <w:delText>Exception</w:delText>
              </w:r>
              <w:r w:rsidRPr="00BB6304" w:rsidDel="00855DAD">
                <w:rPr>
                  <w:caps/>
                  <w:color w:val="000000" w:themeColor="text1"/>
                  <w:sz w:val="22"/>
                </w:rPr>
                <w:delText xml:space="preserve"> 1</w:delText>
              </w:r>
              <w:r w:rsidRPr="00BB6304" w:rsidDel="00855DAD">
                <w:rPr>
                  <w:b/>
                  <w:caps/>
                  <w:color w:val="000000" w:themeColor="text1"/>
                  <w:sz w:val="22"/>
                </w:rPr>
                <w:delText xml:space="preserve"> </w:delText>
              </w:r>
              <w:r w:rsidRPr="00BB6304" w:rsidDel="00855DAD">
                <w:rPr>
                  <w:rFonts w:ascii="Times New Roman" w:eastAsia="Times New Roman" w:hAnsi="Times New Roman"/>
                  <w:caps/>
                  <w:color w:val="000000" w:themeColor="text1"/>
                  <w:sz w:val="22"/>
                </w:rPr>
                <w:delText xml:space="preserve">to </w:delText>
              </w:r>
              <w:r w:rsidRPr="00BB6304" w:rsidDel="00855DAD">
                <w:rPr>
                  <w:rFonts w:ascii="TimesNewRomanPS-BoldMT" w:eastAsia="Times New Roman" w:hAnsi="TimesNewRomanPS-BoldMT" w:cs="TimesNewRomanPS-BoldMT"/>
                  <w:b/>
                  <w:bCs/>
                  <w:caps/>
                  <w:color w:val="365F91" w:themeColor="accent1" w:themeShade="BF"/>
                  <w:sz w:val="22"/>
                  <w:szCs w:val="22"/>
                </w:rPr>
                <w:delText>§120.2(</w:delText>
              </w:r>
              <w:r w:rsidRPr="00BB6304" w:rsidDel="00855DAD">
                <w:rPr>
                  <w:rFonts w:ascii="TimesNewRomanPS-BoldMT" w:eastAsia="Times New Roman" w:hAnsi="TimesNewRomanPS-BoldMT" w:cs="TimesNewRomanPS-BoldMT"/>
                  <w:b/>
                  <w:bCs/>
                  <w:color w:val="365F91" w:themeColor="accent1" w:themeShade="BF"/>
                  <w:sz w:val="22"/>
                  <w:szCs w:val="22"/>
                </w:rPr>
                <w:delText>g</w:delText>
              </w:r>
              <w:r w:rsidRPr="00BB6304" w:rsidDel="00855DAD">
                <w:rPr>
                  <w:rFonts w:ascii="TimesNewRomanPS-BoldMT" w:eastAsia="Times New Roman" w:hAnsi="TimesNewRomanPS-BoldMT" w:cs="TimesNewRomanPS-BoldMT"/>
                  <w:b/>
                  <w:bCs/>
                  <w:caps/>
                  <w:color w:val="365F91" w:themeColor="accent1" w:themeShade="BF"/>
                  <w:sz w:val="22"/>
                  <w:szCs w:val="22"/>
                </w:rPr>
                <w:delText>):</w:delText>
              </w:r>
              <w:r w:rsidRPr="00BB6304" w:rsidDel="00855DAD">
                <w:rPr>
                  <w:rFonts w:ascii="Arial" w:eastAsia="Times New Roman" w:hAnsi="Arial" w:cs="Arial"/>
                  <w:caps/>
                  <w:color w:val="000000"/>
                  <w:sz w:val="22"/>
                  <w:szCs w:val="20"/>
                </w:rPr>
                <w:delText xml:space="preserve"> </w:delText>
              </w:r>
              <w:r w:rsidRPr="00593DC8" w:rsidDel="00855DAD">
                <w:rPr>
                  <w:sz w:val="22"/>
                  <w:szCs w:val="22"/>
                </w:rPr>
                <w:delText>ZONES DESIGNED TO BE CONDITIONED</w:delText>
              </w:r>
              <w:r w:rsidDel="00855DAD">
                <w:delText xml:space="preserve"> </w:delText>
              </w:r>
              <w:r w:rsidRPr="00BB6304" w:rsidDel="00855DAD">
                <w:rPr>
                  <w:rFonts w:ascii="Arial" w:eastAsia="Times New Roman" w:hAnsi="Arial" w:cs="Arial"/>
                  <w:caps/>
                  <w:color w:val="000000"/>
                  <w:sz w:val="22"/>
                  <w:szCs w:val="20"/>
                </w:rPr>
                <w:delText>continuously</w:delText>
              </w:r>
            </w:del>
          </w:p>
        </w:tc>
        <w:tc>
          <w:tcPr>
            <w:tcW w:w="810" w:type="dxa"/>
            <w:tcBorders>
              <w:bottom w:val="single" w:sz="4" w:space="0" w:color="auto"/>
            </w:tcBorders>
          </w:tcPr>
          <w:p w14:paraId="005097B6" w14:textId="77777777" w:rsidR="008E36C9" w:rsidRPr="00BB6304" w:rsidRDefault="008E36C9" w:rsidP="00A37AF5">
            <w:pPr>
              <w:autoSpaceDE w:val="0"/>
              <w:autoSpaceDN w:val="0"/>
              <w:adjustRightInd w:val="0"/>
              <w:jc w:val="center"/>
              <w:rPr>
                <w:caps/>
              </w:rPr>
            </w:pPr>
            <w:r w:rsidRPr="00BB6304">
              <w:rPr>
                <w:caps/>
              </w:rPr>
              <w:sym w:font="Wingdings" w:char="F06F"/>
            </w:r>
          </w:p>
          <w:p w14:paraId="2ED8C3CF" w14:textId="77777777" w:rsidR="008E36C9" w:rsidRPr="00BB6304" w:rsidRDefault="008E36C9" w:rsidP="00A37AF5">
            <w:pPr>
              <w:autoSpaceDE w:val="0"/>
              <w:autoSpaceDN w:val="0"/>
              <w:adjustRightInd w:val="0"/>
              <w:jc w:val="center"/>
              <w:rPr>
                <w:caps/>
              </w:rPr>
            </w:pPr>
          </w:p>
          <w:p w14:paraId="4CDCB9DC" w14:textId="77777777" w:rsidR="008E36C9" w:rsidRPr="00BB6304" w:rsidRDefault="008E36C9" w:rsidP="00A37AF5">
            <w:pPr>
              <w:autoSpaceDE w:val="0"/>
              <w:autoSpaceDN w:val="0"/>
              <w:adjustRightInd w:val="0"/>
              <w:jc w:val="center"/>
              <w:rPr>
                <w:caps/>
              </w:rPr>
            </w:pPr>
          </w:p>
          <w:p w14:paraId="4AD31718" w14:textId="77777777" w:rsidR="008E36C9" w:rsidRPr="00BB6304" w:rsidRDefault="008E36C9" w:rsidP="00A37AF5">
            <w:pPr>
              <w:autoSpaceDE w:val="0"/>
              <w:autoSpaceDN w:val="0"/>
              <w:adjustRightInd w:val="0"/>
              <w:jc w:val="center"/>
              <w:rPr>
                <w:caps/>
              </w:rPr>
            </w:pPr>
          </w:p>
          <w:p w14:paraId="1F29DC52" w14:textId="77777777" w:rsidR="008E36C9" w:rsidRPr="00BB6304" w:rsidRDefault="008E36C9" w:rsidP="00A37AF5">
            <w:pPr>
              <w:autoSpaceDE w:val="0"/>
              <w:autoSpaceDN w:val="0"/>
              <w:adjustRightInd w:val="0"/>
              <w:jc w:val="center"/>
              <w:rPr>
                <w:caps/>
              </w:rPr>
            </w:pPr>
          </w:p>
          <w:p w14:paraId="23F5FF25" w14:textId="77777777" w:rsidR="008E36C9" w:rsidRPr="00BB6304" w:rsidRDefault="008E36C9" w:rsidP="00A37AF5">
            <w:pPr>
              <w:autoSpaceDE w:val="0"/>
              <w:autoSpaceDN w:val="0"/>
              <w:adjustRightInd w:val="0"/>
              <w:jc w:val="center"/>
              <w:rPr>
                <w:caps/>
              </w:rPr>
            </w:pPr>
          </w:p>
          <w:p w14:paraId="2F4A019D" w14:textId="77777777" w:rsidR="008E36C9" w:rsidRPr="00BB6304" w:rsidRDefault="008E36C9" w:rsidP="00A37AF5">
            <w:pPr>
              <w:autoSpaceDE w:val="0"/>
              <w:autoSpaceDN w:val="0"/>
              <w:adjustRightInd w:val="0"/>
              <w:jc w:val="center"/>
              <w:rPr>
                <w:caps/>
              </w:rPr>
            </w:pPr>
          </w:p>
          <w:p w14:paraId="452CAF57" w14:textId="77777777" w:rsidR="008E36C9" w:rsidRPr="00BB6304" w:rsidRDefault="008E36C9" w:rsidP="00A37AF5">
            <w:pPr>
              <w:autoSpaceDE w:val="0"/>
              <w:autoSpaceDN w:val="0"/>
              <w:adjustRightInd w:val="0"/>
              <w:jc w:val="center"/>
              <w:rPr>
                <w:caps/>
              </w:rPr>
            </w:pPr>
          </w:p>
          <w:p w14:paraId="5E4F6522" w14:textId="77777777" w:rsidR="008E36C9" w:rsidRPr="00BB6304" w:rsidRDefault="008E36C9" w:rsidP="00A37AF5">
            <w:pPr>
              <w:autoSpaceDE w:val="0"/>
              <w:autoSpaceDN w:val="0"/>
              <w:adjustRightInd w:val="0"/>
              <w:jc w:val="center"/>
              <w:rPr>
                <w:caps/>
              </w:rPr>
            </w:pPr>
          </w:p>
          <w:p w14:paraId="26E7C2F6" w14:textId="77777777" w:rsidR="008E36C9" w:rsidRPr="00BB6304" w:rsidRDefault="008E36C9" w:rsidP="00A37AF5">
            <w:pPr>
              <w:autoSpaceDE w:val="0"/>
              <w:autoSpaceDN w:val="0"/>
              <w:adjustRightInd w:val="0"/>
              <w:jc w:val="center"/>
              <w:rPr>
                <w:caps/>
              </w:rPr>
            </w:pPr>
          </w:p>
          <w:p w14:paraId="242F29A4" w14:textId="77777777" w:rsidR="008E36C9" w:rsidRPr="00BB6304" w:rsidRDefault="008E36C9" w:rsidP="00A37AF5">
            <w:pPr>
              <w:autoSpaceDE w:val="0"/>
              <w:autoSpaceDN w:val="0"/>
              <w:adjustRightInd w:val="0"/>
              <w:jc w:val="center"/>
              <w:rPr>
                <w:caps/>
              </w:rPr>
            </w:pPr>
          </w:p>
          <w:p w14:paraId="405D3CFD"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41" w:author="DiLello, Erica NOR" w:date="2020-12-22T11:29:00Z">
              <w:r w:rsidRPr="00BB6304" w:rsidDel="00855DAD">
                <w:rPr>
                  <w:caps/>
                </w:rPr>
                <w:sym w:font="Wingdings" w:char="F06F"/>
              </w:r>
            </w:del>
          </w:p>
        </w:tc>
        <w:tc>
          <w:tcPr>
            <w:tcW w:w="834" w:type="dxa"/>
            <w:tcBorders>
              <w:bottom w:val="single" w:sz="4" w:space="0" w:color="auto"/>
            </w:tcBorders>
          </w:tcPr>
          <w:p w14:paraId="53F98987" w14:textId="77777777" w:rsidR="008E36C9" w:rsidRPr="00BB6304" w:rsidRDefault="008E36C9" w:rsidP="00A37AF5">
            <w:pPr>
              <w:autoSpaceDE w:val="0"/>
              <w:autoSpaceDN w:val="0"/>
              <w:adjustRightInd w:val="0"/>
              <w:jc w:val="center"/>
              <w:rPr>
                <w:caps/>
              </w:rPr>
            </w:pPr>
            <w:r w:rsidRPr="00BB6304">
              <w:rPr>
                <w:caps/>
              </w:rPr>
              <w:sym w:font="Wingdings" w:char="F06F"/>
            </w:r>
          </w:p>
          <w:p w14:paraId="271DF528" w14:textId="77777777" w:rsidR="008E36C9" w:rsidRPr="00BB6304" w:rsidRDefault="008E36C9" w:rsidP="00A37AF5">
            <w:pPr>
              <w:autoSpaceDE w:val="0"/>
              <w:autoSpaceDN w:val="0"/>
              <w:adjustRightInd w:val="0"/>
              <w:jc w:val="center"/>
              <w:rPr>
                <w:caps/>
              </w:rPr>
            </w:pPr>
          </w:p>
          <w:p w14:paraId="4352D5B3" w14:textId="77777777" w:rsidR="008E36C9" w:rsidRPr="00BB6304" w:rsidRDefault="008E36C9" w:rsidP="00A37AF5">
            <w:pPr>
              <w:autoSpaceDE w:val="0"/>
              <w:autoSpaceDN w:val="0"/>
              <w:adjustRightInd w:val="0"/>
              <w:jc w:val="center"/>
              <w:rPr>
                <w:caps/>
              </w:rPr>
            </w:pPr>
          </w:p>
          <w:p w14:paraId="5BDD0985" w14:textId="77777777" w:rsidR="008E36C9" w:rsidRPr="00BB6304" w:rsidRDefault="008E36C9" w:rsidP="00A37AF5">
            <w:pPr>
              <w:autoSpaceDE w:val="0"/>
              <w:autoSpaceDN w:val="0"/>
              <w:adjustRightInd w:val="0"/>
              <w:jc w:val="center"/>
              <w:rPr>
                <w:caps/>
              </w:rPr>
            </w:pPr>
          </w:p>
          <w:p w14:paraId="49C316D2" w14:textId="77777777" w:rsidR="008E36C9" w:rsidRPr="00BB6304" w:rsidRDefault="008E36C9" w:rsidP="00A37AF5">
            <w:pPr>
              <w:autoSpaceDE w:val="0"/>
              <w:autoSpaceDN w:val="0"/>
              <w:adjustRightInd w:val="0"/>
              <w:jc w:val="center"/>
              <w:rPr>
                <w:caps/>
              </w:rPr>
            </w:pPr>
          </w:p>
          <w:p w14:paraId="5C4F5885" w14:textId="77777777" w:rsidR="008E36C9" w:rsidRPr="00BB6304" w:rsidRDefault="008E36C9" w:rsidP="00A37AF5">
            <w:pPr>
              <w:autoSpaceDE w:val="0"/>
              <w:autoSpaceDN w:val="0"/>
              <w:adjustRightInd w:val="0"/>
              <w:jc w:val="center"/>
              <w:rPr>
                <w:caps/>
              </w:rPr>
            </w:pPr>
          </w:p>
          <w:p w14:paraId="6B03C52C" w14:textId="77777777" w:rsidR="008E36C9" w:rsidRPr="00BB6304" w:rsidRDefault="008E36C9" w:rsidP="00A37AF5">
            <w:pPr>
              <w:autoSpaceDE w:val="0"/>
              <w:autoSpaceDN w:val="0"/>
              <w:adjustRightInd w:val="0"/>
              <w:jc w:val="center"/>
              <w:rPr>
                <w:caps/>
              </w:rPr>
            </w:pPr>
          </w:p>
          <w:p w14:paraId="0AB0278B" w14:textId="77777777" w:rsidR="008E36C9" w:rsidRPr="00BB6304" w:rsidRDefault="008E36C9" w:rsidP="00A37AF5">
            <w:pPr>
              <w:autoSpaceDE w:val="0"/>
              <w:autoSpaceDN w:val="0"/>
              <w:adjustRightInd w:val="0"/>
              <w:jc w:val="center"/>
              <w:rPr>
                <w:caps/>
              </w:rPr>
            </w:pPr>
          </w:p>
          <w:p w14:paraId="22E9AB08" w14:textId="77777777" w:rsidR="008E36C9" w:rsidRPr="00BB6304" w:rsidRDefault="008E36C9" w:rsidP="00A37AF5">
            <w:pPr>
              <w:autoSpaceDE w:val="0"/>
              <w:autoSpaceDN w:val="0"/>
              <w:adjustRightInd w:val="0"/>
              <w:jc w:val="center"/>
              <w:rPr>
                <w:caps/>
              </w:rPr>
            </w:pPr>
          </w:p>
          <w:p w14:paraId="795319D6" w14:textId="77777777" w:rsidR="008E36C9" w:rsidRPr="00BB6304" w:rsidRDefault="008E36C9" w:rsidP="00A37AF5">
            <w:pPr>
              <w:autoSpaceDE w:val="0"/>
              <w:autoSpaceDN w:val="0"/>
              <w:adjustRightInd w:val="0"/>
              <w:jc w:val="center"/>
              <w:rPr>
                <w:caps/>
              </w:rPr>
            </w:pPr>
          </w:p>
          <w:p w14:paraId="04130EF9" w14:textId="77777777" w:rsidR="008E36C9" w:rsidRPr="00BB6304" w:rsidRDefault="008E36C9" w:rsidP="00A37AF5">
            <w:pPr>
              <w:autoSpaceDE w:val="0"/>
              <w:autoSpaceDN w:val="0"/>
              <w:adjustRightInd w:val="0"/>
              <w:jc w:val="center"/>
              <w:rPr>
                <w:caps/>
              </w:rPr>
            </w:pPr>
          </w:p>
          <w:p w14:paraId="6A320D0B"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42" w:author="DiLello, Erica NOR" w:date="2020-12-22T11:29:00Z">
              <w:r w:rsidRPr="00BB6304" w:rsidDel="00855DAD">
                <w:rPr>
                  <w:caps/>
                </w:rPr>
                <w:sym w:font="Wingdings" w:char="F06F"/>
              </w:r>
            </w:del>
          </w:p>
        </w:tc>
      </w:tr>
      <w:tr w:rsidR="008E36C9" w:rsidRPr="00BB6304" w14:paraId="1E0E4241" w14:textId="77777777" w:rsidTr="008E36C9">
        <w:tc>
          <w:tcPr>
            <w:tcW w:w="8845" w:type="dxa"/>
            <w:vAlign w:val="center"/>
          </w:tcPr>
          <w:p w14:paraId="21523756" w14:textId="4B2D3FF8" w:rsidR="008E36C9" w:rsidRPr="00BB6304" w:rsidRDefault="008E36C9" w:rsidP="00A37AF5">
            <w:pPr>
              <w:rPr>
                <w:rFonts w:ascii="TimesNewRomanPSMT" w:hAnsi="TimesNewRomanPSMT" w:cs="TimesNewRomanPSMT"/>
                <w:b/>
                <w:caps/>
                <w:sz w:val="22"/>
                <w:szCs w:val="22"/>
              </w:rPr>
            </w:pPr>
            <w:commentRangeStart w:id="843"/>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h</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Automatic Demand Shed Controls</w:t>
            </w:r>
          </w:p>
          <w:p w14:paraId="0FEF6F00" w14:textId="16978870" w:rsidR="008E36C9" w:rsidRPr="00593DC8" w:rsidRDefault="008E36C9" w:rsidP="00A37AF5">
            <w:pPr>
              <w:rPr>
                <w:rFonts w:ascii="TimesNewRomanPSMT" w:hAnsi="TimesNewRomanPSMT" w:cs="TimesNewRomanPSMT"/>
                <w:caps/>
                <w:sz w:val="22"/>
                <w:szCs w:val="22"/>
              </w:rPr>
            </w:pPr>
            <w:r w:rsidRPr="00593DC8">
              <w:rPr>
                <w:rFonts w:ascii="TimesNewRomanPSMT" w:hAnsi="TimesNewRomanPSMT" w:cs="TimesNewRomanPSMT"/>
                <w:caps/>
                <w:sz w:val="22"/>
                <w:szCs w:val="22"/>
              </w:rPr>
              <w:t>shall meet requirements in §110.12</w:t>
            </w:r>
          </w:p>
          <w:p w14:paraId="72707A86" w14:textId="4E575631" w:rsidR="008E36C9" w:rsidRDefault="008E36C9" w:rsidP="00A37AF5">
            <w:pPr>
              <w:rPr>
                <w:rFonts w:ascii="Arial" w:hAnsi="Arial" w:cs="Arial"/>
                <w:caps/>
                <w:color w:val="000000"/>
                <w:sz w:val="22"/>
                <w:szCs w:val="22"/>
                <w:shd w:val="clear" w:color="auto" w:fill="FFFFFF"/>
              </w:rPr>
            </w:pPr>
            <w:r>
              <w:rPr>
                <w:rFonts w:ascii="TimesNewRomanPSMT" w:hAnsi="TimesNewRomanPSMT" w:cs="TimesNewRomanPSMT"/>
                <w:b/>
                <w:caps/>
                <w:color w:val="365F91" w:themeColor="accent1" w:themeShade="BF"/>
                <w:sz w:val="22"/>
                <w:szCs w:val="22"/>
              </w:rPr>
              <w:lastRenderedPageBreak/>
              <w:t>§110.12</w:t>
            </w:r>
            <w:r w:rsidRPr="002E3F9A">
              <w:rPr>
                <w:rFonts w:ascii="TimesNewRomanPSMT" w:hAnsi="TimesNewRomanPSMT" w:cs="TimesNewRomanPSMT"/>
                <w:b/>
                <w:color w:val="365F91" w:themeColor="accent1" w:themeShade="BF"/>
                <w:sz w:val="22"/>
                <w:szCs w:val="22"/>
              </w:rPr>
              <w:t>(</w:t>
            </w:r>
            <w:r>
              <w:rPr>
                <w:rFonts w:ascii="TimesNewRomanPSMT" w:hAnsi="TimesNewRomanPSMT" w:cs="TimesNewRomanPSMT"/>
                <w:b/>
                <w:color w:val="365F91" w:themeColor="accent1" w:themeShade="BF"/>
                <w:sz w:val="22"/>
                <w:szCs w:val="22"/>
              </w:rPr>
              <w:t>a</w:t>
            </w:r>
            <w:r w:rsidRPr="002E3F9A">
              <w:rPr>
                <w:rFonts w:ascii="TimesNewRomanPSMT" w:hAnsi="TimesNewRomanPSMT" w:cs="TimesNewRomanPSMT"/>
                <w:b/>
                <w:color w:val="365F91" w:themeColor="accent1" w:themeShade="BF"/>
                <w:sz w:val="22"/>
                <w:szCs w:val="22"/>
              </w:rPr>
              <w:t>)</w:t>
            </w:r>
            <w:r>
              <w:rPr>
                <w:rFonts w:ascii="TimesNewRomanPSMT" w:hAnsi="TimesNewRomanPSMT" w:cs="TimesNewRomanPSMT"/>
                <w:caps/>
                <w:color w:val="365F91" w:themeColor="accent1" w:themeShade="BF"/>
                <w:sz w:val="22"/>
                <w:szCs w:val="22"/>
              </w:rPr>
              <w:t xml:space="preserve"> </w:t>
            </w:r>
            <w:r>
              <w:rPr>
                <w:rFonts w:ascii="Arial" w:hAnsi="Arial" w:cs="Arial"/>
                <w:caps/>
                <w:color w:val="000000"/>
                <w:sz w:val="22"/>
                <w:szCs w:val="22"/>
                <w:shd w:val="clear" w:color="auto" w:fill="FFFFFF"/>
              </w:rPr>
              <w:t>dEMAND RESPONSIVE (DR) CONTROL requirements:</w:t>
            </w:r>
          </w:p>
          <w:p w14:paraId="279250EF" w14:textId="305997BA" w:rsidR="008E36C9" w:rsidRPr="00593DC8" w:rsidRDefault="008E36C9" w:rsidP="00593DC8">
            <w:pPr>
              <w:pStyle w:val="ListParagraph"/>
              <w:numPr>
                <w:ilvl w:val="0"/>
                <w:numId w:val="60"/>
              </w:numPr>
              <w:rPr>
                <w:rFonts w:ascii="Arial" w:hAnsi="Arial" w:cs="Arial"/>
                <w:caps/>
                <w:color w:val="000000"/>
                <w:sz w:val="22"/>
                <w:szCs w:val="22"/>
                <w:shd w:val="clear" w:color="auto" w:fill="FFFFFF"/>
              </w:rPr>
            </w:pPr>
            <w:r w:rsidRPr="00593DC8">
              <w:rPr>
                <w:rFonts w:ascii="Arial" w:hAnsi="Arial" w:cs="Arial"/>
                <w:caps/>
                <w:color w:val="000000"/>
                <w:sz w:val="22"/>
                <w:szCs w:val="22"/>
                <w:shd w:val="clear" w:color="auto" w:fill="FFFFFF"/>
              </w:rPr>
              <w:t>Either certified openadr 2.0</w:t>
            </w:r>
            <w:r w:rsidRPr="00593DC8">
              <w:rPr>
                <w:rFonts w:ascii="Arial" w:hAnsi="Arial" w:cs="Arial"/>
                <w:color w:val="000000"/>
                <w:sz w:val="22"/>
                <w:szCs w:val="22"/>
                <w:shd w:val="clear" w:color="auto" w:fill="FFFFFF"/>
              </w:rPr>
              <w:t xml:space="preserve">a, </w:t>
            </w:r>
            <w:r w:rsidRPr="00593DC8">
              <w:rPr>
                <w:rFonts w:ascii="Arial" w:hAnsi="Arial" w:cs="Arial"/>
                <w:caps/>
                <w:color w:val="000000"/>
                <w:sz w:val="22"/>
                <w:szCs w:val="22"/>
                <w:shd w:val="clear" w:color="auto" w:fill="FFFFFF"/>
              </w:rPr>
              <w:t>openadr 2.0</w:t>
            </w:r>
            <w:r w:rsidRPr="00593DC8">
              <w:rPr>
                <w:rFonts w:ascii="Arial" w:hAnsi="Arial" w:cs="Arial"/>
                <w:color w:val="000000"/>
                <w:sz w:val="22"/>
                <w:szCs w:val="22"/>
                <w:shd w:val="clear" w:color="auto" w:fill="FFFFFF"/>
              </w:rPr>
              <w:t xml:space="preserve">b </w:t>
            </w:r>
            <w:r w:rsidRPr="00593DC8">
              <w:rPr>
                <w:rFonts w:ascii="Arial" w:hAnsi="Arial" w:cs="Arial"/>
                <w:caps/>
                <w:color w:val="000000"/>
                <w:sz w:val="22"/>
                <w:szCs w:val="22"/>
                <w:shd w:val="clear" w:color="auto" w:fill="FFFFFF"/>
              </w:rPr>
              <w:t>Virtual End node (ven), or certified by the manufacturer as being capable of responding to a DR signal from a certified openadr 2.0</w:t>
            </w:r>
            <w:r w:rsidRPr="00593DC8">
              <w:rPr>
                <w:rFonts w:ascii="Arial" w:hAnsi="Arial" w:cs="Arial"/>
                <w:color w:val="000000"/>
                <w:sz w:val="22"/>
                <w:szCs w:val="22"/>
                <w:shd w:val="clear" w:color="auto" w:fill="FFFFFF"/>
              </w:rPr>
              <w:t xml:space="preserve">b </w:t>
            </w:r>
            <w:r w:rsidRPr="00593DC8">
              <w:rPr>
                <w:rFonts w:ascii="Arial" w:hAnsi="Arial" w:cs="Arial"/>
                <w:caps/>
                <w:color w:val="000000"/>
                <w:sz w:val="22"/>
                <w:szCs w:val="22"/>
                <w:shd w:val="clear" w:color="auto" w:fill="FFFFFF"/>
              </w:rPr>
              <w:t>Virtual End node by automatically implementing the control functions requested by the virtual end node for the equipment it controls</w:t>
            </w:r>
          </w:p>
          <w:p w14:paraId="5FC19F5B" w14:textId="2E2D10E6" w:rsidR="008E36C9" w:rsidRDefault="008E36C9" w:rsidP="00593DC8">
            <w:pPr>
              <w:pStyle w:val="ListParagraph"/>
              <w:numPr>
                <w:ilvl w:val="0"/>
                <w:numId w:val="60"/>
              </w:numPr>
              <w:rPr>
                <w:rFonts w:ascii="Arial" w:hAnsi="Arial" w:cs="Arial"/>
                <w:caps/>
                <w:color w:val="000000"/>
                <w:sz w:val="22"/>
                <w:szCs w:val="22"/>
                <w:shd w:val="clear" w:color="auto" w:fill="FFFFFF"/>
              </w:rPr>
            </w:pPr>
            <w:r>
              <w:rPr>
                <w:rFonts w:ascii="Arial" w:hAnsi="Arial" w:cs="Arial"/>
                <w:caps/>
                <w:color w:val="000000"/>
                <w:sz w:val="22"/>
                <w:szCs w:val="22"/>
                <w:shd w:val="clear" w:color="auto" w:fill="FFFFFF"/>
              </w:rPr>
              <w:t>capable of communicating using wi-fi, zigbee, bacnet, ethernet, and/or hard-wiring.</w:t>
            </w:r>
          </w:p>
          <w:p w14:paraId="26D292E1" w14:textId="0792654E" w:rsidR="008E36C9" w:rsidRPr="00593DC8" w:rsidRDefault="008E36C9" w:rsidP="00593DC8">
            <w:pPr>
              <w:pStyle w:val="ListParagraph"/>
              <w:numPr>
                <w:ilvl w:val="0"/>
                <w:numId w:val="60"/>
              </w:numPr>
              <w:rPr>
                <w:rFonts w:ascii="Arial" w:hAnsi="Arial" w:cs="Arial"/>
                <w:caps/>
                <w:color w:val="000000"/>
                <w:sz w:val="22"/>
                <w:szCs w:val="22"/>
                <w:shd w:val="clear" w:color="auto" w:fill="FFFFFF"/>
              </w:rPr>
            </w:pPr>
            <w:r>
              <w:rPr>
                <w:rFonts w:ascii="Arial" w:hAnsi="Arial" w:cs="Arial"/>
                <w:caps/>
                <w:color w:val="000000"/>
                <w:sz w:val="22"/>
                <w:szCs w:val="22"/>
                <w:shd w:val="clear" w:color="auto" w:fill="FFFFFF"/>
              </w:rPr>
              <w:t xml:space="preserve">may incorporate and use additional protocols beyond those specified in </w:t>
            </w:r>
            <w:r>
              <w:rPr>
                <w:rFonts w:ascii="TimesNewRomanPSMT" w:hAnsi="TimesNewRomanPSMT" w:cs="TimesNewRomanPSMT"/>
                <w:b/>
                <w:caps/>
                <w:color w:val="365F91" w:themeColor="accent1" w:themeShade="BF"/>
                <w:sz w:val="22"/>
                <w:szCs w:val="22"/>
              </w:rPr>
              <w:t>§110.12</w:t>
            </w:r>
            <w:r w:rsidRPr="002E3F9A">
              <w:rPr>
                <w:rFonts w:ascii="TimesNewRomanPSMT" w:hAnsi="TimesNewRomanPSMT" w:cs="TimesNewRomanPSMT"/>
                <w:b/>
                <w:color w:val="365F91" w:themeColor="accent1" w:themeShade="BF"/>
                <w:sz w:val="22"/>
                <w:szCs w:val="22"/>
              </w:rPr>
              <w:t>(</w:t>
            </w:r>
            <w:r>
              <w:rPr>
                <w:rFonts w:ascii="TimesNewRomanPSMT" w:hAnsi="TimesNewRomanPSMT" w:cs="TimesNewRomanPSMT"/>
                <w:b/>
                <w:color w:val="365F91" w:themeColor="accent1" w:themeShade="BF"/>
                <w:sz w:val="22"/>
                <w:szCs w:val="22"/>
              </w:rPr>
              <w:t>a)1 AND 2.</w:t>
            </w:r>
          </w:p>
          <w:p w14:paraId="77099E81" w14:textId="16450A1A" w:rsidR="008E36C9" w:rsidRDefault="008E36C9" w:rsidP="00593DC8">
            <w:pPr>
              <w:pStyle w:val="ListParagraph"/>
              <w:numPr>
                <w:ilvl w:val="0"/>
                <w:numId w:val="60"/>
              </w:numPr>
              <w:rPr>
                <w:rFonts w:ascii="Arial" w:hAnsi="Arial" w:cs="Arial"/>
                <w:caps/>
                <w:color w:val="000000"/>
                <w:sz w:val="22"/>
                <w:szCs w:val="22"/>
                <w:shd w:val="clear" w:color="auto" w:fill="FFFFFF"/>
              </w:rPr>
            </w:pPr>
            <w:r>
              <w:rPr>
                <w:rFonts w:ascii="Arial" w:hAnsi="Arial" w:cs="Arial"/>
                <w:caps/>
                <w:color w:val="000000"/>
                <w:sz w:val="22"/>
                <w:szCs w:val="22"/>
                <w:shd w:val="clear" w:color="auto" w:fill="FFFFFF"/>
              </w:rPr>
              <w:t>shall continue to perform all other control functions provided by the contROl when communications are disabled.</w:t>
            </w:r>
          </w:p>
          <w:p w14:paraId="3590C20F" w14:textId="3BAF6CCA" w:rsidR="008E36C9" w:rsidRPr="00593DC8" w:rsidRDefault="008E36C9" w:rsidP="00593DC8">
            <w:pPr>
              <w:pStyle w:val="ListParagraph"/>
              <w:numPr>
                <w:ilvl w:val="0"/>
                <w:numId w:val="60"/>
              </w:numPr>
              <w:rPr>
                <w:rFonts w:ascii="Arial" w:hAnsi="Arial" w:cs="Arial"/>
                <w:caps/>
                <w:color w:val="000000"/>
                <w:sz w:val="22"/>
                <w:szCs w:val="22"/>
                <w:shd w:val="clear" w:color="auto" w:fill="FFFFFF"/>
              </w:rPr>
            </w:pPr>
            <w:r>
              <w:rPr>
                <w:rFonts w:ascii="Arial" w:hAnsi="Arial" w:cs="Arial"/>
                <w:caps/>
                <w:color w:val="000000"/>
                <w:sz w:val="22"/>
                <w:szCs w:val="22"/>
                <w:shd w:val="clear" w:color="auto" w:fill="FFFFFF"/>
              </w:rPr>
              <w:t xml:space="preserve">thermostats shall comply with Reference joint appendix 5 </w:t>
            </w:r>
            <w:r w:rsidRPr="00593DC8">
              <w:rPr>
                <w:rFonts w:ascii="Arial" w:hAnsi="Arial" w:cs="Arial"/>
                <w:b/>
                <w:caps/>
                <w:color w:val="000000"/>
                <w:sz w:val="22"/>
                <w:szCs w:val="22"/>
                <w:shd w:val="clear" w:color="auto" w:fill="FFFFFF"/>
              </w:rPr>
              <w:t>(JA5)</w:t>
            </w:r>
          </w:p>
          <w:p w14:paraId="7E54C51A" w14:textId="77777777" w:rsidR="008E36C9" w:rsidRDefault="008E36C9" w:rsidP="00A37AF5">
            <w:pPr>
              <w:rPr>
                <w:rFonts w:ascii="TimesNewRomanPSMT" w:hAnsi="TimesNewRomanPSMT" w:cs="TimesNewRomanPSMT"/>
                <w:b/>
                <w:caps/>
                <w:color w:val="365F91" w:themeColor="accent1" w:themeShade="BF"/>
                <w:sz w:val="22"/>
                <w:szCs w:val="22"/>
              </w:rPr>
            </w:pPr>
          </w:p>
          <w:p w14:paraId="151A66FE" w14:textId="504A4DD2" w:rsidR="008E36C9" w:rsidRDefault="008E36C9" w:rsidP="00A37AF5">
            <w:pPr>
              <w:rPr>
                <w:rFonts w:ascii="Arial" w:hAnsi="Arial" w:cs="Arial"/>
                <w:caps/>
                <w:color w:val="000000"/>
                <w:sz w:val="22"/>
                <w:szCs w:val="22"/>
                <w:shd w:val="clear" w:color="auto" w:fill="FFFFFF"/>
              </w:rPr>
            </w:pPr>
            <w:r>
              <w:rPr>
                <w:rFonts w:ascii="TimesNewRomanPSMT" w:hAnsi="TimesNewRomanPSMT" w:cs="TimesNewRomanPSMT"/>
                <w:b/>
                <w:caps/>
                <w:color w:val="365F91" w:themeColor="accent1" w:themeShade="BF"/>
                <w:sz w:val="22"/>
                <w:szCs w:val="22"/>
              </w:rPr>
              <w:t>§110.12(</w:t>
            </w:r>
            <w:r>
              <w:rPr>
                <w:rFonts w:ascii="TimesNewRomanPSMT" w:hAnsi="TimesNewRomanPSMT" w:cs="TimesNewRomanPSMT"/>
                <w:b/>
                <w:color w:val="365F91" w:themeColor="accent1" w:themeShade="BF"/>
                <w:sz w:val="22"/>
                <w:szCs w:val="22"/>
              </w:rPr>
              <w:t>b</w:t>
            </w:r>
            <w:r>
              <w:rPr>
                <w:rFonts w:ascii="TimesNewRomanPSMT" w:hAnsi="TimesNewRomanPSMT" w:cs="TimesNewRomanPSMT"/>
                <w:b/>
                <w:caps/>
                <w:color w:val="365F91" w:themeColor="accent1" w:themeShade="BF"/>
                <w:sz w:val="22"/>
                <w:szCs w:val="22"/>
              </w:rPr>
              <w:t xml:space="preserve">) </w:t>
            </w:r>
            <w:r>
              <w:rPr>
                <w:rFonts w:ascii="Arial" w:hAnsi="Arial" w:cs="Arial"/>
                <w:caps/>
                <w:color w:val="000000"/>
                <w:sz w:val="22"/>
                <w:szCs w:val="22"/>
                <w:shd w:val="clear" w:color="auto" w:fill="FFFFFF"/>
              </w:rPr>
              <w:t>nonresidential hvac systems with ddc to the zone level shall be programmed to allow centralized demand shed for non-critical zones. controls shall be capable of:</w:t>
            </w:r>
          </w:p>
          <w:p w14:paraId="23350FCF" w14:textId="4D9856D1" w:rsidR="008E36C9" w:rsidRPr="00A4790C" w:rsidRDefault="008E36C9" w:rsidP="00593DC8">
            <w:pPr>
              <w:pStyle w:val="ListParagraph"/>
              <w:numPr>
                <w:ilvl w:val="0"/>
                <w:numId w:val="53"/>
              </w:numPr>
              <w:rPr>
                <w:rFonts w:ascii="TimesNewRomanPSMT" w:hAnsi="TimesNewRomanPSMT" w:cs="TimesNewRomanPSMT"/>
                <w:caps/>
                <w:sz w:val="22"/>
                <w:szCs w:val="22"/>
              </w:rPr>
            </w:pPr>
            <w:r w:rsidRPr="00593DC8">
              <w:rPr>
                <w:rFonts w:ascii="Arial" w:hAnsi="Arial" w:cs="Arial"/>
                <w:caps/>
                <w:sz w:val="22"/>
                <w:szCs w:val="22"/>
                <w:shd w:val="clear" w:color="auto" w:fill="FFFFFF"/>
              </w:rPr>
              <w:t>remotely</w:t>
            </w:r>
            <w:r w:rsidRPr="00593DC8">
              <w:rPr>
                <w:rFonts w:ascii="TimesNewRomanPSMT" w:hAnsi="TimesNewRomanPSMT" w:cs="TimesNewRomanPSMT"/>
                <w:caps/>
                <w:sz w:val="22"/>
                <w:szCs w:val="22"/>
              </w:rPr>
              <w:t xml:space="preserve"> increasing the operating cooling temperature setpoints by 4 degrees or more in all non-critical zones on signal from a centralized contact or software point wi</w:t>
            </w:r>
            <w:r w:rsidRPr="00A4790C">
              <w:rPr>
                <w:rFonts w:ascii="TimesNewRomanPSMT" w:hAnsi="TimesNewRomanPSMT" w:cs="TimesNewRomanPSMT"/>
                <w:caps/>
                <w:sz w:val="22"/>
                <w:szCs w:val="22"/>
              </w:rPr>
              <w:t>t</w:t>
            </w:r>
            <w:r w:rsidRPr="00593DC8">
              <w:rPr>
                <w:rFonts w:ascii="TimesNewRomanPSMT" w:hAnsi="TimesNewRomanPSMT" w:cs="TimesNewRomanPSMT"/>
                <w:caps/>
                <w:sz w:val="22"/>
                <w:szCs w:val="22"/>
              </w:rPr>
              <w:t>hin an EMCS</w:t>
            </w:r>
          </w:p>
          <w:p w14:paraId="170A54CD" w14:textId="44BD83EF" w:rsidR="008E36C9" w:rsidRPr="00593DC8" w:rsidRDefault="008E36C9" w:rsidP="00593DC8">
            <w:pPr>
              <w:pStyle w:val="ListParagraph"/>
              <w:numPr>
                <w:ilvl w:val="0"/>
                <w:numId w:val="53"/>
              </w:numPr>
              <w:rPr>
                <w:rFonts w:ascii="TimesNewRomanPSMT" w:hAnsi="TimesNewRomanPSMT" w:cs="TimesNewRomanPSMT"/>
                <w:caps/>
                <w:sz w:val="22"/>
                <w:szCs w:val="22"/>
              </w:rPr>
            </w:pPr>
            <w:r w:rsidRPr="00A4790C">
              <w:rPr>
                <w:rFonts w:ascii="TimesNewRomanPSMT" w:hAnsi="TimesNewRomanPSMT" w:cs="TimesNewRomanPSMT"/>
                <w:caps/>
                <w:sz w:val="22"/>
                <w:szCs w:val="22"/>
              </w:rPr>
              <w:t>remotely decreasing the operating heating temperature setpoints by 4 degrees or more in all non-critical zones on signal from a centralized contact or software point within an EMCS</w:t>
            </w:r>
          </w:p>
          <w:p w14:paraId="7C5727DC" w14:textId="43352D5E" w:rsidR="008E36C9" w:rsidRPr="00A4790C" w:rsidRDefault="008E36C9" w:rsidP="00593DC8">
            <w:pPr>
              <w:pStyle w:val="ListParagraph"/>
              <w:numPr>
                <w:ilvl w:val="0"/>
                <w:numId w:val="53"/>
              </w:numPr>
              <w:rPr>
                <w:rFonts w:ascii="TimesNewRomanPSMT" w:hAnsi="TimesNewRomanPSMT" w:cs="TimesNewRomanPSMT"/>
                <w:caps/>
                <w:sz w:val="22"/>
                <w:szCs w:val="22"/>
              </w:rPr>
            </w:pPr>
            <w:r w:rsidRPr="00593DC8">
              <w:rPr>
                <w:rFonts w:ascii="TimesNewRomanPSMT" w:hAnsi="TimesNewRomanPSMT" w:cs="TimesNewRomanPSMT"/>
                <w:caps/>
                <w:sz w:val="22"/>
                <w:szCs w:val="22"/>
              </w:rPr>
              <w:t>remotely resetting the temperatures in all non-critical zones to original operating levels on signal from a centralized contact or software point within an EMCS</w:t>
            </w:r>
          </w:p>
          <w:p w14:paraId="6A1A4743" w14:textId="357B5419" w:rsidR="008E36C9" w:rsidRPr="00A4790C" w:rsidRDefault="008E36C9" w:rsidP="00593DC8">
            <w:pPr>
              <w:pStyle w:val="ListParagraph"/>
              <w:numPr>
                <w:ilvl w:val="0"/>
                <w:numId w:val="53"/>
              </w:numPr>
              <w:rPr>
                <w:rFonts w:ascii="TimesNewRomanPSMT" w:hAnsi="TimesNewRomanPSMT" w:cs="TimesNewRomanPSMT"/>
                <w:caps/>
                <w:sz w:val="22"/>
                <w:szCs w:val="22"/>
              </w:rPr>
            </w:pPr>
            <w:r w:rsidRPr="00A4790C">
              <w:rPr>
                <w:rFonts w:ascii="TimesNewRomanPSMT" w:hAnsi="TimesNewRomanPSMT" w:cs="TimesNewRomanPSMT"/>
                <w:caps/>
                <w:sz w:val="22"/>
                <w:szCs w:val="22"/>
              </w:rPr>
              <w:t>providing an adjustable rate of change for the temperature increase, decrease, and reset</w:t>
            </w:r>
          </w:p>
          <w:p w14:paraId="2A6FDF46" w14:textId="77777777" w:rsidR="008E36C9" w:rsidRPr="00A4790C" w:rsidRDefault="008E36C9" w:rsidP="00593DC8">
            <w:pPr>
              <w:pStyle w:val="ListParagraph"/>
              <w:numPr>
                <w:ilvl w:val="0"/>
                <w:numId w:val="53"/>
              </w:numPr>
              <w:rPr>
                <w:rFonts w:ascii="TimesNewRomanPSMT" w:hAnsi="TimesNewRomanPSMT" w:cs="TimesNewRomanPSMT"/>
                <w:caps/>
                <w:sz w:val="22"/>
                <w:szCs w:val="22"/>
              </w:rPr>
            </w:pPr>
            <w:r w:rsidRPr="00A4790C">
              <w:rPr>
                <w:rFonts w:ascii="TimesNewRomanPSMT" w:hAnsi="TimesNewRomanPSMT" w:cs="TimesNewRomanPSMT"/>
                <w:caps/>
                <w:sz w:val="22"/>
                <w:szCs w:val="22"/>
              </w:rPr>
              <w:t>the following features:</w:t>
            </w:r>
          </w:p>
          <w:p w14:paraId="31E3F289" w14:textId="423361FB" w:rsidR="008E36C9" w:rsidRPr="00A4790C" w:rsidRDefault="008E36C9" w:rsidP="00593DC8">
            <w:pPr>
              <w:pStyle w:val="ListParagraph"/>
              <w:numPr>
                <w:ilvl w:val="0"/>
                <w:numId w:val="62"/>
              </w:numPr>
              <w:rPr>
                <w:rFonts w:ascii="TimesNewRomanPSMT" w:hAnsi="TimesNewRomanPSMT" w:cs="TimesNewRomanPSMT"/>
                <w:caps/>
                <w:sz w:val="22"/>
                <w:szCs w:val="22"/>
              </w:rPr>
            </w:pPr>
            <w:r w:rsidRPr="00593DC8">
              <w:rPr>
                <w:rFonts w:ascii="TimesNewRomanPSMT" w:hAnsi="TimesNewRomanPSMT" w:cs="TimesNewRomanPSMT"/>
                <w:caps/>
                <w:sz w:val="22"/>
                <w:szCs w:val="22"/>
              </w:rPr>
              <w:t>disabled by authorized facility operators</w:t>
            </w:r>
          </w:p>
          <w:p w14:paraId="391B81D5" w14:textId="1639FBB7" w:rsidR="008E36C9" w:rsidRPr="00A4790C" w:rsidRDefault="008E36C9" w:rsidP="00593DC8">
            <w:pPr>
              <w:pStyle w:val="ListParagraph"/>
              <w:numPr>
                <w:ilvl w:val="0"/>
                <w:numId w:val="62"/>
              </w:numPr>
              <w:rPr>
                <w:rFonts w:ascii="TimesNewRomanPSMT" w:hAnsi="TimesNewRomanPSMT" w:cs="TimesNewRomanPSMT"/>
                <w:caps/>
                <w:sz w:val="22"/>
                <w:szCs w:val="22"/>
              </w:rPr>
            </w:pPr>
            <w:r w:rsidRPr="00A4790C">
              <w:rPr>
                <w:rFonts w:ascii="TimesNewRomanPSMT" w:hAnsi="TimesNewRomanPSMT" w:cs="TimesNewRomanPSMT"/>
                <w:caps/>
                <w:sz w:val="22"/>
                <w:szCs w:val="22"/>
              </w:rPr>
              <w:t>manual control by authorized facility operators</w:t>
            </w:r>
          </w:p>
          <w:p w14:paraId="497A5FBD" w14:textId="7FAE8B5F" w:rsidR="008E36C9" w:rsidRPr="00593DC8" w:rsidRDefault="008E36C9" w:rsidP="00593DC8">
            <w:pPr>
              <w:pStyle w:val="ListParagraph"/>
              <w:numPr>
                <w:ilvl w:val="0"/>
                <w:numId w:val="62"/>
              </w:numPr>
              <w:rPr>
                <w:rFonts w:ascii="TimesNewRomanPSMT" w:hAnsi="TimesNewRomanPSMT" w:cs="TimesNewRomanPSMT"/>
                <w:caps/>
                <w:sz w:val="22"/>
                <w:szCs w:val="22"/>
              </w:rPr>
            </w:pPr>
            <w:r w:rsidRPr="00A4790C">
              <w:rPr>
                <w:rFonts w:ascii="TimesNewRomanPSMT" w:hAnsi="TimesNewRomanPSMT" w:cs="TimesNewRomanPSMT"/>
                <w:caps/>
                <w:sz w:val="22"/>
                <w:szCs w:val="22"/>
              </w:rPr>
              <w:t>upon receipt of a dR signal, space-conditioning systems shall conduct a centralized demand shed, as specified in 110.12(</w:t>
            </w:r>
            <w:r w:rsidRPr="00A4790C">
              <w:rPr>
                <w:rFonts w:ascii="TimesNewRomanPSMT" w:hAnsi="TimesNewRomanPSMT" w:cs="TimesNewRomanPSMT"/>
                <w:sz w:val="22"/>
                <w:szCs w:val="22"/>
              </w:rPr>
              <w:t>b</w:t>
            </w:r>
            <w:r w:rsidRPr="00A4790C">
              <w:rPr>
                <w:rFonts w:ascii="TimesNewRomanPSMT" w:hAnsi="TimesNewRomanPSMT" w:cs="TimesNewRomanPSMT"/>
                <w:caps/>
                <w:sz w:val="22"/>
                <w:szCs w:val="22"/>
              </w:rPr>
              <w:t>)1 and 110.12(</w:t>
            </w:r>
            <w:r w:rsidRPr="00A4790C">
              <w:rPr>
                <w:rFonts w:ascii="TimesNewRomanPSMT" w:hAnsi="TimesNewRomanPSMT" w:cs="TimesNewRomanPSMT"/>
                <w:sz w:val="22"/>
                <w:szCs w:val="22"/>
              </w:rPr>
              <w:t>b</w:t>
            </w:r>
            <w:r w:rsidRPr="00A4790C">
              <w:rPr>
                <w:rFonts w:ascii="TimesNewRomanPSMT" w:hAnsi="TimesNewRomanPSMT" w:cs="TimesNewRomanPSMT"/>
                <w:caps/>
                <w:sz w:val="22"/>
                <w:szCs w:val="22"/>
              </w:rPr>
              <w:t>)2, for non-critical zones during the DR period</w:t>
            </w:r>
            <w:commentRangeEnd w:id="843"/>
            <w:r w:rsidR="007D0764">
              <w:rPr>
                <w:rStyle w:val="CommentReference"/>
              </w:rPr>
              <w:commentReference w:id="843"/>
            </w:r>
          </w:p>
          <w:p w14:paraId="77D2849A" w14:textId="39ED2ADD" w:rsidR="008E36C9" w:rsidRPr="00BB6304" w:rsidRDefault="008E36C9" w:rsidP="00A37AF5">
            <w:pPr>
              <w:numPr>
                <w:ilvl w:val="0"/>
                <w:numId w:val="25"/>
              </w:numPr>
              <w:ind w:left="270" w:hanging="270"/>
              <w:contextualSpacing/>
              <w:rPr>
                <w:rFonts w:ascii="TimesNewRomanPSMT" w:hAnsi="TimesNewRomanPSMT" w:cs="TimesNewRomanPSMT"/>
                <w:b/>
                <w:caps/>
                <w:color w:val="365F91" w:themeColor="accent1" w:themeShade="BF"/>
                <w:sz w:val="22"/>
                <w:szCs w:val="22"/>
              </w:rPr>
            </w:pPr>
          </w:p>
        </w:tc>
        <w:tc>
          <w:tcPr>
            <w:tcW w:w="810" w:type="dxa"/>
            <w:tcBorders>
              <w:bottom w:val="single" w:sz="4" w:space="0" w:color="auto"/>
            </w:tcBorders>
          </w:tcPr>
          <w:p w14:paraId="4C56BD66"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lastRenderedPageBreak/>
              <w:sym w:font="Wingdings" w:char="F06F"/>
            </w:r>
          </w:p>
        </w:tc>
        <w:tc>
          <w:tcPr>
            <w:tcW w:w="834" w:type="dxa"/>
            <w:tcBorders>
              <w:bottom w:val="single" w:sz="4" w:space="0" w:color="auto"/>
            </w:tcBorders>
          </w:tcPr>
          <w:p w14:paraId="36ACCBAB"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1BF5A644" w14:textId="77777777" w:rsidTr="008E36C9">
        <w:tc>
          <w:tcPr>
            <w:tcW w:w="8845" w:type="dxa"/>
            <w:vAlign w:val="center"/>
          </w:tcPr>
          <w:p w14:paraId="24107701" w14:textId="77777777" w:rsidR="008E36C9" w:rsidRPr="00BB6304" w:rsidRDefault="008E36C9" w:rsidP="00A37AF5">
            <w:pPr>
              <w:rPr>
                <w:rFonts w:ascii="TimesNewRomanPSMT" w:hAnsi="TimesNewRomanPSMT" w:cs="TimesNewRomanPSMT"/>
                <w:b/>
                <w:caps/>
                <w:sz w:val="22"/>
                <w:szCs w:val="22"/>
              </w:rPr>
            </w:pPr>
            <w:bookmarkStart w:id="844" w:name="_Hlk59529679"/>
            <w:commentRangeStart w:id="845"/>
            <w:r w:rsidRPr="00BB6304">
              <w:rPr>
                <w:rFonts w:ascii="TimesNewRomanPSMT" w:hAnsi="TimesNewRomanPSMT" w:cs="TimesNewRomanPSMT"/>
                <w:b/>
                <w:caps/>
                <w:color w:val="365F91" w:themeColor="accent1" w:themeShade="BF"/>
                <w:sz w:val="22"/>
                <w:szCs w:val="22"/>
              </w:rPr>
              <w:t>§120.2(</w:t>
            </w:r>
            <w:proofErr w:type="spellStart"/>
            <w:r w:rsidRPr="00BB6304">
              <w:rPr>
                <w:rFonts w:ascii="TimesNewRomanPSMT" w:hAnsi="TimesNewRomanPSMT" w:cs="TimesNewRomanPSMT"/>
                <w:b/>
                <w:color w:val="365F91" w:themeColor="accent1" w:themeShade="BF"/>
                <w:sz w:val="22"/>
                <w:szCs w:val="22"/>
              </w:rPr>
              <w:t>i</w:t>
            </w:r>
            <w:proofErr w:type="spellEnd"/>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Economizer Fault Detection and Diagnostics (FDD)</w:t>
            </w:r>
          </w:p>
          <w:bookmarkEnd w:id="844"/>
          <w:p w14:paraId="26B22E77" w14:textId="36AA30DA" w:rsidR="008E36C9" w:rsidRPr="00BB6304" w:rsidRDefault="008E36C9" w:rsidP="00A37AF5">
            <w:pPr>
              <w:rPr>
                <w:rFonts w:ascii="TimesNewRomanPSMT" w:hAnsi="TimesNewRomanPSMT" w:cs="TimesNewRomanPSMT"/>
                <w:b/>
                <w:caps/>
                <w:color w:val="365F91" w:themeColor="accent1" w:themeShade="BF"/>
                <w:sz w:val="22"/>
                <w:szCs w:val="22"/>
              </w:rPr>
            </w:pPr>
            <w:r w:rsidRPr="00BB6304">
              <w:rPr>
                <w:rFonts w:ascii="Arial" w:eastAsia="Times New Roman" w:hAnsi="Arial" w:cs="Arial"/>
                <w:caps/>
                <w:color w:val="000000"/>
                <w:sz w:val="22"/>
                <w:szCs w:val="22"/>
              </w:rPr>
              <w:t>All newly installed air-cooled packaged direct-expansion units, with an air handler </w:t>
            </w:r>
            <w:hyperlink r:id="rId24" w:tgtFrame="popup" w:history="1">
              <w:r w:rsidRPr="00BB6304">
                <w:rPr>
                  <w:rFonts w:ascii="Arial" w:eastAsia="Times New Roman" w:hAnsi="Arial" w:cs="Arial"/>
                  <w:caps/>
                  <w:color w:val="000000"/>
                  <w:sz w:val="22"/>
                  <w:szCs w:val="22"/>
                </w:rPr>
                <w:t>mechanical cooling</w:t>
              </w:r>
            </w:hyperlink>
            <w:r w:rsidRPr="00BB6304">
              <w:rPr>
                <w:rFonts w:ascii="Arial" w:eastAsia="Times New Roman" w:hAnsi="Arial" w:cs="Arial"/>
                <w:caps/>
                <w:color w:val="000000"/>
                <w:sz w:val="22"/>
                <w:szCs w:val="22"/>
              </w:rPr>
              <w:t xml:space="preserve"> capacity greater than 54,000 Btu/hr </w:t>
            </w:r>
            <w:r>
              <w:rPr>
                <w:rFonts w:ascii="Arial" w:eastAsia="Times New Roman" w:hAnsi="Arial" w:cs="Arial"/>
                <w:caps/>
                <w:color w:val="000000"/>
                <w:sz w:val="22"/>
                <w:szCs w:val="22"/>
              </w:rPr>
              <w:t>and</w:t>
            </w:r>
            <w:r w:rsidRPr="00BB6304">
              <w:rPr>
                <w:rFonts w:ascii="Arial" w:eastAsia="Times New Roman" w:hAnsi="Arial" w:cs="Arial"/>
                <w:caps/>
                <w:color w:val="000000"/>
                <w:sz w:val="22"/>
                <w:szCs w:val="22"/>
              </w:rPr>
              <w:t xml:space="preserve"> an installed air economizer shall include a stand</w:t>
            </w:r>
            <w:r>
              <w:rPr>
                <w:rFonts w:ascii="Arial" w:eastAsia="Times New Roman" w:hAnsi="Arial" w:cs="Arial"/>
                <w:caps/>
                <w:color w:val="000000"/>
                <w:sz w:val="22"/>
                <w:szCs w:val="22"/>
              </w:rPr>
              <w:t>-</w:t>
            </w:r>
            <w:r w:rsidRPr="00BB6304">
              <w:rPr>
                <w:rFonts w:ascii="Arial" w:eastAsia="Times New Roman" w:hAnsi="Arial" w:cs="Arial"/>
                <w:caps/>
                <w:color w:val="000000"/>
                <w:sz w:val="22"/>
                <w:szCs w:val="22"/>
              </w:rPr>
              <w:t xml:space="preserve">alone or integrated FDD system in accordance with </w:t>
            </w:r>
            <w:r w:rsidRPr="00BB6304">
              <w:rPr>
                <w:rFonts w:ascii="TimesNewRomanPSMT" w:hAnsi="TimesNewRomanPSMT" w:cs="TimesNewRomanPSMT"/>
                <w:caps/>
                <w:sz w:val="22"/>
                <w:szCs w:val="22"/>
              </w:rPr>
              <w:t>THE FOLLOWING:</w:t>
            </w:r>
          </w:p>
          <w:p w14:paraId="1CAD618D" w14:textId="6F5F0CA0" w:rsidR="008E36C9" w:rsidRPr="00BB6304" w:rsidRDefault="008E36C9" w:rsidP="00A37AF5">
            <w:pPr>
              <w:ind w:firstLine="120"/>
              <w:rPr>
                <w:rFonts w:ascii="Arial" w:eastAsia="Times New Roman" w:hAnsi="Arial" w:cs="Arial"/>
                <w:caps/>
                <w:color w:val="000000"/>
                <w:sz w:val="22"/>
                <w:szCs w:val="22"/>
              </w:rPr>
            </w:pPr>
          </w:p>
          <w:p w14:paraId="42841B4A" w14:textId="2C745368" w:rsidR="008E36C9" w:rsidRPr="00F16784" w:rsidRDefault="008E36C9" w:rsidP="00A37AF5">
            <w:pPr>
              <w:pStyle w:val="ListParagraph"/>
              <w:numPr>
                <w:ilvl w:val="0"/>
                <w:numId w:val="64"/>
              </w:numPr>
              <w:rPr>
                <w:rFonts w:ascii="Arial" w:eastAsia="Times New Roman" w:hAnsi="Arial" w:cs="Arial"/>
                <w:caps/>
                <w:color w:val="000000"/>
                <w:sz w:val="22"/>
                <w:szCs w:val="22"/>
              </w:rPr>
            </w:pPr>
            <w:r w:rsidRPr="00F16784">
              <w:rPr>
                <w:rFonts w:ascii="Arial" w:eastAsia="Times New Roman" w:hAnsi="Arial" w:cs="Arial"/>
                <w:caps/>
                <w:color w:val="000000"/>
                <w:sz w:val="22"/>
                <w:szCs w:val="22"/>
              </w:rPr>
              <w:t xml:space="preserve">tEMPERATURE </w:t>
            </w:r>
            <w:r w:rsidRPr="00593DC8">
              <w:rPr>
                <w:rFonts w:ascii="Arial" w:eastAsia="Times New Roman" w:hAnsi="Arial" w:cs="Arial"/>
                <w:caps/>
                <w:color w:val="000000"/>
                <w:sz w:val="22"/>
                <w:szCs w:val="22"/>
              </w:rPr>
              <w:t>SENSORS SHALL BE permanently installed to monitor system operation: outside air, </w:t>
            </w:r>
            <w:hyperlink r:id="rId25" w:tgtFrame="popup" w:history="1">
              <w:r w:rsidRPr="00593DC8">
                <w:rPr>
                  <w:rFonts w:ascii="Arial" w:eastAsia="Times New Roman" w:hAnsi="Arial" w:cs="Arial"/>
                  <w:caps/>
                  <w:color w:val="000000"/>
                  <w:sz w:val="22"/>
                  <w:szCs w:val="22"/>
                </w:rPr>
                <w:t>supply air</w:t>
              </w:r>
            </w:hyperlink>
            <w:r w:rsidRPr="00593DC8">
              <w:rPr>
                <w:rFonts w:ascii="Arial" w:eastAsia="Times New Roman" w:hAnsi="Arial" w:cs="Arial"/>
                <w:caps/>
                <w:color w:val="000000"/>
                <w:sz w:val="22"/>
                <w:szCs w:val="22"/>
              </w:rPr>
              <w:t>, and when required for differential economizer operation, a return air sensor.</w:t>
            </w:r>
          </w:p>
          <w:p w14:paraId="6117C125" w14:textId="05B08B3C" w:rsidR="008E36C9" w:rsidRPr="00593DC8" w:rsidRDefault="008E36C9" w:rsidP="00593DC8">
            <w:pPr>
              <w:pStyle w:val="ListParagraph"/>
              <w:numPr>
                <w:ilvl w:val="0"/>
                <w:numId w:val="64"/>
              </w:numPr>
              <w:rPr>
                <w:rFonts w:ascii="Arial" w:eastAsia="Times New Roman" w:hAnsi="Arial" w:cs="Arial"/>
                <w:caps/>
                <w:color w:val="000000"/>
                <w:sz w:val="22"/>
                <w:szCs w:val="22"/>
              </w:rPr>
            </w:pPr>
            <w:r w:rsidRPr="00F16784">
              <w:rPr>
                <w:rFonts w:ascii="Arial" w:eastAsia="Times New Roman" w:hAnsi="Arial" w:cs="Arial"/>
                <w:caps/>
                <w:color w:val="000000"/>
                <w:sz w:val="22"/>
                <w:szCs w:val="22"/>
              </w:rPr>
              <w:t>Te</w:t>
            </w:r>
            <w:r w:rsidRPr="00593DC8">
              <w:rPr>
                <w:rFonts w:ascii="Arial" w:eastAsia="Times New Roman" w:hAnsi="Arial" w:cs="Arial"/>
                <w:caps/>
                <w:color w:val="000000"/>
                <w:sz w:val="22"/>
                <w:szCs w:val="22"/>
              </w:rPr>
              <w:t>mperature sensors shall have an accuracy of ±2°F over the range of 40°F to 80°F.</w:t>
            </w:r>
          </w:p>
          <w:p w14:paraId="6DBB066A" w14:textId="3A20D950" w:rsidR="008E36C9" w:rsidRPr="00593DC8" w:rsidRDefault="008E36C9" w:rsidP="00593DC8">
            <w:pPr>
              <w:pStyle w:val="ListParagraph"/>
              <w:numPr>
                <w:ilvl w:val="0"/>
                <w:numId w:val="64"/>
              </w:numPr>
              <w:rPr>
                <w:rFonts w:ascii="Arial" w:eastAsia="Times New Roman" w:hAnsi="Arial" w:cs="Arial"/>
                <w:caps/>
                <w:color w:val="000000"/>
                <w:sz w:val="22"/>
                <w:szCs w:val="22"/>
              </w:rPr>
            </w:pPr>
            <w:r w:rsidRPr="00593DC8">
              <w:rPr>
                <w:rFonts w:ascii="Arial" w:eastAsia="Times New Roman" w:hAnsi="Arial" w:cs="Arial"/>
                <w:caps/>
                <w:color w:val="000000"/>
                <w:sz w:val="22"/>
                <w:szCs w:val="22"/>
              </w:rPr>
              <w:t xml:space="preserve">Controller shall have the capability of displaying the value of each sensor and </w:t>
            </w:r>
          </w:p>
          <w:p w14:paraId="67598B6B" w14:textId="193D9BCB" w:rsidR="008E36C9" w:rsidRPr="00593DC8" w:rsidRDefault="008E36C9" w:rsidP="00593DC8">
            <w:pPr>
              <w:pStyle w:val="ListParagraph"/>
              <w:numPr>
                <w:ilvl w:val="0"/>
                <w:numId w:val="64"/>
              </w:numPr>
              <w:rPr>
                <w:rFonts w:ascii="Arial" w:eastAsia="Times New Roman" w:hAnsi="Arial" w:cs="Arial"/>
                <w:caps/>
                <w:color w:val="000000"/>
                <w:sz w:val="22"/>
                <w:szCs w:val="22"/>
              </w:rPr>
            </w:pPr>
            <w:r w:rsidRPr="00593DC8">
              <w:rPr>
                <w:rFonts w:ascii="Arial" w:eastAsia="Times New Roman" w:hAnsi="Arial" w:cs="Arial"/>
                <w:caps/>
                <w:color w:val="000000"/>
                <w:sz w:val="22"/>
                <w:szCs w:val="22"/>
              </w:rPr>
              <w:lastRenderedPageBreak/>
              <w:t xml:space="preserve">provide system status by indicating: free cooling available, economizer enabled, compressor enabled, heating enabled (if available), mixed air low limit cycle active. </w:t>
            </w:r>
          </w:p>
          <w:p w14:paraId="7146860C" w14:textId="132876B3" w:rsidR="008E36C9" w:rsidRPr="00593DC8" w:rsidRDefault="008E36C9" w:rsidP="00593DC8">
            <w:pPr>
              <w:pStyle w:val="ListParagraph"/>
              <w:numPr>
                <w:ilvl w:val="0"/>
                <w:numId w:val="64"/>
              </w:numPr>
              <w:rPr>
                <w:rFonts w:ascii="Arial" w:hAnsi="Arial" w:cs="Arial"/>
                <w:caps/>
                <w:color w:val="000000"/>
                <w:sz w:val="22"/>
                <w:szCs w:val="20"/>
                <w:shd w:val="clear" w:color="auto" w:fill="FFFFFF"/>
              </w:rPr>
            </w:pPr>
            <w:r w:rsidRPr="00593DC8">
              <w:rPr>
                <w:rFonts w:ascii="Arial" w:eastAsia="Times New Roman" w:hAnsi="Arial" w:cs="Arial"/>
                <w:caps/>
                <w:color w:val="000000"/>
                <w:sz w:val="22"/>
                <w:szCs w:val="22"/>
              </w:rPr>
              <w:t>Controller shall allow manual initia</w:t>
            </w:r>
            <w:r>
              <w:rPr>
                <w:rFonts w:ascii="Arial" w:eastAsia="Times New Roman" w:hAnsi="Arial" w:cs="Arial"/>
                <w:caps/>
                <w:color w:val="000000"/>
                <w:sz w:val="22"/>
                <w:szCs w:val="22"/>
              </w:rPr>
              <w:t>t</w:t>
            </w:r>
            <w:r w:rsidRPr="00593DC8">
              <w:rPr>
                <w:rFonts w:ascii="Arial" w:eastAsia="Times New Roman" w:hAnsi="Arial" w:cs="Arial"/>
                <w:caps/>
                <w:color w:val="000000"/>
                <w:sz w:val="22"/>
                <w:szCs w:val="22"/>
              </w:rPr>
              <w:t xml:space="preserve">ion of each operating mode so that the operation of </w:t>
            </w:r>
            <w:r>
              <w:rPr>
                <w:rFonts w:ascii="Arial" w:eastAsia="Times New Roman" w:hAnsi="Arial" w:cs="Arial"/>
                <w:caps/>
                <w:color w:val="000000"/>
                <w:sz w:val="22"/>
                <w:szCs w:val="22"/>
              </w:rPr>
              <w:t xml:space="preserve">cooling systems, </w:t>
            </w:r>
            <w:r w:rsidRPr="00593DC8">
              <w:rPr>
                <w:rFonts w:ascii="Arial" w:eastAsia="Times New Roman" w:hAnsi="Arial" w:cs="Arial"/>
                <w:caps/>
                <w:color w:val="000000"/>
                <w:sz w:val="22"/>
                <w:szCs w:val="22"/>
              </w:rPr>
              <w:t>economizers, fans, and heating systems can be independently tested and verified.</w:t>
            </w:r>
          </w:p>
          <w:p w14:paraId="39917611" w14:textId="125E60C3" w:rsidR="008E36C9" w:rsidRPr="00593DC8" w:rsidRDefault="008E36C9" w:rsidP="00593DC8">
            <w:pPr>
              <w:pStyle w:val="ListParagraph"/>
              <w:numPr>
                <w:ilvl w:val="0"/>
                <w:numId w:val="64"/>
              </w:numPr>
              <w:rPr>
                <w:rFonts w:ascii="Arial" w:hAnsi="Arial" w:cs="Arial"/>
                <w:caps/>
                <w:color w:val="000000"/>
                <w:sz w:val="22"/>
                <w:szCs w:val="20"/>
                <w:shd w:val="clear" w:color="auto" w:fill="FFFFFF"/>
              </w:rPr>
            </w:pPr>
            <w:r w:rsidRPr="00593DC8">
              <w:rPr>
                <w:rFonts w:ascii="Arial" w:eastAsia="Times New Roman" w:hAnsi="Arial" w:cs="Arial"/>
                <w:caps/>
                <w:color w:val="000000"/>
                <w:sz w:val="22"/>
                <w:szCs w:val="22"/>
              </w:rPr>
              <w:t>Faults shall be reported in one of the following ways:</w:t>
            </w:r>
          </w:p>
          <w:p w14:paraId="69D791F7" w14:textId="0E07B26F" w:rsidR="008E36C9" w:rsidRDefault="008E36C9" w:rsidP="00593DC8">
            <w:pPr>
              <w:pStyle w:val="ListParagraph"/>
              <w:numPr>
                <w:ilvl w:val="0"/>
                <w:numId w:val="65"/>
              </w:numPr>
              <w:rPr>
                <w:rFonts w:ascii="Arial" w:hAnsi="Arial" w:cs="Arial"/>
                <w:caps/>
                <w:color w:val="000000"/>
                <w:sz w:val="22"/>
                <w:szCs w:val="20"/>
                <w:shd w:val="clear" w:color="auto" w:fill="FFFFFF"/>
              </w:rPr>
            </w:pPr>
            <w:r w:rsidRPr="00593DC8">
              <w:rPr>
                <w:rFonts w:ascii="Arial" w:hAnsi="Arial" w:cs="Arial"/>
                <w:caps/>
                <w:color w:val="000000"/>
                <w:sz w:val="22"/>
                <w:szCs w:val="20"/>
                <w:shd w:val="clear" w:color="auto" w:fill="FFFFFF"/>
              </w:rPr>
              <w:t>Reported to an EMCS regularly monitored by facility staff.</w:t>
            </w:r>
          </w:p>
          <w:p w14:paraId="14B57C3B" w14:textId="77CC0096" w:rsidR="008E36C9" w:rsidRDefault="008E36C9" w:rsidP="00593DC8">
            <w:pPr>
              <w:pStyle w:val="ListParagraph"/>
              <w:numPr>
                <w:ilvl w:val="0"/>
                <w:numId w:val="65"/>
              </w:numPr>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annunciated locally on one or more zone thermostats, or a device within 5 ft of zone </w:t>
            </w:r>
            <w:del w:id="846" w:author="DiLello, Erica NOR" w:date="2020-12-22T12:17:00Z">
              <w:r w:rsidR="00360C72" w:rsidDel="008F370B">
                <w:fldChar w:fldCharType="begin"/>
              </w:r>
              <w:r w:rsidR="00360C72" w:rsidDel="008F370B">
                <w:delInstrText xml:space="preserve"> HYPERLINK "http://energycodeace.com/site/custom/public/reference-ace-2016/Documents/gloss_thermostat.htm" \t "popup" </w:delInstrText>
              </w:r>
              <w:r w:rsidR="00360C72" w:rsidDel="008F370B">
                <w:fldChar w:fldCharType="separate"/>
              </w:r>
              <w:r w:rsidRPr="00BB6304" w:rsidDel="008F370B">
                <w:rPr>
                  <w:rFonts w:ascii="Arial" w:hAnsi="Arial" w:cs="Arial"/>
                  <w:caps/>
                  <w:color w:val="000000"/>
                  <w:sz w:val="22"/>
                  <w:szCs w:val="20"/>
                  <w:shd w:val="clear" w:color="auto" w:fill="FFFFFF"/>
                </w:rPr>
                <w:delText>thermostat</w:delText>
              </w:r>
              <w:r w:rsidR="00360C72" w:rsidDel="008F370B">
                <w:rPr>
                  <w:rFonts w:ascii="Arial" w:hAnsi="Arial" w:cs="Arial"/>
                  <w:caps/>
                  <w:color w:val="000000"/>
                  <w:sz w:val="22"/>
                  <w:szCs w:val="20"/>
                  <w:shd w:val="clear" w:color="auto" w:fill="FFFFFF"/>
                </w:rPr>
                <w:fldChar w:fldCharType="end"/>
              </w:r>
            </w:del>
            <w:ins w:id="847" w:author="DiLello, Erica NOR" w:date="2020-12-22T12:17:00Z">
              <w:r w:rsidR="008F370B" w:rsidRPr="00BB6304">
                <w:rPr>
                  <w:rFonts w:ascii="Arial" w:hAnsi="Arial" w:cs="Arial"/>
                  <w:caps/>
                  <w:color w:val="000000"/>
                  <w:sz w:val="22"/>
                  <w:szCs w:val="20"/>
                  <w:shd w:val="clear" w:color="auto" w:fill="FFFFFF"/>
                </w:rPr>
                <w:t>thermostat</w:t>
              </w:r>
            </w:ins>
            <w:r w:rsidRPr="00BB6304">
              <w:rPr>
                <w:rFonts w:ascii="Arial" w:hAnsi="Arial" w:cs="Arial"/>
                <w:caps/>
                <w:color w:val="000000"/>
                <w:sz w:val="22"/>
                <w:szCs w:val="20"/>
                <w:shd w:val="clear" w:color="auto" w:fill="FFFFFF"/>
              </w:rPr>
              <w:t>(s), clearly visible, at eye level, and with instructions to contact appropriate </w:t>
            </w:r>
            <w:hyperlink r:id="rId26" w:tgtFrame="popup" w:history="1">
              <w:r w:rsidRPr="00BB6304">
                <w:rPr>
                  <w:rFonts w:ascii="Arial" w:hAnsi="Arial" w:cs="Arial"/>
                  <w:caps/>
                  <w:color w:val="000000"/>
                  <w:sz w:val="22"/>
                  <w:szCs w:val="20"/>
                  <w:shd w:val="clear" w:color="auto" w:fill="FFFFFF"/>
                </w:rPr>
                <w:t>building</w:t>
              </w:r>
            </w:hyperlink>
            <w:r w:rsidRPr="00BB6304">
              <w:rPr>
                <w:rFonts w:ascii="Arial" w:hAnsi="Arial" w:cs="Arial"/>
                <w:caps/>
                <w:color w:val="000000"/>
                <w:sz w:val="22"/>
                <w:szCs w:val="20"/>
                <w:shd w:val="clear" w:color="auto" w:fill="FFFFFF"/>
              </w:rPr>
              <w:t> staff or an HVAC technician.   In buildings with multiple tenants, annunciation shall either be within property management offices or in a common space </w:t>
            </w:r>
            <w:hyperlink r:id="rId27" w:tgtFrame="popup" w:history="1">
              <w:r w:rsidRPr="00BB6304">
                <w:rPr>
                  <w:rFonts w:ascii="Arial" w:hAnsi="Arial" w:cs="Arial"/>
                  <w:caps/>
                  <w:color w:val="000000"/>
                  <w:sz w:val="22"/>
                  <w:szCs w:val="20"/>
                  <w:shd w:val="clear" w:color="auto" w:fill="FFFFFF"/>
                </w:rPr>
                <w:t>accessible</w:t>
              </w:r>
            </w:hyperlink>
            <w:r w:rsidRPr="00BB6304">
              <w:rPr>
                <w:rFonts w:ascii="Arial" w:hAnsi="Arial" w:cs="Arial"/>
                <w:caps/>
                <w:color w:val="000000"/>
                <w:sz w:val="22"/>
                <w:szCs w:val="20"/>
                <w:shd w:val="clear" w:color="auto" w:fill="FFFFFF"/>
              </w:rPr>
              <w:t> by the property or building manager</w:t>
            </w:r>
          </w:p>
          <w:p w14:paraId="2B407752" w14:textId="5A44208D" w:rsidR="008E36C9" w:rsidRPr="00593DC8" w:rsidRDefault="008E36C9" w:rsidP="00593DC8">
            <w:pPr>
              <w:pStyle w:val="ListParagraph"/>
              <w:numPr>
                <w:ilvl w:val="0"/>
                <w:numId w:val="65"/>
              </w:numPr>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reported to a fault management application which automatically provides notification of the fault to remote HVAC service provider.</w:t>
            </w:r>
          </w:p>
          <w:p w14:paraId="38032453" w14:textId="3A519471" w:rsidR="008E36C9" w:rsidRPr="00593DC8" w:rsidRDefault="008E36C9" w:rsidP="00593DC8">
            <w:pPr>
              <w:pStyle w:val="ListParagraph"/>
              <w:numPr>
                <w:ilvl w:val="0"/>
                <w:numId w:val="64"/>
              </w:numPr>
              <w:rPr>
                <w:rFonts w:ascii="Arial" w:eastAsia="Times New Roman" w:hAnsi="Arial" w:cs="Arial"/>
                <w:caps/>
                <w:color w:val="000000"/>
                <w:sz w:val="22"/>
                <w:szCs w:val="22"/>
              </w:rPr>
            </w:pPr>
            <w:r w:rsidRPr="00593DC8">
              <w:rPr>
                <w:rFonts w:ascii="Arial" w:eastAsia="Times New Roman" w:hAnsi="Arial" w:cs="Arial"/>
                <w:caps/>
                <w:color w:val="000000"/>
                <w:sz w:val="22"/>
                <w:szCs w:val="22"/>
              </w:rPr>
              <w:t xml:space="preserve">The FDD shall detect: air temperature sensor failure/ fault, failure to economize, economizing when not advised, damper not modulating, and excessive outdoor air. </w:t>
            </w:r>
          </w:p>
          <w:p w14:paraId="6A61CBFE" w14:textId="66B87B21" w:rsidR="008E36C9" w:rsidRPr="00593DC8" w:rsidRDefault="008E36C9" w:rsidP="00593DC8">
            <w:pPr>
              <w:pStyle w:val="ListParagraph"/>
              <w:numPr>
                <w:ilvl w:val="0"/>
                <w:numId w:val="64"/>
              </w:numPr>
              <w:rPr>
                <w:rFonts w:ascii="TimesNewRomanPSMT" w:hAnsi="TimesNewRomanPSMT" w:cs="TimesNewRomanPSMT"/>
                <w:caps/>
                <w:sz w:val="22"/>
                <w:szCs w:val="22"/>
              </w:rPr>
            </w:pPr>
            <w:r w:rsidRPr="00593DC8">
              <w:rPr>
                <w:rFonts w:ascii="Arial" w:eastAsia="Times New Roman" w:hAnsi="Arial" w:cs="Arial"/>
                <w:caps/>
                <w:color w:val="000000"/>
                <w:sz w:val="22"/>
                <w:szCs w:val="22"/>
              </w:rPr>
              <w:t>The FDD System shall be certified by the </w:t>
            </w:r>
            <w:hyperlink r:id="rId28" w:tgtFrame="popup" w:history="1">
              <w:r w:rsidRPr="00593DC8">
                <w:rPr>
                  <w:rFonts w:ascii="Arial" w:eastAsia="Times New Roman" w:hAnsi="Arial" w:cs="Arial"/>
                  <w:caps/>
                  <w:color w:val="000000"/>
                  <w:sz w:val="22"/>
                  <w:szCs w:val="22"/>
                </w:rPr>
                <w:t>Energy Commission</w:t>
              </w:r>
            </w:hyperlink>
            <w:r w:rsidRPr="00593DC8">
              <w:rPr>
                <w:rFonts w:ascii="Arial" w:eastAsia="Times New Roman" w:hAnsi="Arial" w:cs="Arial"/>
                <w:caps/>
                <w:color w:val="000000"/>
                <w:sz w:val="22"/>
                <w:szCs w:val="22"/>
              </w:rPr>
              <w:t> as meeting requirements of</w:t>
            </w:r>
            <w:r w:rsidRPr="00593DC8">
              <w:rPr>
                <w:rFonts w:ascii="TimesNewRomanPSMT" w:hAnsi="TimesNewRomanPSMT" w:cs="TimesNewRomanPSMT"/>
                <w:b/>
                <w:caps/>
                <w:color w:val="365F91" w:themeColor="accent1" w:themeShade="BF"/>
                <w:sz w:val="22"/>
                <w:szCs w:val="22"/>
              </w:rPr>
              <w:t xml:space="preserve"> §120.2</w:t>
            </w:r>
            <w:r w:rsidRPr="00593DC8">
              <w:rPr>
                <w:rFonts w:ascii="TimesNewRomanPSMT" w:hAnsi="TimesNewRomanPSMT" w:cs="TimesNewRomanPSMT"/>
                <w:b/>
                <w:color w:val="365F91" w:themeColor="accent1" w:themeShade="BF"/>
                <w:sz w:val="22"/>
                <w:szCs w:val="22"/>
              </w:rPr>
              <w:t>(</w:t>
            </w:r>
            <w:proofErr w:type="spellStart"/>
            <w:r w:rsidRPr="00593DC8">
              <w:rPr>
                <w:rFonts w:ascii="TimesNewRomanPSMT" w:hAnsi="TimesNewRomanPSMT" w:cs="TimesNewRomanPSMT"/>
                <w:b/>
                <w:color w:val="365F91" w:themeColor="accent1" w:themeShade="BF"/>
                <w:sz w:val="22"/>
                <w:szCs w:val="22"/>
              </w:rPr>
              <w:t>i</w:t>
            </w:r>
            <w:proofErr w:type="spellEnd"/>
            <w:r w:rsidRPr="00593DC8">
              <w:rPr>
                <w:rFonts w:ascii="TimesNewRomanPSMT" w:hAnsi="TimesNewRomanPSMT" w:cs="TimesNewRomanPSMT"/>
                <w:b/>
                <w:color w:val="365F91" w:themeColor="accent1" w:themeShade="BF"/>
                <w:sz w:val="22"/>
                <w:szCs w:val="22"/>
              </w:rPr>
              <w:t>)</w:t>
            </w:r>
            <w:r w:rsidRPr="00593DC8">
              <w:rPr>
                <w:rFonts w:ascii="TimesNewRomanPSMT" w:hAnsi="TimesNewRomanPSMT" w:cs="TimesNewRomanPSMT"/>
                <w:b/>
                <w:caps/>
                <w:color w:val="365F91" w:themeColor="accent1" w:themeShade="BF"/>
                <w:sz w:val="22"/>
                <w:szCs w:val="22"/>
              </w:rPr>
              <w:t xml:space="preserve">1 </w:t>
            </w:r>
            <w:r w:rsidRPr="00593DC8">
              <w:rPr>
                <w:rFonts w:ascii="TimesNewRomanPSMT" w:hAnsi="TimesNewRomanPSMT" w:cs="TimesNewRomanPSMT"/>
                <w:caps/>
                <w:sz w:val="22"/>
                <w:szCs w:val="22"/>
              </w:rPr>
              <w:t>through</w:t>
            </w:r>
            <w:r w:rsidRPr="00593DC8">
              <w:rPr>
                <w:rFonts w:ascii="TimesNewRomanPSMT" w:hAnsi="TimesNewRomanPSMT" w:cs="TimesNewRomanPSMT"/>
                <w:b/>
                <w:caps/>
                <w:color w:val="365F91" w:themeColor="accent1" w:themeShade="BF"/>
                <w:sz w:val="22"/>
                <w:szCs w:val="22"/>
              </w:rPr>
              <w:t xml:space="preserve"> §120.2(</w:t>
            </w:r>
            <w:proofErr w:type="spellStart"/>
            <w:r w:rsidRPr="00593DC8">
              <w:rPr>
                <w:rFonts w:ascii="TimesNewRomanPSMT" w:hAnsi="TimesNewRomanPSMT" w:cs="TimesNewRomanPSMT"/>
                <w:b/>
                <w:color w:val="365F91" w:themeColor="accent1" w:themeShade="BF"/>
                <w:sz w:val="22"/>
                <w:szCs w:val="22"/>
              </w:rPr>
              <w:t>i</w:t>
            </w:r>
            <w:proofErr w:type="spellEnd"/>
            <w:r w:rsidRPr="00593DC8">
              <w:rPr>
                <w:rFonts w:ascii="TimesNewRomanPSMT" w:hAnsi="TimesNewRomanPSMT" w:cs="TimesNewRomanPSMT"/>
                <w:b/>
                <w:color w:val="365F91" w:themeColor="accent1" w:themeShade="BF"/>
                <w:sz w:val="22"/>
                <w:szCs w:val="22"/>
              </w:rPr>
              <w:t>)7</w:t>
            </w:r>
            <w:r w:rsidRPr="00593DC8">
              <w:rPr>
                <w:rFonts w:ascii="TimesNewRomanPSMT" w:hAnsi="TimesNewRomanPSMT" w:cs="TimesNewRomanPSMT"/>
                <w:b/>
                <w:caps/>
                <w:color w:val="365F91" w:themeColor="accent1" w:themeShade="BF"/>
                <w:sz w:val="22"/>
                <w:szCs w:val="22"/>
              </w:rPr>
              <w:t xml:space="preserve"> </w:t>
            </w:r>
            <w:r w:rsidRPr="00593DC8">
              <w:rPr>
                <w:rFonts w:ascii="Arial" w:eastAsia="Times New Roman" w:hAnsi="Arial" w:cs="Arial"/>
                <w:caps/>
                <w:color w:val="000000"/>
                <w:sz w:val="22"/>
                <w:szCs w:val="22"/>
              </w:rPr>
              <w:t xml:space="preserve">in accordance with </w:t>
            </w:r>
            <w:r w:rsidRPr="00593DC8">
              <w:rPr>
                <w:rFonts w:ascii="TimesNewRomanPSMT" w:hAnsi="TimesNewRomanPSMT" w:cs="TimesNewRomanPSMT"/>
                <w:b/>
                <w:caps/>
                <w:color w:val="365F91" w:themeColor="accent1" w:themeShade="BF"/>
                <w:sz w:val="22"/>
                <w:szCs w:val="22"/>
              </w:rPr>
              <w:t>§</w:t>
            </w:r>
            <w:hyperlink r:id="rId29" w:history="1">
              <w:r w:rsidRPr="00593DC8">
                <w:rPr>
                  <w:rFonts w:ascii="TimesNewRomanPSMT" w:hAnsi="TimesNewRomanPSMT" w:cs="TimesNewRomanPSMT"/>
                  <w:b/>
                  <w:caps/>
                  <w:color w:val="365F91" w:themeColor="accent1" w:themeShade="BF"/>
                  <w:sz w:val="22"/>
                  <w:szCs w:val="22"/>
                </w:rPr>
                <w:t>110.0</w:t>
              </w:r>
            </w:hyperlink>
            <w:r w:rsidRPr="00593DC8">
              <w:rPr>
                <w:rFonts w:ascii="Arial" w:eastAsia="Times New Roman" w:hAnsi="Arial" w:cs="Arial"/>
                <w:caps/>
                <w:color w:val="000000"/>
                <w:sz w:val="22"/>
                <w:szCs w:val="22"/>
              </w:rPr>
              <w:t> and </w:t>
            </w:r>
            <w:r w:rsidRPr="00593DC8">
              <w:rPr>
                <w:rFonts w:ascii="Arial" w:eastAsia="Times New Roman" w:hAnsi="Arial" w:cs="Arial"/>
                <w:b/>
                <w:caps/>
                <w:color w:val="365F91" w:themeColor="accent1" w:themeShade="BF"/>
                <w:sz w:val="22"/>
                <w:szCs w:val="22"/>
              </w:rPr>
              <w:t>Joint Appendix</w:t>
            </w:r>
            <w:r w:rsidRPr="00593DC8">
              <w:rPr>
                <w:rFonts w:ascii="Arial" w:eastAsia="Times New Roman" w:hAnsi="Arial" w:cs="Arial"/>
                <w:caps/>
                <w:color w:val="000000"/>
                <w:sz w:val="22"/>
                <w:szCs w:val="22"/>
              </w:rPr>
              <w:t xml:space="preserve"> </w:t>
            </w:r>
            <w:hyperlink r:id="rId30" w:history="1">
              <w:r w:rsidRPr="00593DC8">
                <w:rPr>
                  <w:rFonts w:ascii="TimesNewRomanPSMT" w:hAnsi="TimesNewRomanPSMT" w:cs="TimesNewRomanPSMT"/>
                  <w:b/>
                  <w:caps/>
                  <w:color w:val="365F91" w:themeColor="accent1" w:themeShade="BF"/>
                  <w:sz w:val="22"/>
                  <w:szCs w:val="22"/>
                </w:rPr>
                <w:t>JA6.3</w:t>
              </w:r>
            </w:hyperlink>
            <w:r w:rsidRPr="00593DC8">
              <w:rPr>
                <w:rFonts w:ascii="TimesNewRomanPSMT" w:hAnsi="TimesNewRomanPSMT" w:cs="TimesNewRomanPSMT"/>
                <w:caps/>
                <w:sz w:val="22"/>
                <w:szCs w:val="22"/>
              </w:rPr>
              <w:t>.</w:t>
            </w:r>
          </w:p>
          <w:p w14:paraId="47506A54" w14:textId="066F3896" w:rsidR="008E36C9" w:rsidDel="008F370B" w:rsidRDefault="008E36C9" w:rsidP="00A37AF5">
            <w:pPr>
              <w:rPr>
                <w:del w:id="848" w:author="DiLello, Erica NOR" w:date="2020-12-22T12:20:00Z"/>
                <w:rFonts w:ascii="TimesNewRomanPSMT" w:hAnsi="TimesNewRomanPSMT" w:cs="TimesNewRomanPSMT"/>
                <w:caps/>
                <w:color w:val="365F91" w:themeColor="accent1" w:themeShade="BF"/>
                <w:sz w:val="22"/>
                <w:szCs w:val="22"/>
              </w:rPr>
            </w:pPr>
            <w:del w:id="849" w:author="DiLello, Erica NOR" w:date="2020-12-22T12:20:00Z">
              <w:r w:rsidRPr="00290DF2" w:rsidDel="008F370B">
                <w:rPr>
                  <w:rFonts w:ascii="TimesNewRomanPSMT" w:hAnsi="TimesNewRomanPSMT" w:cs="TimesNewRomanPSMT"/>
                  <w:caps/>
                  <w:sz w:val="22"/>
                  <w:szCs w:val="22"/>
                </w:rPr>
                <w:delText>exception to</w:delText>
              </w:r>
              <w:r w:rsidRPr="00593DC8" w:rsidDel="008F370B">
                <w:rPr>
                  <w:rFonts w:ascii="Arial" w:hAnsi="Arial" w:cs="Arial"/>
                  <w:caps/>
                  <w:sz w:val="20"/>
                  <w:szCs w:val="20"/>
                  <w:shd w:val="clear" w:color="auto" w:fill="FFFFFF"/>
                </w:rPr>
                <w:delText xml:space="preserve"> </w:delText>
              </w:r>
              <w:r w:rsidRPr="00D40D4C" w:rsidDel="008F370B">
                <w:rPr>
                  <w:rFonts w:ascii="TimesNewRomanPSMT" w:hAnsi="TimesNewRomanPSMT" w:cs="TimesNewRomanPSMT"/>
                  <w:b/>
                  <w:caps/>
                  <w:color w:val="365F91" w:themeColor="accent1" w:themeShade="BF"/>
                  <w:sz w:val="22"/>
                  <w:szCs w:val="22"/>
                </w:rPr>
                <w:delText>§120.2(</w:delText>
              </w:r>
              <w:r w:rsidRPr="00D40D4C" w:rsidDel="008F370B">
                <w:rPr>
                  <w:rFonts w:ascii="TimesNewRomanPSMT" w:hAnsi="TimesNewRomanPSMT" w:cs="TimesNewRomanPSMT"/>
                  <w:b/>
                  <w:color w:val="365F91" w:themeColor="accent1" w:themeShade="BF"/>
                  <w:sz w:val="22"/>
                  <w:szCs w:val="22"/>
                </w:rPr>
                <w:delText>i</w:delText>
              </w:r>
              <w:r w:rsidRPr="00D40D4C" w:rsidDel="008F370B">
                <w:rPr>
                  <w:rFonts w:ascii="TimesNewRomanPSMT" w:hAnsi="TimesNewRomanPSMT" w:cs="TimesNewRomanPSMT"/>
                  <w:b/>
                  <w:caps/>
                  <w:color w:val="365F91" w:themeColor="accent1" w:themeShade="BF"/>
                  <w:sz w:val="22"/>
                  <w:szCs w:val="22"/>
                </w:rPr>
                <w:delText xml:space="preserve">)8: </w:delText>
              </w:r>
              <w:r w:rsidRPr="00290DF2" w:rsidDel="008F370B">
                <w:rPr>
                  <w:rFonts w:ascii="TimesNewRomanPSMT" w:hAnsi="TimesNewRomanPSMT" w:cs="TimesNewRomanPSMT"/>
                  <w:caps/>
                  <w:sz w:val="22"/>
                  <w:szCs w:val="22"/>
                </w:rPr>
                <w:delText xml:space="preserve">fdd algorithms based in ddc systems </w:delText>
              </w:r>
            </w:del>
            <w:commentRangeEnd w:id="845"/>
            <w:r w:rsidR="008F370B">
              <w:rPr>
                <w:rStyle w:val="CommentReference"/>
              </w:rPr>
              <w:commentReference w:id="845"/>
            </w:r>
          </w:p>
          <w:p w14:paraId="6B95554C" w14:textId="1A71AAE0" w:rsidR="008E36C9" w:rsidRPr="00593DC8" w:rsidRDefault="008E36C9" w:rsidP="008F370B">
            <w:pPr>
              <w:rPr>
                <w:rFonts w:ascii="Arial" w:hAnsi="Arial" w:cs="Arial"/>
                <w:caps/>
                <w:color w:val="000000"/>
                <w:sz w:val="20"/>
                <w:szCs w:val="20"/>
                <w:shd w:val="clear" w:color="auto" w:fill="FFFFFF"/>
              </w:rPr>
            </w:pPr>
          </w:p>
        </w:tc>
        <w:tc>
          <w:tcPr>
            <w:tcW w:w="810" w:type="dxa"/>
            <w:tcBorders>
              <w:bottom w:val="single" w:sz="4" w:space="0" w:color="auto"/>
            </w:tcBorders>
          </w:tcPr>
          <w:p w14:paraId="68B8FE10" w14:textId="77777777" w:rsidR="008E36C9" w:rsidRDefault="008E36C9" w:rsidP="00A37AF5">
            <w:pPr>
              <w:autoSpaceDE w:val="0"/>
              <w:autoSpaceDN w:val="0"/>
              <w:adjustRightInd w:val="0"/>
              <w:jc w:val="center"/>
              <w:rPr>
                <w:caps/>
              </w:rPr>
            </w:pPr>
            <w:r w:rsidRPr="00BB6304">
              <w:rPr>
                <w:caps/>
              </w:rPr>
              <w:lastRenderedPageBreak/>
              <w:sym w:font="Wingdings" w:char="F06F"/>
            </w:r>
          </w:p>
          <w:p w14:paraId="1BF79E88" w14:textId="77777777" w:rsidR="008E36C9" w:rsidRDefault="008E36C9" w:rsidP="00A37AF5">
            <w:pPr>
              <w:autoSpaceDE w:val="0"/>
              <w:autoSpaceDN w:val="0"/>
              <w:adjustRightInd w:val="0"/>
              <w:jc w:val="center"/>
              <w:rPr>
                <w:caps/>
              </w:rPr>
            </w:pPr>
          </w:p>
          <w:p w14:paraId="05897E68" w14:textId="77777777" w:rsidR="008E36C9" w:rsidRDefault="008E36C9" w:rsidP="00A37AF5">
            <w:pPr>
              <w:autoSpaceDE w:val="0"/>
              <w:autoSpaceDN w:val="0"/>
              <w:adjustRightInd w:val="0"/>
              <w:jc w:val="center"/>
              <w:rPr>
                <w:caps/>
              </w:rPr>
            </w:pPr>
          </w:p>
          <w:p w14:paraId="06C31BB3" w14:textId="77777777" w:rsidR="008E36C9" w:rsidRDefault="008E36C9" w:rsidP="00A37AF5">
            <w:pPr>
              <w:autoSpaceDE w:val="0"/>
              <w:autoSpaceDN w:val="0"/>
              <w:adjustRightInd w:val="0"/>
              <w:jc w:val="center"/>
              <w:rPr>
                <w:caps/>
              </w:rPr>
            </w:pPr>
          </w:p>
          <w:p w14:paraId="060A532F" w14:textId="77777777" w:rsidR="008E36C9" w:rsidRDefault="008E36C9" w:rsidP="00A37AF5">
            <w:pPr>
              <w:autoSpaceDE w:val="0"/>
              <w:autoSpaceDN w:val="0"/>
              <w:adjustRightInd w:val="0"/>
              <w:jc w:val="center"/>
              <w:rPr>
                <w:caps/>
              </w:rPr>
            </w:pPr>
          </w:p>
          <w:p w14:paraId="5525EB8B" w14:textId="77777777" w:rsidR="008E36C9" w:rsidRDefault="008E36C9" w:rsidP="00A37AF5">
            <w:pPr>
              <w:autoSpaceDE w:val="0"/>
              <w:autoSpaceDN w:val="0"/>
              <w:adjustRightInd w:val="0"/>
              <w:jc w:val="center"/>
              <w:rPr>
                <w:caps/>
              </w:rPr>
            </w:pPr>
          </w:p>
          <w:p w14:paraId="2ACA198D" w14:textId="77777777" w:rsidR="008E36C9" w:rsidRDefault="008E36C9" w:rsidP="00A37AF5">
            <w:pPr>
              <w:autoSpaceDE w:val="0"/>
              <w:autoSpaceDN w:val="0"/>
              <w:adjustRightInd w:val="0"/>
              <w:jc w:val="center"/>
              <w:rPr>
                <w:caps/>
              </w:rPr>
            </w:pPr>
          </w:p>
          <w:p w14:paraId="2642F8D6" w14:textId="77777777" w:rsidR="008E36C9" w:rsidRDefault="008E36C9" w:rsidP="00A37AF5">
            <w:pPr>
              <w:autoSpaceDE w:val="0"/>
              <w:autoSpaceDN w:val="0"/>
              <w:adjustRightInd w:val="0"/>
              <w:jc w:val="center"/>
              <w:rPr>
                <w:caps/>
              </w:rPr>
            </w:pPr>
          </w:p>
          <w:p w14:paraId="7250EF93" w14:textId="77777777" w:rsidR="008E36C9" w:rsidRDefault="008E36C9" w:rsidP="00A37AF5">
            <w:pPr>
              <w:autoSpaceDE w:val="0"/>
              <w:autoSpaceDN w:val="0"/>
              <w:adjustRightInd w:val="0"/>
              <w:jc w:val="center"/>
              <w:rPr>
                <w:caps/>
              </w:rPr>
            </w:pPr>
          </w:p>
          <w:p w14:paraId="2603BF55" w14:textId="77777777" w:rsidR="008E36C9" w:rsidRDefault="008E36C9" w:rsidP="00A37AF5">
            <w:pPr>
              <w:autoSpaceDE w:val="0"/>
              <w:autoSpaceDN w:val="0"/>
              <w:adjustRightInd w:val="0"/>
              <w:jc w:val="center"/>
              <w:rPr>
                <w:caps/>
              </w:rPr>
            </w:pPr>
          </w:p>
          <w:p w14:paraId="78CFED20" w14:textId="77777777" w:rsidR="008E36C9" w:rsidRDefault="008E36C9" w:rsidP="00A37AF5">
            <w:pPr>
              <w:autoSpaceDE w:val="0"/>
              <w:autoSpaceDN w:val="0"/>
              <w:adjustRightInd w:val="0"/>
              <w:jc w:val="center"/>
              <w:rPr>
                <w:caps/>
              </w:rPr>
            </w:pPr>
          </w:p>
          <w:p w14:paraId="5BC8EF3E" w14:textId="77777777" w:rsidR="008E36C9" w:rsidRDefault="008E36C9" w:rsidP="00A37AF5">
            <w:pPr>
              <w:autoSpaceDE w:val="0"/>
              <w:autoSpaceDN w:val="0"/>
              <w:adjustRightInd w:val="0"/>
              <w:jc w:val="center"/>
              <w:rPr>
                <w:caps/>
              </w:rPr>
            </w:pPr>
          </w:p>
          <w:p w14:paraId="468EF8B6" w14:textId="77777777" w:rsidR="008E36C9" w:rsidRDefault="008E36C9" w:rsidP="00A37AF5">
            <w:pPr>
              <w:autoSpaceDE w:val="0"/>
              <w:autoSpaceDN w:val="0"/>
              <w:adjustRightInd w:val="0"/>
              <w:jc w:val="center"/>
              <w:rPr>
                <w:caps/>
              </w:rPr>
            </w:pPr>
          </w:p>
          <w:p w14:paraId="75E83A20" w14:textId="77777777" w:rsidR="008E36C9" w:rsidRDefault="008E36C9" w:rsidP="00A37AF5">
            <w:pPr>
              <w:autoSpaceDE w:val="0"/>
              <w:autoSpaceDN w:val="0"/>
              <w:adjustRightInd w:val="0"/>
              <w:jc w:val="center"/>
              <w:rPr>
                <w:caps/>
              </w:rPr>
            </w:pPr>
          </w:p>
          <w:p w14:paraId="690ADFEC" w14:textId="77777777" w:rsidR="008E36C9" w:rsidRDefault="008E36C9" w:rsidP="00A37AF5">
            <w:pPr>
              <w:autoSpaceDE w:val="0"/>
              <w:autoSpaceDN w:val="0"/>
              <w:adjustRightInd w:val="0"/>
              <w:jc w:val="center"/>
              <w:rPr>
                <w:caps/>
              </w:rPr>
            </w:pPr>
          </w:p>
          <w:p w14:paraId="613D5C24" w14:textId="77777777" w:rsidR="008E36C9" w:rsidRDefault="008E36C9" w:rsidP="00A37AF5">
            <w:pPr>
              <w:autoSpaceDE w:val="0"/>
              <w:autoSpaceDN w:val="0"/>
              <w:adjustRightInd w:val="0"/>
              <w:jc w:val="center"/>
              <w:rPr>
                <w:caps/>
              </w:rPr>
            </w:pPr>
          </w:p>
          <w:p w14:paraId="0A04B124" w14:textId="77777777" w:rsidR="008E36C9" w:rsidRDefault="008E36C9" w:rsidP="00A37AF5">
            <w:pPr>
              <w:autoSpaceDE w:val="0"/>
              <w:autoSpaceDN w:val="0"/>
              <w:adjustRightInd w:val="0"/>
              <w:jc w:val="center"/>
              <w:rPr>
                <w:caps/>
              </w:rPr>
            </w:pPr>
          </w:p>
          <w:p w14:paraId="710C604E" w14:textId="77777777" w:rsidR="008E36C9" w:rsidRDefault="008E36C9" w:rsidP="00A37AF5">
            <w:pPr>
              <w:autoSpaceDE w:val="0"/>
              <w:autoSpaceDN w:val="0"/>
              <w:adjustRightInd w:val="0"/>
              <w:jc w:val="center"/>
              <w:rPr>
                <w:caps/>
              </w:rPr>
            </w:pPr>
          </w:p>
          <w:p w14:paraId="02D79351" w14:textId="77777777" w:rsidR="008E36C9" w:rsidRDefault="008E36C9" w:rsidP="00A37AF5">
            <w:pPr>
              <w:autoSpaceDE w:val="0"/>
              <w:autoSpaceDN w:val="0"/>
              <w:adjustRightInd w:val="0"/>
              <w:jc w:val="center"/>
              <w:rPr>
                <w:caps/>
              </w:rPr>
            </w:pPr>
          </w:p>
          <w:p w14:paraId="233B2B06" w14:textId="77777777" w:rsidR="008E36C9" w:rsidRDefault="008E36C9" w:rsidP="00A37AF5">
            <w:pPr>
              <w:autoSpaceDE w:val="0"/>
              <w:autoSpaceDN w:val="0"/>
              <w:adjustRightInd w:val="0"/>
              <w:jc w:val="center"/>
              <w:rPr>
                <w:caps/>
              </w:rPr>
            </w:pPr>
          </w:p>
          <w:p w14:paraId="2FEE392F" w14:textId="77777777" w:rsidR="008E36C9" w:rsidRDefault="008E36C9" w:rsidP="00A37AF5">
            <w:pPr>
              <w:autoSpaceDE w:val="0"/>
              <w:autoSpaceDN w:val="0"/>
              <w:adjustRightInd w:val="0"/>
              <w:jc w:val="center"/>
              <w:rPr>
                <w:caps/>
              </w:rPr>
            </w:pPr>
          </w:p>
          <w:p w14:paraId="61148CCD" w14:textId="77777777" w:rsidR="008E36C9" w:rsidRDefault="008E36C9" w:rsidP="00A37AF5">
            <w:pPr>
              <w:autoSpaceDE w:val="0"/>
              <w:autoSpaceDN w:val="0"/>
              <w:adjustRightInd w:val="0"/>
              <w:jc w:val="center"/>
              <w:rPr>
                <w:caps/>
              </w:rPr>
            </w:pPr>
          </w:p>
          <w:p w14:paraId="6C6A6E4F" w14:textId="77777777" w:rsidR="008E36C9" w:rsidRDefault="008E36C9" w:rsidP="00A37AF5">
            <w:pPr>
              <w:autoSpaceDE w:val="0"/>
              <w:autoSpaceDN w:val="0"/>
              <w:adjustRightInd w:val="0"/>
              <w:jc w:val="center"/>
              <w:rPr>
                <w:caps/>
              </w:rPr>
            </w:pPr>
          </w:p>
          <w:p w14:paraId="4A16C4BC" w14:textId="77777777" w:rsidR="008E36C9" w:rsidRDefault="008E36C9" w:rsidP="00A37AF5">
            <w:pPr>
              <w:autoSpaceDE w:val="0"/>
              <w:autoSpaceDN w:val="0"/>
              <w:adjustRightInd w:val="0"/>
              <w:jc w:val="center"/>
              <w:rPr>
                <w:caps/>
              </w:rPr>
            </w:pPr>
          </w:p>
          <w:p w14:paraId="668639AF" w14:textId="77777777" w:rsidR="008E36C9" w:rsidRDefault="008E36C9" w:rsidP="00A37AF5">
            <w:pPr>
              <w:autoSpaceDE w:val="0"/>
              <w:autoSpaceDN w:val="0"/>
              <w:adjustRightInd w:val="0"/>
              <w:jc w:val="center"/>
              <w:rPr>
                <w:caps/>
              </w:rPr>
            </w:pPr>
          </w:p>
          <w:p w14:paraId="465FE32A" w14:textId="77777777" w:rsidR="008E36C9" w:rsidRDefault="008E36C9" w:rsidP="00A37AF5">
            <w:pPr>
              <w:autoSpaceDE w:val="0"/>
              <w:autoSpaceDN w:val="0"/>
              <w:adjustRightInd w:val="0"/>
              <w:jc w:val="center"/>
              <w:rPr>
                <w:caps/>
              </w:rPr>
            </w:pPr>
          </w:p>
          <w:p w14:paraId="679A8E02" w14:textId="77777777" w:rsidR="008E36C9" w:rsidRDefault="008E36C9" w:rsidP="00A37AF5">
            <w:pPr>
              <w:autoSpaceDE w:val="0"/>
              <w:autoSpaceDN w:val="0"/>
              <w:adjustRightInd w:val="0"/>
              <w:jc w:val="center"/>
              <w:rPr>
                <w:caps/>
              </w:rPr>
            </w:pPr>
          </w:p>
          <w:p w14:paraId="2F46D512" w14:textId="77777777" w:rsidR="008E36C9" w:rsidRDefault="008E36C9" w:rsidP="00A37AF5">
            <w:pPr>
              <w:autoSpaceDE w:val="0"/>
              <w:autoSpaceDN w:val="0"/>
              <w:adjustRightInd w:val="0"/>
              <w:jc w:val="center"/>
              <w:rPr>
                <w:caps/>
              </w:rPr>
            </w:pPr>
          </w:p>
          <w:p w14:paraId="4B68CE0F" w14:textId="77777777" w:rsidR="008E36C9" w:rsidRDefault="008E36C9" w:rsidP="00A37AF5">
            <w:pPr>
              <w:autoSpaceDE w:val="0"/>
              <w:autoSpaceDN w:val="0"/>
              <w:adjustRightInd w:val="0"/>
              <w:jc w:val="center"/>
              <w:rPr>
                <w:caps/>
              </w:rPr>
            </w:pPr>
          </w:p>
          <w:p w14:paraId="0EB5E9F9" w14:textId="77777777" w:rsidR="008E36C9" w:rsidRDefault="008E36C9" w:rsidP="00A37AF5">
            <w:pPr>
              <w:autoSpaceDE w:val="0"/>
              <w:autoSpaceDN w:val="0"/>
              <w:adjustRightInd w:val="0"/>
              <w:jc w:val="center"/>
              <w:rPr>
                <w:caps/>
              </w:rPr>
            </w:pPr>
          </w:p>
          <w:p w14:paraId="73DDA4BC" w14:textId="77777777" w:rsidR="008E36C9" w:rsidRDefault="008E36C9" w:rsidP="00A37AF5">
            <w:pPr>
              <w:autoSpaceDE w:val="0"/>
              <w:autoSpaceDN w:val="0"/>
              <w:adjustRightInd w:val="0"/>
              <w:jc w:val="center"/>
              <w:rPr>
                <w:caps/>
              </w:rPr>
            </w:pPr>
          </w:p>
          <w:p w14:paraId="1905B1BE" w14:textId="77777777" w:rsidR="008E36C9" w:rsidRDefault="008E36C9" w:rsidP="00A37AF5">
            <w:pPr>
              <w:autoSpaceDE w:val="0"/>
              <w:autoSpaceDN w:val="0"/>
              <w:adjustRightInd w:val="0"/>
              <w:jc w:val="center"/>
              <w:rPr>
                <w:caps/>
              </w:rPr>
            </w:pPr>
          </w:p>
          <w:p w14:paraId="0A8079A7" w14:textId="77777777" w:rsidR="008E36C9" w:rsidRDefault="008E36C9" w:rsidP="00A37AF5">
            <w:pPr>
              <w:autoSpaceDE w:val="0"/>
              <w:autoSpaceDN w:val="0"/>
              <w:adjustRightInd w:val="0"/>
              <w:jc w:val="center"/>
              <w:rPr>
                <w:caps/>
              </w:rPr>
            </w:pPr>
          </w:p>
          <w:p w14:paraId="7DC7B4E9" w14:textId="77777777" w:rsidR="008E36C9" w:rsidRDefault="008E36C9" w:rsidP="00A37AF5">
            <w:pPr>
              <w:autoSpaceDE w:val="0"/>
              <w:autoSpaceDN w:val="0"/>
              <w:adjustRightInd w:val="0"/>
              <w:jc w:val="center"/>
              <w:rPr>
                <w:caps/>
              </w:rPr>
            </w:pPr>
          </w:p>
          <w:p w14:paraId="71744627" w14:textId="77777777" w:rsidR="008E36C9" w:rsidRDefault="008E36C9" w:rsidP="00A37AF5">
            <w:pPr>
              <w:autoSpaceDE w:val="0"/>
              <w:autoSpaceDN w:val="0"/>
              <w:adjustRightInd w:val="0"/>
              <w:jc w:val="center"/>
              <w:rPr>
                <w:caps/>
              </w:rPr>
            </w:pPr>
          </w:p>
          <w:p w14:paraId="14B43B95" w14:textId="77777777" w:rsidR="008E36C9" w:rsidRDefault="008E36C9" w:rsidP="00A37AF5">
            <w:pPr>
              <w:autoSpaceDE w:val="0"/>
              <w:autoSpaceDN w:val="0"/>
              <w:adjustRightInd w:val="0"/>
              <w:jc w:val="center"/>
              <w:rPr>
                <w:caps/>
              </w:rPr>
            </w:pPr>
          </w:p>
          <w:p w14:paraId="615E8EE1" w14:textId="77777777" w:rsidR="008E36C9" w:rsidRDefault="008E36C9" w:rsidP="00A37AF5">
            <w:pPr>
              <w:autoSpaceDE w:val="0"/>
              <w:autoSpaceDN w:val="0"/>
              <w:adjustRightInd w:val="0"/>
              <w:jc w:val="center"/>
              <w:rPr>
                <w:caps/>
              </w:rPr>
            </w:pPr>
          </w:p>
          <w:p w14:paraId="039C4015" w14:textId="77777777" w:rsidR="008E36C9" w:rsidRDefault="008E36C9" w:rsidP="00A37AF5">
            <w:pPr>
              <w:autoSpaceDE w:val="0"/>
              <w:autoSpaceDN w:val="0"/>
              <w:adjustRightInd w:val="0"/>
              <w:jc w:val="center"/>
              <w:rPr>
                <w:caps/>
              </w:rPr>
            </w:pPr>
          </w:p>
          <w:p w14:paraId="3319E3FD" w14:textId="1C53202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50" w:author="DiLello, Erica NOR" w:date="2020-12-22T12:26:00Z">
              <w:r w:rsidRPr="00BB6304" w:rsidDel="008F370B">
                <w:rPr>
                  <w:caps/>
                </w:rPr>
                <w:sym w:font="Wingdings" w:char="F06F"/>
              </w:r>
            </w:del>
          </w:p>
        </w:tc>
        <w:tc>
          <w:tcPr>
            <w:tcW w:w="834" w:type="dxa"/>
            <w:tcBorders>
              <w:bottom w:val="single" w:sz="4" w:space="0" w:color="auto"/>
            </w:tcBorders>
          </w:tcPr>
          <w:p w14:paraId="3C052653" w14:textId="77777777" w:rsidR="008E36C9" w:rsidRDefault="008E36C9" w:rsidP="00A37AF5">
            <w:pPr>
              <w:autoSpaceDE w:val="0"/>
              <w:autoSpaceDN w:val="0"/>
              <w:adjustRightInd w:val="0"/>
              <w:jc w:val="center"/>
              <w:rPr>
                <w:caps/>
              </w:rPr>
            </w:pPr>
            <w:r w:rsidRPr="00BB6304">
              <w:rPr>
                <w:caps/>
              </w:rPr>
              <w:lastRenderedPageBreak/>
              <w:sym w:font="Wingdings" w:char="F06F"/>
            </w:r>
          </w:p>
          <w:p w14:paraId="2C9C13CC" w14:textId="77777777" w:rsidR="008E36C9" w:rsidRDefault="008E36C9" w:rsidP="00A37AF5">
            <w:pPr>
              <w:autoSpaceDE w:val="0"/>
              <w:autoSpaceDN w:val="0"/>
              <w:adjustRightInd w:val="0"/>
              <w:jc w:val="center"/>
              <w:rPr>
                <w:caps/>
              </w:rPr>
            </w:pPr>
          </w:p>
          <w:p w14:paraId="7AB0442F" w14:textId="77777777" w:rsidR="008E36C9" w:rsidRDefault="008E36C9" w:rsidP="00A37AF5">
            <w:pPr>
              <w:autoSpaceDE w:val="0"/>
              <w:autoSpaceDN w:val="0"/>
              <w:adjustRightInd w:val="0"/>
              <w:jc w:val="center"/>
              <w:rPr>
                <w:caps/>
              </w:rPr>
            </w:pPr>
          </w:p>
          <w:p w14:paraId="5734BF6D" w14:textId="77777777" w:rsidR="008E36C9" w:rsidRDefault="008E36C9" w:rsidP="00A37AF5">
            <w:pPr>
              <w:autoSpaceDE w:val="0"/>
              <w:autoSpaceDN w:val="0"/>
              <w:adjustRightInd w:val="0"/>
              <w:jc w:val="center"/>
              <w:rPr>
                <w:caps/>
              </w:rPr>
            </w:pPr>
          </w:p>
          <w:p w14:paraId="1DA09849" w14:textId="77777777" w:rsidR="008E36C9" w:rsidRDefault="008E36C9" w:rsidP="00A37AF5">
            <w:pPr>
              <w:autoSpaceDE w:val="0"/>
              <w:autoSpaceDN w:val="0"/>
              <w:adjustRightInd w:val="0"/>
              <w:jc w:val="center"/>
              <w:rPr>
                <w:caps/>
              </w:rPr>
            </w:pPr>
          </w:p>
          <w:p w14:paraId="34FEDA46" w14:textId="77777777" w:rsidR="008E36C9" w:rsidRDefault="008E36C9" w:rsidP="00A37AF5">
            <w:pPr>
              <w:autoSpaceDE w:val="0"/>
              <w:autoSpaceDN w:val="0"/>
              <w:adjustRightInd w:val="0"/>
              <w:jc w:val="center"/>
              <w:rPr>
                <w:caps/>
              </w:rPr>
            </w:pPr>
          </w:p>
          <w:p w14:paraId="30087A49" w14:textId="77777777" w:rsidR="008E36C9" w:rsidRDefault="008E36C9" w:rsidP="00A37AF5">
            <w:pPr>
              <w:autoSpaceDE w:val="0"/>
              <w:autoSpaceDN w:val="0"/>
              <w:adjustRightInd w:val="0"/>
              <w:jc w:val="center"/>
              <w:rPr>
                <w:caps/>
              </w:rPr>
            </w:pPr>
          </w:p>
          <w:p w14:paraId="5048079A" w14:textId="77777777" w:rsidR="008E36C9" w:rsidRDefault="008E36C9" w:rsidP="00A37AF5">
            <w:pPr>
              <w:autoSpaceDE w:val="0"/>
              <w:autoSpaceDN w:val="0"/>
              <w:adjustRightInd w:val="0"/>
              <w:jc w:val="center"/>
              <w:rPr>
                <w:caps/>
              </w:rPr>
            </w:pPr>
          </w:p>
          <w:p w14:paraId="76588AEA" w14:textId="77777777" w:rsidR="008E36C9" w:rsidRDefault="008E36C9" w:rsidP="00A37AF5">
            <w:pPr>
              <w:autoSpaceDE w:val="0"/>
              <w:autoSpaceDN w:val="0"/>
              <w:adjustRightInd w:val="0"/>
              <w:jc w:val="center"/>
              <w:rPr>
                <w:caps/>
              </w:rPr>
            </w:pPr>
          </w:p>
          <w:p w14:paraId="3DD62965" w14:textId="77777777" w:rsidR="008E36C9" w:rsidRDefault="008E36C9" w:rsidP="00A37AF5">
            <w:pPr>
              <w:autoSpaceDE w:val="0"/>
              <w:autoSpaceDN w:val="0"/>
              <w:adjustRightInd w:val="0"/>
              <w:jc w:val="center"/>
              <w:rPr>
                <w:caps/>
              </w:rPr>
            </w:pPr>
          </w:p>
          <w:p w14:paraId="5BFEE13B" w14:textId="77777777" w:rsidR="008E36C9" w:rsidRDefault="008E36C9" w:rsidP="00A37AF5">
            <w:pPr>
              <w:autoSpaceDE w:val="0"/>
              <w:autoSpaceDN w:val="0"/>
              <w:adjustRightInd w:val="0"/>
              <w:jc w:val="center"/>
              <w:rPr>
                <w:caps/>
              </w:rPr>
            </w:pPr>
          </w:p>
          <w:p w14:paraId="5C137098" w14:textId="77777777" w:rsidR="008E36C9" w:rsidRDefault="008E36C9" w:rsidP="00A37AF5">
            <w:pPr>
              <w:autoSpaceDE w:val="0"/>
              <w:autoSpaceDN w:val="0"/>
              <w:adjustRightInd w:val="0"/>
              <w:jc w:val="center"/>
              <w:rPr>
                <w:caps/>
              </w:rPr>
            </w:pPr>
          </w:p>
          <w:p w14:paraId="70D36117" w14:textId="77777777" w:rsidR="008E36C9" w:rsidRDefault="008E36C9" w:rsidP="00A37AF5">
            <w:pPr>
              <w:autoSpaceDE w:val="0"/>
              <w:autoSpaceDN w:val="0"/>
              <w:adjustRightInd w:val="0"/>
              <w:jc w:val="center"/>
              <w:rPr>
                <w:caps/>
              </w:rPr>
            </w:pPr>
          </w:p>
          <w:p w14:paraId="7840A271" w14:textId="77777777" w:rsidR="008E36C9" w:rsidRDefault="008E36C9" w:rsidP="00A37AF5">
            <w:pPr>
              <w:autoSpaceDE w:val="0"/>
              <w:autoSpaceDN w:val="0"/>
              <w:adjustRightInd w:val="0"/>
              <w:jc w:val="center"/>
              <w:rPr>
                <w:caps/>
              </w:rPr>
            </w:pPr>
          </w:p>
          <w:p w14:paraId="62A4C940" w14:textId="77777777" w:rsidR="008E36C9" w:rsidRDefault="008E36C9" w:rsidP="00A37AF5">
            <w:pPr>
              <w:autoSpaceDE w:val="0"/>
              <w:autoSpaceDN w:val="0"/>
              <w:adjustRightInd w:val="0"/>
              <w:jc w:val="center"/>
              <w:rPr>
                <w:caps/>
              </w:rPr>
            </w:pPr>
          </w:p>
          <w:p w14:paraId="66C9945C" w14:textId="77777777" w:rsidR="008E36C9" w:rsidRDefault="008E36C9" w:rsidP="00A37AF5">
            <w:pPr>
              <w:autoSpaceDE w:val="0"/>
              <w:autoSpaceDN w:val="0"/>
              <w:adjustRightInd w:val="0"/>
              <w:jc w:val="center"/>
              <w:rPr>
                <w:caps/>
              </w:rPr>
            </w:pPr>
          </w:p>
          <w:p w14:paraId="5E4D6DC7" w14:textId="77777777" w:rsidR="008E36C9" w:rsidRDefault="008E36C9" w:rsidP="00A37AF5">
            <w:pPr>
              <w:autoSpaceDE w:val="0"/>
              <w:autoSpaceDN w:val="0"/>
              <w:adjustRightInd w:val="0"/>
              <w:jc w:val="center"/>
              <w:rPr>
                <w:caps/>
              </w:rPr>
            </w:pPr>
          </w:p>
          <w:p w14:paraId="5B795BC2" w14:textId="77777777" w:rsidR="008E36C9" w:rsidRDefault="008E36C9" w:rsidP="00A37AF5">
            <w:pPr>
              <w:autoSpaceDE w:val="0"/>
              <w:autoSpaceDN w:val="0"/>
              <w:adjustRightInd w:val="0"/>
              <w:jc w:val="center"/>
              <w:rPr>
                <w:caps/>
              </w:rPr>
            </w:pPr>
          </w:p>
          <w:p w14:paraId="59C213F7" w14:textId="77777777" w:rsidR="008E36C9" w:rsidRDefault="008E36C9" w:rsidP="00A37AF5">
            <w:pPr>
              <w:autoSpaceDE w:val="0"/>
              <w:autoSpaceDN w:val="0"/>
              <w:adjustRightInd w:val="0"/>
              <w:jc w:val="center"/>
              <w:rPr>
                <w:caps/>
              </w:rPr>
            </w:pPr>
          </w:p>
          <w:p w14:paraId="0584D98E" w14:textId="77777777" w:rsidR="008E36C9" w:rsidRDefault="008E36C9" w:rsidP="00A37AF5">
            <w:pPr>
              <w:autoSpaceDE w:val="0"/>
              <w:autoSpaceDN w:val="0"/>
              <w:adjustRightInd w:val="0"/>
              <w:jc w:val="center"/>
              <w:rPr>
                <w:caps/>
              </w:rPr>
            </w:pPr>
          </w:p>
          <w:p w14:paraId="549AC280" w14:textId="77777777" w:rsidR="008E36C9" w:rsidRDefault="008E36C9" w:rsidP="00A37AF5">
            <w:pPr>
              <w:autoSpaceDE w:val="0"/>
              <w:autoSpaceDN w:val="0"/>
              <w:adjustRightInd w:val="0"/>
              <w:jc w:val="center"/>
              <w:rPr>
                <w:caps/>
              </w:rPr>
            </w:pPr>
          </w:p>
          <w:p w14:paraId="50247EE4" w14:textId="77777777" w:rsidR="008E36C9" w:rsidRDefault="008E36C9" w:rsidP="00A37AF5">
            <w:pPr>
              <w:autoSpaceDE w:val="0"/>
              <w:autoSpaceDN w:val="0"/>
              <w:adjustRightInd w:val="0"/>
              <w:jc w:val="center"/>
              <w:rPr>
                <w:caps/>
              </w:rPr>
            </w:pPr>
          </w:p>
          <w:p w14:paraId="2324DB3A" w14:textId="77777777" w:rsidR="008E36C9" w:rsidRDefault="008E36C9" w:rsidP="00A37AF5">
            <w:pPr>
              <w:autoSpaceDE w:val="0"/>
              <w:autoSpaceDN w:val="0"/>
              <w:adjustRightInd w:val="0"/>
              <w:jc w:val="center"/>
              <w:rPr>
                <w:caps/>
              </w:rPr>
            </w:pPr>
          </w:p>
          <w:p w14:paraId="57FB1736" w14:textId="77777777" w:rsidR="008E36C9" w:rsidRDefault="008E36C9" w:rsidP="00A37AF5">
            <w:pPr>
              <w:autoSpaceDE w:val="0"/>
              <w:autoSpaceDN w:val="0"/>
              <w:adjustRightInd w:val="0"/>
              <w:jc w:val="center"/>
              <w:rPr>
                <w:caps/>
              </w:rPr>
            </w:pPr>
          </w:p>
          <w:p w14:paraId="56B655F9" w14:textId="77777777" w:rsidR="008E36C9" w:rsidRDefault="008E36C9" w:rsidP="00A37AF5">
            <w:pPr>
              <w:autoSpaceDE w:val="0"/>
              <w:autoSpaceDN w:val="0"/>
              <w:adjustRightInd w:val="0"/>
              <w:jc w:val="center"/>
              <w:rPr>
                <w:caps/>
              </w:rPr>
            </w:pPr>
          </w:p>
          <w:p w14:paraId="2C0D05C1" w14:textId="77777777" w:rsidR="008E36C9" w:rsidRDefault="008E36C9" w:rsidP="00A37AF5">
            <w:pPr>
              <w:autoSpaceDE w:val="0"/>
              <w:autoSpaceDN w:val="0"/>
              <w:adjustRightInd w:val="0"/>
              <w:jc w:val="center"/>
              <w:rPr>
                <w:caps/>
              </w:rPr>
            </w:pPr>
          </w:p>
          <w:p w14:paraId="0AA27DDB" w14:textId="77777777" w:rsidR="008E36C9" w:rsidRDefault="008E36C9" w:rsidP="00A37AF5">
            <w:pPr>
              <w:autoSpaceDE w:val="0"/>
              <w:autoSpaceDN w:val="0"/>
              <w:adjustRightInd w:val="0"/>
              <w:jc w:val="center"/>
              <w:rPr>
                <w:caps/>
              </w:rPr>
            </w:pPr>
          </w:p>
          <w:p w14:paraId="16C2EBA4" w14:textId="77777777" w:rsidR="008E36C9" w:rsidRDefault="008E36C9" w:rsidP="00A37AF5">
            <w:pPr>
              <w:autoSpaceDE w:val="0"/>
              <w:autoSpaceDN w:val="0"/>
              <w:adjustRightInd w:val="0"/>
              <w:jc w:val="center"/>
              <w:rPr>
                <w:caps/>
              </w:rPr>
            </w:pPr>
          </w:p>
          <w:p w14:paraId="4ED6A514" w14:textId="77777777" w:rsidR="008E36C9" w:rsidRDefault="008E36C9" w:rsidP="00A37AF5">
            <w:pPr>
              <w:autoSpaceDE w:val="0"/>
              <w:autoSpaceDN w:val="0"/>
              <w:adjustRightInd w:val="0"/>
              <w:jc w:val="center"/>
              <w:rPr>
                <w:caps/>
              </w:rPr>
            </w:pPr>
          </w:p>
          <w:p w14:paraId="1B87DA71" w14:textId="77777777" w:rsidR="008E36C9" w:rsidRDefault="008E36C9" w:rsidP="00A37AF5">
            <w:pPr>
              <w:autoSpaceDE w:val="0"/>
              <w:autoSpaceDN w:val="0"/>
              <w:adjustRightInd w:val="0"/>
              <w:jc w:val="center"/>
              <w:rPr>
                <w:caps/>
              </w:rPr>
            </w:pPr>
          </w:p>
          <w:p w14:paraId="45D3E34A" w14:textId="77777777" w:rsidR="008E36C9" w:rsidRDefault="008E36C9" w:rsidP="00A37AF5">
            <w:pPr>
              <w:autoSpaceDE w:val="0"/>
              <w:autoSpaceDN w:val="0"/>
              <w:adjustRightInd w:val="0"/>
              <w:jc w:val="center"/>
              <w:rPr>
                <w:caps/>
              </w:rPr>
            </w:pPr>
          </w:p>
          <w:p w14:paraId="6CC3573C" w14:textId="77777777" w:rsidR="008E36C9" w:rsidRDefault="008E36C9" w:rsidP="00A37AF5">
            <w:pPr>
              <w:autoSpaceDE w:val="0"/>
              <w:autoSpaceDN w:val="0"/>
              <w:adjustRightInd w:val="0"/>
              <w:jc w:val="center"/>
              <w:rPr>
                <w:caps/>
              </w:rPr>
            </w:pPr>
          </w:p>
          <w:p w14:paraId="1CF69255" w14:textId="77777777" w:rsidR="008E36C9" w:rsidRDefault="008E36C9" w:rsidP="00A37AF5">
            <w:pPr>
              <w:autoSpaceDE w:val="0"/>
              <w:autoSpaceDN w:val="0"/>
              <w:adjustRightInd w:val="0"/>
              <w:jc w:val="center"/>
              <w:rPr>
                <w:caps/>
              </w:rPr>
            </w:pPr>
          </w:p>
          <w:p w14:paraId="3A58922F" w14:textId="77777777" w:rsidR="008E36C9" w:rsidRDefault="008E36C9" w:rsidP="00A37AF5">
            <w:pPr>
              <w:autoSpaceDE w:val="0"/>
              <w:autoSpaceDN w:val="0"/>
              <w:adjustRightInd w:val="0"/>
              <w:jc w:val="center"/>
              <w:rPr>
                <w:caps/>
              </w:rPr>
            </w:pPr>
          </w:p>
          <w:p w14:paraId="72ECDD9A" w14:textId="77777777" w:rsidR="008E36C9" w:rsidRDefault="008E36C9" w:rsidP="00A37AF5">
            <w:pPr>
              <w:autoSpaceDE w:val="0"/>
              <w:autoSpaceDN w:val="0"/>
              <w:adjustRightInd w:val="0"/>
              <w:jc w:val="center"/>
              <w:rPr>
                <w:caps/>
              </w:rPr>
            </w:pPr>
          </w:p>
          <w:p w14:paraId="03FE568F" w14:textId="77777777" w:rsidR="008E36C9" w:rsidRDefault="008E36C9" w:rsidP="00A37AF5">
            <w:pPr>
              <w:autoSpaceDE w:val="0"/>
              <w:autoSpaceDN w:val="0"/>
              <w:adjustRightInd w:val="0"/>
              <w:jc w:val="center"/>
              <w:rPr>
                <w:caps/>
              </w:rPr>
            </w:pPr>
          </w:p>
          <w:p w14:paraId="4F4B57EE" w14:textId="77777777" w:rsidR="008E36C9" w:rsidRDefault="008E36C9" w:rsidP="00A37AF5">
            <w:pPr>
              <w:autoSpaceDE w:val="0"/>
              <w:autoSpaceDN w:val="0"/>
              <w:adjustRightInd w:val="0"/>
              <w:jc w:val="center"/>
              <w:rPr>
                <w:caps/>
              </w:rPr>
            </w:pPr>
          </w:p>
          <w:p w14:paraId="18793734" w14:textId="77777777" w:rsidR="008E36C9" w:rsidRDefault="008E36C9" w:rsidP="00A37AF5">
            <w:pPr>
              <w:autoSpaceDE w:val="0"/>
              <w:autoSpaceDN w:val="0"/>
              <w:adjustRightInd w:val="0"/>
              <w:jc w:val="center"/>
              <w:rPr>
                <w:caps/>
              </w:rPr>
            </w:pPr>
          </w:p>
          <w:p w14:paraId="034C2A0B" w14:textId="7D479563"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51" w:author="DiLello, Erica NOR" w:date="2020-12-22T12:26:00Z">
              <w:r w:rsidRPr="00BB6304" w:rsidDel="008F370B">
                <w:rPr>
                  <w:caps/>
                </w:rPr>
                <w:sym w:font="Wingdings" w:char="F06F"/>
              </w:r>
            </w:del>
          </w:p>
        </w:tc>
      </w:tr>
      <w:tr w:rsidR="008E36C9" w:rsidRPr="00BB6304" w14:paraId="25D4EAD8" w14:textId="77777777" w:rsidTr="008E36C9">
        <w:tc>
          <w:tcPr>
            <w:tcW w:w="8845" w:type="dxa"/>
            <w:tcBorders>
              <w:bottom w:val="single" w:sz="4" w:space="0" w:color="auto"/>
            </w:tcBorders>
            <w:vAlign w:val="center"/>
          </w:tcPr>
          <w:p w14:paraId="39F83002" w14:textId="77777777" w:rsidR="008E36C9" w:rsidRPr="00BB6304" w:rsidRDefault="008E36C9" w:rsidP="00A37AF5">
            <w:pPr>
              <w:rPr>
                <w:rFonts w:ascii="TimesNewRomanPSMT" w:hAnsi="TimesNewRomanPSMT" w:cs="TimesNewRomanPSMT"/>
                <w:b/>
                <w:caps/>
                <w:sz w:val="22"/>
                <w:szCs w:val="22"/>
              </w:rPr>
            </w:pPr>
            <w:bookmarkStart w:id="852" w:name="_Hlk59533892"/>
            <w:commentRangeStart w:id="853"/>
            <w:r w:rsidRPr="00BB6304">
              <w:rPr>
                <w:rFonts w:ascii="TimesNewRomanPSMT" w:hAnsi="TimesNewRomanPSMT" w:cs="TimesNewRomanPSMT"/>
                <w:b/>
                <w:caps/>
                <w:color w:val="365F91" w:themeColor="accent1" w:themeShade="BF"/>
                <w:sz w:val="22"/>
                <w:szCs w:val="22"/>
              </w:rPr>
              <w:lastRenderedPageBreak/>
              <w:t>§120.2</w:t>
            </w:r>
            <w:r w:rsidRPr="00BB6304">
              <w:rPr>
                <w:rFonts w:ascii="TimesNewRomanPSMT" w:hAnsi="TimesNewRomanPSMT" w:cs="TimesNewRomanPSMT"/>
                <w:b/>
                <w:color w:val="365F91" w:themeColor="accent1" w:themeShade="BF"/>
                <w:sz w:val="22"/>
                <w:szCs w:val="22"/>
              </w:rPr>
              <w:t>(j</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Direct Digital Controls (DDC)</w:t>
            </w:r>
          </w:p>
          <w:bookmarkEnd w:id="852"/>
          <w:p w14:paraId="01569B24" w14:textId="77777777" w:rsidR="008E36C9" w:rsidRPr="00BB6304" w:rsidRDefault="008E36C9" w:rsidP="00A37AF5">
            <w:pPr>
              <w:rPr>
                <w:rFonts w:ascii="Arial" w:eastAsia="Times New Roman" w:hAnsi="Arial" w:cs="Arial"/>
                <w:caps/>
                <w:color w:val="000000"/>
                <w:sz w:val="22"/>
                <w:szCs w:val="22"/>
              </w:rPr>
            </w:pPr>
            <w:r w:rsidRPr="00BB6304">
              <w:rPr>
                <w:rFonts w:ascii="Arial" w:eastAsia="Times New Roman" w:hAnsi="Arial" w:cs="Arial"/>
                <w:caps/>
                <w:color w:val="000000"/>
                <w:sz w:val="22"/>
                <w:szCs w:val="22"/>
              </w:rPr>
              <w:t xml:space="preserve">DDC to the zone shall be provided as specified by </w:t>
            </w:r>
            <w:r w:rsidRPr="00BB6304">
              <w:rPr>
                <w:rFonts w:ascii="TimesNewRomanPSMT" w:hAnsi="TimesNewRomanPSMT" w:cs="TimesNewRomanPSMT"/>
                <w:b/>
                <w:caps/>
                <w:color w:val="365F91" w:themeColor="accent1" w:themeShade="BF"/>
                <w:sz w:val="22"/>
                <w:szCs w:val="22"/>
              </w:rPr>
              <w:t>Table 120.2-A</w:t>
            </w:r>
            <w:r w:rsidRPr="00BB6304">
              <w:rPr>
                <w:rFonts w:ascii="Arial" w:eastAsia="Times New Roman" w:hAnsi="Arial" w:cs="Arial"/>
                <w:caps/>
                <w:color w:val="000000"/>
                <w:sz w:val="22"/>
                <w:szCs w:val="22"/>
              </w:rPr>
              <w:t>. The DDC system shall meet control logic requirements of</w:t>
            </w:r>
            <w:r w:rsidRPr="00BB6304">
              <w:rPr>
                <w:rFonts w:ascii="TimesNewRomanPSMT" w:hAnsi="TimesNewRomanPSMT" w:cs="TimesNewRomanPSMT"/>
                <w:b/>
                <w:caps/>
                <w:color w:val="365F91" w:themeColor="accent1" w:themeShade="BF"/>
                <w:sz w:val="22"/>
                <w:szCs w:val="22"/>
              </w:rPr>
              <w:t xml:space="preserve"> §120.1(</w:t>
            </w:r>
            <w:r w:rsidRPr="00BB6304">
              <w:rPr>
                <w:rFonts w:ascii="TimesNewRomanPSMT" w:hAnsi="TimesNewRomanPSMT" w:cs="TimesNewRomanPSMT"/>
                <w:b/>
                <w:color w:val="365F91" w:themeColor="accent1" w:themeShade="BF"/>
                <w:sz w:val="22"/>
                <w:szCs w:val="22"/>
              </w:rPr>
              <w:t>c</w:t>
            </w:r>
            <w:r w:rsidRPr="00BB6304">
              <w:rPr>
                <w:rFonts w:ascii="TimesNewRomanPSMT" w:hAnsi="TimesNewRomanPSMT" w:cs="TimesNewRomanPSMT"/>
                <w:b/>
                <w:caps/>
                <w:color w:val="365F91" w:themeColor="accent1" w:themeShade="BF"/>
                <w:sz w:val="22"/>
                <w:szCs w:val="22"/>
              </w:rPr>
              <w:t xml:space="preserve">) </w:t>
            </w:r>
            <w:r w:rsidRPr="00BB6304">
              <w:rPr>
                <w:rFonts w:ascii="Arial" w:eastAsia="Times New Roman" w:hAnsi="Arial" w:cs="Arial"/>
                <w:caps/>
                <w:color w:val="000000"/>
                <w:sz w:val="22"/>
                <w:szCs w:val="22"/>
              </w:rPr>
              <w:t>and</w:t>
            </w:r>
            <w:r w:rsidRPr="00BB6304">
              <w:rPr>
                <w:rFonts w:ascii="TimesNewRomanPSMT" w:hAnsi="TimesNewRomanPSMT" w:cs="TimesNewRomanPSMT"/>
                <w:b/>
                <w:caps/>
                <w:color w:val="365F91" w:themeColor="accent1" w:themeShade="BF"/>
                <w:sz w:val="22"/>
                <w:szCs w:val="22"/>
              </w:rPr>
              <w:t xml:space="preserve"> §</w:t>
            </w:r>
            <w:hyperlink r:id="rId31" w:anchor="hautomaticdemandshedcontrols.htm" w:history="1">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h)</w:t>
              </w:r>
            </w:hyperlink>
            <w:r w:rsidRPr="00BB6304">
              <w:rPr>
                <w:rFonts w:ascii="Arial" w:eastAsia="Times New Roman" w:hAnsi="Arial" w:cs="Arial"/>
                <w:caps/>
                <w:color w:val="000000"/>
                <w:sz w:val="22"/>
                <w:szCs w:val="22"/>
              </w:rPr>
              <w:t xml:space="preserve"> and be capable of all of the following:</w:t>
            </w:r>
          </w:p>
          <w:p w14:paraId="728A6275"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Monitoring zone and system demand for fan pressure, pump pressure, heating and cooling</w:t>
            </w:r>
          </w:p>
          <w:p w14:paraId="41F00D0E"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Transferring zone and system demand information from zones to air distribution system controllers and from air distribution systems to heating and cooling plant controllers</w:t>
            </w:r>
          </w:p>
          <w:p w14:paraId="31319C57"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 xml:space="preserve">Automatically detecting the zones and systems </w:t>
            </w:r>
            <w:proofErr w:type="gramStart"/>
            <w:r w:rsidRPr="00BB6304">
              <w:rPr>
                <w:rFonts w:ascii="Arial" w:hAnsi="Arial" w:cs="Arial"/>
                <w:caps/>
                <w:color w:val="000000"/>
                <w:sz w:val="22"/>
                <w:szCs w:val="20"/>
                <w:shd w:val="clear" w:color="auto" w:fill="FFFFFF"/>
              </w:rPr>
              <w:t>that  may</w:t>
            </w:r>
            <w:proofErr w:type="gramEnd"/>
            <w:r w:rsidRPr="00BB6304">
              <w:rPr>
                <w:rFonts w:ascii="Arial" w:hAnsi="Arial" w:cs="Arial"/>
                <w:caps/>
                <w:color w:val="000000"/>
                <w:sz w:val="22"/>
                <w:szCs w:val="20"/>
                <w:shd w:val="clear" w:color="auto" w:fill="FFFFFF"/>
              </w:rPr>
              <w:t xml:space="preserve"> be excessively driving the reset logic and generate an alarm or other indication to the system operator</w:t>
            </w:r>
          </w:p>
          <w:p w14:paraId="57478FAB"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Readily allow operator removal of zones(s) from the reset algorithm</w:t>
            </w:r>
          </w:p>
          <w:p w14:paraId="6F5F79B2"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For new buildings, trending and graphically displaying input and output points</w:t>
            </w:r>
          </w:p>
          <w:p w14:paraId="3CCC950E" w14:textId="77777777" w:rsidR="008E36C9" w:rsidRPr="00BB6304" w:rsidRDefault="008E36C9" w:rsidP="00593DC8">
            <w:pPr>
              <w:numPr>
                <w:ilvl w:val="0"/>
                <w:numId w:val="66"/>
              </w:numPr>
              <w:contextualSpacing/>
              <w:rPr>
                <w:rFonts w:ascii="TimesNewRomanPSMT" w:hAnsi="TimesNewRomanPSMT" w:cs="TimesNewRomanPSMT"/>
                <w:b/>
                <w:caps/>
                <w:color w:val="365F91" w:themeColor="accent1" w:themeShade="BF"/>
                <w:sz w:val="22"/>
                <w:szCs w:val="22"/>
              </w:rPr>
            </w:pPr>
            <w:r w:rsidRPr="00BB6304">
              <w:rPr>
                <w:rFonts w:ascii="Arial" w:hAnsi="Arial" w:cs="Arial"/>
                <w:caps/>
                <w:color w:val="000000"/>
                <w:sz w:val="22"/>
                <w:szCs w:val="20"/>
                <w:shd w:val="clear" w:color="auto" w:fill="FFFFFF"/>
              </w:rPr>
              <w:t>Resetting heating and cooling setpoints in all non-critical zones upon receipt of a signal from a centralized contact or software point as described in </w:t>
            </w:r>
            <w:r w:rsidRPr="00BB6304">
              <w:rPr>
                <w:rFonts w:ascii="TimesNewRomanPSMT" w:hAnsi="TimesNewRomanPSMT" w:cs="TimesNewRomanPSMT"/>
                <w:b/>
                <w:caps/>
                <w:color w:val="365F91" w:themeColor="accent1" w:themeShade="BF"/>
                <w:sz w:val="22"/>
                <w:szCs w:val="22"/>
              </w:rPr>
              <w:t>§</w:t>
            </w:r>
            <w:hyperlink r:id="rId32" w:anchor="hautomaticdemandshedcontrols.htm" w:history="1">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h</w:t>
              </w:r>
              <w:r w:rsidRPr="00BB6304">
                <w:rPr>
                  <w:rFonts w:ascii="TimesNewRomanPSMT" w:hAnsi="TimesNewRomanPSMT" w:cs="TimesNewRomanPSMT"/>
                  <w:b/>
                  <w:caps/>
                  <w:color w:val="365F91" w:themeColor="accent1" w:themeShade="BF"/>
                  <w:sz w:val="22"/>
                  <w:szCs w:val="22"/>
                </w:rPr>
                <w:t>)</w:t>
              </w:r>
            </w:hyperlink>
            <w:r w:rsidRPr="00BB6304">
              <w:rPr>
                <w:rFonts w:ascii="TimesNewRomanPSMT" w:hAnsi="TimesNewRomanPSMT" w:cs="TimesNewRomanPSMT"/>
                <w:b/>
                <w:caps/>
                <w:color w:val="365F91" w:themeColor="accent1" w:themeShade="BF"/>
                <w:sz w:val="22"/>
                <w:szCs w:val="22"/>
              </w:rPr>
              <w:t>.</w:t>
            </w:r>
            <w:commentRangeEnd w:id="853"/>
            <w:r w:rsidR="00FF66D3">
              <w:rPr>
                <w:rStyle w:val="CommentReference"/>
              </w:rPr>
              <w:commentReference w:id="853"/>
            </w:r>
          </w:p>
        </w:tc>
        <w:tc>
          <w:tcPr>
            <w:tcW w:w="810" w:type="dxa"/>
          </w:tcPr>
          <w:p w14:paraId="1799CEE1"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02A24244"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0A421F68" w14:textId="77777777" w:rsidTr="008E36C9">
        <w:tc>
          <w:tcPr>
            <w:tcW w:w="8845" w:type="dxa"/>
            <w:tcBorders>
              <w:bottom w:val="single" w:sz="4" w:space="0" w:color="auto"/>
            </w:tcBorders>
            <w:vAlign w:val="center"/>
          </w:tcPr>
          <w:p w14:paraId="74422687" w14:textId="77777777" w:rsidR="008E36C9" w:rsidRPr="00BB6304" w:rsidRDefault="008E36C9" w:rsidP="00A37AF5">
            <w:pPr>
              <w:rPr>
                <w:rFonts w:ascii="TimesNewRomanPSMT" w:hAnsi="TimesNewRomanPSMT" w:cs="TimesNewRomanPSMT"/>
                <w:b/>
                <w:caps/>
                <w:sz w:val="22"/>
                <w:szCs w:val="22"/>
              </w:rPr>
            </w:pPr>
            <w:commentRangeStart w:id="854"/>
            <w:r w:rsidRPr="00BB6304">
              <w:rPr>
                <w:rFonts w:ascii="TimesNewRomanPSMT" w:hAnsi="TimesNewRomanPSMT" w:cs="TimesNewRomanPSMT"/>
                <w:b/>
                <w:caps/>
                <w:color w:val="365F91" w:themeColor="accent1" w:themeShade="BF"/>
                <w:sz w:val="22"/>
                <w:szCs w:val="22"/>
              </w:rPr>
              <w:t>§</w:t>
            </w:r>
            <w:hyperlink r:id="rId33"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2(</w:t>
            </w:r>
            <w:r w:rsidRPr="00BB6304">
              <w:rPr>
                <w:rFonts w:ascii="TimesNewRomanPSMT" w:hAnsi="TimesNewRomanPSMT" w:cs="TimesNewRomanPSMT"/>
                <w:b/>
                <w:color w:val="365F91" w:themeColor="accent1" w:themeShade="BF"/>
                <w:sz w:val="22"/>
                <w:szCs w:val="22"/>
              </w:rPr>
              <w:t>k</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optimum start/stop controls</w:t>
            </w:r>
          </w:p>
          <w:p w14:paraId="28CCF385" w14:textId="514936BA"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lastRenderedPageBreak/>
              <w:t>space conditioning systems with ddc to the zone shall have optimum start/stop controls.  control algorithm shall</w:t>
            </w:r>
            <w:r>
              <w:rPr>
                <w:rFonts w:ascii="TimesNewRomanPSMT" w:hAnsi="TimesNewRomanPSMT" w:cs="TimesNewRomanPSMT"/>
                <w:caps/>
                <w:sz w:val="22"/>
                <w:szCs w:val="22"/>
              </w:rPr>
              <w:t>, as a minimum,</w:t>
            </w:r>
            <w:r w:rsidRPr="00BB6304">
              <w:rPr>
                <w:rFonts w:ascii="TimesNewRomanPSMT" w:hAnsi="TimesNewRomanPSMT" w:cs="TimesNewRomanPSMT"/>
                <w:caps/>
                <w:sz w:val="22"/>
                <w:szCs w:val="22"/>
              </w:rPr>
              <w:t xml:space="preserve"> be a function of the difference between space temperature and occupied setpoint, outdoor air temp, and amount of time prior to scheduled occupancy.</w:t>
            </w:r>
          </w:p>
          <w:p w14:paraId="59A6ED23" w14:textId="77777777" w:rsidR="008E36C9" w:rsidRPr="00BB6304" w:rsidRDefault="008E36C9" w:rsidP="00A37AF5">
            <w:pPr>
              <w:rPr>
                <w:rFonts w:ascii="TimesNewRomanPSMT" w:hAnsi="TimesNewRomanPSMT" w:cs="TimesNewRomanPSMT"/>
                <w:caps/>
                <w:sz w:val="22"/>
                <w:szCs w:val="22"/>
              </w:rPr>
            </w:pPr>
          </w:p>
          <w:p w14:paraId="615B3645" w14:textId="77777777" w:rsidR="008E36C9"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mass radiant floor slab systems shall incorporate floor temperature onto the optimum start algorithm.</w:t>
            </w:r>
            <w:commentRangeEnd w:id="854"/>
            <w:r w:rsidR="006D4326">
              <w:rPr>
                <w:rStyle w:val="CommentReference"/>
              </w:rPr>
              <w:commentReference w:id="854"/>
            </w:r>
          </w:p>
          <w:p w14:paraId="033DDA73" w14:textId="77777777" w:rsidR="008E36C9" w:rsidDel="006D4326" w:rsidRDefault="008E36C9" w:rsidP="00A37AF5">
            <w:pPr>
              <w:rPr>
                <w:del w:id="855" w:author="DiLello, Erica NOR" w:date="2020-12-22T13:07:00Z"/>
                <w:rFonts w:ascii="TimesNewRomanPSMT" w:hAnsi="TimesNewRomanPSMT" w:cs="TimesNewRomanPSMT"/>
                <w:caps/>
                <w:sz w:val="22"/>
                <w:szCs w:val="22"/>
              </w:rPr>
            </w:pPr>
          </w:p>
          <w:p w14:paraId="73E43DEA" w14:textId="4572A96F" w:rsidR="008E36C9" w:rsidRPr="00593DC8" w:rsidRDefault="008E36C9" w:rsidP="00A37AF5">
            <w:pPr>
              <w:rPr>
                <w:rFonts w:ascii="TimesNewRomanPSMT" w:hAnsi="TimesNewRomanPSMT" w:cs="TimesNewRomanPSMT"/>
                <w:caps/>
                <w:sz w:val="22"/>
                <w:szCs w:val="22"/>
              </w:rPr>
            </w:pPr>
            <w:del w:id="856" w:author="DiLello, Erica NOR" w:date="2020-12-22T13:07:00Z">
              <w:r w:rsidRPr="00593DC8" w:rsidDel="006D4326">
                <w:rPr>
                  <w:rFonts w:ascii="TimesNewRomanPSMT" w:hAnsi="TimesNewRomanPSMT" w:cs="TimesNewRomanPSMT"/>
                  <w:b/>
                  <w:caps/>
                  <w:sz w:val="22"/>
                  <w:szCs w:val="22"/>
                </w:rPr>
                <w:delText xml:space="preserve">exception </w:delText>
              </w:r>
              <w:r w:rsidDel="006D4326">
                <w:rPr>
                  <w:rFonts w:ascii="TimesNewRomanPSMT" w:hAnsi="TimesNewRomanPSMT" w:cs="TimesNewRomanPSMT"/>
                  <w:caps/>
                  <w:sz w:val="22"/>
                  <w:szCs w:val="22"/>
                </w:rPr>
                <w:delText xml:space="preserve">to </w:delText>
              </w:r>
              <w:r w:rsidRPr="00BB6304" w:rsidDel="006D4326">
                <w:rPr>
                  <w:rFonts w:ascii="TimesNewRomanPSMT" w:hAnsi="TimesNewRomanPSMT" w:cs="TimesNewRomanPSMT"/>
                  <w:b/>
                  <w:caps/>
                  <w:color w:val="365F91" w:themeColor="accent1" w:themeShade="BF"/>
                  <w:sz w:val="22"/>
                  <w:szCs w:val="22"/>
                </w:rPr>
                <w:delText>§</w:delText>
              </w:r>
              <w:r w:rsidR="00360C72" w:rsidDel="006D4326">
                <w:fldChar w:fldCharType="begin"/>
              </w:r>
              <w:r w:rsidR="00360C72" w:rsidDel="006D4326">
                <w:delInstrText xml:space="preserve"> HYPERLINK "http://energycodeace.com/site/custom/public/reference-ace-2016/Documents/section1202requiredcontrolsforspaceconditioningsystems.htm" \l "hautomaticdemandshedcontrols.htm" </w:delInstrText>
              </w:r>
              <w:r w:rsidR="00360C72" w:rsidDel="006D4326">
                <w:fldChar w:fldCharType="separate"/>
              </w:r>
              <w:r w:rsidRPr="00BB6304" w:rsidDel="006D4326">
                <w:rPr>
                  <w:rFonts w:ascii="TimesNewRomanPSMT" w:hAnsi="TimesNewRomanPSMT" w:cs="TimesNewRomanPSMT"/>
                  <w:b/>
                  <w:caps/>
                  <w:color w:val="365F91" w:themeColor="accent1" w:themeShade="BF"/>
                  <w:sz w:val="22"/>
                  <w:szCs w:val="22"/>
                </w:rPr>
                <w:delText>120.</w:delText>
              </w:r>
              <w:r w:rsidR="00360C72" w:rsidDel="006D4326">
                <w:rPr>
                  <w:rFonts w:ascii="TimesNewRomanPSMT" w:hAnsi="TimesNewRomanPSMT" w:cs="TimesNewRomanPSMT"/>
                  <w:b/>
                  <w:caps/>
                  <w:color w:val="365F91" w:themeColor="accent1" w:themeShade="BF"/>
                  <w:sz w:val="22"/>
                  <w:szCs w:val="22"/>
                </w:rPr>
                <w:fldChar w:fldCharType="end"/>
              </w:r>
              <w:r w:rsidRPr="00BB6304" w:rsidDel="006D4326">
                <w:rPr>
                  <w:rFonts w:ascii="TimesNewRomanPSMT" w:hAnsi="TimesNewRomanPSMT" w:cs="TimesNewRomanPSMT"/>
                  <w:b/>
                  <w:caps/>
                  <w:color w:val="365F91" w:themeColor="accent1" w:themeShade="BF"/>
                  <w:sz w:val="22"/>
                  <w:szCs w:val="22"/>
                </w:rPr>
                <w:delText>2(</w:delText>
              </w:r>
              <w:r w:rsidRPr="00BB6304" w:rsidDel="006D4326">
                <w:rPr>
                  <w:rFonts w:ascii="TimesNewRomanPSMT" w:hAnsi="TimesNewRomanPSMT" w:cs="TimesNewRomanPSMT"/>
                  <w:b/>
                  <w:color w:val="365F91" w:themeColor="accent1" w:themeShade="BF"/>
                  <w:sz w:val="22"/>
                  <w:szCs w:val="22"/>
                </w:rPr>
                <w:delText>k</w:delText>
              </w:r>
              <w:r w:rsidRPr="00BB6304" w:rsidDel="006D4326">
                <w:rPr>
                  <w:rFonts w:ascii="TimesNewRomanPSMT" w:hAnsi="TimesNewRomanPSMT" w:cs="TimesNewRomanPSMT"/>
                  <w:b/>
                  <w:caps/>
                  <w:color w:val="365F91" w:themeColor="accent1" w:themeShade="BF"/>
                  <w:sz w:val="22"/>
                  <w:szCs w:val="22"/>
                </w:rPr>
                <w:delText>)</w:delText>
              </w:r>
              <w:r w:rsidDel="006D4326">
                <w:rPr>
                  <w:rFonts w:ascii="TimesNewRomanPSMT" w:hAnsi="TimesNewRomanPSMT" w:cs="TimesNewRomanPSMT"/>
                  <w:b/>
                  <w:caps/>
                  <w:color w:val="365F91" w:themeColor="accent1" w:themeShade="BF"/>
                  <w:sz w:val="22"/>
                  <w:szCs w:val="22"/>
                </w:rPr>
                <w:delText xml:space="preserve">: </w:delText>
              </w:r>
              <w:r w:rsidRPr="00290DF2" w:rsidDel="006D4326">
                <w:rPr>
                  <w:rFonts w:ascii="TimesNewRomanPSMT" w:hAnsi="TimesNewRomanPSMT" w:cs="TimesNewRomanPSMT"/>
                  <w:caps/>
                  <w:sz w:val="22"/>
                  <w:szCs w:val="22"/>
                </w:rPr>
                <w:delText>systems that must operate continuously.</w:delText>
              </w:r>
            </w:del>
          </w:p>
        </w:tc>
        <w:tc>
          <w:tcPr>
            <w:tcW w:w="810" w:type="dxa"/>
          </w:tcPr>
          <w:p w14:paraId="5C398C96" w14:textId="77777777" w:rsidR="008E36C9" w:rsidRDefault="008E36C9" w:rsidP="00A37AF5">
            <w:pPr>
              <w:autoSpaceDE w:val="0"/>
              <w:autoSpaceDN w:val="0"/>
              <w:adjustRightInd w:val="0"/>
              <w:jc w:val="center"/>
              <w:rPr>
                <w:caps/>
              </w:rPr>
            </w:pPr>
            <w:r w:rsidRPr="00BB6304">
              <w:rPr>
                <w:caps/>
              </w:rPr>
              <w:lastRenderedPageBreak/>
              <w:sym w:font="Wingdings" w:char="F06F"/>
            </w:r>
          </w:p>
          <w:p w14:paraId="26D34A55" w14:textId="77777777" w:rsidR="008E36C9" w:rsidRDefault="008E36C9" w:rsidP="00A37AF5">
            <w:pPr>
              <w:autoSpaceDE w:val="0"/>
              <w:autoSpaceDN w:val="0"/>
              <w:adjustRightInd w:val="0"/>
              <w:jc w:val="center"/>
              <w:rPr>
                <w:caps/>
              </w:rPr>
            </w:pPr>
          </w:p>
          <w:p w14:paraId="12D771AE" w14:textId="77777777" w:rsidR="008E36C9" w:rsidRDefault="008E36C9" w:rsidP="00A37AF5">
            <w:pPr>
              <w:autoSpaceDE w:val="0"/>
              <w:autoSpaceDN w:val="0"/>
              <w:adjustRightInd w:val="0"/>
              <w:jc w:val="center"/>
              <w:rPr>
                <w:caps/>
              </w:rPr>
            </w:pPr>
          </w:p>
          <w:p w14:paraId="6E30C8AB" w14:textId="77777777" w:rsidR="008E36C9" w:rsidRDefault="008E36C9" w:rsidP="00A37AF5">
            <w:pPr>
              <w:autoSpaceDE w:val="0"/>
              <w:autoSpaceDN w:val="0"/>
              <w:adjustRightInd w:val="0"/>
              <w:jc w:val="center"/>
              <w:rPr>
                <w:caps/>
              </w:rPr>
            </w:pPr>
          </w:p>
          <w:p w14:paraId="608F4B9E" w14:textId="77777777" w:rsidR="008E36C9" w:rsidRDefault="008E36C9" w:rsidP="00A37AF5">
            <w:pPr>
              <w:autoSpaceDE w:val="0"/>
              <w:autoSpaceDN w:val="0"/>
              <w:adjustRightInd w:val="0"/>
              <w:jc w:val="center"/>
              <w:rPr>
                <w:caps/>
              </w:rPr>
            </w:pPr>
          </w:p>
          <w:p w14:paraId="7454E435" w14:textId="77777777" w:rsidR="008E36C9" w:rsidRDefault="008E36C9" w:rsidP="00A37AF5">
            <w:pPr>
              <w:autoSpaceDE w:val="0"/>
              <w:autoSpaceDN w:val="0"/>
              <w:adjustRightInd w:val="0"/>
              <w:jc w:val="center"/>
              <w:rPr>
                <w:caps/>
              </w:rPr>
            </w:pPr>
          </w:p>
          <w:p w14:paraId="77C3B019" w14:textId="77777777" w:rsidR="008E36C9" w:rsidRDefault="008E36C9" w:rsidP="00A37AF5">
            <w:pPr>
              <w:autoSpaceDE w:val="0"/>
              <w:autoSpaceDN w:val="0"/>
              <w:adjustRightInd w:val="0"/>
              <w:jc w:val="center"/>
              <w:rPr>
                <w:caps/>
              </w:rPr>
            </w:pPr>
          </w:p>
          <w:p w14:paraId="2947B009" w14:textId="77777777" w:rsidR="008E36C9" w:rsidRDefault="008E36C9" w:rsidP="00A37AF5">
            <w:pPr>
              <w:autoSpaceDE w:val="0"/>
              <w:autoSpaceDN w:val="0"/>
              <w:adjustRightInd w:val="0"/>
              <w:jc w:val="center"/>
              <w:rPr>
                <w:caps/>
              </w:rPr>
            </w:pPr>
          </w:p>
          <w:p w14:paraId="3E3913F9" w14:textId="77777777" w:rsidR="008E36C9" w:rsidRDefault="008E36C9" w:rsidP="00A37AF5">
            <w:pPr>
              <w:autoSpaceDE w:val="0"/>
              <w:autoSpaceDN w:val="0"/>
              <w:adjustRightInd w:val="0"/>
              <w:jc w:val="center"/>
              <w:rPr>
                <w:caps/>
              </w:rPr>
            </w:pPr>
          </w:p>
          <w:p w14:paraId="1EE98B67" w14:textId="2EC014F8"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57" w:author="DiLello, Erica NOR" w:date="2020-12-22T13:07:00Z">
              <w:r w:rsidRPr="00BB6304" w:rsidDel="006D4326">
                <w:rPr>
                  <w:caps/>
                </w:rPr>
                <w:sym w:font="Wingdings" w:char="F06F"/>
              </w:r>
            </w:del>
          </w:p>
        </w:tc>
        <w:tc>
          <w:tcPr>
            <w:tcW w:w="834" w:type="dxa"/>
          </w:tcPr>
          <w:p w14:paraId="19F13BF2" w14:textId="77777777" w:rsidR="008E36C9" w:rsidRDefault="008E36C9" w:rsidP="00A37AF5">
            <w:pPr>
              <w:autoSpaceDE w:val="0"/>
              <w:autoSpaceDN w:val="0"/>
              <w:adjustRightInd w:val="0"/>
              <w:jc w:val="center"/>
              <w:rPr>
                <w:caps/>
              </w:rPr>
            </w:pPr>
            <w:r w:rsidRPr="00BB6304">
              <w:rPr>
                <w:caps/>
              </w:rPr>
              <w:lastRenderedPageBreak/>
              <w:sym w:font="Wingdings" w:char="F06F"/>
            </w:r>
          </w:p>
          <w:p w14:paraId="56958230" w14:textId="77777777" w:rsidR="008E36C9" w:rsidRDefault="008E36C9" w:rsidP="00A37AF5">
            <w:pPr>
              <w:autoSpaceDE w:val="0"/>
              <w:autoSpaceDN w:val="0"/>
              <w:adjustRightInd w:val="0"/>
              <w:jc w:val="center"/>
              <w:rPr>
                <w:caps/>
              </w:rPr>
            </w:pPr>
          </w:p>
          <w:p w14:paraId="40B04C05" w14:textId="77777777" w:rsidR="008E36C9" w:rsidRDefault="008E36C9" w:rsidP="00A37AF5">
            <w:pPr>
              <w:autoSpaceDE w:val="0"/>
              <w:autoSpaceDN w:val="0"/>
              <w:adjustRightInd w:val="0"/>
              <w:jc w:val="center"/>
              <w:rPr>
                <w:caps/>
              </w:rPr>
            </w:pPr>
          </w:p>
          <w:p w14:paraId="46613AD3" w14:textId="77777777" w:rsidR="008E36C9" w:rsidRDefault="008E36C9" w:rsidP="00A37AF5">
            <w:pPr>
              <w:autoSpaceDE w:val="0"/>
              <w:autoSpaceDN w:val="0"/>
              <w:adjustRightInd w:val="0"/>
              <w:jc w:val="center"/>
              <w:rPr>
                <w:caps/>
              </w:rPr>
            </w:pPr>
          </w:p>
          <w:p w14:paraId="1B1A96C8" w14:textId="77777777" w:rsidR="008E36C9" w:rsidRDefault="008E36C9" w:rsidP="00A37AF5">
            <w:pPr>
              <w:autoSpaceDE w:val="0"/>
              <w:autoSpaceDN w:val="0"/>
              <w:adjustRightInd w:val="0"/>
              <w:jc w:val="center"/>
              <w:rPr>
                <w:caps/>
              </w:rPr>
            </w:pPr>
          </w:p>
          <w:p w14:paraId="6617403C" w14:textId="77777777" w:rsidR="008E36C9" w:rsidRDefault="008E36C9" w:rsidP="00A37AF5">
            <w:pPr>
              <w:autoSpaceDE w:val="0"/>
              <w:autoSpaceDN w:val="0"/>
              <w:adjustRightInd w:val="0"/>
              <w:jc w:val="center"/>
              <w:rPr>
                <w:caps/>
              </w:rPr>
            </w:pPr>
          </w:p>
          <w:p w14:paraId="250825E0" w14:textId="77777777" w:rsidR="008E36C9" w:rsidRDefault="008E36C9" w:rsidP="00A37AF5">
            <w:pPr>
              <w:autoSpaceDE w:val="0"/>
              <w:autoSpaceDN w:val="0"/>
              <w:adjustRightInd w:val="0"/>
              <w:jc w:val="center"/>
              <w:rPr>
                <w:caps/>
              </w:rPr>
            </w:pPr>
          </w:p>
          <w:p w14:paraId="44A1C151" w14:textId="77777777" w:rsidR="008E36C9" w:rsidRDefault="008E36C9" w:rsidP="00A37AF5">
            <w:pPr>
              <w:autoSpaceDE w:val="0"/>
              <w:autoSpaceDN w:val="0"/>
              <w:adjustRightInd w:val="0"/>
              <w:jc w:val="center"/>
              <w:rPr>
                <w:caps/>
              </w:rPr>
            </w:pPr>
          </w:p>
          <w:p w14:paraId="0C820A15" w14:textId="77777777" w:rsidR="008E36C9" w:rsidRDefault="008E36C9" w:rsidP="00A37AF5">
            <w:pPr>
              <w:autoSpaceDE w:val="0"/>
              <w:autoSpaceDN w:val="0"/>
              <w:adjustRightInd w:val="0"/>
              <w:jc w:val="center"/>
              <w:rPr>
                <w:caps/>
              </w:rPr>
            </w:pPr>
          </w:p>
          <w:p w14:paraId="0095B4B4" w14:textId="73C9904E"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58" w:author="DiLello, Erica NOR" w:date="2020-12-22T13:07:00Z">
              <w:r w:rsidRPr="00BB6304" w:rsidDel="006D4326">
                <w:rPr>
                  <w:caps/>
                </w:rPr>
                <w:sym w:font="Wingdings" w:char="F06F"/>
              </w:r>
            </w:del>
          </w:p>
        </w:tc>
      </w:tr>
      <w:tr w:rsidR="008E36C9" w:rsidRPr="00BB6304" w14:paraId="610D5ED0" w14:textId="77777777" w:rsidTr="008E36C9">
        <w:tc>
          <w:tcPr>
            <w:tcW w:w="8845" w:type="dxa"/>
            <w:vAlign w:val="center"/>
          </w:tcPr>
          <w:p w14:paraId="25BB8D3C" w14:textId="77777777" w:rsidR="008E36C9" w:rsidRPr="00BB6304" w:rsidRDefault="008E36C9" w:rsidP="00A37AF5">
            <w:pPr>
              <w:rPr>
                <w:rFonts w:ascii="TimesNewRomanPSMT" w:hAnsi="TimesNewRomanPSMT" w:cs="TimesNewRomanPSMT"/>
                <w:b/>
                <w:caps/>
                <w:sz w:val="22"/>
                <w:szCs w:val="22"/>
              </w:rPr>
            </w:pPr>
            <w:commentRangeStart w:id="859"/>
            <w:r w:rsidRPr="00BB6304">
              <w:rPr>
                <w:rFonts w:ascii="TimesNewRomanPSMT" w:hAnsi="TimesNewRomanPSMT" w:cs="TimesNewRomanPSMT"/>
                <w:b/>
                <w:caps/>
                <w:color w:val="365F91" w:themeColor="accent1" w:themeShade="BF"/>
                <w:sz w:val="22"/>
                <w:szCs w:val="22"/>
              </w:rPr>
              <w:lastRenderedPageBreak/>
              <w:t>§</w:t>
            </w:r>
            <w:hyperlink r:id="rId34"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 xml:space="preserve">3 </w:t>
            </w:r>
            <w:r w:rsidRPr="00BB6304">
              <w:rPr>
                <w:rFonts w:ascii="TimesNewRomanPSMT" w:hAnsi="TimesNewRomanPSMT" w:cs="TimesNewRomanPSMT"/>
                <w:b/>
                <w:caps/>
                <w:sz w:val="22"/>
                <w:szCs w:val="22"/>
              </w:rPr>
              <w:t>Pipe Insulation</w:t>
            </w:r>
          </w:p>
          <w:p w14:paraId="63B641CA" w14:textId="7197FE03" w:rsidR="008E36C9"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pipe insulation is required for</w:t>
            </w:r>
            <w:r>
              <w:rPr>
                <w:rFonts w:ascii="TimesNewRomanPSMT" w:hAnsi="TimesNewRomanPSMT" w:cs="TimesNewRomanPSMT"/>
                <w:caps/>
                <w:sz w:val="22"/>
                <w:szCs w:val="22"/>
              </w:rPr>
              <w:t>:</w:t>
            </w:r>
            <w:r w:rsidRPr="00BB6304">
              <w:rPr>
                <w:rFonts w:ascii="TimesNewRomanPSMT" w:hAnsi="TimesNewRomanPSMT" w:cs="TimesNewRomanPSMT"/>
                <w:caps/>
                <w:sz w:val="22"/>
                <w:szCs w:val="22"/>
              </w:rPr>
              <w:t xml:space="preserve"> </w:t>
            </w:r>
          </w:p>
          <w:p w14:paraId="6F8D8A9C" w14:textId="37AB77CE" w:rsidR="008E36C9" w:rsidRDefault="008E36C9" w:rsidP="00593DC8">
            <w:pPr>
              <w:pStyle w:val="ListParagraph"/>
              <w:numPr>
                <w:ilvl w:val="0"/>
                <w:numId w:val="67"/>
              </w:numPr>
              <w:rPr>
                <w:rFonts w:ascii="TimesNewRomanPSMT" w:hAnsi="TimesNewRomanPSMT" w:cs="TimesNewRomanPSMT"/>
                <w:caps/>
                <w:sz w:val="22"/>
                <w:szCs w:val="22"/>
              </w:rPr>
            </w:pPr>
            <w:r w:rsidRPr="00593DC8">
              <w:rPr>
                <w:rFonts w:ascii="TimesNewRomanPSMT" w:hAnsi="TimesNewRomanPSMT" w:cs="TimesNewRomanPSMT"/>
                <w:caps/>
                <w:sz w:val="22"/>
                <w:szCs w:val="22"/>
              </w:rPr>
              <w:t xml:space="preserve">space cooling system:  refrigerant </w:t>
            </w:r>
            <w:r>
              <w:rPr>
                <w:rFonts w:ascii="TimesNewRomanPSMT" w:hAnsi="TimesNewRomanPSMT" w:cs="TimesNewRomanPSMT"/>
                <w:caps/>
                <w:sz w:val="22"/>
                <w:szCs w:val="22"/>
              </w:rPr>
              <w:t>suction</w:t>
            </w:r>
            <w:r w:rsidRPr="00593DC8">
              <w:rPr>
                <w:rFonts w:ascii="TimesNewRomanPSMT" w:hAnsi="TimesNewRomanPSMT" w:cs="TimesNewRomanPSMT"/>
                <w:caps/>
                <w:sz w:val="22"/>
                <w:szCs w:val="22"/>
              </w:rPr>
              <w:t>, chilled water</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and brine fluid distribution systems</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and </w:t>
            </w:r>
          </w:p>
          <w:p w14:paraId="62E02664" w14:textId="0947AE64" w:rsidR="008E36C9" w:rsidRDefault="008E36C9" w:rsidP="00593DC8">
            <w:pPr>
              <w:pStyle w:val="ListParagraph"/>
              <w:numPr>
                <w:ilvl w:val="0"/>
                <w:numId w:val="67"/>
              </w:numPr>
              <w:rPr>
                <w:rFonts w:ascii="TimesNewRomanPSMT" w:hAnsi="TimesNewRomanPSMT" w:cs="TimesNewRomanPSMT"/>
                <w:caps/>
                <w:sz w:val="22"/>
                <w:szCs w:val="22"/>
              </w:rPr>
            </w:pPr>
            <w:r w:rsidRPr="00593DC8">
              <w:rPr>
                <w:rFonts w:ascii="TimesNewRomanPSMT" w:hAnsi="TimesNewRomanPSMT" w:cs="TimesNewRomanPSMT"/>
                <w:caps/>
                <w:sz w:val="22"/>
                <w:szCs w:val="22"/>
              </w:rPr>
              <w:t>space heating system</w:t>
            </w:r>
            <w:r>
              <w:rPr>
                <w:rFonts w:ascii="TimesNewRomanPSMT" w:hAnsi="TimesNewRomanPSMT" w:cs="TimesNewRomanPSMT"/>
                <w:caps/>
                <w:sz w:val="22"/>
                <w:szCs w:val="22"/>
              </w:rPr>
              <w:t xml:space="preserve">: </w:t>
            </w:r>
            <w:r w:rsidRPr="00593DC8">
              <w:rPr>
                <w:rFonts w:ascii="TimesNewRomanPSMT" w:hAnsi="TimesNewRomanPSMT" w:cs="TimesNewRomanPSMT"/>
                <w:caps/>
                <w:sz w:val="22"/>
                <w:szCs w:val="22"/>
              </w:rPr>
              <w:t xml:space="preserve"> refrigerant, steam, steam condensate</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and hot water fluid distribution systems. </w:t>
            </w:r>
          </w:p>
          <w:p w14:paraId="46E53335" w14:textId="330B0156" w:rsidR="008E36C9" w:rsidRPr="00593DC8" w:rsidRDefault="008E36C9" w:rsidP="00A37AF5">
            <w:pPr>
              <w:rPr>
                <w:rFonts w:ascii="TimesNewRomanPSMT" w:hAnsi="TimesNewRomanPSMT" w:cs="TimesNewRomanPSMT"/>
                <w:caps/>
                <w:sz w:val="22"/>
                <w:szCs w:val="22"/>
              </w:rPr>
            </w:pPr>
            <w:r w:rsidRPr="00593DC8">
              <w:rPr>
                <w:rFonts w:ascii="TimesNewRomanPSMT" w:hAnsi="TimesNewRomanPSMT" w:cs="TimesNewRomanPSMT"/>
                <w:caps/>
                <w:sz w:val="22"/>
                <w:szCs w:val="22"/>
              </w:rPr>
              <w:t>this pipe insulation must show compliance with</w:t>
            </w:r>
            <w:r w:rsidRPr="00593DC8">
              <w:rPr>
                <w:rFonts w:ascii="TimesNewRomanPSMT" w:hAnsi="TimesNewRomanPSMT" w:cs="TimesNewRomanPSMT"/>
                <w:b/>
                <w:caps/>
                <w:sz w:val="22"/>
                <w:szCs w:val="22"/>
              </w:rPr>
              <w:t xml:space="preserve"> </w:t>
            </w:r>
            <w:r w:rsidRPr="00D80944">
              <w:rPr>
                <w:rFonts w:ascii="TimesNewRomanPSMT" w:hAnsi="TimesNewRomanPSMT" w:cs="TimesNewRomanPSMT"/>
                <w:caps/>
                <w:sz w:val="22"/>
                <w:szCs w:val="22"/>
              </w:rPr>
              <w:t xml:space="preserve">either </w:t>
            </w:r>
            <w:r w:rsidRPr="00593DC8">
              <w:rPr>
                <w:rFonts w:ascii="TimesNewRomanPSMT" w:hAnsi="TimesNewRomanPSMT" w:cs="TimesNewRomanPSMT"/>
                <w:b/>
                <w:caps/>
                <w:color w:val="365F91" w:themeColor="accent1" w:themeShade="BF"/>
                <w:sz w:val="22"/>
                <w:szCs w:val="22"/>
              </w:rPr>
              <w:t>Table 120.3-A</w:t>
            </w:r>
            <w:r w:rsidRPr="007426BC">
              <w:rPr>
                <w:rFonts w:ascii="TimesNewRomanPSMT" w:hAnsi="TimesNewRomanPSMT" w:cs="TimesNewRomanPSMT"/>
                <w:caps/>
                <w:sz w:val="22"/>
                <w:szCs w:val="22"/>
              </w:rPr>
              <w:t xml:space="preserve"> </w:t>
            </w:r>
            <w:r>
              <w:rPr>
                <w:rFonts w:ascii="TimesNewRomanPSMT" w:hAnsi="TimesNewRomanPSMT" w:cs="TimesNewRomanPSMT"/>
                <w:caps/>
                <w:sz w:val="22"/>
                <w:szCs w:val="22"/>
              </w:rPr>
              <w:t>based</w:t>
            </w:r>
            <w:r w:rsidRPr="007426BC">
              <w:rPr>
                <w:rFonts w:ascii="TimesNewRomanPSMT" w:hAnsi="TimesNewRomanPSMT" w:cs="TimesNewRomanPSMT"/>
                <w:caps/>
                <w:sz w:val="22"/>
                <w:szCs w:val="22"/>
              </w:rPr>
              <w:t xml:space="preserve"> on fluid normal operating temperature ranges and pipe diamet</w:t>
            </w:r>
            <w:r>
              <w:rPr>
                <w:rFonts w:ascii="TimesNewRomanPSMT" w:hAnsi="TimesNewRomanPSMT" w:cs="TimesNewRomanPSMT"/>
                <w:caps/>
                <w:sz w:val="22"/>
                <w:szCs w:val="22"/>
              </w:rPr>
              <w:t>ers</w:t>
            </w:r>
            <w:r w:rsidRPr="00593DC8">
              <w:rPr>
                <w:rFonts w:ascii="TimesNewRomanPSMT" w:hAnsi="TimesNewRomanPSMT" w:cs="TimesNewRomanPSMT"/>
                <w:b/>
                <w:caps/>
                <w:color w:val="365F91" w:themeColor="accent1" w:themeShade="BF"/>
                <w:sz w:val="22"/>
                <w:szCs w:val="22"/>
              </w:rPr>
              <w:t xml:space="preserve">, </w:t>
            </w:r>
            <w:r w:rsidRPr="00593DC8">
              <w:rPr>
                <w:rFonts w:ascii="TimesNewRomanPSMT" w:hAnsi="TimesNewRomanPSMT" w:cs="TimesNewRomanPSMT"/>
                <w:caps/>
                <w:sz w:val="22"/>
                <w:szCs w:val="22"/>
              </w:rPr>
              <w:t>or</w:t>
            </w:r>
            <w:r>
              <w:rPr>
                <w:rFonts w:ascii="TimesNewRomanPSMT" w:hAnsi="TimesNewRomanPSMT" w:cs="TimesNewRomanPSMT"/>
                <w:caps/>
                <w:sz w:val="22"/>
                <w:szCs w:val="22"/>
              </w:rPr>
              <w:t xml:space="preserve"> the</w:t>
            </w:r>
            <w:r w:rsidRPr="00593DC8">
              <w:rPr>
                <w:rFonts w:ascii="TimesNewRomanPSMT" w:hAnsi="TimesNewRomanPSMT" w:cs="TimesNewRomanPSMT"/>
                <w:caps/>
                <w:sz w:val="22"/>
                <w:szCs w:val="22"/>
              </w:rPr>
              <w:t xml:space="preserve"> Insulation Thickness Equation in </w:t>
            </w:r>
            <w:r w:rsidRPr="00593DC8">
              <w:rPr>
                <w:rFonts w:ascii="TimesNewRomanPSMT" w:hAnsi="TimesNewRomanPSMT" w:cs="TimesNewRomanPSMT"/>
                <w:b/>
                <w:caps/>
                <w:color w:val="365F91" w:themeColor="accent1" w:themeShade="BF"/>
                <w:sz w:val="22"/>
                <w:szCs w:val="22"/>
              </w:rPr>
              <w:t>§</w:t>
            </w:r>
            <w:hyperlink r:id="rId35"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3(</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w:t>
            </w:r>
            <w:r w:rsidRPr="00593DC8">
              <w:rPr>
                <w:rFonts w:ascii="TimesNewRomanPSMT" w:hAnsi="TimesNewRomanPSMT" w:cs="TimesNewRomanPSMT"/>
                <w:caps/>
                <w:sz w:val="22"/>
                <w:szCs w:val="22"/>
              </w:rPr>
              <w:t xml:space="preserve">. </w:t>
            </w:r>
          </w:p>
          <w:p w14:paraId="734E2C0E" w14:textId="77777777" w:rsidR="008E36C9" w:rsidRDefault="008E36C9" w:rsidP="00A37AF5">
            <w:pPr>
              <w:rPr>
                <w:rFonts w:ascii="TimesNewRomanPSMT" w:hAnsi="TimesNewRomanPSMT" w:cs="TimesNewRomanPSMT"/>
                <w:caps/>
                <w:sz w:val="22"/>
                <w:szCs w:val="22"/>
              </w:rPr>
            </w:pPr>
          </w:p>
          <w:p w14:paraId="2725FB78" w14:textId="483F01BB"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Pipe insulation shall be protected from damage, including that due to sunlight, moisture, equipment maintenance, and wind</w:t>
            </w:r>
            <w:r>
              <w:rPr>
                <w:rFonts w:ascii="TimesNewRomanPSMT" w:hAnsi="TimesNewRomanPSMT" w:cs="TimesNewRomanPSMT"/>
                <w:caps/>
                <w:sz w:val="22"/>
                <w:szCs w:val="22"/>
              </w:rPr>
              <w:t>. Protection shall</w:t>
            </w:r>
            <w:r w:rsidRPr="00BB6304">
              <w:rPr>
                <w:rFonts w:ascii="TimesNewRomanPSMT" w:hAnsi="TimesNewRomanPSMT" w:cs="TimesNewRomanPSMT"/>
                <w:caps/>
                <w:sz w:val="22"/>
                <w:szCs w:val="22"/>
              </w:rPr>
              <w:t xml:space="preserve"> includ</w:t>
            </w:r>
            <w:r>
              <w:rPr>
                <w:rFonts w:ascii="TimesNewRomanPSMT" w:hAnsi="TimesNewRomanPSMT" w:cs="TimesNewRomanPSMT"/>
                <w:caps/>
                <w:sz w:val="22"/>
                <w:szCs w:val="22"/>
              </w:rPr>
              <w:t>e</w:t>
            </w:r>
            <w:r w:rsidRPr="00BB6304">
              <w:rPr>
                <w:rFonts w:ascii="TimesNewRomanPSMT" w:hAnsi="TimesNewRomanPSMT" w:cs="TimesNewRomanPSMT"/>
                <w:caps/>
                <w:sz w:val="22"/>
                <w:szCs w:val="22"/>
              </w:rPr>
              <w:t xml:space="preserve"> but not </w:t>
            </w:r>
            <w:r>
              <w:rPr>
                <w:rFonts w:ascii="TimesNewRomanPSMT" w:hAnsi="TimesNewRomanPSMT" w:cs="TimesNewRomanPSMT"/>
                <w:caps/>
                <w:sz w:val="22"/>
                <w:szCs w:val="22"/>
              </w:rPr>
              <w:t xml:space="preserve">be </w:t>
            </w:r>
            <w:r w:rsidRPr="00BB6304">
              <w:rPr>
                <w:rFonts w:ascii="TimesNewRomanPSMT" w:hAnsi="TimesNewRomanPSMT" w:cs="TimesNewRomanPSMT"/>
                <w:caps/>
                <w:sz w:val="22"/>
                <w:szCs w:val="22"/>
              </w:rPr>
              <w:t>limited to the following:</w:t>
            </w:r>
          </w:p>
          <w:p w14:paraId="772D036B" w14:textId="34323355" w:rsidR="008E36C9" w:rsidRPr="00BB6304" w:rsidRDefault="008E36C9" w:rsidP="00A37AF5">
            <w:pPr>
              <w:numPr>
                <w:ilvl w:val="0"/>
                <w:numId w:val="43"/>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Insulation exposed to weather shall be </w:t>
            </w:r>
            <w:r>
              <w:rPr>
                <w:rFonts w:ascii="TimesNewRomanPSMT" w:hAnsi="TimesNewRomanPSMT" w:cs="TimesNewRomanPSMT"/>
                <w:caps/>
                <w:sz w:val="22"/>
                <w:szCs w:val="22"/>
              </w:rPr>
              <w:t xml:space="preserve">protected by a </w:t>
            </w:r>
            <w:r w:rsidRPr="00BB6304">
              <w:rPr>
                <w:rFonts w:ascii="TimesNewRomanPSMT" w:hAnsi="TimesNewRomanPSMT" w:cs="TimesNewRomanPSMT"/>
                <w:caps/>
                <w:sz w:val="22"/>
                <w:szCs w:val="22"/>
              </w:rPr>
              <w:t xml:space="preserve">cover suitable for outdoor service. The cover shall be water retardant and provide shielding from solar radiation that can cause degradation of the material.  </w:t>
            </w:r>
            <w:r>
              <w:rPr>
                <w:rFonts w:ascii="TimesNewRomanPSMT" w:hAnsi="TimesNewRomanPSMT" w:cs="TimesNewRomanPSMT"/>
                <w:caps/>
                <w:sz w:val="22"/>
                <w:szCs w:val="22"/>
              </w:rPr>
              <w:t>adhesive tape shall not be used to provide this protection.</w:t>
            </w:r>
          </w:p>
          <w:p w14:paraId="4D8D6577" w14:textId="5A45A1EB" w:rsidR="008E36C9" w:rsidRPr="00E61478" w:rsidRDefault="008E36C9" w:rsidP="00A37AF5">
            <w:pPr>
              <w:numPr>
                <w:ilvl w:val="0"/>
                <w:numId w:val="43"/>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Insulation covering chilled water piping and refrigerant suction piping located outside the conditioned space</w:t>
            </w:r>
            <w:r>
              <w:rPr>
                <w:rFonts w:ascii="TimesNewRomanPSMT" w:hAnsi="TimesNewRomanPSMT" w:cs="TimesNewRomanPSMT"/>
                <w:caps/>
                <w:sz w:val="22"/>
                <w:szCs w:val="22"/>
              </w:rPr>
              <w:t xml:space="preserve"> </w:t>
            </w:r>
            <w:r w:rsidRPr="00E61478">
              <w:rPr>
                <w:rFonts w:ascii="TimesNewRomanPSMT" w:hAnsi="TimesNewRomanPSMT" w:cs="TimesNewRomanPSMT"/>
                <w:caps/>
                <w:sz w:val="22"/>
                <w:szCs w:val="22"/>
              </w:rPr>
              <w:t>shall include</w:t>
            </w:r>
            <w:r>
              <w:rPr>
                <w:rFonts w:ascii="TimesNewRomanPSMT" w:hAnsi="TimesNewRomanPSMT" w:cs="TimesNewRomanPSMT"/>
                <w:caps/>
                <w:sz w:val="22"/>
                <w:szCs w:val="22"/>
              </w:rPr>
              <w:t>,</w:t>
            </w:r>
            <w:r w:rsidRPr="00E61478">
              <w:rPr>
                <w:rFonts w:ascii="TimesNewRomanPSMT" w:hAnsi="TimesNewRomanPSMT" w:cs="TimesNewRomanPSMT"/>
                <w:caps/>
                <w:sz w:val="22"/>
                <w:szCs w:val="22"/>
              </w:rPr>
              <w:t xml:space="preserve"> or be protected by</w:t>
            </w:r>
            <w:r>
              <w:rPr>
                <w:rFonts w:ascii="TimesNewRomanPSMT" w:hAnsi="TimesNewRomanPSMT" w:cs="TimesNewRomanPSMT"/>
                <w:caps/>
                <w:sz w:val="22"/>
                <w:szCs w:val="22"/>
              </w:rPr>
              <w:t>,</w:t>
            </w:r>
            <w:r w:rsidRPr="00E61478">
              <w:rPr>
                <w:rFonts w:ascii="TimesNewRomanPSMT" w:hAnsi="TimesNewRomanPSMT" w:cs="TimesNewRomanPSMT"/>
                <w:caps/>
                <w:sz w:val="22"/>
                <w:szCs w:val="22"/>
              </w:rPr>
              <w:t xml:space="preserve"> a Class I or Class II vapor retarder. All </w:t>
            </w:r>
            <w:r>
              <w:rPr>
                <w:rFonts w:ascii="TimesNewRomanPSMT" w:hAnsi="TimesNewRomanPSMT" w:cs="TimesNewRomanPSMT"/>
                <w:caps/>
                <w:sz w:val="22"/>
                <w:szCs w:val="22"/>
              </w:rPr>
              <w:t>vapor retarder</w:t>
            </w:r>
            <w:r w:rsidRPr="00E61478">
              <w:rPr>
                <w:rFonts w:ascii="TimesNewRomanPSMT" w:hAnsi="TimesNewRomanPSMT" w:cs="TimesNewRomanPSMT"/>
                <w:caps/>
                <w:sz w:val="22"/>
                <w:szCs w:val="22"/>
              </w:rPr>
              <w:t xml:space="preserve"> penetrations and joints shall be sealed.</w:t>
            </w:r>
          </w:p>
          <w:p w14:paraId="690B3052" w14:textId="56E0ADA8" w:rsidR="008E36C9" w:rsidRPr="00BB6304" w:rsidDel="006D4326" w:rsidRDefault="008E36C9" w:rsidP="00A37AF5">
            <w:pPr>
              <w:numPr>
                <w:ilvl w:val="0"/>
                <w:numId w:val="43"/>
              </w:numPr>
              <w:contextualSpacing/>
              <w:rPr>
                <w:del w:id="860" w:author="DiLello, Erica NOR" w:date="2020-12-22T13:09:00Z"/>
                <w:rFonts w:ascii="TimesNewRomanPSMT" w:hAnsi="TimesNewRomanPSMT" w:cs="TimesNewRomanPSMT"/>
                <w:caps/>
                <w:sz w:val="22"/>
                <w:szCs w:val="22"/>
              </w:rPr>
            </w:pPr>
            <w:r>
              <w:rPr>
                <w:rFonts w:ascii="TimesNewRomanPSMT" w:hAnsi="TimesNewRomanPSMT" w:cs="TimesNewRomanPSMT"/>
                <w:caps/>
                <w:sz w:val="22"/>
                <w:szCs w:val="22"/>
              </w:rPr>
              <w:t xml:space="preserve">pipe insulation buried below grade must be installed in a </w:t>
            </w:r>
            <w:proofErr w:type="gramStart"/>
            <w:r>
              <w:rPr>
                <w:rFonts w:ascii="TimesNewRomanPSMT" w:hAnsi="TimesNewRomanPSMT" w:cs="TimesNewRomanPSMT"/>
                <w:caps/>
                <w:sz w:val="22"/>
                <w:szCs w:val="22"/>
              </w:rPr>
              <w:t>water proof</w:t>
            </w:r>
            <w:proofErr w:type="gramEnd"/>
            <w:r>
              <w:rPr>
                <w:rFonts w:ascii="TimesNewRomanPSMT" w:hAnsi="TimesNewRomanPSMT" w:cs="TimesNewRomanPSMT"/>
                <w:caps/>
                <w:sz w:val="22"/>
                <w:szCs w:val="22"/>
              </w:rPr>
              <w:t xml:space="preserve"> and non-crushable casing or sleeve.</w:t>
            </w:r>
            <w:commentRangeEnd w:id="859"/>
            <w:r w:rsidR="006D4326">
              <w:rPr>
                <w:rStyle w:val="CommentReference"/>
              </w:rPr>
              <w:commentReference w:id="859"/>
            </w:r>
          </w:p>
          <w:p w14:paraId="447A5F18" w14:textId="77777777" w:rsidR="008E36C9" w:rsidRPr="006D4326" w:rsidDel="006D4326" w:rsidRDefault="008E36C9">
            <w:pPr>
              <w:numPr>
                <w:ilvl w:val="0"/>
                <w:numId w:val="43"/>
              </w:numPr>
              <w:contextualSpacing/>
              <w:rPr>
                <w:del w:id="861" w:author="DiLello, Erica NOR" w:date="2020-12-22T13:09:00Z"/>
                <w:rFonts w:ascii="TimesNewRomanPSMT" w:hAnsi="TimesNewRomanPSMT" w:cs="TimesNewRomanPSMT"/>
                <w:caps/>
                <w:sz w:val="22"/>
                <w:szCs w:val="22"/>
              </w:rPr>
              <w:pPrChange w:id="862" w:author="DiLello, Erica NOR" w:date="2020-12-22T13:09:00Z">
                <w:pPr/>
              </w:pPrChange>
            </w:pPr>
          </w:p>
          <w:p w14:paraId="259F05E5" w14:textId="77777777" w:rsidR="008E36C9" w:rsidRPr="00BB6304" w:rsidDel="006D4326" w:rsidRDefault="008E36C9" w:rsidP="00A37AF5">
            <w:pPr>
              <w:rPr>
                <w:del w:id="863" w:author="DiLello, Erica NOR" w:date="2020-12-22T13:09:00Z"/>
                <w:rFonts w:ascii="TimesNewRomanPSMT" w:hAnsi="TimesNewRomanPSMT" w:cs="TimesNewRomanPSMT"/>
                <w:caps/>
                <w:sz w:val="22"/>
                <w:szCs w:val="22"/>
              </w:rPr>
            </w:pPr>
          </w:p>
          <w:p w14:paraId="60B1E46D" w14:textId="247E0606" w:rsidR="008E36C9" w:rsidRPr="00BB6304" w:rsidDel="006D4326" w:rsidRDefault="008E36C9" w:rsidP="00A37AF5">
            <w:pPr>
              <w:rPr>
                <w:del w:id="864" w:author="DiLello, Erica NOR" w:date="2020-12-22T13:09:00Z"/>
                <w:rFonts w:ascii="TimesNewRomanPS-BoldMT" w:hAnsi="TimesNewRomanPS-BoldMT" w:cs="TimesNewRomanPS-BoldMT"/>
                <w:b/>
                <w:bCs/>
                <w:caps/>
                <w:color w:val="365F91" w:themeColor="accent1" w:themeShade="BF"/>
                <w:sz w:val="22"/>
                <w:szCs w:val="22"/>
              </w:rPr>
            </w:pPr>
            <w:del w:id="865" w:author="DiLello, Erica NOR" w:date="2020-12-22T13:09:00Z">
              <w:r w:rsidRPr="00BB6304" w:rsidDel="006D4326">
                <w:rPr>
                  <w:b/>
                  <w:caps/>
                  <w:color w:val="000000" w:themeColor="text1"/>
                  <w:sz w:val="22"/>
                </w:rPr>
                <w:delText xml:space="preserve">Exception </w:delText>
              </w:r>
              <w:r w:rsidRPr="00BB6304" w:rsidDel="006D4326">
                <w:rPr>
                  <w:caps/>
                  <w:color w:val="000000" w:themeColor="text1"/>
                  <w:sz w:val="22"/>
                </w:rPr>
                <w:delText>1</w:delText>
              </w:r>
              <w:r w:rsidRPr="00BB6304" w:rsidDel="006D4326">
                <w:rPr>
                  <w:b/>
                  <w:caps/>
                  <w:color w:val="000000" w:themeColor="text1"/>
                  <w:sz w:val="22"/>
                </w:rPr>
                <w:delText xml:space="preserve"> </w:delText>
              </w:r>
              <w:r w:rsidRPr="00BB6304" w:rsidDel="006D4326">
                <w:rPr>
                  <w:caps/>
                  <w:color w:val="000000" w:themeColor="text1"/>
                  <w:sz w:val="22"/>
                </w:rPr>
                <w:delText xml:space="preserve">to </w:delText>
              </w:r>
              <w:r w:rsidRPr="00BB6304" w:rsidDel="006D4326">
                <w:rPr>
                  <w:rFonts w:ascii="TimesNewRomanPS-BoldMT" w:hAnsi="TimesNewRomanPS-BoldMT" w:cs="TimesNewRomanPS-BoldMT"/>
                  <w:b/>
                  <w:bCs/>
                  <w:caps/>
                  <w:color w:val="365F91" w:themeColor="accent1" w:themeShade="BF"/>
                  <w:sz w:val="22"/>
                  <w:szCs w:val="22"/>
                </w:rPr>
                <w:delText>§120.3</w:delText>
              </w:r>
              <w:r w:rsidRPr="00BB6304" w:rsidDel="006D4326">
                <w:rPr>
                  <w:rFonts w:ascii="TimesNewRomanPS-BoldMT" w:hAnsi="TimesNewRomanPS-BoldMT" w:cs="TimesNewRomanPS-BoldMT"/>
                  <w:bCs/>
                  <w:caps/>
                  <w:sz w:val="22"/>
                  <w:szCs w:val="22"/>
                </w:rPr>
                <w:delText xml:space="preserve">: Factory-installed piping within space conditioning equipment certified under </w:delText>
              </w:r>
              <w:r w:rsidRPr="00BB6304" w:rsidDel="006D4326">
                <w:rPr>
                  <w:rFonts w:ascii="TimesNewRomanPS-BoldMT" w:hAnsi="TimesNewRomanPS-BoldMT" w:cs="TimesNewRomanPS-BoldMT"/>
                  <w:b/>
                  <w:bCs/>
                  <w:caps/>
                  <w:color w:val="365F91" w:themeColor="accent1" w:themeShade="BF"/>
                  <w:sz w:val="22"/>
                  <w:szCs w:val="22"/>
                </w:rPr>
                <w:delText>§110.1</w:delText>
              </w:r>
              <w:r w:rsidRPr="00BB6304" w:rsidDel="006D4326">
                <w:rPr>
                  <w:rFonts w:ascii="TimesNewRomanPS-BoldMT" w:hAnsi="TimesNewRomanPS-BoldMT" w:cs="TimesNewRomanPS-BoldMT"/>
                  <w:bCs/>
                  <w:caps/>
                  <w:sz w:val="22"/>
                  <w:szCs w:val="22"/>
                </w:rPr>
                <w:delText xml:space="preserve"> or</w:delText>
              </w:r>
              <w:r w:rsidRPr="00BB6304" w:rsidDel="006D4326">
                <w:rPr>
                  <w:rFonts w:ascii="TimesNewRomanPS-BoldMT" w:hAnsi="TimesNewRomanPS-BoldMT" w:cs="TimesNewRomanPS-BoldMT"/>
                  <w:b/>
                  <w:bCs/>
                  <w:caps/>
                  <w:color w:val="365F91" w:themeColor="accent1" w:themeShade="BF"/>
                  <w:sz w:val="22"/>
                  <w:szCs w:val="22"/>
                </w:rPr>
                <w:delText xml:space="preserve"> §110.2</w:delText>
              </w:r>
            </w:del>
          </w:p>
          <w:p w14:paraId="23951951" w14:textId="39B985F1" w:rsidR="008E36C9" w:rsidRPr="00BB6304" w:rsidDel="006D4326" w:rsidRDefault="008E36C9" w:rsidP="00A37AF5">
            <w:pPr>
              <w:rPr>
                <w:del w:id="866" w:author="DiLello, Erica NOR" w:date="2020-12-22T13:09:00Z"/>
                <w:rFonts w:ascii="TimesNewRomanPS-BoldMT" w:hAnsi="TimesNewRomanPS-BoldMT" w:cs="TimesNewRomanPS-BoldMT"/>
                <w:b/>
                <w:bCs/>
                <w:caps/>
                <w:color w:val="365F91" w:themeColor="accent1" w:themeShade="BF"/>
                <w:sz w:val="22"/>
                <w:szCs w:val="22"/>
              </w:rPr>
            </w:pPr>
            <w:del w:id="867" w:author="DiLello, Erica NOR" w:date="2020-12-22T13:09:00Z">
              <w:r w:rsidRPr="00BB6304" w:rsidDel="006D4326">
                <w:rPr>
                  <w:b/>
                  <w:caps/>
                  <w:color w:val="000000" w:themeColor="text1"/>
                  <w:sz w:val="22"/>
                </w:rPr>
                <w:delText xml:space="preserve">Exception </w:delText>
              </w:r>
              <w:r w:rsidRPr="00BB6304" w:rsidDel="006D4326">
                <w:rPr>
                  <w:caps/>
                  <w:color w:val="000000" w:themeColor="text1"/>
                  <w:sz w:val="22"/>
                </w:rPr>
                <w:delText>2</w:delText>
              </w:r>
              <w:r w:rsidRPr="00BB6304" w:rsidDel="006D4326">
                <w:rPr>
                  <w:b/>
                  <w:caps/>
                  <w:color w:val="000000" w:themeColor="text1"/>
                  <w:sz w:val="22"/>
                </w:rPr>
                <w:delText xml:space="preserve"> </w:delText>
              </w:r>
              <w:r w:rsidRPr="00BB6304" w:rsidDel="006D4326">
                <w:rPr>
                  <w:caps/>
                  <w:color w:val="000000" w:themeColor="text1"/>
                  <w:sz w:val="22"/>
                </w:rPr>
                <w:delText xml:space="preserve">to </w:delText>
              </w:r>
              <w:r w:rsidRPr="00BB6304" w:rsidDel="006D4326">
                <w:rPr>
                  <w:rFonts w:ascii="TimesNewRomanPS-BoldMT" w:hAnsi="TimesNewRomanPS-BoldMT" w:cs="TimesNewRomanPS-BoldMT"/>
                  <w:b/>
                  <w:bCs/>
                  <w:caps/>
                  <w:color w:val="365F91" w:themeColor="accent1" w:themeShade="BF"/>
                  <w:sz w:val="22"/>
                  <w:szCs w:val="22"/>
                </w:rPr>
                <w:delText>§120.3</w:delText>
              </w:r>
              <w:r w:rsidRPr="00BB6304" w:rsidDel="006D4326">
                <w:rPr>
                  <w:rFonts w:ascii="TimesNewRomanPS-BoldMT" w:hAnsi="TimesNewRomanPS-BoldMT" w:cs="TimesNewRomanPS-BoldMT"/>
                  <w:bCs/>
                  <w:caps/>
                  <w:sz w:val="22"/>
                  <w:szCs w:val="22"/>
                </w:rPr>
                <w:delText>: Piping that conveys fluids with a design operating temperature range between 60</w:delText>
              </w:r>
              <w:r w:rsidRPr="00BB6304" w:rsidDel="006D4326">
                <w:rPr>
                  <w:rFonts w:ascii="TimesNewRomanPS-BoldMT" w:hAnsi="TimesNewRomanPS-BoldMT" w:cs="TimesNewRomanPS-BoldMT"/>
                  <w:bCs/>
                  <w:sz w:val="22"/>
                  <w:szCs w:val="22"/>
                </w:rPr>
                <w:delText>°F</w:delText>
              </w:r>
              <w:r w:rsidRPr="00BB6304" w:rsidDel="006D4326">
                <w:rPr>
                  <w:rFonts w:ascii="TimesNewRomanPS-BoldMT" w:hAnsi="TimesNewRomanPS-BoldMT" w:cs="TimesNewRomanPS-BoldMT"/>
                  <w:bCs/>
                  <w:caps/>
                  <w:sz w:val="22"/>
                  <w:szCs w:val="22"/>
                </w:rPr>
                <w:delText xml:space="preserve"> anD 105</w:delText>
              </w:r>
              <w:r w:rsidRPr="00BB6304" w:rsidDel="006D4326">
                <w:rPr>
                  <w:rFonts w:ascii="TimesNewRomanPS-BoldMT" w:hAnsi="TimesNewRomanPS-BoldMT" w:cs="TimesNewRomanPS-BoldMT"/>
                  <w:bCs/>
                  <w:sz w:val="22"/>
                  <w:szCs w:val="22"/>
                </w:rPr>
                <w:delText>°F</w:delText>
              </w:r>
            </w:del>
          </w:p>
          <w:p w14:paraId="523EB7E2" w14:textId="6333BE4F" w:rsidR="008E36C9" w:rsidRPr="00BB6304" w:rsidDel="006D4326" w:rsidRDefault="008E36C9" w:rsidP="00A37AF5">
            <w:pPr>
              <w:rPr>
                <w:del w:id="868" w:author="DiLello, Erica NOR" w:date="2020-12-22T13:09:00Z"/>
                <w:rFonts w:ascii="TimesNewRomanPS-BoldMT" w:hAnsi="TimesNewRomanPS-BoldMT" w:cs="TimesNewRomanPS-BoldMT"/>
                <w:bCs/>
                <w:caps/>
                <w:sz w:val="22"/>
                <w:szCs w:val="22"/>
              </w:rPr>
            </w:pPr>
            <w:del w:id="869" w:author="DiLello, Erica NOR" w:date="2020-12-22T13:09:00Z">
              <w:r w:rsidRPr="00BB6304" w:rsidDel="006D4326">
                <w:rPr>
                  <w:rFonts w:ascii="TimesNewRomanPS-BoldMT" w:hAnsi="TimesNewRomanPS-BoldMT" w:cs="TimesNewRomanPS-BoldMT"/>
                  <w:b/>
                  <w:bCs/>
                  <w:caps/>
                  <w:sz w:val="22"/>
                  <w:szCs w:val="22"/>
                </w:rPr>
                <w:delText xml:space="preserve">Exception </w:delText>
              </w:r>
              <w:r w:rsidDel="006D4326">
                <w:rPr>
                  <w:rFonts w:ascii="TimesNewRomanPS-BoldMT" w:hAnsi="TimesNewRomanPS-BoldMT" w:cs="TimesNewRomanPS-BoldMT"/>
                  <w:bCs/>
                  <w:caps/>
                  <w:sz w:val="22"/>
                  <w:szCs w:val="22"/>
                </w:rPr>
                <w:delText>3</w:delText>
              </w:r>
              <w:r w:rsidRPr="00BB6304" w:rsidDel="006D4326">
                <w:rPr>
                  <w:rFonts w:ascii="TimesNewRomanPS-BoldMT" w:hAnsi="TimesNewRomanPS-BoldMT" w:cs="TimesNewRomanPS-BoldMT"/>
                  <w:b/>
                  <w:bCs/>
                  <w:caps/>
                  <w:sz w:val="22"/>
                  <w:szCs w:val="22"/>
                </w:rPr>
                <w:delText xml:space="preserve"> </w:delText>
              </w:r>
              <w:r w:rsidRPr="00BB6304" w:rsidDel="006D4326">
                <w:rPr>
                  <w:rFonts w:ascii="TimesNewRomanPS-BoldMT" w:hAnsi="TimesNewRomanPS-BoldMT" w:cs="TimesNewRomanPS-BoldMT"/>
                  <w:bCs/>
                  <w:caps/>
                  <w:sz w:val="22"/>
                  <w:szCs w:val="22"/>
                </w:rPr>
                <w:delText xml:space="preserve">to </w:delText>
              </w:r>
              <w:r w:rsidRPr="00BB6304" w:rsidDel="006D4326">
                <w:rPr>
                  <w:rFonts w:ascii="TimesNewRomanPS-BoldMT" w:hAnsi="TimesNewRomanPS-BoldMT" w:cs="TimesNewRomanPS-BoldMT"/>
                  <w:b/>
                  <w:bCs/>
                  <w:caps/>
                  <w:color w:val="365F91" w:themeColor="accent1" w:themeShade="BF"/>
                  <w:sz w:val="22"/>
                  <w:szCs w:val="22"/>
                </w:rPr>
                <w:delText>§120.3</w:delText>
              </w:r>
              <w:r w:rsidRPr="00BB6304" w:rsidDel="006D4326">
                <w:rPr>
                  <w:rFonts w:ascii="TimesNewRomanPS-BoldMT" w:hAnsi="TimesNewRomanPS-BoldMT" w:cs="TimesNewRomanPS-BoldMT"/>
                  <w:bCs/>
                  <w:caps/>
                  <w:sz w:val="22"/>
                  <w:szCs w:val="22"/>
                </w:rPr>
                <w:delText>: where heat gain or loss to or from piping without insulation will not increase building source energy use</w:delText>
              </w:r>
            </w:del>
          </w:p>
          <w:p w14:paraId="179AB460" w14:textId="2E3FA4FF" w:rsidR="008E36C9" w:rsidRPr="00BB6304" w:rsidRDefault="008E36C9">
            <w:pPr>
              <w:numPr>
                <w:ilvl w:val="0"/>
                <w:numId w:val="43"/>
              </w:numPr>
              <w:contextualSpacing/>
              <w:rPr>
                <w:rFonts w:ascii="TimesNewRomanPSMT" w:hAnsi="TimesNewRomanPSMT" w:cs="TimesNewRomanPSMT"/>
                <w:caps/>
                <w:sz w:val="22"/>
                <w:szCs w:val="22"/>
              </w:rPr>
              <w:pPrChange w:id="870" w:author="DiLello, Erica NOR" w:date="2020-12-22T13:09:00Z">
                <w:pPr/>
              </w:pPrChange>
            </w:pPr>
            <w:del w:id="871" w:author="DiLello, Erica NOR" w:date="2020-12-22T13:09:00Z">
              <w:r w:rsidRPr="00BB6304" w:rsidDel="006D4326">
                <w:rPr>
                  <w:rFonts w:ascii="TimesNewRomanPS-BoldMT" w:hAnsi="TimesNewRomanPS-BoldMT" w:cs="TimesNewRomanPS-BoldMT"/>
                  <w:b/>
                  <w:bCs/>
                  <w:caps/>
                  <w:sz w:val="22"/>
                  <w:szCs w:val="22"/>
                </w:rPr>
                <w:delText xml:space="preserve">Exception </w:delText>
              </w:r>
              <w:r w:rsidDel="006D4326">
                <w:rPr>
                  <w:rFonts w:ascii="TimesNewRomanPS-BoldMT" w:hAnsi="TimesNewRomanPS-BoldMT" w:cs="TimesNewRomanPS-BoldMT"/>
                  <w:b/>
                  <w:bCs/>
                  <w:caps/>
                  <w:sz w:val="22"/>
                  <w:szCs w:val="22"/>
                </w:rPr>
                <w:delText>4</w:delText>
              </w:r>
              <w:r w:rsidRPr="00BB6304" w:rsidDel="006D4326">
                <w:rPr>
                  <w:rFonts w:ascii="TimesNewRomanPS-BoldMT" w:hAnsi="TimesNewRomanPS-BoldMT" w:cs="TimesNewRomanPS-BoldMT"/>
                  <w:bCs/>
                  <w:caps/>
                  <w:sz w:val="22"/>
                  <w:szCs w:val="22"/>
                </w:rPr>
                <w:delText xml:space="preserve">to </w:delText>
              </w:r>
              <w:r w:rsidRPr="00BB6304" w:rsidDel="006D4326">
                <w:rPr>
                  <w:rFonts w:ascii="TimesNewRomanPS-BoldMT" w:hAnsi="TimesNewRomanPS-BoldMT" w:cs="TimesNewRomanPS-BoldMT"/>
                  <w:b/>
                  <w:bCs/>
                  <w:caps/>
                  <w:color w:val="365F91" w:themeColor="accent1" w:themeShade="BF"/>
                  <w:sz w:val="22"/>
                  <w:szCs w:val="22"/>
                </w:rPr>
                <w:delText>§120.3</w:delText>
              </w:r>
              <w:r w:rsidRPr="00BB6304" w:rsidDel="006D4326">
                <w:rPr>
                  <w:rFonts w:ascii="TimesNewRomanPS-BoldMT" w:hAnsi="TimesNewRomanPS-BoldMT" w:cs="TimesNewRomanPS-BoldMT"/>
                  <w:bCs/>
                  <w:caps/>
                  <w:sz w:val="22"/>
                  <w:szCs w:val="22"/>
                </w:rPr>
                <w:delText>: Piping that penetrates framing members</w:delText>
              </w:r>
              <w:r w:rsidDel="006D4326">
                <w:rPr>
                  <w:rFonts w:ascii="TimesNewRomanPS-BoldMT" w:hAnsi="TimesNewRomanPS-BoldMT" w:cs="TimesNewRomanPS-BoldMT"/>
                  <w:bCs/>
                  <w:caps/>
                  <w:sz w:val="22"/>
                  <w:szCs w:val="22"/>
                </w:rPr>
                <w:delText xml:space="preserve"> shall not require insulation for the distance of the framing penetration. </w:delText>
              </w:r>
              <w:r w:rsidRPr="00BB6304" w:rsidDel="006D4326">
                <w:rPr>
                  <w:rFonts w:ascii="TimesNewRomanPS-BoldMT" w:hAnsi="TimesNewRomanPS-BoldMT" w:cs="TimesNewRomanPS-BoldMT"/>
                  <w:bCs/>
                  <w:caps/>
                  <w:sz w:val="22"/>
                  <w:szCs w:val="22"/>
                </w:rPr>
                <w:delText>Metal piping that penetrates metal framing shall use grommets, plugs, wrapping or other insulating material to prevent contact with the metal framing.</w:delText>
              </w:r>
            </w:del>
          </w:p>
        </w:tc>
        <w:tc>
          <w:tcPr>
            <w:tcW w:w="810" w:type="dxa"/>
          </w:tcPr>
          <w:p w14:paraId="071A4325" w14:textId="77777777" w:rsidR="008E36C9" w:rsidRPr="00BB6304" w:rsidRDefault="008E36C9" w:rsidP="00A37AF5">
            <w:pPr>
              <w:autoSpaceDE w:val="0"/>
              <w:autoSpaceDN w:val="0"/>
              <w:adjustRightInd w:val="0"/>
              <w:jc w:val="center"/>
              <w:rPr>
                <w:caps/>
              </w:rPr>
            </w:pPr>
            <w:r w:rsidRPr="00BB6304">
              <w:rPr>
                <w:caps/>
              </w:rPr>
              <w:sym w:font="Wingdings" w:char="F06F"/>
            </w:r>
          </w:p>
          <w:p w14:paraId="158E8AD5" w14:textId="77777777" w:rsidR="008E36C9" w:rsidRPr="00BB6304" w:rsidRDefault="008E36C9" w:rsidP="00A37AF5">
            <w:pPr>
              <w:autoSpaceDE w:val="0"/>
              <w:autoSpaceDN w:val="0"/>
              <w:adjustRightInd w:val="0"/>
              <w:jc w:val="center"/>
              <w:rPr>
                <w:caps/>
              </w:rPr>
            </w:pPr>
          </w:p>
          <w:p w14:paraId="1870BD30" w14:textId="77777777" w:rsidR="008E36C9" w:rsidRPr="00BB6304" w:rsidRDefault="008E36C9" w:rsidP="00A37AF5">
            <w:pPr>
              <w:autoSpaceDE w:val="0"/>
              <w:autoSpaceDN w:val="0"/>
              <w:adjustRightInd w:val="0"/>
              <w:jc w:val="center"/>
              <w:rPr>
                <w:caps/>
              </w:rPr>
            </w:pPr>
          </w:p>
          <w:p w14:paraId="38168991" w14:textId="77777777" w:rsidR="008E36C9" w:rsidRPr="00BB6304" w:rsidRDefault="008E36C9" w:rsidP="00A37AF5">
            <w:pPr>
              <w:autoSpaceDE w:val="0"/>
              <w:autoSpaceDN w:val="0"/>
              <w:adjustRightInd w:val="0"/>
              <w:jc w:val="center"/>
              <w:rPr>
                <w:caps/>
              </w:rPr>
            </w:pPr>
          </w:p>
          <w:p w14:paraId="53A8632E" w14:textId="77777777" w:rsidR="008E36C9" w:rsidRPr="00BB6304" w:rsidRDefault="008E36C9" w:rsidP="00A37AF5">
            <w:pPr>
              <w:autoSpaceDE w:val="0"/>
              <w:autoSpaceDN w:val="0"/>
              <w:adjustRightInd w:val="0"/>
              <w:jc w:val="center"/>
              <w:rPr>
                <w:caps/>
              </w:rPr>
            </w:pPr>
          </w:p>
          <w:p w14:paraId="7DF1BDF0" w14:textId="77777777" w:rsidR="008E36C9" w:rsidRPr="00BB6304" w:rsidRDefault="008E36C9" w:rsidP="00A37AF5">
            <w:pPr>
              <w:autoSpaceDE w:val="0"/>
              <w:autoSpaceDN w:val="0"/>
              <w:adjustRightInd w:val="0"/>
              <w:jc w:val="center"/>
              <w:rPr>
                <w:caps/>
              </w:rPr>
            </w:pPr>
          </w:p>
          <w:p w14:paraId="3E10A569" w14:textId="77777777" w:rsidR="008E36C9" w:rsidRPr="00BB6304" w:rsidRDefault="008E36C9" w:rsidP="00A37AF5">
            <w:pPr>
              <w:autoSpaceDE w:val="0"/>
              <w:autoSpaceDN w:val="0"/>
              <w:adjustRightInd w:val="0"/>
              <w:jc w:val="center"/>
              <w:rPr>
                <w:caps/>
              </w:rPr>
            </w:pPr>
          </w:p>
          <w:p w14:paraId="1FA68556" w14:textId="77777777" w:rsidR="008E36C9" w:rsidRPr="00BB6304" w:rsidRDefault="008E36C9" w:rsidP="00A37AF5">
            <w:pPr>
              <w:autoSpaceDE w:val="0"/>
              <w:autoSpaceDN w:val="0"/>
              <w:adjustRightInd w:val="0"/>
              <w:jc w:val="center"/>
              <w:rPr>
                <w:caps/>
              </w:rPr>
            </w:pPr>
          </w:p>
          <w:p w14:paraId="52560610" w14:textId="77777777" w:rsidR="008E36C9" w:rsidRPr="00BB6304" w:rsidRDefault="008E36C9" w:rsidP="00A37AF5">
            <w:pPr>
              <w:autoSpaceDE w:val="0"/>
              <w:autoSpaceDN w:val="0"/>
              <w:adjustRightInd w:val="0"/>
              <w:jc w:val="center"/>
              <w:rPr>
                <w:caps/>
              </w:rPr>
            </w:pPr>
          </w:p>
          <w:p w14:paraId="49337B23" w14:textId="77777777" w:rsidR="008E36C9" w:rsidRPr="00BB6304" w:rsidRDefault="008E36C9" w:rsidP="00A37AF5">
            <w:pPr>
              <w:autoSpaceDE w:val="0"/>
              <w:autoSpaceDN w:val="0"/>
              <w:adjustRightInd w:val="0"/>
              <w:jc w:val="center"/>
              <w:rPr>
                <w:caps/>
              </w:rPr>
            </w:pPr>
          </w:p>
          <w:p w14:paraId="5707DA0F" w14:textId="77777777" w:rsidR="008E36C9" w:rsidRPr="00BB6304" w:rsidRDefault="008E36C9" w:rsidP="00A37AF5">
            <w:pPr>
              <w:autoSpaceDE w:val="0"/>
              <w:autoSpaceDN w:val="0"/>
              <w:adjustRightInd w:val="0"/>
              <w:jc w:val="center"/>
              <w:rPr>
                <w:caps/>
              </w:rPr>
            </w:pPr>
          </w:p>
          <w:p w14:paraId="63456450" w14:textId="77777777" w:rsidR="008E36C9" w:rsidRPr="00BB6304" w:rsidRDefault="008E36C9" w:rsidP="00A37AF5">
            <w:pPr>
              <w:autoSpaceDE w:val="0"/>
              <w:autoSpaceDN w:val="0"/>
              <w:adjustRightInd w:val="0"/>
              <w:jc w:val="center"/>
              <w:rPr>
                <w:caps/>
              </w:rPr>
            </w:pPr>
          </w:p>
          <w:p w14:paraId="78263C5B" w14:textId="77777777" w:rsidR="008E36C9" w:rsidRPr="00BB6304" w:rsidRDefault="008E36C9" w:rsidP="00A37AF5">
            <w:pPr>
              <w:autoSpaceDE w:val="0"/>
              <w:autoSpaceDN w:val="0"/>
              <w:adjustRightInd w:val="0"/>
              <w:jc w:val="center"/>
              <w:rPr>
                <w:caps/>
              </w:rPr>
            </w:pPr>
          </w:p>
          <w:p w14:paraId="6DE67374" w14:textId="77777777" w:rsidR="008E36C9" w:rsidRPr="00BB6304" w:rsidRDefault="008E36C9" w:rsidP="00A37AF5">
            <w:pPr>
              <w:autoSpaceDE w:val="0"/>
              <w:autoSpaceDN w:val="0"/>
              <w:adjustRightInd w:val="0"/>
              <w:jc w:val="center"/>
              <w:rPr>
                <w:caps/>
              </w:rPr>
            </w:pPr>
          </w:p>
          <w:p w14:paraId="3CE827D8" w14:textId="77777777" w:rsidR="008E36C9" w:rsidRPr="00BB6304" w:rsidRDefault="008E36C9" w:rsidP="00A37AF5">
            <w:pPr>
              <w:autoSpaceDE w:val="0"/>
              <w:autoSpaceDN w:val="0"/>
              <w:adjustRightInd w:val="0"/>
              <w:jc w:val="center"/>
              <w:rPr>
                <w:caps/>
              </w:rPr>
            </w:pPr>
          </w:p>
          <w:p w14:paraId="314D694E" w14:textId="77777777" w:rsidR="008E36C9" w:rsidRPr="00BB6304" w:rsidRDefault="008E36C9" w:rsidP="00A37AF5">
            <w:pPr>
              <w:autoSpaceDE w:val="0"/>
              <w:autoSpaceDN w:val="0"/>
              <w:adjustRightInd w:val="0"/>
              <w:jc w:val="center"/>
              <w:rPr>
                <w:caps/>
              </w:rPr>
            </w:pPr>
          </w:p>
          <w:p w14:paraId="01CD9507" w14:textId="77777777" w:rsidR="008E36C9" w:rsidRPr="00BB6304" w:rsidRDefault="008E36C9" w:rsidP="00A37AF5">
            <w:pPr>
              <w:autoSpaceDE w:val="0"/>
              <w:autoSpaceDN w:val="0"/>
              <w:adjustRightInd w:val="0"/>
              <w:jc w:val="center"/>
              <w:rPr>
                <w:caps/>
              </w:rPr>
            </w:pPr>
          </w:p>
          <w:p w14:paraId="25FD949D" w14:textId="77777777" w:rsidR="008E36C9" w:rsidRDefault="008E36C9" w:rsidP="00A37AF5">
            <w:pPr>
              <w:autoSpaceDE w:val="0"/>
              <w:autoSpaceDN w:val="0"/>
              <w:adjustRightInd w:val="0"/>
              <w:jc w:val="center"/>
              <w:rPr>
                <w:caps/>
              </w:rPr>
            </w:pPr>
          </w:p>
          <w:p w14:paraId="0C3B1AEA" w14:textId="77777777" w:rsidR="008E36C9" w:rsidRDefault="008E36C9" w:rsidP="00A37AF5">
            <w:pPr>
              <w:autoSpaceDE w:val="0"/>
              <w:autoSpaceDN w:val="0"/>
              <w:adjustRightInd w:val="0"/>
              <w:jc w:val="center"/>
              <w:rPr>
                <w:caps/>
              </w:rPr>
            </w:pPr>
          </w:p>
          <w:p w14:paraId="5284283F" w14:textId="77777777" w:rsidR="008E36C9" w:rsidRDefault="008E36C9" w:rsidP="00A37AF5">
            <w:pPr>
              <w:autoSpaceDE w:val="0"/>
              <w:autoSpaceDN w:val="0"/>
              <w:adjustRightInd w:val="0"/>
              <w:jc w:val="center"/>
              <w:rPr>
                <w:caps/>
              </w:rPr>
            </w:pPr>
          </w:p>
          <w:p w14:paraId="3308DD4B" w14:textId="77777777" w:rsidR="008E36C9" w:rsidRDefault="008E36C9" w:rsidP="00A37AF5">
            <w:pPr>
              <w:autoSpaceDE w:val="0"/>
              <w:autoSpaceDN w:val="0"/>
              <w:adjustRightInd w:val="0"/>
              <w:jc w:val="center"/>
              <w:rPr>
                <w:caps/>
              </w:rPr>
            </w:pPr>
          </w:p>
          <w:p w14:paraId="761E4901" w14:textId="77777777" w:rsidR="008E36C9" w:rsidDel="006D4326" w:rsidRDefault="008E36C9" w:rsidP="00A37AF5">
            <w:pPr>
              <w:autoSpaceDE w:val="0"/>
              <w:autoSpaceDN w:val="0"/>
              <w:adjustRightInd w:val="0"/>
              <w:jc w:val="center"/>
              <w:rPr>
                <w:del w:id="872" w:author="DiLello, Erica NOR" w:date="2020-12-22T13:09:00Z"/>
                <w:caps/>
              </w:rPr>
            </w:pPr>
          </w:p>
          <w:p w14:paraId="02E3A580" w14:textId="77777777" w:rsidR="008E36C9" w:rsidDel="006D4326" w:rsidRDefault="008E36C9" w:rsidP="00A37AF5">
            <w:pPr>
              <w:autoSpaceDE w:val="0"/>
              <w:autoSpaceDN w:val="0"/>
              <w:adjustRightInd w:val="0"/>
              <w:jc w:val="center"/>
              <w:rPr>
                <w:del w:id="873" w:author="DiLello, Erica NOR" w:date="2020-12-22T13:09:00Z"/>
                <w:caps/>
              </w:rPr>
            </w:pPr>
          </w:p>
          <w:p w14:paraId="46DAF027" w14:textId="77777777" w:rsidR="008E36C9" w:rsidRPr="00BB6304" w:rsidDel="006D4326" w:rsidRDefault="008E36C9">
            <w:pPr>
              <w:autoSpaceDE w:val="0"/>
              <w:autoSpaceDN w:val="0"/>
              <w:adjustRightInd w:val="0"/>
              <w:rPr>
                <w:del w:id="874" w:author="DiLello, Erica NOR" w:date="2020-12-22T13:09:00Z"/>
                <w:caps/>
              </w:rPr>
              <w:pPrChange w:id="875" w:author="DiLello, Erica NOR" w:date="2020-12-22T13:09:00Z">
                <w:pPr>
                  <w:autoSpaceDE w:val="0"/>
                  <w:autoSpaceDN w:val="0"/>
                  <w:adjustRightInd w:val="0"/>
                  <w:jc w:val="center"/>
                </w:pPr>
              </w:pPrChange>
            </w:pPr>
            <w:del w:id="876" w:author="DiLello, Erica NOR" w:date="2020-12-22T13:09:00Z">
              <w:r w:rsidRPr="00BB6304" w:rsidDel="006D4326">
                <w:rPr>
                  <w:caps/>
                </w:rPr>
                <w:sym w:font="Wingdings" w:char="F06F"/>
              </w:r>
            </w:del>
          </w:p>
          <w:p w14:paraId="583BF45E" w14:textId="2A964D89" w:rsidR="008E36C9" w:rsidRPr="00BB6304" w:rsidDel="006D4326" w:rsidRDefault="008E36C9">
            <w:pPr>
              <w:autoSpaceDE w:val="0"/>
              <w:autoSpaceDN w:val="0"/>
              <w:adjustRightInd w:val="0"/>
              <w:rPr>
                <w:del w:id="877" w:author="DiLello, Erica NOR" w:date="2020-12-22T13:09:00Z"/>
                <w:caps/>
              </w:rPr>
              <w:pPrChange w:id="878" w:author="DiLello, Erica NOR" w:date="2020-12-22T13:09:00Z">
                <w:pPr>
                  <w:autoSpaceDE w:val="0"/>
                  <w:autoSpaceDN w:val="0"/>
                  <w:adjustRightInd w:val="0"/>
                  <w:jc w:val="center"/>
                </w:pPr>
              </w:pPrChange>
            </w:pPr>
          </w:p>
          <w:p w14:paraId="0F1A8FB8" w14:textId="77777777" w:rsidR="008E36C9" w:rsidRPr="00BB6304" w:rsidDel="006D4326" w:rsidRDefault="008E36C9">
            <w:pPr>
              <w:autoSpaceDE w:val="0"/>
              <w:autoSpaceDN w:val="0"/>
              <w:adjustRightInd w:val="0"/>
              <w:rPr>
                <w:del w:id="879" w:author="DiLello, Erica NOR" w:date="2020-12-22T13:09:00Z"/>
                <w:caps/>
              </w:rPr>
              <w:pPrChange w:id="880" w:author="DiLello, Erica NOR" w:date="2020-12-22T13:09:00Z">
                <w:pPr>
                  <w:autoSpaceDE w:val="0"/>
                  <w:autoSpaceDN w:val="0"/>
                  <w:adjustRightInd w:val="0"/>
                  <w:jc w:val="center"/>
                </w:pPr>
              </w:pPrChange>
            </w:pPr>
          </w:p>
          <w:p w14:paraId="090849F5" w14:textId="77777777" w:rsidR="008E36C9" w:rsidRPr="00BB6304" w:rsidDel="006D4326" w:rsidRDefault="008E36C9">
            <w:pPr>
              <w:autoSpaceDE w:val="0"/>
              <w:autoSpaceDN w:val="0"/>
              <w:adjustRightInd w:val="0"/>
              <w:rPr>
                <w:del w:id="881" w:author="DiLello, Erica NOR" w:date="2020-12-22T13:09:00Z"/>
                <w:caps/>
              </w:rPr>
              <w:pPrChange w:id="882" w:author="DiLello, Erica NOR" w:date="2020-12-22T13:09:00Z">
                <w:pPr>
                  <w:autoSpaceDE w:val="0"/>
                  <w:autoSpaceDN w:val="0"/>
                  <w:adjustRightInd w:val="0"/>
                  <w:jc w:val="center"/>
                </w:pPr>
              </w:pPrChange>
            </w:pPr>
            <w:del w:id="883" w:author="DiLello, Erica NOR" w:date="2020-12-22T13:09:00Z">
              <w:r w:rsidRPr="00BB6304" w:rsidDel="006D4326">
                <w:rPr>
                  <w:caps/>
                </w:rPr>
                <w:sym w:font="Wingdings" w:char="F06F"/>
              </w:r>
            </w:del>
          </w:p>
          <w:p w14:paraId="1E09F3C1" w14:textId="77777777" w:rsidR="008E36C9" w:rsidRPr="00BB6304" w:rsidDel="006D4326" w:rsidRDefault="008E36C9">
            <w:pPr>
              <w:autoSpaceDE w:val="0"/>
              <w:autoSpaceDN w:val="0"/>
              <w:adjustRightInd w:val="0"/>
              <w:rPr>
                <w:del w:id="884" w:author="DiLello, Erica NOR" w:date="2020-12-22T13:09:00Z"/>
                <w:caps/>
              </w:rPr>
              <w:pPrChange w:id="885" w:author="DiLello, Erica NOR" w:date="2020-12-22T13:09:00Z">
                <w:pPr>
                  <w:autoSpaceDE w:val="0"/>
                  <w:autoSpaceDN w:val="0"/>
                  <w:adjustRightInd w:val="0"/>
                  <w:jc w:val="center"/>
                </w:pPr>
              </w:pPrChange>
            </w:pPr>
          </w:p>
          <w:p w14:paraId="7ED8EBFB" w14:textId="77777777" w:rsidR="008E36C9" w:rsidRPr="00BB6304" w:rsidDel="006D4326" w:rsidRDefault="008E36C9">
            <w:pPr>
              <w:autoSpaceDE w:val="0"/>
              <w:autoSpaceDN w:val="0"/>
              <w:adjustRightInd w:val="0"/>
              <w:rPr>
                <w:del w:id="886" w:author="DiLello, Erica NOR" w:date="2020-12-22T13:09:00Z"/>
                <w:caps/>
              </w:rPr>
              <w:pPrChange w:id="887" w:author="DiLello, Erica NOR" w:date="2020-12-22T13:09:00Z">
                <w:pPr>
                  <w:autoSpaceDE w:val="0"/>
                  <w:autoSpaceDN w:val="0"/>
                  <w:adjustRightInd w:val="0"/>
                  <w:jc w:val="center"/>
                </w:pPr>
              </w:pPrChange>
            </w:pPr>
            <w:del w:id="888" w:author="DiLello, Erica NOR" w:date="2020-12-22T13:09:00Z">
              <w:r w:rsidRPr="00BB6304" w:rsidDel="006D4326">
                <w:rPr>
                  <w:caps/>
                </w:rPr>
                <w:sym w:font="Wingdings" w:char="F06F"/>
              </w:r>
            </w:del>
          </w:p>
          <w:p w14:paraId="62E1F737" w14:textId="77777777" w:rsidR="008E36C9" w:rsidRPr="00BB6304" w:rsidRDefault="008E36C9">
            <w:pPr>
              <w:autoSpaceDE w:val="0"/>
              <w:autoSpaceDN w:val="0"/>
              <w:adjustRightInd w:val="0"/>
              <w:rPr>
                <w:caps/>
              </w:rPr>
              <w:pPrChange w:id="889" w:author="DiLello, Erica NOR" w:date="2020-12-22T13:09:00Z">
                <w:pPr>
                  <w:autoSpaceDE w:val="0"/>
                  <w:autoSpaceDN w:val="0"/>
                  <w:adjustRightInd w:val="0"/>
                  <w:jc w:val="center"/>
                </w:pPr>
              </w:pPrChange>
            </w:pPr>
          </w:p>
          <w:p w14:paraId="11D5DC90"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90" w:author="DiLello, Erica NOR" w:date="2020-12-22T13:09:00Z">
              <w:r w:rsidRPr="00BB6304" w:rsidDel="006D4326">
                <w:rPr>
                  <w:caps/>
                </w:rPr>
                <w:sym w:font="Wingdings" w:char="F06F"/>
              </w:r>
            </w:del>
          </w:p>
        </w:tc>
        <w:tc>
          <w:tcPr>
            <w:tcW w:w="834" w:type="dxa"/>
          </w:tcPr>
          <w:p w14:paraId="547B4326" w14:textId="77777777" w:rsidR="008E36C9" w:rsidRPr="00BB6304" w:rsidRDefault="008E36C9" w:rsidP="00A37AF5">
            <w:pPr>
              <w:autoSpaceDE w:val="0"/>
              <w:autoSpaceDN w:val="0"/>
              <w:adjustRightInd w:val="0"/>
              <w:jc w:val="center"/>
              <w:rPr>
                <w:caps/>
              </w:rPr>
            </w:pPr>
            <w:r w:rsidRPr="00BB6304">
              <w:rPr>
                <w:caps/>
              </w:rPr>
              <w:sym w:font="Wingdings" w:char="F06F"/>
            </w:r>
          </w:p>
          <w:p w14:paraId="17CBE38C" w14:textId="77777777" w:rsidR="008E36C9" w:rsidRPr="00BB6304" w:rsidRDefault="008E36C9" w:rsidP="00A37AF5">
            <w:pPr>
              <w:autoSpaceDE w:val="0"/>
              <w:autoSpaceDN w:val="0"/>
              <w:adjustRightInd w:val="0"/>
              <w:jc w:val="center"/>
              <w:rPr>
                <w:caps/>
              </w:rPr>
            </w:pPr>
          </w:p>
          <w:p w14:paraId="03E52411" w14:textId="77777777" w:rsidR="008E36C9" w:rsidRPr="00BB6304" w:rsidRDefault="008E36C9" w:rsidP="00A37AF5">
            <w:pPr>
              <w:autoSpaceDE w:val="0"/>
              <w:autoSpaceDN w:val="0"/>
              <w:adjustRightInd w:val="0"/>
              <w:jc w:val="center"/>
              <w:rPr>
                <w:caps/>
              </w:rPr>
            </w:pPr>
          </w:p>
          <w:p w14:paraId="08A5481E" w14:textId="77777777" w:rsidR="008E36C9" w:rsidRPr="00BB6304" w:rsidRDefault="008E36C9" w:rsidP="00A37AF5">
            <w:pPr>
              <w:autoSpaceDE w:val="0"/>
              <w:autoSpaceDN w:val="0"/>
              <w:adjustRightInd w:val="0"/>
              <w:jc w:val="center"/>
              <w:rPr>
                <w:caps/>
              </w:rPr>
            </w:pPr>
          </w:p>
          <w:p w14:paraId="47CC5341" w14:textId="77777777" w:rsidR="008E36C9" w:rsidRPr="00BB6304" w:rsidRDefault="008E36C9" w:rsidP="00A37AF5">
            <w:pPr>
              <w:autoSpaceDE w:val="0"/>
              <w:autoSpaceDN w:val="0"/>
              <w:adjustRightInd w:val="0"/>
              <w:jc w:val="center"/>
              <w:rPr>
                <w:caps/>
              </w:rPr>
            </w:pPr>
          </w:p>
          <w:p w14:paraId="04A2D2D6" w14:textId="77777777" w:rsidR="008E36C9" w:rsidRPr="00BB6304" w:rsidRDefault="008E36C9" w:rsidP="00A37AF5">
            <w:pPr>
              <w:autoSpaceDE w:val="0"/>
              <w:autoSpaceDN w:val="0"/>
              <w:adjustRightInd w:val="0"/>
              <w:jc w:val="center"/>
              <w:rPr>
                <w:caps/>
              </w:rPr>
            </w:pPr>
          </w:p>
          <w:p w14:paraId="757F16A2" w14:textId="77777777" w:rsidR="008E36C9" w:rsidRPr="00BB6304" w:rsidRDefault="008E36C9" w:rsidP="00A37AF5">
            <w:pPr>
              <w:autoSpaceDE w:val="0"/>
              <w:autoSpaceDN w:val="0"/>
              <w:adjustRightInd w:val="0"/>
              <w:jc w:val="center"/>
              <w:rPr>
                <w:caps/>
              </w:rPr>
            </w:pPr>
          </w:p>
          <w:p w14:paraId="27943C37" w14:textId="77777777" w:rsidR="008E36C9" w:rsidRPr="00BB6304" w:rsidRDefault="008E36C9" w:rsidP="00A37AF5">
            <w:pPr>
              <w:autoSpaceDE w:val="0"/>
              <w:autoSpaceDN w:val="0"/>
              <w:adjustRightInd w:val="0"/>
              <w:jc w:val="center"/>
              <w:rPr>
                <w:caps/>
              </w:rPr>
            </w:pPr>
          </w:p>
          <w:p w14:paraId="7CD6CB17" w14:textId="77777777" w:rsidR="008E36C9" w:rsidRPr="00BB6304" w:rsidRDefault="008E36C9" w:rsidP="00A37AF5">
            <w:pPr>
              <w:autoSpaceDE w:val="0"/>
              <w:autoSpaceDN w:val="0"/>
              <w:adjustRightInd w:val="0"/>
              <w:jc w:val="center"/>
              <w:rPr>
                <w:caps/>
              </w:rPr>
            </w:pPr>
          </w:p>
          <w:p w14:paraId="573A2BA3" w14:textId="77777777" w:rsidR="008E36C9" w:rsidRPr="00BB6304" w:rsidRDefault="008E36C9" w:rsidP="00A37AF5">
            <w:pPr>
              <w:autoSpaceDE w:val="0"/>
              <w:autoSpaceDN w:val="0"/>
              <w:adjustRightInd w:val="0"/>
              <w:jc w:val="center"/>
              <w:rPr>
                <w:caps/>
              </w:rPr>
            </w:pPr>
          </w:p>
          <w:p w14:paraId="6DA8F6D6" w14:textId="77777777" w:rsidR="008E36C9" w:rsidRPr="00BB6304" w:rsidRDefault="008E36C9" w:rsidP="00A37AF5">
            <w:pPr>
              <w:autoSpaceDE w:val="0"/>
              <w:autoSpaceDN w:val="0"/>
              <w:adjustRightInd w:val="0"/>
              <w:jc w:val="center"/>
              <w:rPr>
                <w:caps/>
              </w:rPr>
            </w:pPr>
          </w:p>
          <w:p w14:paraId="06125BCB" w14:textId="77777777" w:rsidR="008E36C9" w:rsidRPr="00BB6304" w:rsidRDefault="008E36C9" w:rsidP="00A37AF5">
            <w:pPr>
              <w:autoSpaceDE w:val="0"/>
              <w:autoSpaceDN w:val="0"/>
              <w:adjustRightInd w:val="0"/>
              <w:jc w:val="center"/>
              <w:rPr>
                <w:caps/>
              </w:rPr>
            </w:pPr>
          </w:p>
          <w:p w14:paraId="09582B61" w14:textId="77777777" w:rsidR="008E36C9" w:rsidRPr="00BB6304" w:rsidRDefault="008E36C9" w:rsidP="00A37AF5">
            <w:pPr>
              <w:autoSpaceDE w:val="0"/>
              <w:autoSpaceDN w:val="0"/>
              <w:adjustRightInd w:val="0"/>
              <w:jc w:val="center"/>
              <w:rPr>
                <w:caps/>
              </w:rPr>
            </w:pPr>
          </w:p>
          <w:p w14:paraId="1684D74C" w14:textId="77777777" w:rsidR="008E36C9" w:rsidRPr="00BB6304" w:rsidRDefault="008E36C9" w:rsidP="00A37AF5">
            <w:pPr>
              <w:autoSpaceDE w:val="0"/>
              <w:autoSpaceDN w:val="0"/>
              <w:adjustRightInd w:val="0"/>
              <w:jc w:val="center"/>
              <w:rPr>
                <w:caps/>
              </w:rPr>
            </w:pPr>
          </w:p>
          <w:p w14:paraId="014434C9" w14:textId="77777777" w:rsidR="008E36C9" w:rsidRPr="00BB6304" w:rsidRDefault="008E36C9" w:rsidP="00A37AF5">
            <w:pPr>
              <w:autoSpaceDE w:val="0"/>
              <w:autoSpaceDN w:val="0"/>
              <w:adjustRightInd w:val="0"/>
              <w:jc w:val="center"/>
              <w:rPr>
                <w:caps/>
              </w:rPr>
            </w:pPr>
          </w:p>
          <w:p w14:paraId="30A9C302" w14:textId="77777777" w:rsidR="008E36C9" w:rsidRPr="00BB6304" w:rsidRDefault="008E36C9" w:rsidP="00A37AF5">
            <w:pPr>
              <w:autoSpaceDE w:val="0"/>
              <w:autoSpaceDN w:val="0"/>
              <w:adjustRightInd w:val="0"/>
              <w:jc w:val="center"/>
              <w:rPr>
                <w:caps/>
              </w:rPr>
            </w:pPr>
          </w:p>
          <w:p w14:paraId="7BAB0236" w14:textId="77777777" w:rsidR="008E36C9" w:rsidRPr="00BB6304" w:rsidRDefault="008E36C9" w:rsidP="00A37AF5">
            <w:pPr>
              <w:autoSpaceDE w:val="0"/>
              <w:autoSpaceDN w:val="0"/>
              <w:adjustRightInd w:val="0"/>
              <w:jc w:val="center"/>
              <w:rPr>
                <w:caps/>
              </w:rPr>
            </w:pPr>
          </w:p>
          <w:p w14:paraId="7250D5D2" w14:textId="77777777" w:rsidR="008E36C9" w:rsidRDefault="008E36C9" w:rsidP="00A37AF5">
            <w:pPr>
              <w:autoSpaceDE w:val="0"/>
              <w:autoSpaceDN w:val="0"/>
              <w:adjustRightInd w:val="0"/>
              <w:jc w:val="center"/>
              <w:rPr>
                <w:caps/>
              </w:rPr>
            </w:pPr>
          </w:p>
          <w:p w14:paraId="2227CD95" w14:textId="77777777" w:rsidR="008E36C9" w:rsidRDefault="008E36C9" w:rsidP="00A37AF5">
            <w:pPr>
              <w:autoSpaceDE w:val="0"/>
              <w:autoSpaceDN w:val="0"/>
              <w:adjustRightInd w:val="0"/>
              <w:jc w:val="center"/>
              <w:rPr>
                <w:caps/>
              </w:rPr>
            </w:pPr>
          </w:p>
          <w:p w14:paraId="6C0693EF" w14:textId="77777777" w:rsidR="008E36C9" w:rsidRDefault="008E36C9" w:rsidP="00A37AF5">
            <w:pPr>
              <w:autoSpaceDE w:val="0"/>
              <w:autoSpaceDN w:val="0"/>
              <w:adjustRightInd w:val="0"/>
              <w:jc w:val="center"/>
              <w:rPr>
                <w:caps/>
              </w:rPr>
            </w:pPr>
          </w:p>
          <w:p w14:paraId="53662A9D" w14:textId="77777777" w:rsidR="008E36C9" w:rsidRDefault="008E36C9" w:rsidP="00A37AF5">
            <w:pPr>
              <w:autoSpaceDE w:val="0"/>
              <w:autoSpaceDN w:val="0"/>
              <w:adjustRightInd w:val="0"/>
              <w:jc w:val="center"/>
              <w:rPr>
                <w:caps/>
              </w:rPr>
            </w:pPr>
          </w:p>
          <w:p w14:paraId="117DAD5E" w14:textId="77777777" w:rsidR="008E36C9" w:rsidRDefault="008E36C9" w:rsidP="00A37AF5">
            <w:pPr>
              <w:autoSpaceDE w:val="0"/>
              <w:autoSpaceDN w:val="0"/>
              <w:adjustRightInd w:val="0"/>
              <w:jc w:val="center"/>
              <w:rPr>
                <w:caps/>
              </w:rPr>
            </w:pPr>
          </w:p>
          <w:p w14:paraId="1D70AAF2" w14:textId="77777777" w:rsidR="008E36C9" w:rsidDel="006D4326" w:rsidRDefault="008E36C9" w:rsidP="00A37AF5">
            <w:pPr>
              <w:autoSpaceDE w:val="0"/>
              <w:autoSpaceDN w:val="0"/>
              <w:adjustRightInd w:val="0"/>
              <w:jc w:val="center"/>
              <w:rPr>
                <w:del w:id="891" w:author="DiLello, Erica NOR" w:date="2020-12-22T13:09:00Z"/>
                <w:caps/>
              </w:rPr>
            </w:pPr>
          </w:p>
          <w:p w14:paraId="6A80B8D4" w14:textId="77777777" w:rsidR="008E36C9" w:rsidRPr="00BB6304" w:rsidDel="006D4326" w:rsidRDefault="008E36C9">
            <w:pPr>
              <w:autoSpaceDE w:val="0"/>
              <w:autoSpaceDN w:val="0"/>
              <w:adjustRightInd w:val="0"/>
              <w:rPr>
                <w:del w:id="892" w:author="DiLello, Erica NOR" w:date="2020-12-22T13:09:00Z"/>
                <w:caps/>
              </w:rPr>
              <w:pPrChange w:id="893" w:author="DiLello, Erica NOR" w:date="2020-12-22T13:09:00Z">
                <w:pPr>
                  <w:autoSpaceDE w:val="0"/>
                  <w:autoSpaceDN w:val="0"/>
                  <w:adjustRightInd w:val="0"/>
                  <w:jc w:val="center"/>
                </w:pPr>
              </w:pPrChange>
            </w:pPr>
            <w:del w:id="894" w:author="DiLello, Erica NOR" w:date="2020-12-22T13:09:00Z">
              <w:r w:rsidRPr="00BB6304" w:rsidDel="006D4326">
                <w:rPr>
                  <w:caps/>
                </w:rPr>
                <w:sym w:font="Wingdings" w:char="F06F"/>
              </w:r>
            </w:del>
          </w:p>
          <w:p w14:paraId="0CD5D229" w14:textId="77777777" w:rsidR="008E36C9" w:rsidRPr="00BB6304" w:rsidDel="006D4326" w:rsidRDefault="008E36C9">
            <w:pPr>
              <w:autoSpaceDE w:val="0"/>
              <w:autoSpaceDN w:val="0"/>
              <w:adjustRightInd w:val="0"/>
              <w:rPr>
                <w:del w:id="895" w:author="DiLello, Erica NOR" w:date="2020-12-22T13:09:00Z"/>
                <w:caps/>
              </w:rPr>
              <w:pPrChange w:id="896" w:author="DiLello, Erica NOR" w:date="2020-12-22T13:09:00Z">
                <w:pPr>
                  <w:autoSpaceDE w:val="0"/>
                  <w:autoSpaceDN w:val="0"/>
                  <w:adjustRightInd w:val="0"/>
                  <w:jc w:val="center"/>
                </w:pPr>
              </w:pPrChange>
            </w:pPr>
          </w:p>
          <w:p w14:paraId="01EC1E07" w14:textId="77777777" w:rsidR="008E36C9" w:rsidRPr="00BB6304" w:rsidDel="006D4326" w:rsidRDefault="008E36C9">
            <w:pPr>
              <w:autoSpaceDE w:val="0"/>
              <w:autoSpaceDN w:val="0"/>
              <w:adjustRightInd w:val="0"/>
              <w:rPr>
                <w:del w:id="897" w:author="DiLello, Erica NOR" w:date="2020-12-22T13:09:00Z"/>
                <w:caps/>
              </w:rPr>
              <w:pPrChange w:id="898" w:author="DiLello, Erica NOR" w:date="2020-12-22T13:09:00Z">
                <w:pPr>
                  <w:autoSpaceDE w:val="0"/>
                  <w:autoSpaceDN w:val="0"/>
                  <w:adjustRightInd w:val="0"/>
                  <w:jc w:val="center"/>
                </w:pPr>
              </w:pPrChange>
            </w:pPr>
            <w:del w:id="899" w:author="DiLello, Erica NOR" w:date="2020-12-22T13:09:00Z">
              <w:r w:rsidRPr="00BB6304" w:rsidDel="006D4326">
                <w:rPr>
                  <w:caps/>
                </w:rPr>
                <w:sym w:font="Wingdings" w:char="F06F"/>
              </w:r>
            </w:del>
          </w:p>
          <w:p w14:paraId="5A48AFAF" w14:textId="77777777" w:rsidR="008E36C9" w:rsidRPr="00BB6304" w:rsidDel="006D4326" w:rsidRDefault="008E36C9" w:rsidP="00A37AF5">
            <w:pPr>
              <w:autoSpaceDE w:val="0"/>
              <w:autoSpaceDN w:val="0"/>
              <w:adjustRightInd w:val="0"/>
              <w:jc w:val="center"/>
              <w:rPr>
                <w:del w:id="900" w:author="DiLello, Erica NOR" w:date="2020-12-22T13:09:00Z"/>
                <w:caps/>
              </w:rPr>
            </w:pPr>
          </w:p>
          <w:p w14:paraId="3188AECF" w14:textId="77777777" w:rsidR="008E36C9" w:rsidRPr="00BB6304" w:rsidDel="006D4326" w:rsidRDefault="008E36C9">
            <w:pPr>
              <w:autoSpaceDE w:val="0"/>
              <w:autoSpaceDN w:val="0"/>
              <w:adjustRightInd w:val="0"/>
              <w:rPr>
                <w:del w:id="901" w:author="DiLello, Erica NOR" w:date="2020-12-22T13:09:00Z"/>
                <w:caps/>
              </w:rPr>
              <w:pPrChange w:id="902" w:author="DiLello, Erica NOR" w:date="2020-12-22T13:09:00Z">
                <w:pPr>
                  <w:autoSpaceDE w:val="0"/>
                  <w:autoSpaceDN w:val="0"/>
                  <w:adjustRightInd w:val="0"/>
                  <w:jc w:val="center"/>
                </w:pPr>
              </w:pPrChange>
            </w:pPr>
            <w:del w:id="903" w:author="DiLello, Erica NOR" w:date="2020-12-22T13:09:00Z">
              <w:r w:rsidRPr="00BB6304" w:rsidDel="006D4326">
                <w:rPr>
                  <w:caps/>
                </w:rPr>
                <w:sym w:font="Wingdings" w:char="F06F"/>
              </w:r>
            </w:del>
          </w:p>
          <w:p w14:paraId="63A70AB2" w14:textId="77777777" w:rsidR="008E36C9" w:rsidRPr="00BB6304" w:rsidRDefault="008E36C9">
            <w:pPr>
              <w:autoSpaceDE w:val="0"/>
              <w:autoSpaceDN w:val="0"/>
              <w:adjustRightInd w:val="0"/>
              <w:rPr>
                <w:caps/>
              </w:rPr>
              <w:pPrChange w:id="904" w:author="DiLello, Erica NOR" w:date="2020-12-22T13:09:00Z">
                <w:pPr>
                  <w:autoSpaceDE w:val="0"/>
                  <w:autoSpaceDN w:val="0"/>
                  <w:adjustRightInd w:val="0"/>
                  <w:jc w:val="center"/>
                </w:pPr>
              </w:pPrChange>
            </w:pPr>
          </w:p>
          <w:p w14:paraId="1A524427"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905" w:author="DiLello, Erica NOR" w:date="2020-12-22T13:09:00Z">
              <w:r w:rsidRPr="00BB6304" w:rsidDel="006D4326">
                <w:rPr>
                  <w:caps/>
                </w:rPr>
                <w:sym w:font="Wingdings" w:char="F06F"/>
              </w:r>
            </w:del>
          </w:p>
        </w:tc>
      </w:tr>
      <w:tr w:rsidR="008E36C9" w:rsidRPr="00BB6304" w14:paraId="14EA192F" w14:textId="77777777" w:rsidTr="008E36C9">
        <w:tc>
          <w:tcPr>
            <w:tcW w:w="8845" w:type="dxa"/>
            <w:vAlign w:val="center"/>
          </w:tcPr>
          <w:p w14:paraId="58FB38D0" w14:textId="4412E984" w:rsidR="008E36C9" w:rsidRPr="00BB6304" w:rsidRDefault="008E36C9" w:rsidP="00A37AF5">
            <w:pPr>
              <w:rPr>
                <w:rFonts w:ascii="TimesNewRomanPSMT" w:hAnsi="TimesNewRomanPSMT" w:cs="TimesNewRomanPSMT"/>
                <w:b/>
                <w:caps/>
                <w:sz w:val="22"/>
                <w:szCs w:val="22"/>
              </w:rPr>
            </w:pPr>
            <w:commentRangeStart w:id="906"/>
            <w:r w:rsidRPr="00BB6304">
              <w:rPr>
                <w:rFonts w:ascii="TimesNewRomanPSMT" w:hAnsi="TimesNewRomanPSMT" w:cs="TimesNewRomanPSMT"/>
                <w:b/>
                <w:caps/>
                <w:color w:val="365F91" w:themeColor="accent1" w:themeShade="BF"/>
                <w:sz w:val="22"/>
                <w:szCs w:val="22"/>
              </w:rPr>
              <w:t>§</w:t>
            </w:r>
            <w:hyperlink r:id="rId36"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4</w:t>
            </w:r>
            <w:r w:rsidRPr="00BB6304">
              <w:rPr>
                <w:rFonts w:ascii="TimesNewRomanPSMT" w:hAnsi="TimesNewRomanPSMT" w:cs="TimesNewRomanPSMT"/>
                <w:b/>
                <w:caps/>
                <w:sz w:val="22"/>
                <w:szCs w:val="22"/>
              </w:rPr>
              <w:t>Air Distribution System Ducts and Plenums</w:t>
            </w:r>
          </w:p>
          <w:p w14:paraId="38BF68F1"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lastRenderedPageBreak/>
              <w:t>Portions of supply- and return-air ducts conveying heated or cooled air located in one or more of the following spaces shall be insulated to a minimum installed level of R-8:</w:t>
            </w:r>
          </w:p>
          <w:p w14:paraId="2229B62D"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Outdoors</w:t>
            </w:r>
          </w:p>
          <w:p w14:paraId="353EA0E8"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In a space between the roof and an insulated ceiling</w:t>
            </w:r>
          </w:p>
          <w:p w14:paraId="3EAFC5D7"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In a space directly under a roof with fixed vents or openings to the outside or unconditioned spaces</w:t>
            </w:r>
          </w:p>
          <w:p w14:paraId="78458F9C" w14:textId="77777777" w:rsidR="008E36C9" w:rsidRPr="00BB6304" w:rsidRDefault="008E36C9" w:rsidP="00A37AF5">
            <w:pPr>
              <w:numPr>
                <w:ilvl w:val="0"/>
                <w:numId w:val="32"/>
              </w:numPr>
              <w:contextualSpacing/>
              <w:rPr>
                <w:rFonts w:ascii="TimesNewRomanPSMT" w:hAnsi="TimesNewRomanPSMT" w:cs="TimesNewRomanPSMT"/>
                <w:b/>
                <w:caps/>
                <w:color w:val="365F91" w:themeColor="accent1" w:themeShade="BF"/>
                <w:sz w:val="22"/>
                <w:szCs w:val="22"/>
              </w:rPr>
            </w:pPr>
            <w:r w:rsidRPr="00BB6304">
              <w:rPr>
                <w:rFonts w:ascii="TimesNewRomanPSMT" w:hAnsi="TimesNewRomanPSMT" w:cs="TimesNewRomanPSMT"/>
                <w:caps/>
                <w:sz w:val="22"/>
                <w:szCs w:val="22"/>
              </w:rPr>
              <w:t>Unconditioned spaces, such as unconditioned crawlspace</w:t>
            </w:r>
          </w:p>
          <w:p w14:paraId="60642F3B" w14:textId="77777777" w:rsidR="008E36C9"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Portions of supply-air ducts that are not in one of these spaces, including ducts buried in concrete slab, shall be insulated to a minimum installed level of R-4.2 (or any higher level required by</w:t>
            </w:r>
            <w:r w:rsidRPr="00BB6304">
              <w:rPr>
                <w:rFonts w:ascii="TimesNewRomanPSMT" w:hAnsi="TimesNewRomanPSMT" w:cs="TimesNewRomanPSMT"/>
                <w:b/>
                <w:caps/>
                <w:sz w:val="22"/>
                <w:szCs w:val="22"/>
              </w:rPr>
              <w:t xml:space="preserve"> </w:t>
            </w:r>
            <w:r w:rsidRPr="00BB6304">
              <w:rPr>
                <w:rFonts w:ascii="TimesNewRomanPSMT" w:hAnsi="TimesNewRomanPSMT" w:cs="TimesNewRomanPSMT"/>
                <w:b/>
                <w:caps/>
                <w:color w:val="365F91" w:themeColor="accent1" w:themeShade="BF"/>
                <w:sz w:val="22"/>
                <w:szCs w:val="22"/>
              </w:rPr>
              <w:t>CMC §605.0</w:t>
            </w:r>
            <w:r w:rsidRPr="006F1482">
              <w:rPr>
                <w:rFonts w:ascii="TimesNewRomanPSMT" w:hAnsi="TimesNewRomanPSMT" w:cs="TimesNewRomanPSMT"/>
                <w:caps/>
                <w:sz w:val="22"/>
                <w:szCs w:val="22"/>
              </w:rPr>
              <w:t>)</w:t>
            </w:r>
            <w:r w:rsidRPr="00593DC8">
              <w:rPr>
                <w:rFonts w:ascii="TimesNewRomanPSMT" w:hAnsi="TimesNewRomanPSMT" w:cs="TimesNewRomanPSMT"/>
                <w:caps/>
                <w:sz w:val="22"/>
                <w:szCs w:val="22"/>
              </w:rPr>
              <w:t>, or be enclosed in Directly conditioned space</w:t>
            </w:r>
            <w:commentRangeEnd w:id="906"/>
            <w:r w:rsidR="007108A6">
              <w:rPr>
                <w:rStyle w:val="CommentReference"/>
              </w:rPr>
              <w:commentReference w:id="906"/>
            </w:r>
            <w:r w:rsidRPr="00593DC8">
              <w:rPr>
                <w:rFonts w:ascii="TimesNewRomanPSMT" w:hAnsi="TimesNewRomanPSMT" w:cs="TimesNewRomanPSMT"/>
                <w:caps/>
                <w:sz w:val="22"/>
                <w:szCs w:val="22"/>
              </w:rPr>
              <w:t>.</w:t>
            </w:r>
          </w:p>
          <w:p w14:paraId="7E74D547" w14:textId="77777777" w:rsidR="008E36C9" w:rsidDel="007108A6" w:rsidRDefault="008E36C9" w:rsidP="00A37AF5">
            <w:pPr>
              <w:rPr>
                <w:del w:id="907" w:author="DiLello, Erica NOR" w:date="2020-12-22T13:11:00Z"/>
                <w:rFonts w:ascii="TimesNewRomanPSMT" w:hAnsi="TimesNewRomanPSMT" w:cs="TimesNewRomanPSMT"/>
                <w:caps/>
                <w:sz w:val="22"/>
                <w:szCs w:val="22"/>
              </w:rPr>
            </w:pPr>
          </w:p>
          <w:p w14:paraId="1FA350F4" w14:textId="2F7C40AA" w:rsidR="008E36C9" w:rsidRPr="00AD7A80" w:rsidRDefault="008E36C9" w:rsidP="00A37AF5">
            <w:pPr>
              <w:rPr>
                <w:rFonts w:ascii="TimesNewRomanPSMT" w:hAnsi="TimesNewRomanPSMT" w:cs="TimesNewRomanPSMT"/>
                <w:caps/>
                <w:sz w:val="22"/>
                <w:szCs w:val="22"/>
              </w:rPr>
            </w:pPr>
            <w:del w:id="908" w:author="DiLello, Erica NOR" w:date="2020-12-22T13:11:00Z">
              <w:r w:rsidRPr="00593DC8" w:rsidDel="007108A6">
                <w:rPr>
                  <w:rFonts w:ascii="TimesNewRomanPSMT" w:hAnsi="TimesNewRomanPSMT" w:cs="TimesNewRomanPSMT"/>
                  <w:b/>
                  <w:caps/>
                  <w:sz w:val="22"/>
                  <w:szCs w:val="22"/>
                </w:rPr>
                <w:delText xml:space="preserve">exception </w:delText>
              </w:r>
              <w:r w:rsidDel="007108A6">
                <w:rPr>
                  <w:rFonts w:ascii="TimesNewRomanPSMT" w:hAnsi="TimesNewRomanPSMT" w:cs="TimesNewRomanPSMT"/>
                  <w:caps/>
                  <w:sz w:val="22"/>
                  <w:szCs w:val="22"/>
                </w:rPr>
                <w:delText xml:space="preserve">to </w:delText>
              </w:r>
              <w:r w:rsidRPr="00BB6304" w:rsidDel="007108A6">
                <w:rPr>
                  <w:rFonts w:ascii="TimesNewRomanPSMT" w:hAnsi="TimesNewRomanPSMT" w:cs="TimesNewRomanPSMT"/>
                  <w:b/>
                  <w:caps/>
                  <w:color w:val="365F91" w:themeColor="accent1" w:themeShade="BF"/>
                  <w:sz w:val="22"/>
                  <w:szCs w:val="22"/>
                </w:rPr>
                <w:delText>§</w:delText>
              </w:r>
              <w:r w:rsidR="00360C72" w:rsidDel="007108A6">
                <w:fldChar w:fldCharType="begin"/>
              </w:r>
              <w:r w:rsidR="00360C72" w:rsidDel="007108A6">
                <w:delInstrText xml:space="preserve"> HYPERLINK "http://energycodeace.com/site/custom/public/reference-ace-2016/Documents/section1202requiredcontrolsforspaceconditioningsystems.htm" \l "hautomaticdemandshedcontrols.htm" </w:delInstrText>
              </w:r>
              <w:r w:rsidR="00360C72" w:rsidDel="007108A6">
                <w:fldChar w:fldCharType="separate"/>
              </w:r>
              <w:r w:rsidRPr="00BB6304" w:rsidDel="007108A6">
                <w:rPr>
                  <w:rFonts w:ascii="TimesNewRomanPSMT" w:hAnsi="TimesNewRomanPSMT" w:cs="TimesNewRomanPSMT"/>
                  <w:b/>
                  <w:caps/>
                  <w:color w:val="365F91" w:themeColor="accent1" w:themeShade="BF"/>
                  <w:sz w:val="22"/>
                  <w:szCs w:val="22"/>
                </w:rPr>
                <w:delText>120.</w:delText>
              </w:r>
              <w:r w:rsidR="00360C72" w:rsidDel="007108A6">
                <w:rPr>
                  <w:rFonts w:ascii="TimesNewRomanPSMT" w:hAnsi="TimesNewRomanPSMT" w:cs="TimesNewRomanPSMT"/>
                  <w:b/>
                  <w:caps/>
                  <w:color w:val="365F91" w:themeColor="accent1" w:themeShade="BF"/>
                  <w:sz w:val="22"/>
                  <w:szCs w:val="22"/>
                </w:rPr>
                <w:fldChar w:fldCharType="end"/>
              </w:r>
              <w:r w:rsidRPr="00BB6304" w:rsidDel="007108A6">
                <w:rPr>
                  <w:rFonts w:ascii="TimesNewRomanPSMT" w:hAnsi="TimesNewRomanPSMT" w:cs="TimesNewRomanPSMT"/>
                  <w:b/>
                  <w:caps/>
                  <w:color w:val="365F91" w:themeColor="accent1" w:themeShade="BF"/>
                  <w:sz w:val="22"/>
                  <w:szCs w:val="22"/>
                </w:rPr>
                <w:delText>4</w:delText>
              </w:r>
              <w:r w:rsidDel="007108A6">
                <w:rPr>
                  <w:rFonts w:ascii="TimesNewRomanPSMT" w:hAnsi="TimesNewRomanPSMT" w:cs="TimesNewRomanPSMT"/>
                  <w:b/>
                  <w:caps/>
                  <w:color w:val="365F91" w:themeColor="accent1" w:themeShade="BF"/>
                  <w:sz w:val="22"/>
                  <w:szCs w:val="22"/>
                </w:rPr>
                <w:delText xml:space="preserve">: </w:delText>
              </w:r>
              <w:r w:rsidRPr="00290DF2" w:rsidDel="007108A6">
                <w:rPr>
                  <w:rFonts w:ascii="TimesNewRomanPSMT" w:hAnsi="TimesNewRomanPSMT" w:cs="TimesNewRomanPSMT"/>
                  <w:caps/>
                  <w:sz w:val="22"/>
                  <w:szCs w:val="22"/>
                </w:rPr>
                <w:delText>systems serving healthcare facilities shall comply with the applicable requirements of the california mechanical code (CMC).</w:delText>
              </w:r>
            </w:del>
          </w:p>
        </w:tc>
        <w:tc>
          <w:tcPr>
            <w:tcW w:w="810" w:type="dxa"/>
          </w:tcPr>
          <w:p w14:paraId="527D6594" w14:textId="77777777" w:rsidR="008E36C9" w:rsidRDefault="008E36C9" w:rsidP="00A37AF5">
            <w:pPr>
              <w:autoSpaceDE w:val="0"/>
              <w:autoSpaceDN w:val="0"/>
              <w:adjustRightInd w:val="0"/>
              <w:jc w:val="center"/>
              <w:rPr>
                <w:caps/>
              </w:rPr>
            </w:pPr>
            <w:r w:rsidRPr="00BB6304">
              <w:rPr>
                <w:caps/>
              </w:rPr>
              <w:lastRenderedPageBreak/>
              <w:sym w:font="Wingdings" w:char="F06F"/>
            </w:r>
          </w:p>
          <w:p w14:paraId="2FAEB6A8" w14:textId="77777777" w:rsidR="008E36C9" w:rsidRDefault="008E36C9" w:rsidP="00A37AF5">
            <w:pPr>
              <w:autoSpaceDE w:val="0"/>
              <w:autoSpaceDN w:val="0"/>
              <w:adjustRightInd w:val="0"/>
              <w:jc w:val="center"/>
              <w:rPr>
                <w:caps/>
              </w:rPr>
            </w:pPr>
          </w:p>
          <w:p w14:paraId="5CA22757" w14:textId="77777777" w:rsidR="008E36C9" w:rsidRDefault="008E36C9" w:rsidP="00A37AF5">
            <w:pPr>
              <w:autoSpaceDE w:val="0"/>
              <w:autoSpaceDN w:val="0"/>
              <w:adjustRightInd w:val="0"/>
              <w:jc w:val="center"/>
              <w:rPr>
                <w:caps/>
              </w:rPr>
            </w:pPr>
          </w:p>
          <w:p w14:paraId="53CC2C6A" w14:textId="77777777" w:rsidR="008E36C9" w:rsidRDefault="008E36C9" w:rsidP="00A37AF5">
            <w:pPr>
              <w:autoSpaceDE w:val="0"/>
              <w:autoSpaceDN w:val="0"/>
              <w:adjustRightInd w:val="0"/>
              <w:jc w:val="center"/>
              <w:rPr>
                <w:caps/>
              </w:rPr>
            </w:pPr>
          </w:p>
          <w:p w14:paraId="5AD0C95B" w14:textId="77777777" w:rsidR="008E36C9" w:rsidRDefault="008E36C9" w:rsidP="00A37AF5">
            <w:pPr>
              <w:autoSpaceDE w:val="0"/>
              <w:autoSpaceDN w:val="0"/>
              <w:adjustRightInd w:val="0"/>
              <w:jc w:val="center"/>
              <w:rPr>
                <w:caps/>
              </w:rPr>
            </w:pPr>
          </w:p>
          <w:p w14:paraId="16C982A6" w14:textId="77777777" w:rsidR="008E36C9" w:rsidRDefault="008E36C9" w:rsidP="00A37AF5">
            <w:pPr>
              <w:autoSpaceDE w:val="0"/>
              <w:autoSpaceDN w:val="0"/>
              <w:adjustRightInd w:val="0"/>
              <w:jc w:val="center"/>
              <w:rPr>
                <w:caps/>
              </w:rPr>
            </w:pPr>
          </w:p>
          <w:p w14:paraId="4BA5E4EF" w14:textId="77777777" w:rsidR="008E36C9" w:rsidRDefault="008E36C9" w:rsidP="00A37AF5">
            <w:pPr>
              <w:autoSpaceDE w:val="0"/>
              <w:autoSpaceDN w:val="0"/>
              <w:adjustRightInd w:val="0"/>
              <w:jc w:val="center"/>
              <w:rPr>
                <w:caps/>
              </w:rPr>
            </w:pPr>
          </w:p>
          <w:p w14:paraId="364C7B5E" w14:textId="77777777" w:rsidR="008E36C9" w:rsidRDefault="008E36C9" w:rsidP="00A37AF5">
            <w:pPr>
              <w:autoSpaceDE w:val="0"/>
              <w:autoSpaceDN w:val="0"/>
              <w:adjustRightInd w:val="0"/>
              <w:jc w:val="center"/>
              <w:rPr>
                <w:caps/>
              </w:rPr>
            </w:pPr>
          </w:p>
          <w:p w14:paraId="2F25971F" w14:textId="77777777" w:rsidR="008E36C9" w:rsidRDefault="008E36C9" w:rsidP="00A37AF5">
            <w:pPr>
              <w:autoSpaceDE w:val="0"/>
              <w:autoSpaceDN w:val="0"/>
              <w:adjustRightInd w:val="0"/>
              <w:jc w:val="center"/>
              <w:rPr>
                <w:caps/>
              </w:rPr>
            </w:pPr>
          </w:p>
          <w:p w14:paraId="50234F29" w14:textId="77777777" w:rsidR="008E36C9" w:rsidRDefault="008E36C9" w:rsidP="00A37AF5">
            <w:pPr>
              <w:autoSpaceDE w:val="0"/>
              <w:autoSpaceDN w:val="0"/>
              <w:adjustRightInd w:val="0"/>
              <w:jc w:val="center"/>
              <w:rPr>
                <w:caps/>
              </w:rPr>
            </w:pPr>
          </w:p>
          <w:p w14:paraId="75A0BBFF" w14:textId="77777777" w:rsidR="008E36C9" w:rsidRDefault="008E36C9" w:rsidP="00A37AF5">
            <w:pPr>
              <w:autoSpaceDE w:val="0"/>
              <w:autoSpaceDN w:val="0"/>
              <w:adjustRightInd w:val="0"/>
              <w:jc w:val="center"/>
              <w:rPr>
                <w:caps/>
              </w:rPr>
            </w:pPr>
          </w:p>
          <w:p w14:paraId="32591941" w14:textId="77777777" w:rsidR="008E36C9" w:rsidRDefault="008E36C9" w:rsidP="00A37AF5">
            <w:pPr>
              <w:autoSpaceDE w:val="0"/>
              <w:autoSpaceDN w:val="0"/>
              <w:adjustRightInd w:val="0"/>
              <w:jc w:val="center"/>
              <w:rPr>
                <w:caps/>
              </w:rPr>
            </w:pPr>
          </w:p>
          <w:p w14:paraId="1F2A9095" w14:textId="77777777" w:rsidR="008E36C9" w:rsidDel="007108A6" w:rsidRDefault="008E36C9" w:rsidP="00A37AF5">
            <w:pPr>
              <w:autoSpaceDE w:val="0"/>
              <w:autoSpaceDN w:val="0"/>
              <w:adjustRightInd w:val="0"/>
              <w:jc w:val="center"/>
              <w:rPr>
                <w:del w:id="909" w:author="DiLello, Erica NOR" w:date="2020-12-22T13:11:00Z"/>
                <w:caps/>
              </w:rPr>
            </w:pPr>
          </w:p>
          <w:p w14:paraId="6963A603" w14:textId="3EF95FEC" w:rsidR="008E36C9" w:rsidRPr="00BB6304" w:rsidRDefault="008E36C9">
            <w:pPr>
              <w:autoSpaceDE w:val="0"/>
              <w:autoSpaceDN w:val="0"/>
              <w:adjustRightInd w:val="0"/>
              <w:rPr>
                <w:rFonts w:ascii="TimesNewRomanPSMT" w:hAnsi="TimesNewRomanPSMT" w:cs="TimesNewRomanPSMT"/>
                <w:b/>
                <w:caps/>
                <w:sz w:val="22"/>
                <w:szCs w:val="22"/>
              </w:rPr>
              <w:pPrChange w:id="910" w:author="DiLello, Erica NOR" w:date="2020-12-22T13:11:00Z">
                <w:pPr>
                  <w:autoSpaceDE w:val="0"/>
                  <w:autoSpaceDN w:val="0"/>
                  <w:adjustRightInd w:val="0"/>
                  <w:jc w:val="center"/>
                </w:pPr>
              </w:pPrChange>
            </w:pPr>
            <w:del w:id="911" w:author="DiLello, Erica NOR" w:date="2020-12-22T13:11:00Z">
              <w:r w:rsidRPr="00BB6304" w:rsidDel="007108A6">
                <w:rPr>
                  <w:caps/>
                </w:rPr>
                <w:sym w:font="Wingdings" w:char="F06F"/>
              </w:r>
            </w:del>
          </w:p>
        </w:tc>
        <w:tc>
          <w:tcPr>
            <w:tcW w:w="834" w:type="dxa"/>
          </w:tcPr>
          <w:p w14:paraId="22B92C96" w14:textId="77777777" w:rsidR="008E36C9" w:rsidRDefault="008E36C9" w:rsidP="00A37AF5">
            <w:pPr>
              <w:autoSpaceDE w:val="0"/>
              <w:autoSpaceDN w:val="0"/>
              <w:adjustRightInd w:val="0"/>
              <w:jc w:val="center"/>
              <w:rPr>
                <w:caps/>
              </w:rPr>
            </w:pPr>
            <w:r w:rsidRPr="00BB6304">
              <w:rPr>
                <w:caps/>
              </w:rPr>
              <w:lastRenderedPageBreak/>
              <w:sym w:font="Wingdings" w:char="F06F"/>
            </w:r>
          </w:p>
          <w:p w14:paraId="34F04877" w14:textId="77777777" w:rsidR="008E36C9" w:rsidRDefault="008E36C9" w:rsidP="00A37AF5">
            <w:pPr>
              <w:autoSpaceDE w:val="0"/>
              <w:autoSpaceDN w:val="0"/>
              <w:adjustRightInd w:val="0"/>
              <w:jc w:val="center"/>
              <w:rPr>
                <w:caps/>
              </w:rPr>
            </w:pPr>
          </w:p>
          <w:p w14:paraId="0118CC22" w14:textId="77777777" w:rsidR="008E36C9" w:rsidRDefault="008E36C9" w:rsidP="00A37AF5">
            <w:pPr>
              <w:autoSpaceDE w:val="0"/>
              <w:autoSpaceDN w:val="0"/>
              <w:adjustRightInd w:val="0"/>
              <w:jc w:val="center"/>
              <w:rPr>
                <w:caps/>
              </w:rPr>
            </w:pPr>
          </w:p>
          <w:p w14:paraId="2F5BF218" w14:textId="77777777" w:rsidR="008E36C9" w:rsidRDefault="008E36C9" w:rsidP="00A37AF5">
            <w:pPr>
              <w:autoSpaceDE w:val="0"/>
              <w:autoSpaceDN w:val="0"/>
              <w:adjustRightInd w:val="0"/>
              <w:jc w:val="center"/>
              <w:rPr>
                <w:caps/>
              </w:rPr>
            </w:pPr>
          </w:p>
          <w:p w14:paraId="75634FF8" w14:textId="77777777" w:rsidR="008E36C9" w:rsidRDefault="008E36C9" w:rsidP="00A37AF5">
            <w:pPr>
              <w:autoSpaceDE w:val="0"/>
              <w:autoSpaceDN w:val="0"/>
              <w:adjustRightInd w:val="0"/>
              <w:jc w:val="center"/>
              <w:rPr>
                <w:caps/>
              </w:rPr>
            </w:pPr>
          </w:p>
          <w:p w14:paraId="7DFFCCD9" w14:textId="77777777" w:rsidR="008E36C9" w:rsidRDefault="008E36C9" w:rsidP="00A37AF5">
            <w:pPr>
              <w:autoSpaceDE w:val="0"/>
              <w:autoSpaceDN w:val="0"/>
              <w:adjustRightInd w:val="0"/>
              <w:jc w:val="center"/>
              <w:rPr>
                <w:caps/>
              </w:rPr>
            </w:pPr>
          </w:p>
          <w:p w14:paraId="59628AB4" w14:textId="77777777" w:rsidR="008E36C9" w:rsidRDefault="008E36C9" w:rsidP="00A37AF5">
            <w:pPr>
              <w:autoSpaceDE w:val="0"/>
              <w:autoSpaceDN w:val="0"/>
              <w:adjustRightInd w:val="0"/>
              <w:jc w:val="center"/>
              <w:rPr>
                <w:caps/>
              </w:rPr>
            </w:pPr>
          </w:p>
          <w:p w14:paraId="34700E8E" w14:textId="77777777" w:rsidR="008E36C9" w:rsidRDefault="008E36C9" w:rsidP="00A37AF5">
            <w:pPr>
              <w:autoSpaceDE w:val="0"/>
              <w:autoSpaceDN w:val="0"/>
              <w:adjustRightInd w:val="0"/>
              <w:jc w:val="center"/>
              <w:rPr>
                <w:caps/>
              </w:rPr>
            </w:pPr>
          </w:p>
          <w:p w14:paraId="49EB3E65" w14:textId="77777777" w:rsidR="008E36C9" w:rsidRDefault="008E36C9" w:rsidP="00A37AF5">
            <w:pPr>
              <w:autoSpaceDE w:val="0"/>
              <w:autoSpaceDN w:val="0"/>
              <w:adjustRightInd w:val="0"/>
              <w:jc w:val="center"/>
              <w:rPr>
                <w:caps/>
              </w:rPr>
            </w:pPr>
          </w:p>
          <w:p w14:paraId="60C5763E" w14:textId="77777777" w:rsidR="008E36C9" w:rsidRDefault="008E36C9" w:rsidP="00A37AF5">
            <w:pPr>
              <w:autoSpaceDE w:val="0"/>
              <w:autoSpaceDN w:val="0"/>
              <w:adjustRightInd w:val="0"/>
              <w:jc w:val="center"/>
              <w:rPr>
                <w:caps/>
              </w:rPr>
            </w:pPr>
          </w:p>
          <w:p w14:paraId="1256024A" w14:textId="77777777" w:rsidR="008E36C9" w:rsidRDefault="008E36C9" w:rsidP="00A37AF5">
            <w:pPr>
              <w:autoSpaceDE w:val="0"/>
              <w:autoSpaceDN w:val="0"/>
              <w:adjustRightInd w:val="0"/>
              <w:jc w:val="center"/>
              <w:rPr>
                <w:caps/>
              </w:rPr>
            </w:pPr>
          </w:p>
          <w:p w14:paraId="08A29B97" w14:textId="77777777" w:rsidR="008E36C9" w:rsidRDefault="008E36C9" w:rsidP="00A37AF5">
            <w:pPr>
              <w:autoSpaceDE w:val="0"/>
              <w:autoSpaceDN w:val="0"/>
              <w:adjustRightInd w:val="0"/>
              <w:jc w:val="center"/>
              <w:rPr>
                <w:caps/>
              </w:rPr>
            </w:pPr>
          </w:p>
          <w:p w14:paraId="6137A700" w14:textId="77777777" w:rsidR="008E36C9" w:rsidDel="007108A6" w:rsidRDefault="008E36C9" w:rsidP="00A37AF5">
            <w:pPr>
              <w:autoSpaceDE w:val="0"/>
              <w:autoSpaceDN w:val="0"/>
              <w:adjustRightInd w:val="0"/>
              <w:jc w:val="center"/>
              <w:rPr>
                <w:del w:id="912" w:author="DiLello, Erica NOR" w:date="2020-12-22T13:11:00Z"/>
                <w:caps/>
              </w:rPr>
            </w:pPr>
          </w:p>
          <w:p w14:paraId="2EE4A712" w14:textId="2F0E9F37" w:rsidR="008E36C9" w:rsidRPr="00BB6304" w:rsidRDefault="008E36C9">
            <w:pPr>
              <w:autoSpaceDE w:val="0"/>
              <w:autoSpaceDN w:val="0"/>
              <w:adjustRightInd w:val="0"/>
              <w:rPr>
                <w:rFonts w:ascii="TimesNewRomanPSMT" w:hAnsi="TimesNewRomanPSMT" w:cs="TimesNewRomanPSMT"/>
                <w:b/>
                <w:caps/>
                <w:sz w:val="22"/>
                <w:szCs w:val="22"/>
              </w:rPr>
              <w:pPrChange w:id="913" w:author="DiLello, Erica NOR" w:date="2020-12-22T13:11:00Z">
                <w:pPr>
                  <w:autoSpaceDE w:val="0"/>
                  <w:autoSpaceDN w:val="0"/>
                  <w:adjustRightInd w:val="0"/>
                  <w:jc w:val="center"/>
                </w:pPr>
              </w:pPrChange>
            </w:pPr>
            <w:del w:id="914" w:author="DiLello, Erica NOR" w:date="2020-12-22T13:11:00Z">
              <w:r w:rsidRPr="00BB6304" w:rsidDel="007108A6">
                <w:rPr>
                  <w:caps/>
                </w:rPr>
                <w:sym w:font="Wingdings" w:char="F06F"/>
              </w:r>
            </w:del>
          </w:p>
        </w:tc>
      </w:tr>
      <w:tr w:rsidR="008E36C9" w:rsidRPr="00BB6304" w14:paraId="0883C8DD" w14:textId="77777777" w:rsidTr="008E36C9">
        <w:tc>
          <w:tcPr>
            <w:tcW w:w="8845" w:type="dxa"/>
            <w:vAlign w:val="center"/>
          </w:tcPr>
          <w:p w14:paraId="73D4EA07" w14:textId="77777777" w:rsidR="008E36C9" w:rsidRPr="00593DC8" w:rsidRDefault="008E36C9" w:rsidP="00A37AF5">
            <w:pPr>
              <w:rPr>
                <w:rFonts w:ascii="TimesNewRomanPSMT" w:hAnsi="TimesNewRomanPSMT" w:cs="TimesNewRomanPSMT"/>
                <w:b/>
                <w:caps/>
                <w:sz w:val="22"/>
                <w:szCs w:val="22"/>
              </w:rPr>
            </w:pPr>
            <w:commentRangeStart w:id="915"/>
            <w:r w:rsidRPr="00593DC8">
              <w:rPr>
                <w:rFonts w:ascii="TimesNewRomanPSMT" w:hAnsi="TimesNewRomanPSMT" w:cs="TimesNewRomanPSMT"/>
                <w:b/>
                <w:caps/>
                <w:sz w:val="22"/>
                <w:szCs w:val="22"/>
              </w:rPr>
              <w:lastRenderedPageBreak/>
              <w:t>duct and plenum materials</w:t>
            </w:r>
          </w:p>
          <w:p w14:paraId="4A22F319" w14:textId="5EFED041" w:rsidR="008E36C9" w:rsidRPr="00AD7A80" w:rsidRDefault="008E36C9" w:rsidP="00A37AF5">
            <w:pPr>
              <w:rPr>
                <w:rFonts w:ascii="TimesNewRomanPSMT" w:hAnsi="TimesNewRomanPSMT" w:cs="TimesNewRomanPSMT"/>
                <w:caps/>
                <w:sz w:val="22"/>
                <w:szCs w:val="22"/>
              </w:rPr>
            </w:pPr>
            <w:r w:rsidRPr="00593DC8">
              <w:rPr>
                <w:rFonts w:ascii="TimesNewRomanPSMT" w:hAnsi="TimesNewRomanPSMT" w:cs="TimesNewRomanPSMT"/>
                <w:b/>
                <w:caps/>
                <w:color w:val="365F91" w:themeColor="accent1" w:themeShade="BF"/>
                <w:sz w:val="22"/>
                <w:szCs w:val="22"/>
              </w:rPr>
              <w:t>§</w:t>
            </w:r>
            <w:hyperlink r:id="rId37"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b</w:t>
            </w:r>
            <w:r w:rsidRPr="00593DC8">
              <w:rPr>
                <w:rFonts w:ascii="TimesNewRomanPSMT" w:hAnsi="TimesNewRomanPSMT" w:cs="TimesNewRomanPSMT"/>
                <w:b/>
                <w:caps/>
                <w:color w:val="365F91" w:themeColor="accent1" w:themeShade="BF"/>
                <w:sz w:val="22"/>
                <w:szCs w:val="22"/>
              </w:rPr>
              <w:t>)</w:t>
            </w:r>
            <w:r w:rsidRPr="00AD7A80">
              <w:rPr>
                <w:rFonts w:ascii="TimesNewRomanPSMT" w:hAnsi="TimesNewRomanPSMT" w:cs="TimesNewRomanPSMT"/>
                <w:b/>
                <w:caps/>
                <w:color w:val="365F91" w:themeColor="accent1" w:themeShade="BF"/>
                <w:sz w:val="22"/>
                <w:szCs w:val="22"/>
              </w:rPr>
              <w:t xml:space="preserve"> </w:t>
            </w:r>
            <w:r w:rsidRPr="00AD7A80">
              <w:rPr>
                <w:rFonts w:ascii="TimesNewRomanPSMT" w:hAnsi="TimesNewRomanPSMT" w:cs="TimesNewRomanPSMT"/>
                <w:b/>
                <w:caps/>
                <w:sz w:val="22"/>
                <w:szCs w:val="22"/>
              </w:rPr>
              <w:t xml:space="preserve">Factory-fabricated duct systems </w:t>
            </w:r>
            <w:r w:rsidRPr="00AD7A80">
              <w:rPr>
                <w:rFonts w:ascii="TimesNewRomanPSMT" w:hAnsi="TimesNewRomanPSMT" w:cs="TimesNewRomanPSMT"/>
                <w:caps/>
                <w:sz w:val="22"/>
                <w:szCs w:val="22"/>
              </w:rPr>
              <w:t>Must:</w:t>
            </w:r>
          </w:p>
          <w:p w14:paraId="39D4D6C8" w14:textId="77777777" w:rsidR="008E36C9" w:rsidRPr="00AD7A80" w:rsidRDefault="008E36C9" w:rsidP="00A37AF5">
            <w:pPr>
              <w:numPr>
                <w:ilvl w:val="0"/>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comply with ul 181 for ducts and closure systems and be labeled as complying with ul 181</w:t>
            </w:r>
          </w:p>
          <w:p w14:paraId="3540822F" w14:textId="77777777" w:rsidR="008E36C9" w:rsidRPr="00BE234B" w:rsidRDefault="008E36C9" w:rsidP="00A37AF5">
            <w:pPr>
              <w:numPr>
                <w:ilvl w:val="0"/>
                <w:numId w:val="45"/>
              </w:numPr>
              <w:contextualSpacing/>
              <w:rPr>
                <w:rFonts w:ascii="TimesNewRomanPSMT" w:hAnsi="TimesNewRomanPSMT" w:cs="TimesNewRomanPSMT"/>
                <w:caps/>
                <w:sz w:val="22"/>
                <w:szCs w:val="22"/>
              </w:rPr>
            </w:pPr>
            <w:r w:rsidRPr="008652C0">
              <w:rPr>
                <w:rFonts w:ascii="TimesNewRomanPSMT" w:hAnsi="TimesNewRomanPSMT" w:cs="TimesNewRomanPSMT"/>
                <w:caps/>
                <w:sz w:val="22"/>
                <w:szCs w:val="22"/>
              </w:rPr>
              <w:t>all pressure sensitive tapes, heat activated tapes, and mastics used in manufacture of rigi</w:t>
            </w:r>
            <w:r w:rsidRPr="00BE234B">
              <w:rPr>
                <w:rFonts w:ascii="TimesNewRomanPSMT" w:hAnsi="TimesNewRomanPSMT" w:cs="TimesNewRomanPSMT"/>
                <w:caps/>
                <w:sz w:val="22"/>
                <w:szCs w:val="22"/>
              </w:rPr>
              <w:t>d fiberglass ducts shall comply with ul 181 and Ul 181A</w:t>
            </w:r>
          </w:p>
          <w:p w14:paraId="06CF2283" w14:textId="77777777" w:rsidR="008E36C9" w:rsidRPr="00BE234B" w:rsidRDefault="008E36C9" w:rsidP="00A37AF5">
            <w:pPr>
              <w:numPr>
                <w:ilvl w:val="0"/>
                <w:numId w:val="45"/>
              </w:numPr>
              <w:contextualSpacing/>
              <w:rPr>
                <w:rFonts w:ascii="TimesNewRomanPSMT" w:hAnsi="TimesNewRomanPSMT" w:cs="TimesNewRomanPSMT"/>
                <w:caps/>
                <w:sz w:val="22"/>
                <w:szCs w:val="22"/>
              </w:rPr>
            </w:pPr>
            <w:r w:rsidRPr="00BE234B">
              <w:rPr>
                <w:rFonts w:ascii="TimesNewRomanPSMT" w:hAnsi="TimesNewRomanPSMT" w:cs="TimesNewRomanPSMT"/>
                <w:caps/>
                <w:sz w:val="22"/>
                <w:szCs w:val="22"/>
              </w:rPr>
              <w:t>all pressure sensitive tapes and mastics used in manufacture of flexible ducts shall comply with ul 181 and ul 181B</w:t>
            </w:r>
          </w:p>
          <w:p w14:paraId="536BC279" w14:textId="77777777" w:rsidR="008E36C9" w:rsidRPr="00BE234B" w:rsidRDefault="008E36C9" w:rsidP="00A37AF5">
            <w:pPr>
              <w:numPr>
                <w:ilvl w:val="0"/>
                <w:numId w:val="45"/>
              </w:numPr>
              <w:contextualSpacing/>
              <w:rPr>
                <w:rFonts w:ascii="TimesNewRomanPSMT" w:hAnsi="TimesNewRomanPSMT" w:cs="TimesNewRomanPSMT"/>
                <w:caps/>
                <w:sz w:val="22"/>
                <w:szCs w:val="22"/>
              </w:rPr>
            </w:pPr>
            <w:r w:rsidRPr="00BE234B">
              <w:rPr>
                <w:rFonts w:ascii="TimesNewRomanPSMT" w:hAnsi="TimesNewRomanPSMT" w:cs="TimesNewRomanPSMT"/>
                <w:caps/>
                <w:sz w:val="22"/>
                <w:szCs w:val="22"/>
              </w:rPr>
              <w:t>joints and seams shall not be sealed with cloth back rubber adhesive duct tapes unless combined with mastics and drawbands.</w:t>
            </w:r>
          </w:p>
          <w:p w14:paraId="68106F5A" w14:textId="77777777" w:rsidR="008E36C9" w:rsidRPr="00BE234B" w:rsidRDefault="008E36C9" w:rsidP="00A37AF5">
            <w:pPr>
              <w:ind w:left="720"/>
              <w:contextualSpacing/>
              <w:rPr>
                <w:rFonts w:ascii="TimesNewRomanPSMT" w:hAnsi="TimesNewRomanPSMT" w:cs="TimesNewRomanPSMT"/>
                <w:caps/>
                <w:sz w:val="22"/>
                <w:szCs w:val="22"/>
              </w:rPr>
            </w:pPr>
          </w:p>
          <w:p w14:paraId="598CAFE7" w14:textId="77777777" w:rsidR="008E36C9" w:rsidRPr="00AD7A80" w:rsidRDefault="008E36C9" w:rsidP="00A37AF5">
            <w:pPr>
              <w:rPr>
                <w:rFonts w:ascii="TimesNewRomanPSMT" w:hAnsi="TimesNewRomanPSMT" w:cs="TimesNewRomanPSMT"/>
                <w:caps/>
                <w:sz w:val="22"/>
                <w:szCs w:val="22"/>
              </w:rPr>
            </w:pPr>
            <w:r w:rsidRPr="00AD7A80">
              <w:rPr>
                <w:rFonts w:ascii="TimesNewRomanPSMT" w:hAnsi="TimesNewRomanPSMT" w:cs="TimesNewRomanPSMT"/>
                <w:b/>
                <w:caps/>
                <w:sz w:val="22"/>
                <w:szCs w:val="22"/>
              </w:rPr>
              <w:t>Field-fabricated duct systems</w:t>
            </w:r>
            <w:r w:rsidRPr="00AD7A80">
              <w:rPr>
                <w:rFonts w:ascii="TimesNewRomanPSMT" w:hAnsi="TimesNewRomanPSMT" w:cs="TimesNewRomanPSMT"/>
                <w:caps/>
                <w:sz w:val="22"/>
                <w:szCs w:val="22"/>
              </w:rPr>
              <w:t>:</w:t>
            </w:r>
          </w:p>
          <w:p w14:paraId="05451374" w14:textId="4EF90C7C" w:rsidR="008E36C9" w:rsidRPr="00AD7A80" w:rsidRDefault="008E36C9" w:rsidP="00A37AF5">
            <w:pPr>
              <w:numPr>
                <w:ilvl w:val="0"/>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 xml:space="preserve">factory-made rigid fiberglass and flexible ducts for field-fabricated duct systems shall comply with UL 181.  all closure systems, including pressure sensitive tapes, mastics, </w:t>
            </w:r>
            <w:r>
              <w:rPr>
                <w:rFonts w:ascii="TimesNewRomanPSMT" w:hAnsi="TimesNewRomanPSMT" w:cs="TimesNewRomanPSMT"/>
                <w:caps/>
                <w:sz w:val="22"/>
                <w:szCs w:val="22"/>
              </w:rPr>
              <w:t xml:space="preserve">and </w:t>
            </w:r>
            <w:r w:rsidRPr="00AD7A80">
              <w:rPr>
                <w:rFonts w:ascii="TimesNewRomanPSMT" w:hAnsi="TimesNewRomanPSMT" w:cs="TimesNewRomanPSMT"/>
                <w:caps/>
                <w:sz w:val="22"/>
                <w:szCs w:val="22"/>
              </w:rPr>
              <w:t>aerosol sealants</w:t>
            </w:r>
            <w:r>
              <w:rPr>
                <w:rFonts w:ascii="TimesNewRomanPSMT" w:hAnsi="TimesNewRomanPSMT" w:cs="TimesNewRomanPSMT"/>
                <w:caps/>
                <w:sz w:val="22"/>
                <w:szCs w:val="22"/>
              </w:rPr>
              <w:t>,</w:t>
            </w:r>
            <w:r w:rsidRPr="00AD7A80">
              <w:rPr>
                <w:rFonts w:ascii="TimesNewRomanPSMT" w:hAnsi="TimesNewRomanPSMT" w:cs="TimesNewRomanPSMT"/>
                <w:caps/>
                <w:sz w:val="22"/>
                <w:szCs w:val="22"/>
              </w:rPr>
              <w:t xml:space="preserve"> shall meet the applicable requirements of ul 181, ul 181A, and ul 181B.</w:t>
            </w:r>
          </w:p>
          <w:p w14:paraId="4607F726" w14:textId="77777777" w:rsidR="008E36C9" w:rsidRPr="00AD7A80" w:rsidRDefault="008E36C9" w:rsidP="00A37AF5">
            <w:pPr>
              <w:numPr>
                <w:ilvl w:val="0"/>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Mastic sealants shall:</w:t>
            </w:r>
          </w:p>
          <w:p w14:paraId="3AA13483"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comply with applicable requirements of ul 181, ul 181a, and ul 181B and be nontoxic and water resistant.</w:t>
            </w:r>
          </w:p>
          <w:p w14:paraId="556858E9"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pass ASTM c731 and D2202, if used in building interior.</w:t>
            </w:r>
          </w:p>
          <w:p w14:paraId="1F27BBE3" w14:textId="4360C8A3"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pass astm</w:t>
            </w:r>
            <w:r>
              <w:rPr>
                <w:rFonts w:ascii="TimesNewRomanPSMT" w:hAnsi="TimesNewRomanPSMT" w:cs="TimesNewRomanPSMT"/>
                <w:caps/>
                <w:sz w:val="22"/>
                <w:szCs w:val="22"/>
              </w:rPr>
              <w:t xml:space="preserve"> </w:t>
            </w:r>
            <w:r w:rsidRPr="00AD7A80">
              <w:rPr>
                <w:rFonts w:ascii="TimesNewRomanPSMT" w:hAnsi="TimesNewRomanPSMT" w:cs="TimesNewRomanPSMT"/>
                <w:caps/>
                <w:sz w:val="22"/>
                <w:szCs w:val="22"/>
              </w:rPr>
              <w:t>c731, c732, and D2202, if used on exterior</w:t>
            </w:r>
          </w:p>
          <w:p w14:paraId="525FB3C1"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sealants and meshes shall be rated for exterior use.</w:t>
            </w:r>
          </w:p>
          <w:p w14:paraId="3C7FC71C" w14:textId="77777777" w:rsidR="008E36C9" w:rsidRPr="00AD7A80" w:rsidRDefault="008E36C9" w:rsidP="00A37AF5">
            <w:pPr>
              <w:numPr>
                <w:ilvl w:val="0"/>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pressure sensitive tapes shall comply with applicable requirements of ul 181, ul 181a, and ul 181b.</w:t>
            </w:r>
          </w:p>
          <w:p w14:paraId="0D064867" w14:textId="77777777" w:rsidR="008E36C9" w:rsidRPr="00AD7A80" w:rsidRDefault="008E36C9" w:rsidP="00A37AF5">
            <w:pPr>
              <w:numPr>
                <w:ilvl w:val="0"/>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joints and seams shall not be sealed with cloth back rubber adhesive duct tapes unless combined with mastics and drawbands.</w:t>
            </w:r>
          </w:p>
          <w:p w14:paraId="451458FB" w14:textId="77777777" w:rsidR="008E36C9" w:rsidRPr="00AD7A80" w:rsidRDefault="008E36C9" w:rsidP="00A37AF5">
            <w:pPr>
              <w:numPr>
                <w:ilvl w:val="0"/>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Drawbands used with flexible ducts shall:</w:t>
            </w:r>
          </w:p>
          <w:p w14:paraId="38A66C8D"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be either stainless-steel worm-drive hose clamps or uv-resistant nylon duct ties</w:t>
            </w:r>
          </w:p>
          <w:p w14:paraId="639F2F1E"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lastRenderedPageBreak/>
              <w:t>have a minimum tensile strenght rating of 150 lbs.</w:t>
            </w:r>
          </w:p>
          <w:p w14:paraId="6CDF8031" w14:textId="77777777" w:rsidR="008E36C9" w:rsidRPr="00AD7A80" w:rsidRDefault="008E36C9" w:rsidP="00A37AF5">
            <w:pPr>
              <w:numPr>
                <w:ilvl w:val="1"/>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be tightened as recommended by the manufacturer</w:t>
            </w:r>
          </w:p>
          <w:p w14:paraId="5545C006" w14:textId="77777777" w:rsidR="008E36C9" w:rsidRPr="00AD7A80" w:rsidRDefault="008E36C9" w:rsidP="00A37AF5">
            <w:pPr>
              <w:numPr>
                <w:ilvl w:val="0"/>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Aerosol-sealant closures shall:</w:t>
            </w:r>
          </w:p>
          <w:p w14:paraId="6FE4997E" w14:textId="77777777" w:rsidR="008E36C9" w:rsidRPr="00AD7A80" w:rsidRDefault="008E36C9" w:rsidP="00A37AF5">
            <w:pPr>
              <w:numPr>
                <w:ilvl w:val="1"/>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meet requirements of UL 723 and be applied according to manufacturer specifications</w:t>
            </w:r>
          </w:p>
          <w:p w14:paraId="2FE16585" w14:textId="77777777" w:rsidR="008E36C9" w:rsidRPr="00AD7A80" w:rsidRDefault="008E36C9" w:rsidP="00A37AF5">
            <w:pPr>
              <w:numPr>
                <w:ilvl w:val="1"/>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tapes or mastics used in combination with aerosol sealing shall comply with applicable requirements of ul 181, ul 181A and ul 181B, astm c731, c732, AND d2202.</w:t>
            </w:r>
          </w:p>
          <w:p w14:paraId="7500649F" w14:textId="77777777" w:rsidR="008E36C9" w:rsidRPr="00AD7A80" w:rsidRDefault="008E36C9" w:rsidP="00A37AF5">
            <w:pPr>
              <w:ind w:left="1080"/>
              <w:contextualSpacing/>
              <w:rPr>
                <w:rFonts w:ascii="TimesNewRomanPSMT" w:hAnsi="TimesNewRomanPSMT" w:cs="TimesNewRomanPSMT"/>
                <w:caps/>
                <w:sz w:val="22"/>
                <w:szCs w:val="22"/>
              </w:rPr>
            </w:pPr>
          </w:p>
          <w:p w14:paraId="2B2128A4" w14:textId="77777777" w:rsidR="008E36C9" w:rsidRPr="00AD7A80" w:rsidRDefault="008E36C9" w:rsidP="00A37AF5">
            <w:pPr>
              <w:rPr>
                <w:rFonts w:ascii="TimesNewRomanPSMT" w:hAnsi="TimesNewRomanPSMT" w:cs="TimesNewRomanPSMT"/>
                <w:caps/>
                <w:color w:val="365F91" w:themeColor="accent1" w:themeShade="BF"/>
                <w:sz w:val="22"/>
                <w:szCs w:val="22"/>
              </w:rPr>
            </w:pPr>
            <w:r w:rsidRPr="00593DC8">
              <w:rPr>
                <w:rFonts w:ascii="TimesNewRomanPSMT" w:hAnsi="TimesNewRomanPSMT" w:cs="TimesNewRomanPSMT"/>
                <w:b/>
                <w:caps/>
                <w:color w:val="365F91" w:themeColor="accent1" w:themeShade="BF"/>
                <w:sz w:val="22"/>
                <w:szCs w:val="22"/>
              </w:rPr>
              <w:t>§</w:t>
            </w:r>
            <w:hyperlink r:id="rId38"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w:t>
            </w:r>
            <w:r w:rsidRPr="00593DC8">
              <w:rPr>
                <w:rFonts w:ascii="TimesNewRomanPSMT" w:hAnsi="TimesNewRomanPSMT" w:cs="TimesNewRomanPSMT"/>
                <w:b/>
                <w:caps/>
                <w:sz w:val="22"/>
                <w:szCs w:val="22"/>
              </w:rPr>
              <w:t xml:space="preserve"> </w:t>
            </w:r>
            <w:r w:rsidRPr="00593DC8">
              <w:rPr>
                <w:rFonts w:ascii="TimesNewRomanPSMT" w:hAnsi="TimesNewRomanPSMT" w:cs="TimesNewRomanPSMT"/>
                <w:caps/>
                <w:sz w:val="22"/>
                <w:szCs w:val="22"/>
              </w:rPr>
              <w:t xml:space="preserve">all duct insulation product r-values shall be based on insulation only and tested in accordance with astm c518 or astm c177 and certified per </w:t>
            </w:r>
            <w:r w:rsidRPr="00593DC8">
              <w:rPr>
                <w:rFonts w:ascii="TimesNewRomanPSMT" w:hAnsi="TimesNewRomanPSMT" w:cs="TimesNewRomanPSMT"/>
                <w:b/>
                <w:caps/>
                <w:color w:val="365F91" w:themeColor="accent1" w:themeShade="BF"/>
                <w:sz w:val="22"/>
                <w:szCs w:val="22"/>
              </w:rPr>
              <w:t>§110.8.</w:t>
            </w:r>
          </w:p>
          <w:p w14:paraId="3220DF3D" w14:textId="77777777" w:rsidR="008E36C9" w:rsidRPr="00AD7A80" w:rsidRDefault="008E36C9" w:rsidP="00A37AF5">
            <w:pPr>
              <w:rPr>
                <w:rFonts w:ascii="TimesNewRomanPSMT" w:hAnsi="TimesNewRomanPSMT" w:cs="TimesNewRomanPSMT"/>
                <w:caps/>
                <w:color w:val="365F91" w:themeColor="accent1" w:themeShade="BF"/>
                <w:sz w:val="22"/>
                <w:szCs w:val="22"/>
              </w:rPr>
            </w:pPr>
          </w:p>
          <w:p w14:paraId="322101D3" w14:textId="77777777" w:rsidR="008E36C9" w:rsidRPr="00593DC8" w:rsidRDefault="008E36C9" w:rsidP="00A37AF5">
            <w:pPr>
              <w:rPr>
                <w:rFonts w:ascii="TimesNewRomanPSMT" w:hAnsi="TimesNewRomanPSMT" w:cs="TimesNewRomanPSMT"/>
                <w:caps/>
                <w:sz w:val="22"/>
                <w:szCs w:val="22"/>
              </w:rPr>
            </w:pPr>
            <w:r w:rsidRPr="00593DC8">
              <w:rPr>
                <w:rFonts w:ascii="TimesNewRomanPSMT" w:hAnsi="TimesNewRomanPSMT" w:cs="TimesNewRomanPSMT"/>
                <w:b/>
                <w:caps/>
                <w:color w:val="365F91" w:themeColor="accent1" w:themeShade="BF"/>
                <w:sz w:val="22"/>
                <w:szCs w:val="22"/>
              </w:rPr>
              <w:t>§</w:t>
            </w:r>
            <w:hyperlink r:id="rId39"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 xml:space="preserve">d) </w:t>
            </w:r>
            <w:r w:rsidRPr="00593DC8">
              <w:rPr>
                <w:rFonts w:ascii="TimesNewRomanPSMT" w:hAnsi="TimesNewRomanPSMT" w:cs="TimesNewRomanPSMT"/>
                <w:caps/>
                <w:sz w:val="22"/>
                <w:szCs w:val="22"/>
              </w:rPr>
              <w:t>installed thickness of duct insulation used to determine its r-value shall be determined as follows:</w:t>
            </w:r>
          </w:p>
          <w:p w14:paraId="374FCD40" w14:textId="77777777" w:rsidR="008E36C9" w:rsidRPr="00593DC8" w:rsidRDefault="008E36C9" w:rsidP="00A37AF5">
            <w:pPr>
              <w:numPr>
                <w:ilvl w:val="0"/>
                <w:numId w:val="49"/>
              </w:numPr>
              <w:contextualSpacing/>
              <w:rPr>
                <w:rFonts w:ascii="TimesNewRomanPSMT" w:hAnsi="TimesNewRomanPSMT" w:cs="TimesNewRomanPSMT"/>
                <w:caps/>
                <w:sz w:val="22"/>
                <w:szCs w:val="22"/>
              </w:rPr>
            </w:pPr>
            <w:r w:rsidRPr="00593DC8">
              <w:rPr>
                <w:rFonts w:ascii="TimesNewRomanPSMT" w:hAnsi="TimesNewRomanPSMT" w:cs="TimesNewRomanPSMT"/>
                <w:caps/>
                <w:sz w:val="22"/>
                <w:szCs w:val="22"/>
              </w:rPr>
              <w:t xml:space="preserve">duct board, liner, and </w:t>
            </w:r>
            <w:proofErr w:type="gramStart"/>
            <w:r w:rsidRPr="00593DC8">
              <w:rPr>
                <w:rFonts w:ascii="TimesNewRomanPSMT" w:hAnsi="TimesNewRomanPSMT" w:cs="TimesNewRomanPSMT"/>
                <w:caps/>
                <w:sz w:val="22"/>
                <w:szCs w:val="22"/>
              </w:rPr>
              <w:t>factory made</w:t>
            </w:r>
            <w:proofErr w:type="gramEnd"/>
            <w:r w:rsidRPr="00593DC8">
              <w:rPr>
                <w:rFonts w:ascii="TimesNewRomanPSMT" w:hAnsi="TimesNewRomanPSMT" w:cs="TimesNewRomanPSMT"/>
                <w:caps/>
                <w:sz w:val="22"/>
                <w:szCs w:val="22"/>
              </w:rPr>
              <w:t xml:space="preserve"> rigids: use nominal insulation thickness</w:t>
            </w:r>
          </w:p>
          <w:p w14:paraId="0B81E2AD" w14:textId="0F6D588A" w:rsidR="008E36C9" w:rsidRPr="00593DC8" w:rsidRDefault="008E36C9" w:rsidP="00A37AF5">
            <w:pPr>
              <w:numPr>
                <w:ilvl w:val="0"/>
                <w:numId w:val="49"/>
              </w:numPr>
              <w:contextualSpacing/>
              <w:rPr>
                <w:rFonts w:ascii="TimesNewRomanPSMT" w:hAnsi="TimesNewRomanPSMT" w:cs="TimesNewRomanPSMT"/>
                <w:caps/>
                <w:sz w:val="22"/>
                <w:szCs w:val="22"/>
              </w:rPr>
            </w:pPr>
            <w:r w:rsidRPr="00593DC8">
              <w:rPr>
                <w:rFonts w:ascii="TimesNewRomanPSMT" w:hAnsi="TimesNewRomanPSMT" w:cs="TimesNewRomanPSMT"/>
                <w:caps/>
                <w:sz w:val="22"/>
                <w:szCs w:val="22"/>
              </w:rPr>
              <w:t>duct wrap: use 75</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(25</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compression) of nominal thickness</w:t>
            </w:r>
          </w:p>
          <w:p w14:paraId="10E1B2D5" w14:textId="77777777" w:rsidR="008E36C9" w:rsidRPr="00593DC8" w:rsidRDefault="008E36C9" w:rsidP="00A37AF5">
            <w:pPr>
              <w:numPr>
                <w:ilvl w:val="0"/>
                <w:numId w:val="49"/>
              </w:numPr>
              <w:contextualSpacing/>
              <w:rPr>
                <w:rFonts w:ascii="TimesNewRomanPSMT" w:hAnsi="TimesNewRomanPSMT" w:cs="TimesNewRomanPSMT"/>
                <w:caps/>
                <w:sz w:val="22"/>
                <w:szCs w:val="22"/>
              </w:rPr>
            </w:pPr>
            <w:r w:rsidRPr="00593DC8">
              <w:rPr>
                <w:rFonts w:ascii="TimesNewRomanPSMT" w:hAnsi="TimesNewRomanPSMT" w:cs="TimesNewRomanPSMT"/>
                <w:caps/>
                <w:sz w:val="22"/>
                <w:szCs w:val="22"/>
              </w:rPr>
              <w:t>factory-made flexible air ducts: divide the difference between the actual outside diameter and nominal inside diameter by two.</w:t>
            </w:r>
          </w:p>
          <w:p w14:paraId="3D9660C2" w14:textId="77777777" w:rsidR="008E36C9" w:rsidRPr="00593DC8" w:rsidRDefault="008E36C9" w:rsidP="00A37AF5">
            <w:pPr>
              <w:ind w:left="720"/>
              <w:contextualSpacing/>
              <w:rPr>
                <w:rFonts w:ascii="TimesNewRomanPSMT" w:hAnsi="TimesNewRomanPSMT" w:cs="TimesNewRomanPSMT"/>
                <w:caps/>
                <w:color w:val="365F91" w:themeColor="accent1" w:themeShade="BF"/>
                <w:sz w:val="22"/>
                <w:szCs w:val="22"/>
              </w:rPr>
            </w:pPr>
          </w:p>
          <w:p w14:paraId="4D0AC1FA" w14:textId="77777777" w:rsidR="008E36C9" w:rsidRPr="00593DC8" w:rsidRDefault="008E36C9" w:rsidP="00A37AF5">
            <w:pPr>
              <w:rPr>
                <w:rFonts w:ascii="TimesNewRomanPSMT" w:hAnsi="TimesNewRomanPSMT" w:cs="TimesNewRomanPSMT"/>
                <w:b/>
                <w:color w:val="365F91" w:themeColor="accent1" w:themeShade="BF"/>
                <w:sz w:val="22"/>
                <w:szCs w:val="22"/>
              </w:rPr>
            </w:pPr>
            <w:r w:rsidRPr="00593DC8">
              <w:rPr>
                <w:rFonts w:ascii="TimesNewRomanPSMT" w:hAnsi="TimesNewRomanPSMT" w:cs="TimesNewRomanPSMT"/>
                <w:b/>
                <w:caps/>
                <w:color w:val="365F91" w:themeColor="accent1" w:themeShade="BF"/>
                <w:sz w:val="22"/>
                <w:szCs w:val="22"/>
              </w:rPr>
              <w:t>§</w:t>
            </w:r>
            <w:hyperlink r:id="rId40"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 xml:space="preserve">e) </w:t>
            </w:r>
            <w:r w:rsidRPr="00593DC8">
              <w:rPr>
                <w:rFonts w:ascii="TimesNewRomanPSMT" w:hAnsi="TimesNewRomanPSMT" w:cs="TimesNewRomanPSMT"/>
                <w:sz w:val="22"/>
                <w:szCs w:val="22"/>
              </w:rPr>
              <w:t xml:space="preserve">INSULATED FLEXIBLE DUCT PRODUCTS INSTALLED TO MEET THIS REQUIREMENT MUST INCLUDE LABELS (MAX INTERVALS OF 3 FT) SHOWING THERMAL PERFORMANCE R-VALUE FOR THE DUCT INSULATION ITSELF BASED ON TESTS IN </w:t>
            </w:r>
            <w:r w:rsidRPr="00593DC8">
              <w:rPr>
                <w:rFonts w:ascii="TimesNewRomanPSMT" w:hAnsi="TimesNewRomanPSMT" w:cs="TimesNewRomanPSMT"/>
                <w:b/>
                <w:caps/>
                <w:color w:val="365F91" w:themeColor="accent1" w:themeShade="BF"/>
                <w:sz w:val="22"/>
                <w:szCs w:val="22"/>
              </w:rPr>
              <w:t>§</w:t>
            </w:r>
            <w:hyperlink r:id="rId41"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 xml:space="preserve">) </w:t>
            </w:r>
            <w:r w:rsidRPr="00593DC8">
              <w:rPr>
                <w:rFonts w:ascii="TimesNewRomanPSMT" w:hAnsi="TimesNewRomanPSMT" w:cs="TimesNewRomanPSMT"/>
                <w:caps/>
                <w:sz w:val="22"/>
                <w:szCs w:val="22"/>
              </w:rPr>
              <w:t>AND</w:t>
            </w:r>
            <w:r w:rsidRPr="00593DC8">
              <w:rPr>
                <w:rFonts w:ascii="TimesNewRomanPSMT" w:hAnsi="TimesNewRomanPSMT" w:cs="TimesNewRomanPSMT"/>
                <w:b/>
                <w:caps/>
                <w:sz w:val="22"/>
                <w:szCs w:val="22"/>
              </w:rPr>
              <w:t xml:space="preserve"> </w:t>
            </w:r>
            <w:r w:rsidRPr="00593DC8">
              <w:rPr>
                <w:rFonts w:ascii="TimesNewRomanPSMT" w:hAnsi="TimesNewRomanPSMT" w:cs="TimesNewRomanPSMT"/>
                <w:caps/>
                <w:sz w:val="22"/>
                <w:szCs w:val="22"/>
              </w:rPr>
              <w:t>INSTALLED THICKNESS DETERMINED BY</w:t>
            </w:r>
            <w:r w:rsidRPr="00593DC8">
              <w:rPr>
                <w:rFonts w:ascii="TimesNewRomanPSMT" w:hAnsi="TimesNewRomanPSMT" w:cs="TimesNewRomanPSMT"/>
                <w:caps/>
                <w:color w:val="365F91" w:themeColor="accent1" w:themeShade="BF"/>
                <w:sz w:val="22"/>
                <w:szCs w:val="22"/>
              </w:rPr>
              <w:t xml:space="preserve"> </w:t>
            </w:r>
            <w:r w:rsidRPr="00593DC8">
              <w:rPr>
                <w:rFonts w:ascii="TimesNewRomanPSMT" w:hAnsi="TimesNewRomanPSMT" w:cs="TimesNewRomanPSMT"/>
                <w:b/>
                <w:caps/>
                <w:color w:val="365F91" w:themeColor="accent1" w:themeShade="BF"/>
                <w:sz w:val="22"/>
                <w:szCs w:val="22"/>
              </w:rPr>
              <w:t>§</w:t>
            </w:r>
            <w:hyperlink r:id="rId42"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d)3.</w:t>
            </w:r>
          </w:p>
          <w:p w14:paraId="30C062F2" w14:textId="77777777" w:rsidR="008E36C9" w:rsidRPr="00593DC8" w:rsidRDefault="008E36C9" w:rsidP="00A37AF5">
            <w:pPr>
              <w:rPr>
                <w:rFonts w:ascii="TimesNewRomanPSMT" w:hAnsi="TimesNewRomanPSMT" w:cs="TimesNewRomanPSMT"/>
                <w:color w:val="365F91" w:themeColor="accent1" w:themeShade="BF"/>
                <w:sz w:val="22"/>
                <w:szCs w:val="22"/>
              </w:rPr>
            </w:pPr>
          </w:p>
          <w:p w14:paraId="5FA0B08F" w14:textId="77777777" w:rsidR="008E36C9" w:rsidRPr="00AD7A80" w:rsidRDefault="008E36C9" w:rsidP="00A37AF5">
            <w:pPr>
              <w:rPr>
                <w:rFonts w:ascii="TimesNewRomanPSMT" w:hAnsi="TimesNewRomanPSMT" w:cs="TimesNewRomanPSMT"/>
                <w:b/>
                <w:color w:val="365F91" w:themeColor="accent1" w:themeShade="BF"/>
                <w:sz w:val="22"/>
                <w:szCs w:val="22"/>
              </w:rPr>
            </w:pPr>
            <w:r w:rsidRPr="00593DC8">
              <w:rPr>
                <w:rFonts w:ascii="TimesNewRomanPSMT" w:hAnsi="TimesNewRomanPSMT" w:cs="TimesNewRomanPSMT"/>
                <w:b/>
                <w:caps/>
                <w:color w:val="365F91" w:themeColor="accent1" w:themeShade="BF"/>
                <w:sz w:val="22"/>
                <w:szCs w:val="22"/>
              </w:rPr>
              <w:t>§</w:t>
            </w:r>
            <w:hyperlink r:id="rId43" w:anchor="hautomaticdemandshedcontrols.htm" w:history="1">
              <w:r w:rsidRPr="00593DC8">
                <w:rPr>
                  <w:rFonts w:ascii="TimesNewRomanPSMT" w:hAnsi="TimesNewRomanPSMT" w:cs="TimesNewRomanPSMT"/>
                  <w:b/>
                  <w:caps/>
                  <w:color w:val="365F91" w:themeColor="accent1" w:themeShade="BF"/>
                  <w:sz w:val="22"/>
                  <w:szCs w:val="22"/>
                </w:rPr>
                <w:t>120.</w:t>
              </w:r>
            </w:hyperlink>
            <w:r w:rsidRPr="00AD7A80">
              <w:rPr>
                <w:rFonts w:ascii="TimesNewRomanPSMT" w:hAnsi="TimesNewRomanPSMT" w:cs="TimesNewRomanPSMT"/>
                <w:b/>
                <w:caps/>
                <w:color w:val="365F91" w:themeColor="accent1" w:themeShade="BF"/>
                <w:sz w:val="22"/>
                <w:szCs w:val="22"/>
              </w:rPr>
              <w:t>4(</w:t>
            </w:r>
            <w:r w:rsidRPr="00AD7A80">
              <w:rPr>
                <w:rFonts w:ascii="TimesNewRomanPSMT" w:hAnsi="TimesNewRomanPSMT" w:cs="TimesNewRomanPSMT"/>
                <w:b/>
                <w:color w:val="365F91" w:themeColor="accent1" w:themeShade="BF"/>
                <w:sz w:val="22"/>
                <w:szCs w:val="22"/>
              </w:rPr>
              <w:t>f)</w:t>
            </w:r>
            <w:r w:rsidRPr="00AD7A80">
              <w:rPr>
                <w:rFonts w:ascii="TimesNewRomanPSMT" w:hAnsi="TimesNewRomanPSMT" w:cs="TimesNewRomanPSMT"/>
                <w:color w:val="365F91" w:themeColor="accent1" w:themeShade="BF"/>
                <w:sz w:val="22"/>
                <w:szCs w:val="22"/>
              </w:rPr>
              <w:t xml:space="preserve"> </w:t>
            </w:r>
            <w:r w:rsidRPr="00290DF2">
              <w:rPr>
                <w:rFonts w:ascii="TimesNewRomanPSMT" w:hAnsi="TimesNewRomanPSMT" w:cs="TimesNewRomanPSMT"/>
                <w:b/>
                <w:sz w:val="22"/>
                <w:szCs w:val="22"/>
              </w:rPr>
              <w:t>PROTECTION OF INSULATION</w:t>
            </w:r>
          </w:p>
          <w:p w14:paraId="32A24534" w14:textId="70EA654B" w:rsidR="008E36C9" w:rsidRPr="00AD7A80" w:rsidRDefault="008E36C9" w:rsidP="00A37AF5">
            <w:p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INSULATION SHALL BE PROTECTED FROM DAMAGE BY SUNLIGHT, MOISTUIRE, EQUIPMENT MAINTENANCE AND WIND.  cELLULAR FOAM INSULATION SHALL BE PROTECTED, OR BE PAINTED WITH A WATER RETARDANT COATING THAT PROVIDES SHIELDING FROM SOLAR RADIATION.</w:t>
            </w:r>
            <w:commentRangeEnd w:id="915"/>
            <w:r w:rsidR="004E400A">
              <w:rPr>
                <w:rStyle w:val="CommentReference"/>
              </w:rPr>
              <w:commentReference w:id="915"/>
            </w:r>
          </w:p>
        </w:tc>
        <w:tc>
          <w:tcPr>
            <w:tcW w:w="810" w:type="dxa"/>
          </w:tcPr>
          <w:p w14:paraId="3BEF6F3D" w14:textId="77777777" w:rsidR="008E36C9" w:rsidRPr="00AD7A80" w:rsidRDefault="008E36C9" w:rsidP="00A37AF5">
            <w:pPr>
              <w:autoSpaceDE w:val="0"/>
              <w:autoSpaceDN w:val="0"/>
              <w:adjustRightInd w:val="0"/>
              <w:jc w:val="center"/>
              <w:rPr>
                <w:caps/>
              </w:rPr>
            </w:pPr>
            <w:r w:rsidRPr="00AD7A80">
              <w:rPr>
                <w:caps/>
              </w:rPr>
              <w:lastRenderedPageBreak/>
              <w:sym w:font="Wingdings" w:char="F06F"/>
            </w:r>
          </w:p>
          <w:p w14:paraId="6B8B556B" w14:textId="77777777" w:rsidR="008E36C9" w:rsidRPr="00AD7A80" w:rsidRDefault="008E36C9" w:rsidP="00A37AF5">
            <w:pPr>
              <w:autoSpaceDE w:val="0"/>
              <w:autoSpaceDN w:val="0"/>
              <w:adjustRightInd w:val="0"/>
              <w:jc w:val="center"/>
              <w:rPr>
                <w:caps/>
              </w:rPr>
            </w:pPr>
          </w:p>
          <w:p w14:paraId="5B58D70A" w14:textId="77777777" w:rsidR="008E36C9" w:rsidRPr="008652C0" w:rsidRDefault="008E36C9" w:rsidP="00A37AF5">
            <w:pPr>
              <w:autoSpaceDE w:val="0"/>
              <w:autoSpaceDN w:val="0"/>
              <w:adjustRightInd w:val="0"/>
              <w:jc w:val="center"/>
              <w:rPr>
                <w:caps/>
              </w:rPr>
            </w:pPr>
          </w:p>
          <w:p w14:paraId="7A3E8D7F" w14:textId="77777777" w:rsidR="008E36C9" w:rsidRPr="00BE234B" w:rsidRDefault="008E36C9" w:rsidP="00A37AF5">
            <w:pPr>
              <w:autoSpaceDE w:val="0"/>
              <w:autoSpaceDN w:val="0"/>
              <w:adjustRightInd w:val="0"/>
              <w:jc w:val="center"/>
              <w:rPr>
                <w:caps/>
              </w:rPr>
            </w:pPr>
          </w:p>
          <w:p w14:paraId="4CC72C6F" w14:textId="77777777" w:rsidR="008E36C9" w:rsidRPr="00BE234B" w:rsidRDefault="008E36C9" w:rsidP="00A37AF5">
            <w:pPr>
              <w:autoSpaceDE w:val="0"/>
              <w:autoSpaceDN w:val="0"/>
              <w:adjustRightInd w:val="0"/>
              <w:jc w:val="center"/>
              <w:rPr>
                <w:caps/>
              </w:rPr>
            </w:pPr>
          </w:p>
          <w:p w14:paraId="10007C5D" w14:textId="77777777" w:rsidR="008E36C9" w:rsidRPr="00BE234B" w:rsidRDefault="008E36C9" w:rsidP="00A37AF5">
            <w:pPr>
              <w:autoSpaceDE w:val="0"/>
              <w:autoSpaceDN w:val="0"/>
              <w:adjustRightInd w:val="0"/>
              <w:jc w:val="center"/>
              <w:rPr>
                <w:caps/>
              </w:rPr>
            </w:pPr>
          </w:p>
          <w:p w14:paraId="7DAFADAF" w14:textId="77777777" w:rsidR="008E36C9" w:rsidRPr="00BE234B" w:rsidRDefault="008E36C9" w:rsidP="00A37AF5">
            <w:pPr>
              <w:autoSpaceDE w:val="0"/>
              <w:autoSpaceDN w:val="0"/>
              <w:adjustRightInd w:val="0"/>
              <w:jc w:val="center"/>
              <w:rPr>
                <w:caps/>
              </w:rPr>
            </w:pPr>
          </w:p>
          <w:p w14:paraId="57A711BA" w14:textId="77777777" w:rsidR="008E36C9" w:rsidRPr="00BE234B" w:rsidRDefault="008E36C9" w:rsidP="00A37AF5">
            <w:pPr>
              <w:autoSpaceDE w:val="0"/>
              <w:autoSpaceDN w:val="0"/>
              <w:adjustRightInd w:val="0"/>
              <w:jc w:val="center"/>
              <w:rPr>
                <w:caps/>
              </w:rPr>
            </w:pPr>
          </w:p>
          <w:p w14:paraId="3F5FEFDA" w14:textId="77777777" w:rsidR="008E36C9" w:rsidRPr="00AD7A80" w:rsidRDefault="008E36C9" w:rsidP="00A37AF5">
            <w:pPr>
              <w:autoSpaceDE w:val="0"/>
              <w:autoSpaceDN w:val="0"/>
              <w:adjustRightInd w:val="0"/>
              <w:jc w:val="center"/>
              <w:rPr>
                <w:caps/>
              </w:rPr>
            </w:pPr>
          </w:p>
          <w:p w14:paraId="5E814B85" w14:textId="77777777" w:rsidR="008E36C9" w:rsidRPr="00AD7A80" w:rsidRDefault="008E36C9" w:rsidP="00A37AF5">
            <w:pPr>
              <w:autoSpaceDE w:val="0"/>
              <w:autoSpaceDN w:val="0"/>
              <w:adjustRightInd w:val="0"/>
              <w:jc w:val="center"/>
              <w:rPr>
                <w:caps/>
              </w:rPr>
            </w:pPr>
          </w:p>
          <w:p w14:paraId="213B188A" w14:textId="77777777" w:rsidR="008E36C9" w:rsidRPr="00AD7A80" w:rsidRDefault="008E36C9" w:rsidP="00A37AF5">
            <w:pPr>
              <w:autoSpaceDE w:val="0"/>
              <w:autoSpaceDN w:val="0"/>
              <w:adjustRightInd w:val="0"/>
              <w:jc w:val="center"/>
              <w:rPr>
                <w:caps/>
              </w:rPr>
            </w:pPr>
          </w:p>
          <w:p w14:paraId="73293D32" w14:textId="77777777" w:rsidR="008E36C9" w:rsidRPr="00AD7A80" w:rsidRDefault="008E36C9" w:rsidP="00A37AF5">
            <w:pPr>
              <w:autoSpaceDE w:val="0"/>
              <w:autoSpaceDN w:val="0"/>
              <w:adjustRightInd w:val="0"/>
              <w:jc w:val="center"/>
              <w:rPr>
                <w:caps/>
              </w:rPr>
            </w:pPr>
          </w:p>
          <w:p w14:paraId="101DA9EB" w14:textId="77777777" w:rsidR="008E36C9" w:rsidRPr="00AD7A80" w:rsidRDefault="008E36C9" w:rsidP="00A37AF5">
            <w:pPr>
              <w:autoSpaceDE w:val="0"/>
              <w:autoSpaceDN w:val="0"/>
              <w:adjustRightInd w:val="0"/>
              <w:jc w:val="center"/>
              <w:rPr>
                <w:caps/>
              </w:rPr>
            </w:pPr>
          </w:p>
          <w:p w14:paraId="5D0C4E7F" w14:textId="77777777" w:rsidR="008E36C9" w:rsidRPr="00AD7A80" w:rsidRDefault="008E36C9" w:rsidP="00A37AF5">
            <w:pPr>
              <w:autoSpaceDE w:val="0"/>
              <w:autoSpaceDN w:val="0"/>
              <w:adjustRightInd w:val="0"/>
              <w:jc w:val="center"/>
              <w:rPr>
                <w:caps/>
              </w:rPr>
            </w:pPr>
          </w:p>
          <w:p w14:paraId="3C2C4BD5" w14:textId="77777777" w:rsidR="008E36C9" w:rsidRPr="00AD7A80" w:rsidRDefault="008E36C9" w:rsidP="00A37AF5">
            <w:pPr>
              <w:autoSpaceDE w:val="0"/>
              <w:autoSpaceDN w:val="0"/>
              <w:adjustRightInd w:val="0"/>
              <w:jc w:val="center"/>
              <w:rPr>
                <w:caps/>
              </w:rPr>
            </w:pPr>
          </w:p>
          <w:p w14:paraId="0A660139" w14:textId="77777777" w:rsidR="008E36C9" w:rsidRPr="00AD7A80" w:rsidRDefault="008E36C9" w:rsidP="00A37AF5">
            <w:pPr>
              <w:autoSpaceDE w:val="0"/>
              <w:autoSpaceDN w:val="0"/>
              <w:adjustRightInd w:val="0"/>
              <w:jc w:val="center"/>
              <w:rPr>
                <w:caps/>
              </w:rPr>
            </w:pPr>
          </w:p>
          <w:p w14:paraId="0649AF31" w14:textId="77777777" w:rsidR="008E36C9" w:rsidRPr="00AD7A80" w:rsidRDefault="008E36C9" w:rsidP="00A37AF5">
            <w:pPr>
              <w:autoSpaceDE w:val="0"/>
              <w:autoSpaceDN w:val="0"/>
              <w:adjustRightInd w:val="0"/>
              <w:jc w:val="center"/>
              <w:rPr>
                <w:caps/>
              </w:rPr>
            </w:pPr>
          </w:p>
          <w:p w14:paraId="53D2A937" w14:textId="77777777" w:rsidR="008E36C9" w:rsidRPr="00AD7A80" w:rsidRDefault="008E36C9" w:rsidP="00A37AF5">
            <w:pPr>
              <w:autoSpaceDE w:val="0"/>
              <w:autoSpaceDN w:val="0"/>
              <w:adjustRightInd w:val="0"/>
              <w:jc w:val="center"/>
              <w:rPr>
                <w:caps/>
              </w:rPr>
            </w:pPr>
          </w:p>
          <w:p w14:paraId="53B28895" w14:textId="77777777" w:rsidR="008E36C9" w:rsidRPr="00AD7A80" w:rsidRDefault="008E36C9" w:rsidP="00A37AF5">
            <w:pPr>
              <w:autoSpaceDE w:val="0"/>
              <w:autoSpaceDN w:val="0"/>
              <w:adjustRightInd w:val="0"/>
              <w:jc w:val="center"/>
              <w:rPr>
                <w:caps/>
              </w:rPr>
            </w:pPr>
          </w:p>
          <w:p w14:paraId="032EA1A9" w14:textId="77777777" w:rsidR="008E36C9" w:rsidRPr="00AD7A80" w:rsidRDefault="008E36C9" w:rsidP="00A37AF5">
            <w:pPr>
              <w:autoSpaceDE w:val="0"/>
              <w:autoSpaceDN w:val="0"/>
              <w:adjustRightInd w:val="0"/>
              <w:jc w:val="center"/>
              <w:rPr>
                <w:caps/>
              </w:rPr>
            </w:pPr>
          </w:p>
          <w:p w14:paraId="2EFC8898" w14:textId="77777777" w:rsidR="008E36C9" w:rsidRPr="00AD7A80" w:rsidRDefault="008E36C9" w:rsidP="00A37AF5">
            <w:pPr>
              <w:autoSpaceDE w:val="0"/>
              <w:autoSpaceDN w:val="0"/>
              <w:adjustRightInd w:val="0"/>
              <w:jc w:val="center"/>
              <w:rPr>
                <w:caps/>
              </w:rPr>
            </w:pPr>
          </w:p>
          <w:p w14:paraId="2910EB8A" w14:textId="77777777" w:rsidR="008E36C9" w:rsidRPr="00AD7A80" w:rsidRDefault="008E36C9" w:rsidP="00A37AF5">
            <w:pPr>
              <w:autoSpaceDE w:val="0"/>
              <w:autoSpaceDN w:val="0"/>
              <w:adjustRightInd w:val="0"/>
              <w:jc w:val="center"/>
              <w:rPr>
                <w:caps/>
              </w:rPr>
            </w:pPr>
          </w:p>
          <w:p w14:paraId="0928E015" w14:textId="77777777" w:rsidR="008E36C9" w:rsidRPr="00AD7A80" w:rsidRDefault="008E36C9" w:rsidP="00A37AF5">
            <w:pPr>
              <w:autoSpaceDE w:val="0"/>
              <w:autoSpaceDN w:val="0"/>
              <w:adjustRightInd w:val="0"/>
              <w:jc w:val="center"/>
              <w:rPr>
                <w:caps/>
              </w:rPr>
            </w:pPr>
          </w:p>
          <w:p w14:paraId="00293C08" w14:textId="77777777" w:rsidR="008E36C9" w:rsidRPr="00AD7A80" w:rsidRDefault="008E36C9" w:rsidP="00A37AF5">
            <w:pPr>
              <w:autoSpaceDE w:val="0"/>
              <w:autoSpaceDN w:val="0"/>
              <w:adjustRightInd w:val="0"/>
              <w:jc w:val="center"/>
              <w:rPr>
                <w:caps/>
              </w:rPr>
            </w:pPr>
          </w:p>
          <w:p w14:paraId="48F0AD70" w14:textId="77777777" w:rsidR="008E36C9" w:rsidRPr="00AD7A80" w:rsidRDefault="008E36C9" w:rsidP="00A37AF5">
            <w:pPr>
              <w:autoSpaceDE w:val="0"/>
              <w:autoSpaceDN w:val="0"/>
              <w:adjustRightInd w:val="0"/>
              <w:jc w:val="center"/>
              <w:rPr>
                <w:caps/>
              </w:rPr>
            </w:pPr>
          </w:p>
          <w:p w14:paraId="543A73CF" w14:textId="77777777" w:rsidR="008E36C9" w:rsidRPr="00AD7A80" w:rsidRDefault="008E36C9" w:rsidP="00A37AF5">
            <w:pPr>
              <w:autoSpaceDE w:val="0"/>
              <w:autoSpaceDN w:val="0"/>
              <w:adjustRightInd w:val="0"/>
              <w:jc w:val="center"/>
              <w:rPr>
                <w:caps/>
              </w:rPr>
            </w:pPr>
          </w:p>
          <w:p w14:paraId="6179B76B" w14:textId="77777777" w:rsidR="008E36C9" w:rsidRPr="00AD7A80" w:rsidRDefault="008E36C9" w:rsidP="00A37AF5">
            <w:pPr>
              <w:autoSpaceDE w:val="0"/>
              <w:autoSpaceDN w:val="0"/>
              <w:adjustRightInd w:val="0"/>
              <w:jc w:val="center"/>
              <w:rPr>
                <w:caps/>
              </w:rPr>
            </w:pPr>
          </w:p>
          <w:p w14:paraId="157E814E" w14:textId="77777777" w:rsidR="008E36C9" w:rsidRPr="00AD7A80" w:rsidRDefault="008E36C9" w:rsidP="00A37AF5">
            <w:pPr>
              <w:autoSpaceDE w:val="0"/>
              <w:autoSpaceDN w:val="0"/>
              <w:adjustRightInd w:val="0"/>
              <w:jc w:val="center"/>
              <w:rPr>
                <w:caps/>
              </w:rPr>
            </w:pPr>
          </w:p>
          <w:p w14:paraId="3133435C" w14:textId="77777777" w:rsidR="008E36C9" w:rsidRPr="00AD7A80" w:rsidRDefault="008E36C9" w:rsidP="00A37AF5">
            <w:pPr>
              <w:autoSpaceDE w:val="0"/>
              <w:autoSpaceDN w:val="0"/>
              <w:adjustRightInd w:val="0"/>
              <w:jc w:val="center"/>
              <w:rPr>
                <w:caps/>
              </w:rPr>
            </w:pPr>
          </w:p>
          <w:p w14:paraId="16ABF8D7" w14:textId="77777777" w:rsidR="008E36C9" w:rsidRPr="00AD7A80" w:rsidRDefault="008E36C9" w:rsidP="00A37AF5">
            <w:pPr>
              <w:autoSpaceDE w:val="0"/>
              <w:autoSpaceDN w:val="0"/>
              <w:adjustRightInd w:val="0"/>
              <w:jc w:val="center"/>
              <w:rPr>
                <w:caps/>
              </w:rPr>
            </w:pPr>
          </w:p>
          <w:p w14:paraId="5E761078" w14:textId="77777777" w:rsidR="008E36C9" w:rsidRPr="00AD7A80" w:rsidRDefault="008E36C9" w:rsidP="00A37AF5">
            <w:pPr>
              <w:autoSpaceDE w:val="0"/>
              <w:autoSpaceDN w:val="0"/>
              <w:adjustRightInd w:val="0"/>
              <w:jc w:val="center"/>
              <w:rPr>
                <w:caps/>
              </w:rPr>
            </w:pPr>
          </w:p>
          <w:p w14:paraId="7262A68E" w14:textId="77777777" w:rsidR="008E36C9" w:rsidRPr="00AD7A80" w:rsidRDefault="008E36C9" w:rsidP="00A37AF5">
            <w:pPr>
              <w:autoSpaceDE w:val="0"/>
              <w:autoSpaceDN w:val="0"/>
              <w:adjustRightInd w:val="0"/>
              <w:jc w:val="center"/>
              <w:rPr>
                <w:caps/>
              </w:rPr>
            </w:pPr>
          </w:p>
          <w:p w14:paraId="4D9C830E" w14:textId="77777777" w:rsidR="008E36C9" w:rsidRPr="00AD7A80" w:rsidRDefault="008E36C9" w:rsidP="00A37AF5">
            <w:pPr>
              <w:autoSpaceDE w:val="0"/>
              <w:autoSpaceDN w:val="0"/>
              <w:adjustRightInd w:val="0"/>
              <w:jc w:val="center"/>
              <w:rPr>
                <w:caps/>
              </w:rPr>
            </w:pPr>
          </w:p>
          <w:p w14:paraId="085C9877" w14:textId="77777777" w:rsidR="008E36C9" w:rsidRPr="00AD7A80" w:rsidRDefault="008E36C9" w:rsidP="00A37AF5">
            <w:pPr>
              <w:autoSpaceDE w:val="0"/>
              <w:autoSpaceDN w:val="0"/>
              <w:adjustRightInd w:val="0"/>
              <w:jc w:val="center"/>
              <w:rPr>
                <w:caps/>
              </w:rPr>
            </w:pPr>
          </w:p>
          <w:p w14:paraId="6351C1AE" w14:textId="77777777" w:rsidR="008E36C9" w:rsidRPr="00AD7A80" w:rsidRDefault="008E36C9" w:rsidP="00A37AF5">
            <w:pPr>
              <w:autoSpaceDE w:val="0"/>
              <w:autoSpaceDN w:val="0"/>
              <w:adjustRightInd w:val="0"/>
              <w:jc w:val="center"/>
              <w:rPr>
                <w:caps/>
              </w:rPr>
            </w:pPr>
          </w:p>
          <w:p w14:paraId="52800FBE" w14:textId="77777777" w:rsidR="008E36C9" w:rsidRPr="00AD7A80" w:rsidRDefault="008E36C9" w:rsidP="00A37AF5">
            <w:pPr>
              <w:autoSpaceDE w:val="0"/>
              <w:autoSpaceDN w:val="0"/>
              <w:adjustRightInd w:val="0"/>
              <w:jc w:val="center"/>
              <w:rPr>
                <w:caps/>
              </w:rPr>
            </w:pPr>
          </w:p>
          <w:p w14:paraId="15E8DC92" w14:textId="77777777" w:rsidR="008E36C9" w:rsidRPr="00AD7A80" w:rsidRDefault="008E36C9" w:rsidP="00A37AF5">
            <w:pPr>
              <w:autoSpaceDE w:val="0"/>
              <w:autoSpaceDN w:val="0"/>
              <w:adjustRightInd w:val="0"/>
              <w:jc w:val="center"/>
              <w:rPr>
                <w:caps/>
              </w:rPr>
            </w:pPr>
          </w:p>
          <w:p w14:paraId="216279C6" w14:textId="77777777" w:rsidR="008E36C9" w:rsidRPr="00AD7A80" w:rsidRDefault="008E36C9" w:rsidP="00A37AF5">
            <w:pPr>
              <w:autoSpaceDE w:val="0"/>
              <w:autoSpaceDN w:val="0"/>
              <w:adjustRightInd w:val="0"/>
              <w:jc w:val="center"/>
              <w:rPr>
                <w:caps/>
              </w:rPr>
            </w:pPr>
          </w:p>
          <w:p w14:paraId="59E66543" w14:textId="77777777" w:rsidR="008E36C9" w:rsidRPr="00AD7A80" w:rsidRDefault="008E36C9" w:rsidP="00A37AF5">
            <w:pPr>
              <w:autoSpaceDE w:val="0"/>
              <w:autoSpaceDN w:val="0"/>
              <w:adjustRightInd w:val="0"/>
              <w:jc w:val="center"/>
              <w:rPr>
                <w:caps/>
              </w:rPr>
            </w:pPr>
          </w:p>
          <w:p w14:paraId="76C7AE5A" w14:textId="77777777" w:rsidR="008E36C9" w:rsidRPr="00AD7A80" w:rsidRDefault="008E36C9" w:rsidP="00A37AF5">
            <w:pPr>
              <w:autoSpaceDE w:val="0"/>
              <w:autoSpaceDN w:val="0"/>
              <w:adjustRightInd w:val="0"/>
              <w:jc w:val="center"/>
              <w:rPr>
                <w:caps/>
              </w:rPr>
            </w:pPr>
            <w:r w:rsidRPr="00AD7A80">
              <w:rPr>
                <w:caps/>
              </w:rPr>
              <w:sym w:font="Wingdings" w:char="F06F"/>
            </w:r>
          </w:p>
          <w:p w14:paraId="6578ABED" w14:textId="77777777" w:rsidR="008E36C9" w:rsidRPr="00AD7A80" w:rsidRDefault="008E36C9" w:rsidP="00A37AF5">
            <w:pPr>
              <w:autoSpaceDE w:val="0"/>
              <w:autoSpaceDN w:val="0"/>
              <w:adjustRightInd w:val="0"/>
              <w:jc w:val="center"/>
              <w:rPr>
                <w:caps/>
              </w:rPr>
            </w:pPr>
          </w:p>
          <w:p w14:paraId="61689F41" w14:textId="77777777" w:rsidR="008E36C9" w:rsidRPr="008652C0" w:rsidRDefault="008E36C9" w:rsidP="00A37AF5">
            <w:pPr>
              <w:autoSpaceDE w:val="0"/>
              <w:autoSpaceDN w:val="0"/>
              <w:adjustRightInd w:val="0"/>
              <w:jc w:val="center"/>
              <w:rPr>
                <w:caps/>
              </w:rPr>
            </w:pPr>
          </w:p>
          <w:p w14:paraId="05B259A2" w14:textId="77777777" w:rsidR="008E36C9" w:rsidRPr="00BE234B" w:rsidRDefault="008E36C9" w:rsidP="00A37AF5">
            <w:pPr>
              <w:autoSpaceDE w:val="0"/>
              <w:autoSpaceDN w:val="0"/>
              <w:adjustRightInd w:val="0"/>
              <w:jc w:val="center"/>
              <w:rPr>
                <w:caps/>
              </w:rPr>
            </w:pPr>
          </w:p>
          <w:p w14:paraId="2625473D" w14:textId="77777777" w:rsidR="008E36C9" w:rsidRPr="00AD7A80" w:rsidRDefault="008E36C9" w:rsidP="00A37AF5">
            <w:pPr>
              <w:autoSpaceDE w:val="0"/>
              <w:autoSpaceDN w:val="0"/>
              <w:adjustRightInd w:val="0"/>
              <w:jc w:val="center"/>
              <w:rPr>
                <w:caps/>
              </w:rPr>
            </w:pPr>
            <w:r w:rsidRPr="00AD7A80">
              <w:rPr>
                <w:caps/>
              </w:rPr>
              <w:sym w:font="Wingdings" w:char="F06F"/>
            </w:r>
          </w:p>
          <w:p w14:paraId="7F2AA927" w14:textId="77777777" w:rsidR="008E36C9" w:rsidRPr="00AD7A80" w:rsidRDefault="008E36C9" w:rsidP="00A37AF5">
            <w:pPr>
              <w:autoSpaceDE w:val="0"/>
              <w:autoSpaceDN w:val="0"/>
              <w:adjustRightInd w:val="0"/>
              <w:jc w:val="center"/>
              <w:rPr>
                <w:caps/>
              </w:rPr>
            </w:pPr>
          </w:p>
          <w:p w14:paraId="22A82DA3" w14:textId="77777777" w:rsidR="008E36C9" w:rsidRPr="008652C0" w:rsidRDefault="008E36C9" w:rsidP="00A37AF5">
            <w:pPr>
              <w:autoSpaceDE w:val="0"/>
              <w:autoSpaceDN w:val="0"/>
              <w:adjustRightInd w:val="0"/>
              <w:jc w:val="center"/>
              <w:rPr>
                <w:caps/>
              </w:rPr>
            </w:pPr>
          </w:p>
          <w:p w14:paraId="28EB926B" w14:textId="77777777" w:rsidR="008E36C9" w:rsidRPr="00BE234B" w:rsidRDefault="008E36C9" w:rsidP="00A37AF5">
            <w:pPr>
              <w:autoSpaceDE w:val="0"/>
              <w:autoSpaceDN w:val="0"/>
              <w:adjustRightInd w:val="0"/>
              <w:jc w:val="center"/>
              <w:rPr>
                <w:caps/>
              </w:rPr>
            </w:pPr>
          </w:p>
          <w:p w14:paraId="705CE24B" w14:textId="77777777" w:rsidR="008E36C9" w:rsidRPr="00BE234B" w:rsidRDefault="008E36C9" w:rsidP="00A37AF5">
            <w:pPr>
              <w:autoSpaceDE w:val="0"/>
              <w:autoSpaceDN w:val="0"/>
              <w:adjustRightInd w:val="0"/>
              <w:jc w:val="center"/>
              <w:rPr>
                <w:caps/>
              </w:rPr>
            </w:pPr>
          </w:p>
          <w:p w14:paraId="366245C4" w14:textId="77777777" w:rsidR="008E36C9" w:rsidRPr="00BE234B" w:rsidRDefault="008E36C9" w:rsidP="00A37AF5">
            <w:pPr>
              <w:autoSpaceDE w:val="0"/>
              <w:autoSpaceDN w:val="0"/>
              <w:adjustRightInd w:val="0"/>
              <w:jc w:val="center"/>
              <w:rPr>
                <w:caps/>
              </w:rPr>
            </w:pPr>
          </w:p>
          <w:p w14:paraId="731B470B" w14:textId="77777777" w:rsidR="008E36C9" w:rsidRPr="00BE234B" w:rsidRDefault="008E36C9" w:rsidP="00A37AF5">
            <w:pPr>
              <w:autoSpaceDE w:val="0"/>
              <w:autoSpaceDN w:val="0"/>
              <w:adjustRightInd w:val="0"/>
              <w:jc w:val="center"/>
              <w:rPr>
                <w:caps/>
              </w:rPr>
            </w:pPr>
          </w:p>
          <w:p w14:paraId="78815ED6" w14:textId="77777777" w:rsidR="008E36C9" w:rsidRPr="00BE234B" w:rsidRDefault="008E36C9" w:rsidP="00A37AF5">
            <w:pPr>
              <w:autoSpaceDE w:val="0"/>
              <w:autoSpaceDN w:val="0"/>
              <w:adjustRightInd w:val="0"/>
              <w:jc w:val="center"/>
              <w:rPr>
                <w:caps/>
              </w:rPr>
            </w:pPr>
          </w:p>
          <w:p w14:paraId="162042E3" w14:textId="77777777" w:rsidR="008E36C9" w:rsidRPr="00AD7A80" w:rsidRDefault="008E36C9" w:rsidP="00A37AF5">
            <w:pPr>
              <w:autoSpaceDE w:val="0"/>
              <w:autoSpaceDN w:val="0"/>
              <w:adjustRightInd w:val="0"/>
              <w:jc w:val="center"/>
              <w:rPr>
                <w:caps/>
              </w:rPr>
            </w:pPr>
          </w:p>
          <w:p w14:paraId="6EB2BDC7" w14:textId="77777777" w:rsidR="008E36C9" w:rsidRPr="00AD7A80" w:rsidRDefault="008E36C9" w:rsidP="00A37AF5">
            <w:pPr>
              <w:autoSpaceDE w:val="0"/>
              <w:autoSpaceDN w:val="0"/>
              <w:adjustRightInd w:val="0"/>
              <w:jc w:val="center"/>
              <w:rPr>
                <w:caps/>
              </w:rPr>
            </w:pPr>
            <w:r w:rsidRPr="00AD7A80">
              <w:rPr>
                <w:caps/>
              </w:rPr>
              <w:sym w:font="Wingdings" w:char="F06F"/>
            </w:r>
          </w:p>
          <w:p w14:paraId="5A2767CA" w14:textId="77777777" w:rsidR="008E36C9" w:rsidRPr="00AD7A80" w:rsidRDefault="008E36C9" w:rsidP="00A37AF5">
            <w:pPr>
              <w:autoSpaceDE w:val="0"/>
              <w:autoSpaceDN w:val="0"/>
              <w:adjustRightInd w:val="0"/>
              <w:jc w:val="center"/>
              <w:rPr>
                <w:caps/>
              </w:rPr>
            </w:pPr>
          </w:p>
          <w:p w14:paraId="34C58AD3" w14:textId="77777777" w:rsidR="008E36C9" w:rsidRPr="008652C0" w:rsidRDefault="008E36C9" w:rsidP="00A37AF5">
            <w:pPr>
              <w:autoSpaceDE w:val="0"/>
              <w:autoSpaceDN w:val="0"/>
              <w:adjustRightInd w:val="0"/>
              <w:jc w:val="center"/>
              <w:rPr>
                <w:caps/>
              </w:rPr>
            </w:pPr>
          </w:p>
          <w:p w14:paraId="196B7D59" w14:textId="77777777" w:rsidR="008E36C9" w:rsidRPr="00BE234B" w:rsidRDefault="008E36C9" w:rsidP="00A37AF5">
            <w:pPr>
              <w:autoSpaceDE w:val="0"/>
              <w:autoSpaceDN w:val="0"/>
              <w:adjustRightInd w:val="0"/>
              <w:jc w:val="center"/>
              <w:rPr>
                <w:caps/>
              </w:rPr>
            </w:pPr>
          </w:p>
          <w:p w14:paraId="4BB477C1" w14:textId="77777777" w:rsidR="008E36C9" w:rsidRPr="00BE234B" w:rsidRDefault="008E36C9" w:rsidP="00A37AF5">
            <w:pPr>
              <w:autoSpaceDE w:val="0"/>
              <w:autoSpaceDN w:val="0"/>
              <w:adjustRightInd w:val="0"/>
              <w:jc w:val="center"/>
              <w:rPr>
                <w:caps/>
              </w:rPr>
            </w:pPr>
          </w:p>
          <w:p w14:paraId="6562F855" w14:textId="77777777" w:rsidR="008E36C9" w:rsidRPr="00AD7A80" w:rsidRDefault="008E36C9" w:rsidP="00A37AF5">
            <w:pPr>
              <w:autoSpaceDE w:val="0"/>
              <w:autoSpaceDN w:val="0"/>
              <w:adjustRightInd w:val="0"/>
              <w:jc w:val="center"/>
              <w:rPr>
                <w:rFonts w:ascii="TimesNewRomanPSMT" w:hAnsi="TimesNewRomanPSMT" w:cs="TimesNewRomanPSMT"/>
                <w:b/>
                <w:caps/>
                <w:sz w:val="22"/>
                <w:szCs w:val="22"/>
              </w:rPr>
            </w:pPr>
            <w:r w:rsidRPr="00AD7A80">
              <w:rPr>
                <w:caps/>
              </w:rPr>
              <w:sym w:font="Wingdings" w:char="F06F"/>
            </w:r>
          </w:p>
        </w:tc>
        <w:tc>
          <w:tcPr>
            <w:tcW w:w="834" w:type="dxa"/>
          </w:tcPr>
          <w:p w14:paraId="20DDD130" w14:textId="77777777" w:rsidR="008E36C9" w:rsidRPr="00AD7A80" w:rsidRDefault="008E36C9" w:rsidP="00A37AF5">
            <w:pPr>
              <w:autoSpaceDE w:val="0"/>
              <w:autoSpaceDN w:val="0"/>
              <w:adjustRightInd w:val="0"/>
              <w:jc w:val="center"/>
              <w:rPr>
                <w:caps/>
              </w:rPr>
            </w:pPr>
            <w:r w:rsidRPr="00AD7A80">
              <w:rPr>
                <w:caps/>
              </w:rPr>
              <w:lastRenderedPageBreak/>
              <w:sym w:font="Wingdings" w:char="F06F"/>
            </w:r>
          </w:p>
          <w:p w14:paraId="78AEDF06" w14:textId="77777777" w:rsidR="008E36C9" w:rsidRPr="00AD7A80" w:rsidRDefault="008E36C9" w:rsidP="00A37AF5">
            <w:pPr>
              <w:autoSpaceDE w:val="0"/>
              <w:autoSpaceDN w:val="0"/>
              <w:adjustRightInd w:val="0"/>
              <w:jc w:val="center"/>
              <w:rPr>
                <w:caps/>
              </w:rPr>
            </w:pPr>
          </w:p>
          <w:p w14:paraId="67AED90C" w14:textId="77777777" w:rsidR="008E36C9" w:rsidRPr="008652C0" w:rsidRDefault="008E36C9" w:rsidP="00A37AF5">
            <w:pPr>
              <w:autoSpaceDE w:val="0"/>
              <w:autoSpaceDN w:val="0"/>
              <w:adjustRightInd w:val="0"/>
              <w:jc w:val="center"/>
              <w:rPr>
                <w:caps/>
              </w:rPr>
            </w:pPr>
          </w:p>
          <w:p w14:paraId="39C9828B" w14:textId="77777777" w:rsidR="008E36C9" w:rsidRPr="00BE234B" w:rsidRDefault="008E36C9" w:rsidP="00A37AF5">
            <w:pPr>
              <w:autoSpaceDE w:val="0"/>
              <w:autoSpaceDN w:val="0"/>
              <w:adjustRightInd w:val="0"/>
              <w:jc w:val="center"/>
              <w:rPr>
                <w:caps/>
              </w:rPr>
            </w:pPr>
          </w:p>
          <w:p w14:paraId="02A1D888" w14:textId="77777777" w:rsidR="008E36C9" w:rsidRPr="00BE234B" w:rsidRDefault="008E36C9" w:rsidP="00A37AF5">
            <w:pPr>
              <w:autoSpaceDE w:val="0"/>
              <w:autoSpaceDN w:val="0"/>
              <w:adjustRightInd w:val="0"/>
              <w:jc w:val="center"/>
              <w:rPr>
                <w:caps/>
              </w:rPr>
            </w:pPr>
          </w:p>
          <w:p w14:paraId="15FC7834" w14:textId="77777777" w:rsidR="008E36C9" w:rsidRPr="00BE234B" w:rsidRDefault="008E36C9" w:rsidP="00A37AF5">
            <w:pPr>
              <w:autoSpaceDE w:val="0"/>
              <w:autoSpaceDN w:val="0"/>
              <w:adjustRightInd w:val="0"/>
              <w:jc w:val="center"/>
              <w:rPr>
                <w:caps/>
              </w:rPr>
            </w:pPr>
          </w:p>
          <w:p w14:paraId="119C2F79" w14:textId="77777777" w:rsidR="008E36C9" w:rsidRPr="00BE234B" w:rsidRDefault="008E36C9" w:rsidP="00A37AF5">
            <w:pPr>
              <w:autoSpaceDE w:val="0"/>
              <w:autoSpaceDN w:val="0"/>
              <w:adjustRightInd w:val="0"/>
              <w:jc w:val="center"/>
              <w:rPr>
                <w:caps/>
              </w:rPr>
            </w:pPr>
          </w:p>
          <w:p w14:paraId="2FD5F180" w14:textId="77777777" w:rsidR="008E36C9" w:rsidRPr="00BE234B" w:rsidRDefault="008E36C9" w:rsidP="00A37AF5">
            <w:pPr>
              <w:autoSpaceDE w:val="0"/>
              <w:autoSpaceDN w:val="0"/>
              <w:adjustRightInd w:val="0"/>
              <w:jc w:val="center"/>
              <w:rPr>
                <w:caps/>
              </w:rPr>
            </w:pPr>
          </w:p>
          <w:p w14:paraId="3D9E8C59" w14:textId="77777777" w:rsidR="008E36C9" w:rsidRPr="00AD7A80" w:rsidRDefault="008E36C9" w:rsidP="00A37AF5">
            <w:pPr>
              <w:autoSpaceDE w:val="0"/>
              <w:autoSpaceDN w:val="0"/>
              <w:adjustRightInd w:val="0"/>
              <w:jc w:val="center"/>
              <w:rPr>
                <w:caps/>
              </w:rPr>
            </w:pPr>
          </w:p>
          <w:p w14:paraId="067B0BCD" w14:textId="77777777" w:rsidR="008E36C9" w:rsidRPr="00AD7A80" w:rsidRDefault="008E36C9" w:rsidP="00A37AF5">
            <w:pPr>
              <w:autoSpaceDE w:val="0"/>
              <w:autoSpaceDN w:val="0"/>
              <w:adjustRightInd w:val="0"/>
              <w:jc w:val="center"/>
              <w:rPr>
                <w:caps/>
              </w:rPr>
            </w:pPr>
          </w:p>
          <w:p w14:paraId="3980664E" w14:textId="77777777" w:rsidR="008E36C9" w:rsidRPr="00AD7A80" w:rsidRDefault="008E36C9" w:rsidP="00A37AF5">
            <w:pPr>
              <w:autoSpaceDE w:val="0"/>
              <w:autoSpaceDN w:val="0"/>
              <w:adjustRightInd w:val="0"/>
              <w:jc w:val="center"/>
              <w:rPr>
                <w:caps/>
              </w:rPr>
            </w:pPr>
          </w:p>
          <w:p w14:paraId="0DE185F9" w14:textId="77777777" w:rsidR="008E36C9" w:rsidRPr="00AD7A80" w:rsidRDefault="008E36C9" w:rsidP="00A37AF5">
            <w:pPr>
              <w:autoSpaceDE w:val="0"/>
              <w:autoSpaceDN w:val="0"/>
              <w:adjustRightInd w:val="0"/>
              <w:jc w:val="center"/>
              <w:rPr>
                <w:caps/>
              </w:rPr>
            </w:pPr>
          </w:p>
          <w:p w14:paraId="1FDD4773" w14:textId="77777777" w:rsidR="008E36C9" w:rsidRPr="00AD7A80" w:rsidRDefault="008E36C9" w:rsidP="00A37AF5">
            <w:pPr>
              <w:autoSpaceDE w:val="0"/>
              <w:autoSpaceDN w:val="0"/>
              <w:adjustRightInd w:val="0"/>
              <w:jc w:val="center"/>
              <w:rPr>
                <w:caps/>
              </w:rPr>
            </w:pPr>
          </w:p>
          <w:p w14:paraId="070ABDC7" w14:textId="77777777" w:rsidR="008E36C9" w:rsidRPr="00AD7A80" w:rsidRDefault="008E36C9" w:rsidP="00A37AF5">
            <w:pPr>
              <w:autoSpaceDE w:val="0"/>
              <w:autoSpaceDN w:val="0"/>
              <w:adjustRightInd w:val="0"/>
              <w:jc w:val="center"/>
              <w:rPr>
                <w:caps/>
              </w:rPr>
            </w:pPr>
          </w:p>
          <w:p w14:paraId="421F3B35" w14:textId="77777777" w:rsidR="008E36C9" w:rsidRPr="00AD7A80" w:rsidRDefault="008E36C9" w:rsidP="00A37AF5">
            <w:pPr>
              <w:autoSpaceDE w:val="0"/>
              <w:autoSpaceDN w:val="0"/>
              <w:adjustRightInd w:val="0"/>
              <w:jc w:val="center"/>
              <w:rPr>
                <w:caps/>
              </w:rPr>
            </w:pPr>
          </w:p>
          <w:p w14:paraId="432F37C5" w14:textId="77777777" w:rsidR="008E36C9" w:rsidRPr="00AD7A80" w:rsidRDefault="008E36C9" w:rsidP="00A37AF5">
            <w:pPr>
              <w:autoSpaceDE w:val="0"/>
              <w:autoSpaceDN w:val="0"/>
              <w:adjustRightInd w:val="0"/>
              <w:jc w:val="center"/>
              <w:rPr>
                <w:caps/>
              </w:rPr>
            </w:pPr>
          </w:p>
          <w:p w14:paraId="057B6067" w14:textId="77777777" w:rsidR="008E36C9" w:rsidRPr="00AD7A80" w:rsidRDefault="008E36C9" w:rsidP="00A37AF5">
            <w:pPr>
              <w:autoSpaceDE w:val="0"/>
              <w:autoSpaceDN w:val="0"/>
              <w:adjustRightInd w:val="0"/>
              <w:jc w:val="center"/>
              <w:rPr>
                <w:caps/>
              </w:rPr>
            </w:pPr>
          </w:p>
          <w:p w14:paraId="692E0F1B" w14:textId="77777777" w:rsidR="008E36C9" w:rsidRPr="00AD7A80" w:rsidRDefault="008E36C9" w:rsidP="00A37AF5">
            <w:pPr>
              <w:autoSpaceDE w:val="0"/>
              <w:autoSpaceDN w:val="0"/>
              <w:adjustRightInd w:val="0"/>
              <w:jc w:val="center"/>
              <w:rPr>
                <w:caps/>
              </w:rPr>
            </w:pPr>
          </w:p>
          <w:p w14:paraId="270667C9" w14:textId="77777777" w:rsidR="008E36C9" w:rsidRPr="00AD7A80" w:rsidRDefault="008E36C9" w:rsidP="00A37AF5">
            <w:pPr>
              <w:autoSpaceDE w:val="0"/>
              <w:autoSpaceDN w:val="0"/>
              <w:adjustRightInd w:val="0"/>
              <w:jc w:val="center"/>
              <w:rPr>
                <w:caps/>
              </w:rPr>
            </w:pPr>
          </w:p>
          <w:p w14:paraId="3BC84FDA" w14:textId="77777777" w:rsidR="008E36C9" w:rsidRPr="00AD7A80" w:rsidRDefault="008E36C9" w:rsidP="00A37AF5">
            <w:pPr>
              <w:autoSpaceDE w:val="0"/>
              <w:autoSpaceDN w:val="0"/>
              <w:adjustRightInd w:val="0"/>
              <w:jc w:val="center"/>
              <w:rPr>
                <w:caps/>
              </w:rPr>
            </w:pPr>
          </w:p>
          <w:p w14:paraId="0EAC4321" w14:textId="77777777" w:rsidR="008E36C9" w:rsidRPr="00AD7A80" w:rsidRDefault="008E36C9" w:rsidP="00A37AF5">
            <w:pPr>
              <w:autoSpaceDE w:val="0"/>
              <w:autoSpaceDN w:val="0"/>
              <w:adjustRightInd w:val="0"/>
              <w:jc w:val="center"/>
              <w:rPr>
                <w:caps/>
              </w:rPr>
            </w:pPr>
          </w:p>
          <w:p w14:paraId="0197EFCE" w14:textId="77777777" w:rsidR="008E36C9" w:rsidRPr="00AD7A80" w:rsidRDefault="008E36C9" w:rsidP="00A37AF5">
            <w:pPr>
              <w:autoSpaceDE w:val="0"/>
              <w:autoSpaceDN w:val="0"/>
              <w:adjustRightInd w:val="0"/>
              <w:jc w:val="center"/>
              <w:rPr>
                <w:caps/>
              </w:rPr>
            </w:pPr>
          </w:p>
          <w:p w14:paraId="3CD768C2" w14:textId="77777777" w:rsidR="008E36C9" w:rsidRPr="00AD7A80" w:rsidRDefault="008E36C9" w:rsidP="00A37AF5">
            <w:pPr>
              <w:autoSpaceDE w:val="0"/>
              <w:autoSpaceDN w:val="0"/>
              <w:adjustRightInd w:val="0"/>
              <w:jc w:val="center"/>
              <w:rPr>
                <w:caps/>
              </w:rPr>
            </w:pPr>
          </w:p>
          <w:p w14:paraId="2EDAB9CA" w14:textId="77777777" w:rsidR="008E36C9" w:rsidRPr="00AD7A80" w:rsidRDefault="008E36C9" w:rsidP="00A37AF5">
            <w:pPr>
              <w:autoSpaceDE w:val="0"/>
              <w:autoSpaceDN w:val="0"/>
              <w:adjustRightInd w:val="0"/>
              <w:jc w:val="center"/>
              <w:rPr>
                <w:caps/>
              </w:rPr>
            </w:pPr>
          </w:p>
          <w:p w14:paraId="18163B20" w14:textId="77777777" w:rsidR="008E36C9" w:rsidRPr="00AD7A80" w:rsidRDefault="008E36C9" w:rsidP="00A37AF5">
            <w:pPr>
              <w:autoSpaceDE w:val="0"/>
              <w:autoSpaceDN w:val="0"/>
              <w:adjustRightInd w:val="0"/>
              <w:jc w:val="center"/>
              <w:rPr>
                <w:caps/>
              </w:rPr>
            </w:pPr>
          </w:p>
          <w:p w14:paraId="27E6EBB4" w14:textId="77777777" w:rsidR="008E36C9" w:rsidRPr="00AD7A80" w:rsidRDefault="008E36C9" w:rsidP="00A37AF5">
            <w:pPr>
              <w:autoSpaceDE w:val="0"/>
              <w:autoSpaceDN w:val="0"/>
              <w:adjustRightInd w:val="0"/>
              <w:jc w:val="center"/>
              <w:rPr>
                <w:caps/>
              </w:rPr>
            </w:pPr>
          </w:p>
          <w:p w14:paraId="60ED3141" w14:textId="77777777" w:rsidR="008E36C9" w:rsidRPr="00AD7A80" w:rsidRDefault="008E36C9" w:rsidP="00A37AF5">
            <w:pPr>
              <w:autoSpaceDE w:val="0"/>
              <w:autoSpaceDN w:val="0"/>
              <w:adjustRightInd w:val="0"/>
              <w:jc w:val="center"/>
              <w:rPr>
                <w:caps/>
              </w:rPr>
            </w:pPr>
          </w:p>
          <w:p w14:paraId="068774CA" w14:textId="77777777" w:rsidR="008E36C9" w:rsidRPr="00AD7A80" w:rsidRDefault="008E36C9" w:rsidP="00A37AF5">
            <w:pPr>
              <w:autoSpaceDE w:val="0"/>
              <w:autoSpaceDN w:val="0"/>
              <w:adjustRightInd w:val="0"/>
              <w:jc w:val="center"/>
              <w:rPr>
                <w:caps/>
              </w:rPr>
            </w:pPr>
          </w:p>
          <w:p w14:paraId="15982B9F" w14:textId="77777777" w:rsidR="008E36C9" w:rsidRPr="00AD7A80" w:rsidRDefault="008E36C9" w:rsidP="00A37AF5">
            <w:pPr>
              <w:autoSpaceDE w:val="0"/>
              <w:autoSpaceDN w:val="0"/>
              <w:adjustRightInd w:val="0"/>
              <w:jc w:val="center"/>
              <w:rPr>
                <w:caps/>
              </w:rPr>
            </w:pPr>
          </w:p>
          <w:p w14:paraId="09CE3C1F" w14:textId="77777777" w:rsidR="008E36C9" w:rsidRPr="00AD7A80" w:rsidRDefault="008E36C9" w:rsidP="00A37AF5">
            <w:pPr>
              <w:autoSpaceDE w:val="0"/>
              <w:autoSpaceDN w:val="0"/>
              <w:adjustRightInd w:val="0"/>
              <w:jc w:val="center"/>
              <w:rPr>
                <w:caps/>
              </w:rPr>
            </w:pPr>
          </w:p>
          <w:p w14:paraId="47E51E12" w14:textId="77777777" w:rsidR="008E36C9" w:rsidRPr="00AD7A80" w:rsidRDefault="008E36C9" w:rsidP="00A37AF5">
            <w:pPr>
              <w:autoSpaceDE w:val="0"/>
              <w:autoSpaceDN w:val="0"/>
              <w:adjustRightInd w:val="0"/>
              <w:jc w:val="center"/>
              <w:rPr>
                <w:caps/>
              </w:rPr>
            </w:pPr>
          </w:p>
          <w:p w14:paraId="3BBF63D8" w14:textId="77777777" w:rsidR="008E36C9" w:rsidRPr="00AD7A80" w:rsidRDefault="008E36C9" w:rsidP="00A37AF5">
            <w:pPr>
              <w:autoSpaceDE w:val="0"/>
              <w:autoSpaceDN w:val="0"/>
              <w:adjustRightInd w:val="0"/>
              <w:jc w:val="center"/>
              <w:rPr>
                <w:caps/>
              </w:rPr>
            </w:pPr>
          </w:p>
          <w:p w14:paraId="38661E00" w14:textId="77777777" w:rsidR="008E36C9" w:rsidRPr="00AD7A80" w:rsidRDefault="008E36C9" w:rsidP="00A37AF5">
            <w:pPr>
              <w:autoSpaceDE w:val="0"/>
              <w:autoSpaceDN w:val="0"/>
              <w:adjustRightInd w:val="0"/>
              <w:jc w:val="center"/>
              <w:rPr>
                <w:caps/>
              </w:rPr>
            </w:pPr>
          </w:p>
          <w:p w14:paraId="4099B93F" w14:textId="77777777" w:rsidR="008E36C9" w:rsidRPr="00AD7A80" w:rsidRDefault="008E36C9" w:rsidP="00A37AF5">
            <w:pPr>
              <w:autoSpaceDE w:val="0"/>
              <w:autoSpaceDN w:val="0"/>
              <w:adjustRightInd w:val="0"/>
              <w:jc w:val="center"/>
              <w:rPr>
                <w:caps/>
              </w:rPr>
            </w:pPr>
          </w:p>
          <w:p w14:paraId="64647828" w14:textId="77777777" w:rsidR="008E36C9" w:rsidRPr="00AD7A80" w:rsidRDefault="008E36C9" w:rsidP="00A37AF5">
            <w:pPr>
              <w:autoSpaceDE w:val="0"/>
              <w:autoSpaceDN w:val="0"/>
              <w:adjustRightInd w:val="0"/>
              <w:jc w:val="center"/>
              <w:rPr>
                <w:caps/>
              </w:rPr>
            </w:pPr>
          </w:p>
          <w:p w14:paraId="7D62814D" w14:textId="77777777" w:rsidR="008E36C9" w:rsidRPr="00AD7A80" w:rsidRDefault="008E36C9" w:rsidP="00A37AF5">
            <w:pPr>
              <w:autoSpaceDE w:val="0"/>
              <w:autoSpaceDN w:val="0"/>
              <w:adjustRightInd w:val="0"/>
              <w:jc w:val="center"/>
              <w:rPr>
                <w:caps/>
              </w:rPr>
            </w:pPr>
          </w:p>
          <w:p w14:paraId="470760F5" w14:textId="77777777" w:rsidR="008E36C9" w:rsidRPr="00AD7A80" w:rsidRDefault="008E36C9" w:rsidP="00A37AF5">
            <w:pPr>
              <w:autoSpaceDE w:val="0"/>
              <w:autoSpaceDN w:val="0"/>
              <w:adjustRightInd w:val="0"/>
              <w:jc w:val="center"/>
              <w:rPr>
                <w:caps/>
              </w:rPr>
            </w:pPr>
          </w:p>
          <w:p w14:paraId="011F65C2" w14:textId="77777777" w:rsidR="008E36C9" w:rsidRPr="00AD7A80" w:rsidRDefault="008E36C9" w:rsidP="00A37AF5">
            <w:pPr>
              <w:autoSpaceDE w:val="0"/>
              <w:autoSpaceDN w:val="0"/>
              <w:adjustRightInd w:val="0"/>
              <w:jc w:val="center"/>
              <w:rPr>
                <w:caps/>
              </w:rPr>
            </w:pPr>
          </w:p>
          <w:p w14:paraId="2C8F7348" w14:textId="77777777" w:rsidR="008E36C9" w:rsidRPr="00AD7A80" w:rsidRDefault="008E36C9" w:rsidP="00A37AF5">
            <w:pPr>
              <w:autoSpaceDE w:val="0"/>
              <w:autoSpaceDN w:val="0"/>
              <w:adjustRightInd w:val="0"/>
              <w:jc w:val="center"/>
              <w:rPr>
                <w:caps/>
              </w:rPr>
            </w:pPr>
          </w:p>
          <w:p w14:paraId="164666A7" w14:textId="77777777" w:rsidR="008E36C9" w:rsidRPr="00AD7A80" w:rsidRDefault="008E36C9" w:rsidP="00A37AF5">
            <w:pPr>
              <w:autoSpaceDE w:val="0"/>
              <w:autoSpaceDN w:val="0"/>
              <w:adjustRightInd w:val="0"/>
              <w:jc w:val="center"/>
              <w:rPr>
                <w:caps/>
              </w:rPr>
            </w:pPr>
            <w:r w:rsidRPr="00AD7A80">
              <w:rPr>
                <w:caps/>
              </w:rPr>
              <w:sym w:font="Wingdings" w:char="F06F"/>
            </w:r>
          </w:p>
          <w:p w14:paraId="25DCDD50" w14:textId="77777777" w:rsidR="008E36C9" w:rsidRPr="00AD7A80" w:rsidRDefault="008E36C9" w:rsidP="00A37AF5">
            <w:pPr>
              <w:autoSpaceDE w:val="0"/>
              <w:autoSpaceDN w:val="0"/>
              <w:adjustRightInd w:val="0"/>
              <w:jc w:val="center"/>
              <w:rPr>
                <w:caps/>
              </w:rPr>
            </w:pPr>
          </w:p>
          <w:p w14:paraId="25231095" w14:textId="77777777" w:rsidR="008E36C9" w:rsidRPr="008652C0" w:rsidRDefault="008E36C9" w:rsidP="00A37AF5">
            <w:pPr>
              <w:autoSpaceDE w:val="0"/>
              <w:autoSpaceDN w:val="0"/>
              <w:adjustRightInd w:val="0"/>
              <w:jc w:val="center"/>
              <w:rPr>
                <w:caps/>
              </w:rPr>
            </w:pPr>
          </w:p>
          <w:p w14:paraId="4D3FDD09" w14:textId="77777777" w:rsidR="008E36C9" w:rsidRPr="00BE234B" w:rsidRDefault="008E36C9" w:rsidP="00A37AF5">
            <w:pPr>
              <w:autoSpaceDE w:val="0"/>
              <w:autoSpaceDN w:val="0"/>
              <w:adjustRightInd w:val="0"/>
              <w:jc w:val="center"/>
              <w:rPr>
                <w:caps/>
              </w:rPr>
            </w:pPr>
          </w:p>
          <w:p w14:paraId="260F8D9B" w14:textId="77777777" w:rsidR="008E36C9" w:rsidRPr="00AD7A80" w:rsidRDefault="008E36C9" w:rsidP="00A37AF5">
            <w:pPr>
              <w:autoSpaceDE w:val="0"/>
              <w:autoSpaceDN w:val="0"/>
              <w:adjustRightInd w:val="0"/>
              <w:jc w:val="center"/>
              <w:rPr>
                <w:caps/>
              </w:rPr>
            </w:pPr>
            <w:r w:rsidRPr="00AD7A80">
              <w:rPr>
                <w:caps/>
              </w:rPr>
              <w:sym w:font="Wingdings" w:char="F06F"/>
            </w:r>
          </w:p>
          <w:p w14:paraId="3DB841AF" w14:textId="77777777" w:rsidR="008E36C9" w:rsidRPr="00AD7A80" w:rsidRDefault="008E36C9" w:rsidP="00A37AF5">
            <w:pPr>
              <w:autoSpaceDE w:val="0"/>
              <w:autoSpaceDN w:val="0"/>
              <w:adjustRightInd w:val="0"/>
              <w:jc w:val="center"/>
              <w:rPr>
                <w:caps/>
              </w:rPr>
            </w:pPr>
          </w:p>
          <w:p w14:paraId="60BCB043" w14:textId="77777777" w:rsidR="008E36C9" w:rsidRPr="008652C0" w:rsidRDefault="008E36C9" w:rsidP="00A37AF5">
            <w:pPr>
              <w:autoSpaceDE w:val="0"/>
              <w:autoSpaceDN w:val="0"/>
              <w:adjustRightInd w:val="0"/>
              <w:jc w:val="center"/>
              <w:rPr>
                <w:caps/>
              </w:rPr>
            </w:pPr>
          </w:p>
          <w:p w14:paraId="41C2E470" w14:textId="77777777" w:rsidR="008E36C9" w:rsidRPr="00BE234B" w:rsidRDefault="008E36C9" w:rsidP="00A37AF5">
            <w:pPr>
              <w:autoSpaceDE w:val="0"/>
              <w:autoSpaceDN w:val="0"/>
              <w:adjustRightInd w:val="0"/>
              <w:jc w:val="center"/>
              <w:rPr>
                <w:caps/>
              </w:rPr>
            </w:pPr>
          </w:p>
          <w:p w14:paraId="6CC27E51" w14:textId="77777777" w:rsidR="008E36C9" w:rsidRPr="00BE234B" w:rsidRDefault="008E36C9" w:rsidP="00A37AF5">
            <w:pPr>
              <w:autoSpaceDE w:val="0"/>
              <w:autoSpaceDN w:val="0"/>
              <w:adjustRightInd w:val="0"/>
              <w:jc w:val="center"/>
              <w:rPr>
                <w:caps/>
              </w:rPr>
            </w:pPr>
          </w:p>
          <w:p w14:paraId="7C74DD43" w14:textId="77777777" w:rsidR="008E36C9" w:rsidRPr="00BE234B" w:rsidRDefault="008E36C9" w:rsidP="00A37AF5">
            <w:pPr>
              <w:autoSpaceDE w:val="0"/>
              <w:autoSpaceDN w:val="0"/>
              <w:adjustRightInd w:val="0"/>
              <w:jc w:val="center"/>
              <w:rPr>
                <w:caps/>
              </w:rPr>
            </w:pPr>
          </w:p>
          <w:p w14:paraId="2A594C80" w14:textId="77777777" w:rsidR="008E36C9" w:rsidRPr="00BE234B" w:rsidRDefault="008E36C9" w:rsidP="00A37AF5">
            <w:pPr>
              <w:autoSpaceDE w:val="0"/>
              <w:autoSpaceDN w:val="0"/>
              <w:adjustRightInd w:val="0"/>
              <w:jc w:val="center"/>
              <w:rPr>
                <w:caps/>
              </w:rPr>
            </w:pPr>
          </w:p>
          <w:p w14:paraId="3ED89966" w14:textId="77777777" w:rsidR="008E36C9" w:rsidRPr="00BE234B" w:rsidRDefault="008E36C9" w:rsidP="00A37AF5">
            <w:pPr>
              <w:autoSpaceDE w:val="0"/>
              <w:autoSpaceDN w:val="0"/>
              <w:adjustRightInd w:val="0"/>
              <w:jc w:val="center"/>
              <w:rPr>
                <w:caps/>
              </w:rPr>
            </w:pPr>
          </w:p>
          <w:p w14:paraId="1681C229" w14:textId="77777777" w:rsidR="008E36C9" w:rsidRPr="00AD7A80" w:rsidRDefault="008E36C9" w:rsidP="00A37AF5">
            <w:pPr>
              <w:autoSpaceDE w:val="0"/>
              <w:autoSpaceDN w:val="0"/>
              <w:adjustRightInd w:val="0"/>
              <w:jc w:val="center"/>
              <w:rPr>
                <w:caps/>
              </w:rPr>
            </w:pPr>
          </w:p>
          <w:p w14:paraId="0B026C26" w14:textId="77777777" w:rsidR="008E36C9" w:rsidRPr="00AD7A80" w:rsidRDefault="008E36C9" w:rsidP="00A37AF5">
            <w:pPr>
              <w:autoSpaceDE w:val="0"/>
              <w:autoSpaceDN w:val="0"/>
              <w:adjustRightInd w:val="0"/>
              <w:jc w:val="center"/>
              <w:rPr>
                <w:caps/>
              </w:rPr>
            </w:pPr>
            <w:r w:rsidRPr="00AD7A80">
              <w:rPr>
                <w:caps/>
              </w:rPr>
              <w:sym w:font="Wingdings" w:char="F06F"/>
            </w:r>
          </w:p>
          <w:p w14:paraId="76FBABB1" w14:textId="77777777" w:rsidR="008E36C9" w:rsidRPr="00AD7A80" w:rsidRDefault="008E36C9" w:rsidP="00A37AF5">
            <w:pPr>
              <w:autoSpaceDE w:val="0"/>
              <w:autoSpaceDN w:val="0"/>
              <w:adjustRightInd w:val="0"/>
              <w:jc w:val="center"/>
              <w:rPr>
                <w:caps/>
              </w:rPr>
            </w:pPr>
          </w:p>
          <w:p w14:paraId="2FF6A6DA" w14:textId="77777777" w:rsidR="008E36C9" w:rsidRPr="008652C0" w:rsidRDefault="008E36C9" w:rsidP="00A37AF5">
            <w:pPr>
              <w:autoSpaceDE w:val="0"/>
              <w:autoSpaceDN w:val="0"/>
              <w:adjustRightInd w:val="0"/>
              <w:jc w:val="center"/>
              <w:rPr>
                <w:caps/>
              </w:rPr>
            </w:pPr>
          </w:p>
          <w:p w14:paraId="246BD549" w14:textId="77777777" w:rsidR="008E36C9" w:rsidRPr="00BE234B" w:rsidRDefault="008E36C9" w:rsidP="00A37AF5">
            <w:pPr>
              <w:autoSpaceDE w:val="0"/>
              <w:autoSpaceDN w:val="0"/>
              <w:adjustRightInd w:val="0"/>
              <w:jc w:val="center"/>
              <w:rPr>
                <w:caps/>
              </w:rPr>
            </w:pPr>
          </w:p>
          <w:p w14:paraId="57E20E0F" w14:textId="77777777" w:rsidR="008E36C9" w:rsidRPr="00BE234B" w:rsidRDefault="008E36C9" w:rsidP="00A37AF5">
            <w:pPr>
              <w:autoSpaceDE w:val="0"/>
              <w:autoSpaceDN w:val="0"/>
              <w:adjustRightInd w:val="0"/>
              <w:jc w:val="center"/>
              <w:rPr>
                <w:caps/>
              </w:rPr>
            </w:pPr>
          </w:p>
          <w:p w14:paraId="16424CAA" w14:textId="77777777" w:rsidR="008E36C9" w:rsidRPr="00AD7A80" w:rsidRDefault="008E36C9" w:rsidP="00A37AF5">
            <w:pPr>
              <w:autoSpaceDE w:val="0"/>
              <w:autoSpaceDN w:val="0"/>
              <w:adjustRightInd w:val="0"/>
              <w:jc w:val="center"/>
              <w:rPr>
                <w:rFonts w:ascii="TimesNewRomanPSMT" w:hAnsi="TimesNewRomanPSMT" w:cs="TimesNewRomanPSMT"/>
                <w:b/>
                <w:caps/>
                <w:sz w:val="22"/>
                <w:szCs w:val="22"/>
              </w:rPr>
            </w:pPr>
            <w:r w:rsidRPr="00AD7A80">
              <w:rPr>
                <w:caps/>
              </w:rPr>
              <w:sym w:font="Wingdings" w:char="F06F"/>
            </w:r>
          </w:p>
        </w:tc>
      </w:tr>
      <w:tr w:rsidR="008E36C9" w:rsidRPr="00BB6304" w14:paraId="725A72FE" w14:textId="77777777" w:rsidTr="008E36C9">
        <w:tc>
          <w:tcPr>
            <w:tcW w:w="8845" w:type="dxa"/>
            <w:tcBorders>
              <w:bottom w:val="single" w:sz="4" w:space="0" w:color="auto"/>
            </w:tcBorders>
            <w:vAlign w:val="center"/>
          </w:tcPr>
          <w:p w14:paraId="42BD751E" w14:textId="77777777" w:rsidR="008E36C9" w:rsidRPr="00BB6304" w:rsidRDefault="008E36C9" w:rsidP="00A37AF5">
            <w:pPr>
              <w:rPr>
                <w:rFonts w:ascii="TimesNewRomanPSMT" w:hAnsi="TimesNewRomanPSMT" w:cs="TimesNewRomanPSMT"/>
                <w:b/>
                <w:caps/>
                <w:sz w:val="22"/>
                <w:szCs w:val="22"/>
              </w:rPr>
            </w:pPr>
            <w:commentRangeStart w:id="916"/>
            <w:r w:rsidRPr="00BB6304">
              <w:rPr>
                <w:rFonts w:ascii="TimesNewRomanPSMT" w:hAnsi="TimesNewRomanPSMT" w:cs="TimesNewRomanPSMT"/>
                <w:b/>
                <w:caps/>
                <w:color w:val="365F91" w:themeColor="accent1" w:themeShade="BF"/>
                <w:sz w:val="22"/>
                <w:szCs w:val="22"/>
              </w:rPr>
              <w:lastRenderedPageBreak/>
              <w:t>§</w:t>
            </w:r>
            <w:hyperlink r:id="rId44"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9</w:t>
            </w:r>
            <w:r w:rsidRPr="00BB6304">
              <w:rPr>
                <w:rFonts w:ascii="TimesNewRomanPSMT" w:hAnsi="TimesNewRomanPSMT" w:cs="TimesNewRomanPSMT"/>
                <w:b/>
                <w:caps/>
                <w:sz w:val="22"/>
                <w:szCs w:val="22"/>
              </w:rPr>
              <w:t xml:space="preserve"> NEWLY INSTALLED COMMERCIAL BOILERS</w:t>
            </w:r>
          </w:p>
          <w:p w14:paraId="7942C787"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w:t>
            </w:r>
            <w:hyperlink r:id="rId45"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9(</w:t>
            </w:r>
            <w:r w:rsidRPr="00BB6304">
              <w:rPr>
                <w:rFonts w:ascii="TimesNewRomanPSMT" w:hAnsi="TimesNewRomanPSMT" w:cs="TimesNewRomanPSMT"/>
                <w:b/>
                <w:color w:val="365F91" w:themeColor="accent1" w:themeShade="BF"/>
                <w:sz w:val="22"/>
                <w:szCs w:val="22"/>
              </w:rPr>
              <w:t>a</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b/>
                <w:caps/>
                <w:sz w:val="22"/>
                <w:szCs w:val="22"/>
              </w:rPr>
              <w:t xml:space="preserve"> </w:t>
            </w:r>
            <w:r w:rsidRPr="00BB6304">
              <w:rPr>
                <w:rFonts w:ascii="TimesNewRomanPSMT" w:hAnsi="TimesNewRomanPSMT" w:cs="TimesNewRomanPSMT"/>
                <w:caps/>
                <w:sz w:val="22"/>
                <w:szCs w:val="22"/>
              </w:rPr>
              <w:t>COMBUSTION AIR POSITIVE SHUT-OFF REQUIRED FOR THE FOLLOWING BOILERS:</w:t>
            </w:r>
          </w:p>
          <w:p w14:paraId="11ED78C3"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iNPUT CAPACITY ≥ 2,500,000 BTU/HR AND DESIGNED WITH NONPOSITIVE VENT STATIC PRESSURE</w:t>
            </w:r>
          </w:p>
          <w:p w14:paraId="5E3E87E9"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ONE STACK SERVING TWO OR MORE bOILERS WITH TOTAL COMBINED iNPUT CAPACITY ≥ 2,500,000 BTU/HR</w:t>
            </w:r>
          </w:p>
          <w:p w14:paraId="1FF0E2E4" w14:textId="6B3CF32B"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w:t>
            </w:r>
            <w:hyperlink r:id="rId46"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9(</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b/>
                <w:caps/>
                <w:sz w:val="22"/>
                <w:szCs w:val="22"/>
              </w:rPr>
              <w:t xml:space="preserve"> </w:t>
            </w:r>
            <w:r w:rsidRPr="00BB6304">
              <w:rPr>
                <w:rFonts w:ascii="TimesNewRomanPSMT" w:hAnsi="TimesNewRomanPSMT" w:cs="TimesNewRomanPSMT"/>
                <w:caps/>
                <w:sz w:val="22"/>
                <w:szCs w:val="22"/>
              </w:rPr>
              <w:t>boiler COMBUSTION AIR fan motors ≥ 10 hp must meet one of the following:</w:t>
            </w:r>
          </w:p>
          <w:p w14:paraId="773D1838"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variable speed drive.</w:t>
            </w:r>
          </w:p>
          <w:p w14:paraId="7DD722E9"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controls limit fan motor demand to ≤ 30% of total </w:t>
            </w:r>
            <w:proofErr w:type="gramStart"/>
            <w:r w:rsidRPr="00BB6304">
              <w:rPr>
                <w:rFonts w:ascii="TimesNewRomanPSMT" w:hAnsi="TimesNewRomanPSMT" w:cs="TimesNewRomanPSMT"/>
                <w:caps/>
                <w:sz w:val="22"/>
                <w:szCs w:val="22"/>
              </w:rPr>
              <w:t>Design  wattage</w:t>
            </w:r>
            <w:proofErr w:type="gramEnd"/>
            <w:r w:rsidRPr="00BB6304">
              <w:rPr>
                <w:rFonts w:ascii="TimesNewRomanPSMT" w:hAnsi="TimesNewRomanPSMT" w:cs="TimesNewRomanPSMT"/>
                <w:caps/>
                <w:sz w:val="22"/>
                <w:szCs w:val="22"/>
              </w:rPr>
              <w:t xml:space="preserve"> at 50% design air volume.</w:t>
            </w:r>
          </w:p>
          <w:p w14:paraId="41634D8A"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w:t>
            </w:r>
            <w:hyperlink r:id="rId47"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9(</w:t>
            </w:r>
            <w:r w:rsidRPr="00BB6304">
              <w:rPr>
                <w:rFonts w:ascii="TimesNewRomanPSMT" w:hAnsi="TimesNewRomanPSMT" w:cs="TimesNewRomanPSMT"/>
                <w:b/>
                <w:color w:val="365F91" w:themeColor="accent1" w:themeShade="BF"/>
                <w:sz w:val="22"/>
                <w:szCs w:val="22"/>
              </w:rPr>
              <w:t>c</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b/>
                <w:caps/>
                <w:sz w:val="22"/>
                <w:szCs w:val="22"/>
              </w:rPr>
              <w:t xml:space="preserve"> </w:t>
            </w:r>
            <w:r w:rsidRPr="00BB6304">
              <w:rPr>
                <w:rFonts w:ascii="TimesNewRomanPSMT" w:hAnsi="TimesNewRomanPSMT" w:cs="TimesNewRomanPSMT"/>
                <w:caps/>
                <w:sz w:val="22"/>
                <w:szCs w:val="22"/>
              </w:rPr>
              <w:t xml:space="preserve"> boilers with iNPUT CAPACITY ≥ 5,000,000 BTU/HR shall maintain excess (stack gas) oxygen concentrations ≤ 5% by volume on a dry basis over firing rates of 20% to 100%. combustion air volume shall be controlled with respect to firing rate or flue gas oxygen concentration. Use of a common gas and combustion air linkage or jack shaft is prohibited.</w:t>
            </w:r>
            <w:commentRangeEnd w:id="916"/>
            <w:r w:rsidR="00C34A10">
              <w:rPr>
                <w:rStyle w:val="CommentReference"/>
              </w:rPr>
              <w:commentReference w:id="916"/>
            </w:r>
          </w:p>
          <w:p w14:paraId="19A27B94" w14:textId="7CF0E8CF" w:rsidR="008E36C9" w:rsidRPr="00BB6304" w:rsidRDefault="008E36C9" w:rsidP="00A37AF5">
            <w:pPr>
              <w:rPr>
                <w:rFonts w:ascii="TimesNewRomanPSMT" w:hAnsi="TimesNewRomanPSMT" w:cs="TimesNewRomanPSMT"/>
                <w:b/>
                <w:caps/>
                <w:color w:val="365F91" w:themeColor="accent1" w:themeShade="BF"/>
                <w:sz w:val="22"/>
                <w:szCs w:val="22"/>
              </w:rPr>
            </w:pPr>
            <w:del w:id="917" w:author="DiLello, Erica NOR" w:date="2020-12-22T14:03:00Z">
              <w:r w:rsidRPr="00BB6304" w:rsidDel="007064FE">
                <w:rPr>
                  <w:rFonts w:ascii="TimesNewRomanPS-BoldMT" w:hAnsi="TimesNewRomanPS-BoldMT" w:cs="TimesNewRomanPS-BoldMT"/>
                  <w:b/>
                  <w:bCs/>
                  <w:caps/>
                  <w:sz w:val="22"/>
                  <w:szCs w:val="22"/>
                </w:rPr>
                <w:lastRenderedPageBreak/>
                <w:delText xml:space="preserve">Exception </w:delText>
              </w:r>
              <w:r w:rsidRPr="00BB6304" w:rsidDel="007064FE">
                <w:rPr>
                  <w:rFonts w:ascii="TimesNewRomanPS-BoldMT" w:hAnsi="TimesNewRomanPS-BoldMT" w:cs="TimesNewRomanPS-BoldMT"/>
                  <w:bCs/>
                  <w:caps/>
                  <w:sz w:val="22"/>
                  <w:szCs w:val="22"/>
                </w:rPr>
                <w:delText xml:space="preserve">to </w:delText>
              </w:r>
              <w:r w:rsidRPr="00BB6304" w:rsidDel="007064FE">
                <w:rPr>
                  <w:rFonts w:ascii="TimesNewRomanPS-BoldMT" w:hAnsi="TimesNewRomanPS-BoldMT" w:cs="TimesNewRomanPS-BoldMT"/>
                  <w:b/>
                  <w:bCs/>
                  <w:caps/>
                  <w:color w:val="365F91" w:themeColor="accent1" w:themeShade="BF"/>
                  <w:sz w:val="22"/>
                  <w:szCs w:val="22"/>
                </w:rPr>
                <w:delText>§120.9(</w:delText>
              </w:r>
              <w:r w:rsidRPr="00BB6304" w:rsidDel="007064FE">
                <w:rPr>
                  <w:rFonts w:ascii="TimesNewRomanPS-BoldMT" w:hAnsi="TimesNewRomanPS-BoldMT" w:cs="TimesNewRomanPS-BoldMT"/>
                  <w:b/>
                  <w:bCs/>
                  <w:color w:val="365F91" w:themeColor="accent1" w:themeShade="BF"/>
                  <w:sz w:val="22"/>
                  <w:szCs w:val="22"/>
                </w:rPr>
                <w:delText>c</w:delText>
              </w:r>
              <w:r w:rsidRPr="00BB6304" w:rsidDel="007064FE">
                <w:rPr>
                  <w:rFonts w:ascii="TimesNewRomanPS-BoldMT" w:hAnsi="TimesNewRomanPS-BoldMT" w:cs="TimesNewRomanPS-BoldMT"/>
                  <w:b/>
                  <w:bCs/>
                  <w:caps/>
                  <w:color w:val="365F91" w:themeColor="accent1" w:themeShade="BF"/>
                  <w:sz w:val="22"/>
                  <w:szCs w:val="22"/>
                </w:rPr>
                <w:delText>)</w:delText>
              </w:r>
              <w:r w:rsidRPr="00BB6304" w:rsidDel="007064FE">
                <w:rPr>
                  <w:rFonts w:ascii="TimesNewRomanPS-BoldMT" w:hAnsi="TimesNewRomanPS-BoldMT" w:cs="TimesNewRomanPS-BoldMT"/>
                  <w:bCs/>
                  <w:caps/>
                  <w:sz w:val="22"/>
                  <w:szCs w:val="22"/>
                </w:rPr>
                <w:delText>: bOILERS WITH STEADY STATE FULL-LOAD THERMAL EFFICIENCY ≥ 85%</w:delText>
              </w:r>
            </w:del>
          </w:p>
        </w:tc>
        <w:tc>
          <w:tcPr>
            <w:tcW w:w="810" w:type="dxa"/>
            <w:tcBorders>
              <w:bottom w:val="single" w:sz="4" w:space="0" w:color="auto"/>
            </w:tcBorders>
          </w:tcPr>
          <w:p w14:paraId="029CDD41" w14:textId="77777777" w:rsidR="008E36C9" w:rsidRPr="00BB6304" w:rsidRDefault="008E36C9" w:rsidP="00A37AF5">
            <w:pPr>
              <w:autoSpaceDE w:val="0"/>
              <w:autoSpaceDN w:val="0"/>
              <w:adjustRightInd w:val="0"/>
              <w:jc w:val="center"/>
            </w:pPr>
            <w:r w:rsidRPr="00BB6304">
              <w:lastRenderedPageBreak/>
              <w:sym w:font="Wingdings" w:char="F06F"/>
            </w:r>
          </w:p>
          <w:p w14:paraId="56E0B9DD" w14:textId="77777777" w:rsidR="008E36C9" w:rsidRPr="00BB6304" w:rsidRDefault="008E36C9" w:rsidP="00A37AF5">
            <w:pPr>
              <w:autoSpaceDE w:val="0"/>
              <w:autoSpaceDN w:val="0"/>
              <w:adjustRightInd w:val="0"/>
              <w:jc w:val="center"/>
            </w:pPr>
          </w:p>
          <w:p w14:paraId="0647366C" w14:textId="77777777" w:rsidR="008E36C9" w:rsidRPr="00BB6304" w:rsidRDefault="008E36C9" w:rsidP="00A37AF5">
            <w:pPr>
              <w:autoSpaceDE w:val="0"/>
              <w:autoSpaceDN w:val="0"/>
              <w:adjustRightInd w:val="0"/>
              <w:jc w:val="center"/>
            </w:pPr>
          </w:p>
          <w:p w14:paraId="74FF7D43" w14:textId="77777777" w:rsidR="008E36C9" w:rsidRPr="00BB6304" w:rsidRDefault="008E36C9" w:rsidP="00A37AF5">
            <w:pPr>
              <w:autoSpaceDE w:val="0"/>
              <w:autoSpaceDN w:val="0"/>
              <w:adjustRightInd w:val="0"/>
              <w:jc w:val="center"/>
            </w:pPr>
          </w:p>
          <w:p w14:paraId="08755DBE" w14:textId="77777777" w:rsidR="008E36C9" w:rsidRPr="00BB6304" w:rsidRDefault="008E36C9" w:rsidP="00A37AF5">
            <w:pPr>
              <w:autoSpaceDE w:val="0"/>
              <w:autoSpaceDN w:val="0"/>
              <w:adjustRightInd w:val="0"/>
              <w:jc w:val="center"/>
            </w:pPr>
          </w:p>
          <w:p w14:paraId="1999F2CE" w14:textId="77777777" w:rsidR="008E36C9" w:rsidRPr="00BB6304" w:rsidRDefault="008E36C9" w:rsidP="00A37AF5">
            <w:pPr>
              <w:autoSpaceDE w:val="0"/>
              <w:autoSpaceDN w:val="0"/>
              <w:adjustRightInd w:val="0"/>
              <w:jc w:val="center"/>
            </w:pPr>
          </w:p>
          <w:p w14:paraId="420485D4" w14:textId="77777777" w:rsidR="008E36C9" w:rsidRPr="00BB6304" w:rsidRDefault="008E36C9" w:rsidP="00A37AF5">
            <w:pPr>
              <w:autoSpaceDE w:val="0"/>
              <w:autoSpaceDN w:val="0"/>
              <w:adjustRightInd w:val="0"/>
              <w:jc w:val="center"/>
            </w:pPr>
          </w:p>
          <w:p w14:paraId="428EEA4F" w14:textId="77777777" w:rsidR="008E36C9" w:rsidRPr="00BB6304" w:rsidRDefault="008E36C9" w:rsidP="00A37AF5">
            <w:pPr>
              <w:autoSpaceDE w:val="0"/>
              <w:autoSpaceDN w:val="0"/>
              <w:adjustRightInd w:val="0"/>
              <w:jc w:val="center"/>
            </w:pPr>
          </w:p>
          <w:p w14:paraId="7FBFBFCC" w14:textId="77777777" w:rsidR="008E36C9" w:rsidRPr="00BB6304" w:rsidRDefault="008E36C9" w:rsidP="00A37AF5">
            <w:pPr>
              <w:autoSpaceDE w:val="0"/>
              <w:autoSpaceDN w:val="0"/>
              <w:adjustRightInd w:val="0"/>
              <w:jc w:val="center"/>
            </w:pPr>
          </w:p>
          <w:p w14:paraId="7A2DF2E9" w14:textId="77777777" w:rsidR="008E36C9" w:rsidRPr="00BB6304" w:rsidRDefault="008E36C9" w:rsidP="00A37AF5">
            <w:pPr>
              <w:autoSpaceDE w:val="0"/>
              <w:autoSpaceDN w:val="0"/>
              <w:adjustRightInd w:val="0"/>
              <w:jc w:val="center"/>
            </w:pPr>
          </w:p>
          <w:p w14:paraId="4FCCD3F2" w14:textId="77777777" w:rsidR="008E36C9" w:rsidRPr="00BB6304" w:rsidRDefault="008E36C9" w:rsidP="00A37AF5">
            <w:pPr>
              <w:autoSpaceDE w:val="0"/>
              <w:autoSpaceDN w:val="0"/>
              <w:adjustRightInd w:val="0"/>
              <w:jc w:val="center"/>
            </w:pPr>
          </w:p>
          <w:p w14:paraId="7FEBDC21" w14:textId="77777777" w:rsidR="008E36C9" w:rsidRPr="00BB6304" w:rsidRDefault="008E36C9" w:rsidP="00A37AF5">
            <w:pPr>
              <w:autoSpaceDE w:val="0"/>
              <w:autoSpaceDN w:val="0"/>
              <w:adjustRightInd w:val="0"/>
              <w:jc w:val="center"/>
            </w:pPr>
          </w:p>
          <w:p w14:paraId="1668C970" w14:textId="77777777" w:rsidR="008E36C9" w:rsidRPr="00BB6304" w:rsidRDefault="008E36C9" w:rsidP="00A37AF5">
            <w:pPr>
              <w:autoSpaceDE w:val="0"/>
              <w:autoSpaceDN w:val="0"/>
              <w:adjustRightInd w:val="0"/>
              <w:jc w:val="center"/>
            </w:pPr>
          </w:p>
          <w:p w14:paraId="4D04934C" w14:textId="77777777" w:rsidR="008E36C9" w:rsidRPr="00BB6304" w:rsidRDefault="008E36C9" w:rsidP="00A37AF5">
            <w:pPr>
              <w:autoSpaceDE w:val="0"/>
              <w:autoSpaceDN w:val="0"/>
              <w:adjustRightInd w:val="0"/>
              <w:jc w:val="center"/>
            </w:pPr>
          </w:p>
          <w:p w14:paraId="43939AA2" w14:textId="77777777" w:rsidR="008E36C9" w:rsidRPr="00BB6304" w:rsidRDefault="008E36C9" w:rsidP="00A37AF5">
            <w:pPr>
              <w:autoSpaceDE w:val="0"/>
              <w:autoSpaceDN w:val="0"/>
              <w:adjustRightInd w:val="0"/>
              <w:jc w:val="center"/>
            </w:pPr>
          </w:p>
          <w:p w14:paraId="10A01265" w14:textId="77777777" w:rsidR="008E36C9" w:rsidRPr="00BB6304" w:rsidRDefault="008E36C9" w:rsidP="00A37AF5">
            <w:pPr>
              <w:autoSpaceDE w:val="0"/>
              <w:autoSpaceDN w:val="0"/>
              <w:adjustRightInd w:val="0"/>
              <w:jc w:val="center"/>
            </w:pPr>
          </w:p>
          <w:p w14:paraId="67EE627D" w14:textId="77777777" w:rsidR="008E36C9" w:rsidRPr="00BB6304" w:rsidRDefault="008E36C9" w:rsidP="00A37AF5">
            <w:pPr>
              <w:autoSpaceDE w:val="0"/>
              <w:autoSpaceDN w:val="0"/>
              <w:adjustRightInd w:val="0"/>
              <w:jc w:val="center"/>
            </w:pPr>
          </w:p>
          <w:p w14:paraId="3F453F49" w14:textId="77777777" w:rsidR="008E36C9" w:rsidRPr="00BB6304" w:rsidRDefault="008E36C9" w:rsidP="00A37AF5">
            <w:pPr>
              <w:autoSpaceDE w:val="0"/>
              <w:autoSpaceDN w:val="0"/>
              <w:adjustRightInd w:val="0"/>
              <w:jc w:val="center"/>
              <w:rPr>
                <w:caps/>
              </w:rPr>
            </w:pPr>
            <w:del w:id="918" w:author="DiLello, Erica NOR" w:date="2020-12-22T14:04:00Z">
              <w:r w:rsidRPr="00BB6304" w:rsidDel="007064FE">
                <w:lastRenderedPageBreak/>
                <w:sym w:font="Wingdings" w:char="F06F"/>
              </w:r>
            </w:del>
          </w:p>
        </w:tc>
        <w:tc>
          <w:tcPr>
            <w:tcW w:w="834" w:type="dxa"/>
            <w:tcBorders>
              <w:bottom w:val="single" w:sz="4" w:space="0" w:color="auto"/>
            </w:tcBorders>
          </w:tcPr>
          <w:p w14:paraId="5E99A03F" w14:textId="77777777" w:rsidR="008E36C9" w:rsidRPr="00BB6304" w:rsidRDefault="008E36C9" w:rsidP="00A37AF5">
            <w:pPr>
              <w:autoSpaceDE w:val="0"/>
              <w:autoSpaceDN w:val="0"/>
              <w:adjustRightInd w:val="0"/>
              <w:jc w:val="center"/>
            </w:pPr>
            <w:r w:rsidRPr="00BB6304">
              <w:lastRenderedPageBreak/>
              <w:sym w:font="Wingdings" w:char="F06F"/>
            </w:r>
          </w:p>
          <w:p w14:paraId="46A56ABA" w14:textId="77777777" w:rsidR="008E36C9" w:rsidRPr="00BB6304" w:rsidRDefault="008E36C9" w:rsidP="00A37AF5">
            <w:pPr>
              <w:autoSpaceDE w:val="0"/>
              <w:autoSpaceDN w:val="0"/>
              <w:adjustRightInd w:val="0"/>
              <w:jc w:val="center"/>
            </w:pPr>
          </w:p>
          <w:p w14:paraId="52FC333E" w14:textId="77777777" w:rsidR="008E36C9" w:rsidRPr="00BB6304" w:rsidRDefault="008E36C9" w:rsidP="00A37AF5">
            <w:pPr>
              <w:autoSpaceDE w:val="0"/>
              <w:autoSpaceDN w:val="0"/>
              <w:adjustRightInd w:val="0"/>
              <w:jc w:val="center"/>
            </w:pPr>
          </w:p>
          <w:p w14:paraId="3046AAEA" w14:textId="77777777" w:rsidR="008E36C9" w:rsidRPr="00BB6304" w:rsidRDefault="008E36C9" w:rsidP="00A37AF5">
            <w:pPr>
              <w:autoSpaceDE w:val="0"/>
              <w:autoSpaceDN w:val="0"/>
              <w:adjustRightInd w:val="0"/>
              <w:jc w:val="center"/>
            </w:pPr>
          </w:p>
          <w:p w14:paraId="2217A13C" w14:textId="77777777" w:rsidR="008E36C9" w:rsidRPr="00BB6304" w:rsidRDefault="008E36C9" w:rsidP="00A37AF5">
            <w:pPr>
              <w:autoSpaceDE w:val="0"/>
              <w:autoSpaceDN w:val="0"/>
              <w:adjustRightInd w:val="0"/>
              <w:jc w:val="center"/>
            </w:pPr>
          </w:p>
          <w:p w14:paraId="7F91468C" w14:textId="77777777" w:rsidR="008E36C9" w:rsidRPr="00BB6304" w:rsidRDefault="008E36C9" w:rsidP="00A37AF5">
            <w:pPr>
              <w:autoSpaceDE w:val="0"/>
              <w:autoSpaceDN w:val="0"/>
              <w:adjustRightInd w:val="0"/>
              <w:jc w:val="center"/>
            </w:pPr>
          </w:p>
          <w:p w14:paraId="034C5B34" w14:textId="77777777" w:rsidR="008E36C9" w:rsidRPr="00BB6304" w:rsidRDefault="008E36C9" w:rsidP="00A37AF5">
            <w:pPr>
              <w:autoSpaceDE w:val="0"/>
              <w:autoSpaceDN w:val="0"/>
              <w:adjustRightInd w:val="0"/>
              <w:jc w:val="center"/>
            </w:pPr>
          </w:p>
          <w:p w14:paraId="23539469" w14:textId="77777777" w:rsidR="008E36C9" w:rsidRPr="00BB6304" w:rsidRDefault="008E36C9" w:rsidP="00A37AF5">
            <w:pPr>
              <w:autoSpaceDE w:val="0"/>
              <w:autoSpaceDN w:val="0"/>
              <w:adjustRightInd w:val="0"/>
              <w:jc w:val="center"/>
            </w:pPr>
          </w:p>
          <w:p w14:paraId="587154AA" w14:textId="77777777" w:rsidR="008E36C9" w:rsidRPr="00BB6304" w:rsidRDefault="008E36C9" w:rsidP="00A37AF5">
            <w:pPr>
              <w:autoSpaceDE w:val="0"/>
              <w:autoSpaceDN w:val="0"/>
              <w:adjustRightInd w:val="0"/>
              <w:jc w:val="center"/>
            </w:pPr>
          </w:p>
          <w:p w14:paraId="0EC9EA68" w14:textId="77777777" w:rsidR="008E36C9" w:rsidRPr="00BB6304" w:rsidRDefault="008E36C9" w:rsidP="00A37AF5">
            <w:pPr>
              <w:autoSpaceDE w:val="0"/>
              <w:autoSpaceDN w:val="0"/>
              <w:adjustRightInd w:val="0"/>
              <w:jc w:val="center"/>
            </w:pPr>
          </w:p>
          <w:p w14:paraId="733259CA" w14:textId="77777777" w:rsidR="008E36C9" w:rsidRPr="00BB6304" w:rsidRDefault="008E36C9" w:rsidP="00A37AF5">
            <w:pPr>
              <w:autoSpaceDE w:val="0"/>
              <w:autoSpaceDN w:val="0"/>
              <w:adjustRightInd w:val="0"/>
              <w:jc w:val="center"/>
            </w:pPr>
          </w:p>
          <w:p w14:paraId="6DAB9B8F" w14:textId="77777777" w:rsidR="008E36C9" w:rsidRPr="00BB6304" w:rsidRDefault="008E36C9" w:rsidP="00A37AF5">
            <w:pPr>
              <w:autoSpaceDE w:val="0"/>
              <w:autoSpaceDN w:val="0"/>
              <w:adjustRightInd w:val="0"/>
              <w:jc w:val="center"/>
            </w:pPr>
          </w:p>
          <w:p w14:paraId="6B7B9C7B" w14:textId="77777777" w:rsidR="008E36C9" w:rsidRPr="00BB6304" w:rsidRDefault="008E36C9" w:rsidP="00A37AF5">
            <w:pPr>
              <w:autoSpaceDE w:val="0"/>
              <w:autoSpaceDN w:val="0"/>
              <w:adjustRightInd w:val="0"/>
              <w:jc w:val="center"/>
            </w:pPr>
          </w:p>
          <w:p w14:paraId="002F0B4E" w14:textId="77777777" w:rsidR="008E36C9" w:rsidRPr="00BB6304" w:rsidRDefault="008E36C9" w:rsidP="00A37AF5">
            <w:pPr>
              <w:autoSpaceDE w:val="0"/>
              <w:autoSpaceDN w:val="0"/>
              <w:adjustRightInd w:val="0"/>
              <w:jc w:val="center"/>
            </w:pPr>
          </w:p>
          <w:p w14:paraId="27D1631D" w14:textId="77777777" w:rsidR="008E36C9" w:rsidRPr="00BB6304" w:rsidRDefault="008E36C9" w:rsidP="00A37AF5">
            <w:pPr>
              <w:autoSpaceDE w:val="0"/>
              <w:autoSpaceDN w:val="0"/>
              <w:adjustRightInd w:val="0"/>
              <w:jc w:val="center"/>
            </w:pPr>
          </w:p>
          <w:p w14:paraId="26D416B8" w14:textId="77777777" w:rsidR="008E36C9" w:rsidRPr="00BB6304" w:rsidRDefault="008E36C9" w:rsidP="00A37AF5">
            <w:pPr>
              <w:autoSpaceDE w:val="0"/>
              <w:autoSpaceDN w:val="0"/>
              <w:adjustRightInd w:val="0"/>
              <w:jc w:val="center"/>
            </w:pPr>
          </w:p>
          <w:p w14:paraId="31786823" w14:textId="77777777" w:rsidR="008E36C9" w:rsidRPr="00BB6304" w:rsidRDefault="008E36C9" w:rsidP="00A37AF5">
            <w:pPr>
              <w:autoSpaceDE w:val="0"/>
              <w:autoSpaceDN w:val="0"/>
              <w:adjustRightInd w:val="0"/>
              <w:jc w:val="center"/>
            </w:pPr>
          </w:p>
          <w:p w14:paraId="733FD1A4" w14:textId="77777777" w:rsidR="008E36C9" w:rsidRPr="00BB6304" w:rsidRDefault="008E36C9" w:rsidP="00A37AF5">
            <w:pPr>
              <w:autoSpaceDE w:val="0"/>
              <w:autoSpaceDN w:val="0"/>
              <w:adjustRightInd w:val="0"/>
              <w:jc w:val="center"/>
              <w:rPr>
                <w:caps/>
              </w:rPr>
            </w:pPr>
            <w:del w:id="919" w:author="DiLello, Erica NOR" w:date="2020-12-22T14:04:00Z">
              <w:r w:rsidRPr="00BB6304" w:rsidDel="007064FE">
                <w:lastRenderedPageBreak/>
                <w:sym w:font="Wingdings" w:char="F06F"/>
              </w:r>
            </w:del>
          </w:p>
        </w:tc>
      </w:tr>
    </w:tbl>
    <w:p w14:paraId="40D44EF9" w14:textId="77777777" w:rsidR="00BB6304" w:rsidRDefault="00BB6304" w:rsidP="00B30C72">
      <w:pPr>
        <w:rPr>
          <w:sz w:val="18"/>
          <w:szCs w:val="18"/>
        </w:rPr>
      </w:pPr>
    </w:p>
    <w:p w14:paraId="374D59A1" w14:textId="77777777" w:rsidR="008652C0" w:rsidRDefault="008652C0" w:rsidP="00B30C72">
      <w:pPr>
        <w:rPr>
          <w:sz w:val="18"/>
          <w:szCs w:val="18"/>
        </w:rPr>
      </w:pPr>
    </w:p>
    <w:tbl>
      <w:tblPr>
        <w:tblStyle w:val="TableGrid5"/>
        <w:tblW w:w="10100" w:type="dxa"/>
        <w:tblLayout w:type="fixed"/>
        <w:tblCellMar>
          <w:top w:w="43" w:type="dxa"/>
          <w:left w:w="115" w:type="dxa"/>
          <w:bottom w:w="43" w:type="dxa"/>
          <w:right w:w="115" w:type="dxa"/>
        </w:tblCellMar>
        <w:tblLook w:val="04A0" w:firstRow="1" w:lastRow="0" w:firstColumn="1" w:lastColumn="0" w:noHBand="0" w:noVBand="1"/>
      </w:tblPr>
      <w:tblGrid>
        <w:gridCol w:w="8840"/>
        <w:gridCol w:w="611"/>
        <w:gridCol w:w="616"/>
        <w:gridCol w:w="33"/>
      </w:tblGrid>
      <w:tr w:rsidR="008E36C9" w:rsidRPr="008652C0" w14:paraId="3BF200DE" w14:textId="77777777" w:rsidTr="008E36C9">
        <w:trPr>
          <w:gridAfter w:val="1"/>
          <w:wAfter w:w="33" w:type="dxa"/>
          <w:trHeight w:val="964"/>
        </w:trPr>
        <w:tc>
          <w:tcPr>
            <w:tcW w:w="8840" w:type="dxa"/>
            <w:vMerge w:val="restart"/>
            <w:shd w:val="clear" w:color="auto" w:fill="C00000"/>
            <w:vAlign w:val="center"/>
          </w:tcPr>
          <w:p w14:paraId="612E3C89" w14:textId="77777777" w:rsidR="008E36C9" w:rsidRPr="008652C0" w:rsidRDefault="008E36C9" w:rsidP="008652C0">
            <w:pPr>
              <w:autoSpaceDE w:val="0"/>
              <w:autoSpaceDN w:val="0"/>
              <w:adjustRightInd w:val="0"/>
              <w:rPr>
                <w:rFonts w:ascii="Arial,Italic" w:hAnsi="Arial,Italic" w:cs="Arial,Italic"/>
                <w:b/>
                <w:i/>
                <w:iCs/>
                <w:sz w:val="20"/>
                <w:szCs w:val="20"/>
              </w:rPr>
            </w:pPr>
            <w:r w:rsidRPr="008652C0">
              <w:rPr>
                <w:rFonts w:ascii="Arial,Italic" w:hAnsi="Arial,Italic" w:cs="Arial,Italic"/>
                <w:b/>
                <w:i/>
                <w:iCs/>
                <w:sz w:val="20"/>
                <w:szCs w:val="20"/>
              </w:rPr>
              <w:t>2016 Nonresidential Energy Standards Compliance</w:t>
            </w:r>
          </w:p>
          <w:p w14:paraId="45D53ADF" w14:textId="1C499B74" w:rsidR="008E36C9" w:rsidRPr="008652C0" w:rsidRDefault="008E36C9" w:rsidP="008652C0">
            <w:pPr>
              <w:rPr>
                <w:rFonts w:ascii="Arial,Italic" w:hAnsi="Arial,Italic" w:cs="Arial,Italic"/>
                <w:b/>
                <w:i/>
                <w:iCs/>
                <w:sz w:val="20"/>
                <w:szCs w:val="20"/>
              </w:rPr>
            </w:pPr>
            <w:r w:rsidRPr="008652C0">
              <w:rPr>
                <w:rFonts w:ascii="Arial,Italic" w:hAnsi="Arial,Italic" w:cs="Arial,Italic"/>
                <w:b/>
                <w:i/>
                <w:iCs/>
                <w:sz w:val="20"/>
                <w:szCs w:val="20"/>
              </w:rPr>
              <w:t>(Title 24, Part 6)</w:t>
            </w:r>
          </w:p>
          <w:p w14:paraId="5EF4BF01" w14:textId="1DA64C08" w:rsidR="008E36C9" w:rsidRPr="008E36C9" w:rsidRDefault="008E36C9" w:rsidP="008652C0">
            <w:pPr>
              <w:autoSpaceDE w:val="0"/>
              <w:autoSpaceDN w:val="0"/>
              <w:adjustRightInd w:val="0"/>
              <w:spacing w:before="120"/>
              <w:rPr>
                <w:rFonts w:ascii="Arial,Italic" w:hAnsi="Arial,Italic" w:cs="Arial,Italic"/>
                <w:b/>
                <w:i/>
                <w:iCs/>
                <w:sz w:val="28"/>
                <w:szCs w:val="28"/>
              </w:rPr>
            </w:pPr>
            <w:r w:rsidRPr="008652C0">
              <w:rPr>
                <w:rFonts w:ascii="Arial,Italic" w:hAnsi="Arial,Italic" w:cs="Arial,Italic"/>
                <w:b/>
                <w:i/>
                <w:iCs/>
                <w:sz w:val="28"/>
                <w:szCs w:val="28"/>
              </w:rPr>
              <w:t>Service Water Heating Mandatory</w:t>
            </w:r>
            <w:r>
              <w:rPr>
                <w:rFonts w:ascii="Arial,Italic" w:hAnsi="Arial,Italic" w:cs="Arial,Italic"/>
                <w:b/>
                <w:i/>
                <w:iCs/>
                <w:sz w:val="28"/>
                <w:szCs w:val="28"/>
              </w:rPr>
              <w:t xml:space="preserve"> Measures:</w:t>
            </w:r>
          </w:p>
        </w:tc>
        <w:tc>
          <w:tcPr>
            <w:tcW w:w="1227" w:type="dxa"/>
            <w:gridSpan w:val="2"/>
            <w:shd w:val="clear" w:color="auto" w:fill="C00000"/>
            <w:vAlign w:val="center"/>
          </w:tcPr>
          <w:p w14:paraId="1F6D375F" w14:textId="77777777" w:rsidR="008E36C9" w:rsidRPr="008652C0" w:rsidRDefault="008E36C9" w:rsidP="008652C0">
            <w:pPr>
              <w:autoSpaceDE w:val="0"/>
              <w:autoSpaceDN w:val="0"/>
              <w:adjustRightInd w:val="0"/>
              <w:jc w:val="center"/>
              <w:rPr>
                <w:rFonts w:ascii="TimesNewRomanPSMT" w:hAnsi="TimesNewRomanPSMT" w:cs="TimesNewRomanPSMT"/>
                <w:b/>
                <w:i/>
                <w:sz w:val="22"/>
                <w:szCs w:val="22"/>
              </w:rPr>
            </w:pPr>
            <w:r w:rsidRPr="008652C0">
              <w:rPr>
                <w:rFonts w:ascii="TimesNewRomanPSMT" w:hAnsi="TimesNewRomanPSMT" w:cs="TimesNewRomanPSMT"/>
                <w:b/>
                <w:i/>
                <w:sz w:val="22"/>
                <w:szCs w:val="22"/>
              </w:rPr>
              <w:t>Does this measure apply to your project?</w:t>
            </w:r>
          </w:p>
        </w:tc>
      </w:tr>
      <w:tr w:rsidR="008E36C9" w:rsidRPr="008652C0" w14:paraId="0E7E9DE9" w14:textId="77777777" w:rsidTr="008E36C9">
        <w:trPr>
          <w:gridAfter w:val="1"/>
          <w:wAfter w:w="33" w:type="dxa"/>
          <w:trHeight w:val="694"/>
        </w:trPr>
        <w:tc>
          <w:tcPr>
            <w:tcW w:w="8840" w:type="dxa"/>
            <w:vMerge/>
            <w:shd w:val="clear" w:color="auto" w:fill="C00000"/>
            <w:vAlign w:val="center"/>
          </w:tcPr>
          <w:p w14:paraId="4E1817D1" w14:textId="77777777" w:rsidR="008E36C9" w:rsidRPr="008652C0" w:rsidRDefault="008E36C9" w:rsidP="008652C0">
            <w:pPr>
              <w:autoSpaceDE w:val="0"/>
              <w:autoSpaceDN w:val="0"/>
              <w:adjustRightInd w:val="0"/>
              <w:rPr>
                <w:rFonts w:ascii="TimesNewRomanPS-BoldMT" w:hAnsi="TimesNewRomanPS-BoldMT" w:cs="TimesNewRomanPS-BoldMT"/>
                <w:b/>
                <w:bCs/>
                <w:sz w:val="22"/>
                <w:szCs w:val="22"/>
              </w:rPr>
            </w:pPr>
          </w:p>
        </w:tc>
        <w:tc>
          <w:tcPr>
            <w:tcW w:w="611" w:type="dxa"/>
            <w:shd w:val="clear" w:color="auto" w:fill="C00000"/>
          </w:tcPr>
          <w:p w14:paraId="4F0EF5C0"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rPr>
                <w:rFonts w:ascii="TimesNewRomanPSMT" w:hAnsi="TimesNewRomanPSMT" w:cs="TimesNewRomanPSMT"/>
                <w:b/>
                <w:sz w:val="22"/>
                <w:szCs w:val="22"/>
              </w:rPr>
              <w:t>Y</w:t>
            </w:r>
          </w:p>
        </w:tc>
        <w:tc>
          <w:tcPr>
            <w:tcW w:w="616" w:type="dxa"/>
            <w:shd w:val="clear" w:color="auto" w:fill="C00000"/>
          </w:tcPr>
          <w:p w14:paraId="0BF69A00"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rPr>
                <w:rFonts w:ascii="TimesNewRomanPSMT" w:hAnsi="TimesNewRomanPSMT" w:cs="TimesNewRomanPSMT"/>
                <w:b/>
                <w:sz w:val="22"/>
                <w:szCs w:val="22"/>
              </w:rPr>
              <w:t>N</w:t>
            </w:r>
          </w:p>
        </w:tc>
      </w:tr>
      <w:tr w:rsidR="008E36C9" w:rsidRPr="008652C0" w14:paraId="1DD68190" w14:textId="77777777" w:rsidTr="008E36C9">
        <w:trPr>
          <w:gridAfter w:val="1"/>
          <w:wAfter w:w="33" w:type="dxa"/>
        </w:trPr>
        <w:tc>
          <w:tcPr>
            <w:tcW w:w="8840" w:type="dxa"/>
            <w:vAlign w:val="center"/>
          </w:tcPr>
          <w:p w14:paraId="2A7CB80E"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20"/>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a</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Certification by Manufacturers</w:t>
            </w:r>
          </w:p>
          <w:p w14:paraId="0DADC4B6" w14:textId="77777777" w:rsidR="008E36C9" w:rsidRPr="008652C0" w:rsidRDefault="008E36C9" w:rsidP="008652C0">
            <w:pPr>
              <w:autoSpaceDE w:val="0"/>
              <w:autoSpaceDN w:val="0"/>
              <w:adjustRightInd w:val="0"/>
              <w:rPr>
                <w:rFonts w:ascii="Arial Narrow" w:hAnsi="Arial Narrow" w:cs="Arial Narrow"/>
                <w:caps/>
                <w:color w:val="000000"/>
              </w:rPr>
            </w:pPr>
            <w:r w:rsidRPr="008652C0">
              <w:rPr>
                <w:rFonts w:ascii="TimesNewRomanPS-BoldMT" w:hAnsi="TimesNewRomanPS-BoldMT" w:cs="TimesNewRomanPS-BoldMT"/>
                <w:bCs/>
                <w:caps/>
                <w:sz w:val="22"/>
                <w:szCs w:val="22"/>
              </w:rPr>
              <w:t xml:space="preserve">Any service water heating system or equipment may be installed only if certified to the Energy Commission to meet all applicable </w:t>
            </w:r>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Cs/>
                <w:caps/>
                <w:sz w:val="22"/>
                <w:szCs w:val="22"/>
              </w:rPr>
              <w:t xml:space="preserve"> requirements</w:t>
            </w:r>
            <w:commentRangeEnd w:id="920"/>
            <w:r w:rsidR="007064FE">
              <w:rPr>
                <w:rStyle w:val="CommentReference"/>
              </w:rPr>
              <w:commentReference w:id="920"/>
            </w:r>
            <w:r w:rsidRPr="008652C0">
              <w:rPr>
                <w:rFonts w:ascii="TimesNewRomanPS-BoldMT" w:hAnsi="TimesNewRomanPS-BoldMT" w:cs="TimesNewRomanPS-BoldMT"/>
                <w:bCs/>
                <w:caps/>
                <w:sz w:val="22"/>
                <w:szCs w:val="22"/>
              </w:rPr>
              <w:t>.</w:t>
            </w:r>
          </w:p>
        </w:tc>
        <w:tc>
          <w:tcPr>
            <w:tcW w:w="611" w:type="dxa"/>
          </w:tcPr>
          <w:p w14:paraId="29188508" w14:textId="77777777" w:rsidR="008E36C9" w:rsidRPr="008652C0" w:rsidRDefault="008E36C9" w:rsidP="008652C0">
            <w:pPr>
              <w:autoSpaceDE w:val="0"/>
              <w:autoSpaceDN w:val="0"/>
              <w:adjustRightInd w:val="0"/>
              <w:jc w:val="center"/>
            </w:pPr>
            <w:r w:rsidRPr="008652C0">
              <w:sym w:font="Wingdings" w:char="F06F"/>
            </w:r>
          </w:p>
        </w:tc>
        <w:tc>
          <w:tcPr>
            <w:tcW w:w="616" w:type="dxa"/>
          </w:tcPr>
          <w:p w14:paraId="2CB45967"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1667ACAA" w14:textId="77777777" w:rsidTr="008E36C9">
        <w:trPr>
          <w:gridAfter w:val="1"/>
          <w:wAfter w:w="33" w:type="dxa"/>
        </w:trPr>
        <w:tc>
          <w:tcPr>
            <w:tcW w:w="8840" w:type="dxa"/>
            <w:vAlign w:val="center"/>
          </w:tcPr>
          <w:p w14:paraId="49352D2E"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bookmarkStart w:id="921" w:name="_Hlk59538480"/>
            <w:commentRangeStart w:id="922"/>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a</w:t>
            </w:r>
            <w:r w:rsidRPr="008652C0">
              <w:rPr>
                <w:rFonts w:ascii="TimesNewRomanPS-BoldMT" w:hAnsi="TimesNewRomanPS-BoldMT" w:cs="TimesNewRomanPS-BoldMT"/>
                <w:b/>
                <w:bCs/>
                <w:caps/>
                <w:color w:val="365F91" w:themeColor="accent1" w:themeShade="BF"/>
                <w:sz w:val="22"/>
                <w:szCs w:val="22"/>
              </w:rPr>
              <w:t xml:space="preserve">)1 </w:t>
            </w:r>
            <w:r w:rsidRPr="008652C0">
              <w:rPr>
                <w:rFonts w:ascii="TimesNewRomanPS-BoldMT" w:hAnsi="TimesNewRomanPS-BoldMT" w:cs="TimesNewRomanPS-BoldMT"/>
                <w:b/>
                <w:bCs/>
                <w:caps/>
                <w:sz w:val="22"/>
                <w:szCs w:val="22"/>
              </w:rPr>
              <w:t>Temperature Controls</w:t>
            </w:r>
          </w:p>
          <w:bookmarkEnd w:id="921"/>
          <w:p w14:paraId="18131C93" w14:textId="5BD0B5DB"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service water heating systems shall be equipped with Automatic Temperature controls capapable of being adjusted from lowest to highest acceptable temperatures for the intended use as listed in Table 3, Chapter 50 of the ASHRAE Handbook, HVAC Applications Volume</w:t>
            </w:r>
            <w:r>
              <w:rPr>
                <w:rFonts w:ascii="TimesNewRomanPS-BoldMT" w:hAnsi="TimesNewRomanPS-BoldMT" w:cs="TimesNewRomanPS-BoldMT"/>
                <w:bCs/>
                <w:caps/>
                <w:sz w:val="22"/>
                <w:szCs w:val="22"/>
              </w:rPr>
              <w:t>, or table 613.1 of the california plumbing code for healthcare facilities.</w:t>
            </w:r>
            <w:commentRangeEnd w:id="922"/>
            <w:r w:rsidR="007064FE">
              <w:rPr>
                <w:rStyle w:val="CommentReference"/>
              </w:rPr>
              <w:commentReference w:id="922"/>
            </w:r>
            <w:ins w:id="923" w:author="Lalor, Ben NOR [2]" w:date="2020-12-30T12:11:00Z">
              <w:r w:rsidR="001C0224">
                <w:rPr>
                  <w:rFonts w:ascii="TimesNewRomanPS-BoldMT" w:hAnsi="TimesNewRomanPS-BoldMT" w:cs="TimesNewRomanPS-BoldMT"/>
                  <w:bCs/>
                  <w:caps/>
                  <w:sz w:val="22"/>
                  <w:szCs w:val="22"/>
                </w:rPr>
                <w:t xml:space="preserve"> </w:t>
              </w:r>
              <w:commentRangeStart w:id="924"/>
              <w:r w:rsidR="001C0224">
                <w:rPr>
                  <w:rFonts w:ascii="TimesNewRomanPS-BoldMT" w:hAnsi="TimesNewRomanPS-BoldMT" w:cs="TimesNewRomanPS-BoldMT"/>
                  <w:bCs/>
                  <w:caps/>
                  <w:sz w:val="22"/>
                  <w:szCs w:val="22"/>
                </w:rPr>
                <w:t>Residential Occupancies Are exempt form temperature control requirements</w:t>
              </w:r>
              <w:commentRangeEnd w:id="924"/>
              <w:r w:rsidR="001C0224">
                <w:rPr>
                  <w:rStyle w:val="CommentReference"/>
                </w:rPr>
                <w:commentReference w:id="924"/>
              </w:r>
            </w:ins>
          </w:p>
          <w:p w14:paraId="303BE53B" w14:textId="7DCD2619" w:rsidR="008E36C9" w:rsidRPr="008652C0" w:rsidRDefault="008E36C9" w:rsidP="008652C0">
            <w:pPr>
              <w:autoSpaceDE w:val="0"/>
              <w:autoSpaceDN w:val="0"/>
              <w:adjustRightInd w:val="0"/>
              <w:rPr>
                <w:rFonts w:ascii="TimesNewRomanPS-BoldMT" w:hAnsi="TimesNewRomanPS-BoldMT" w:cs="TimesNewRomanPS-BoldMT"/>
                <w:bCs/>
                <w:caps/>
                <w:color w:val="365F91" w:themeColor="accent1" w:themeShade="BF"/>
                <w:sz w:val="22"/>
                <w:szCs w:val="22"/>
              </w:rPr>
            </w:pPr>
            <w:del w:id="925" w:author="Lalor, Ben NOR [2]" w:date="2020-12-30T12:11:00Z">
              <w:r w:rsidRPr="008652C0" w:rsidDel="001C0224">
                <w:rPr>
                  <w:rFonts w:ascii="TimesNewRomanPS-BoldMT" w:hAnsi="TimesNewRomanPS-BoldMT" w:cs="TimesNewRomanPS-BoldMT"/>
                  <w:b/>
                  <w:bCs/>
                  <w:caps/>
                  <w:sz w:val="22"/>
                  <w:szCs w:val="22"/>
                </w:rPr>
                <w:delText>Exception:</w:delText>
              </w:r>
              <w:r w:rsidRPr="008652C0" w:rsidDel="001C0224">
                <w:rPr>
                  <w:rFonts w:ascii="TimesNewRomanPS-BoldMT" w:hAnsi="TimesNewRomanPS-BoldMT" w:cs="TimesNewRomanPS-BoldMT"/>
                  <w:bCs/>
                  <w:caps/>
                  <w:sz w:val="22"/>
                  <w:szCs w:val="22"/>
                </w:rPr>
                <w:delText xml:space="preserve"> Residential occupancies</w:delText>
              </w:r>
            </w:del>
          </w:p>
        </w:tc>
        <w:tc>
          <w:tcPr>
            <w:tcW w:w="611" w:type="dxa"/>
          </w:tcPr>
          <w:p w14:paraId="5140B08E" w14:textId="77777777" w:rsidR="008E36C9" w:rsidRPr="008652C0" w:rsidRDefault="008E36C9" w:rsidP="008652C0">
            <w:pPr>
              <w:autoSpaceDE w:val="0"/>
              <w:autoSpaceDN w:val="0"/>
              <w:adjustRightInd w:val="0"/>
            </w:pPr>
            <w:r w:rsidRPr="008652C0">
              <w:sym w:font="Wingdings" w:char="F06F"/>
            </w:r>
          </w:p>
          <w:p w14:paraId="39C21060" w14:textId="77777777" w:rsidR="008E36C9" w:rsidRPr="008652C0" w:rsidRDefault="008E36C9" w:rsidP="008652C0">
            <w:pPr>
              <w:autoSpaceDE w:val="0"/>
              <w:autoSpaceDN w:val="0"/>
              <w:adjustRightInd w:val="0"/>
            </w:pPr>
          </w:p>
          <w:p w14:paraId="64FB1614" w14:textId="77777777" w:rsidR="008E36C9" w:rsidRPr="008652C0" w:rsidRDefault="008E36C9" w:rsidP="008652C0">
            <w:pPr>
              <w:autoSpaceDE w:val="0"/>
              <w:autoSpaceDN w:val="0"/>
              <w:adjustRightInd w:val="0"/>
            </w:pPr>
          </w:p>
          <w:p w14:paraId="0F8AE9FD" w14:textId="77777777" w:rsidR="008E36C9" w:rsidRPr="008652C0" w:rsidRDefault="008E36C9" w:rsidP="008652C0">
            <w:pPr>
              <w:autoSpaceDE w:val="0"/>
              <w:autoSpaceDN w:val="0"/>
              <w:adjustRightInd w:val="0"/>
            </w:pPr>
          </w:p>
          <w:p w14:paraId="5F3F57E4" w14:textId="77777777" w:rsidR="008E36C9" w:rsidRPr="008652C0" w:rsidRDefault="008E36C9" w:rsidP="008652C0">
            <w:pPr>
              <w:autoSpaceDE w:val="0"/>
              <w:autoSpaceDN w:val="0"/>
              <w:adjustRightInd w:val="0"/>
            </w:pPr>
          </w:p>
          <w:p w14:paraId="1C1B9C86" w14:textId="77777777" w:rsidR="008E36C9" w:rsidRPr="008652C0" w:rsidRDefault="008E36C9" w:rsidP="008652C0">
            <w:pPr>
              <w:autoSpaceDE w:val="0"/>
              <w:autoSpaceDN w:val="0"/>
              <w:adjustRightInd w:val="0"/>
            </w:pPr>
            <w:r w:rsidRPr="008652C0">
              <w:sym w:font="Wingdings" w:char="F06F"/>
            </w:r>
          </w:p>
        </w:tc>
        <w:tc>
          <w:tcPr>
            <w:tcW w:w="616" w:type="dxa"/>
          </w:tcPr>
          <w:p w14:paraId="6A507A39" w14:textId="77777777" w:rsidR="008E36C9" w:rsidRPr="008652C0" w:rsidRDefault="008E36C9" w:rsidP="008652C0">
            <w:pPr>
              <w:autoSpaceDE w:val="0"/>
              <w:autoSpaceDN w:val="0"/>
              <w:adjustRightInd w:val="0"/>
            </w:pPr>
            <w:r w:rsidRPr="008652C0">
              <w:sym w:font="Wingdings" w:char="F06F"/>
            </w:r>
          </w:p>
          <w:p w14:paraId="2C6DC9BB" w14:textId="77777777" w:rsidR="008E36C9" w:rsidRPr="008652C0" w:rsidRDefault="008E36C9" w:rsidP="008652C0">
            <w:pPr>
              <w:autoSpaceDE w:val="0"/>
              <w:autoSpaceDN w:val="0"/>
              <w:adjustRightInd w:val="0"/>
            </w:pPr>
          </w:p>
          <w:p w14:paraId="0AE0C96D" w14:textId="77777777" w:rsidR="008E36C9" w:rsidRPr="008652C0" w:rsidRDefault="008E36C9" w:rsidP="008652C0">
            <w:pPr>
              <w:autoSpaceDE w:val="0"/>
              <w:autoSpaceDN w:val="0"/>
              <w:adjustRightInd w:val="0"/>
            </w:pPr>
          </w:p>
          <w:p w14:paraId="6C9C20CE" w14:textId="77777777" w:rsidR="008E36C9" w:rsidRPr="008652C0" w:rsidRDefault="008E36C9" w:rsidP="008652C0">
            <w:pPr>
              <w:autoSpaceDE w:val="0"/>
              <w:autoSpaceDN w:val="0"/>
              <w:adjustRightInd w:val="0"/>
            </w:pPr>
          </w:p>
          <w:p w14:paraId="3CA3603E" w14:textId="77777777" w:rsidR="008E36C9" w:rsidRPr="008652C0" w:rsidRDefault="008E36C9" w:rsidP="008652C0">
            <w:pPr>
              <w:autoSpaceDE w:val="0"/>
              <w:autoSpaceDN w:val="0"/>
              <w:adjustRightInd w:val="0"/>
            </w:pPr>
          </w:p>
          <w:p w14:paraId="62B00975" w14:textId="77777777" w:rsidR="008E36C9" w:rsidRPr="008652C0" w:rsidRDefault="008E36C9" w:rsidP="008652C0">
            <w:pPr>
              <w:autoSpaceDE w:val="0"/>
              <w:autoSpaceDN w:val="0"/>
              <w:adjustRightInd w:val="0"/>
              <w:rPr>
                <w:rFonts w:ascii="TimesNewRomanPSMT" w:hAnsi="TimesNewRomanPSMT" w:cs="TimesNewRomanPSMT"/>
                <w:b/>
                <w:sz w:val="22"/>
                <w:szCs w:val="22"/>
              </w:rPr>
            </w:pPr>
            <w:r w:rsidRPr="008652C0">
              <w:sym w:font="Wingdings" w:char="F06F"/>
            </w:r>
          </w:p>
        </w:tc>
      </w:tr>
      <w:tr w:rsidR="008E36C9" w:rsidRPr="008652C0" w14:paraId="47632ACE" w14:textId="77777777" w:rsidTr="008E36C9">
        <w:trPr>
          <w:gridAfter w:val="1"/>
          <w:wAfter w:w="33" w:type="dxa"/>
        </w:trPr>
        <w:tc>
          <w:tcPr>
            <w:tcW w:w="8840" w:type="dxa"/>
            <w:vAlign w:val="center"/>
          </w:tcPr>
          <w:p w14:paraId="2257C376"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26"/>
            <w:r w:rsidRPr="008652C0">
              <w:rPr>
                <w:rFonts w:ascii="TimesNewRomanPS-BoldMT" w:hAnsi="TimesNewRomanPS-BoldMT" w:cs="TimesNewRomanPS-BoldMT"/>
                <w:b/>
                <w:bCs/>
                <w:color w:val="365F91" w:themeColor="accent1" w:themeShade="BF"/>
                <w:sz w:val="22"/>
                <w:szCs w:val="22"/>
              </w:rPr>
              <w:t>§110.3(b</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Efficiency</w:t>
            </w:r>
          </w:p>
          <w:p w14:paraId="1BF24735" w14:textId="77777777" w:rsidR="008E36C9" w:rsidRPr="008652C0" w:rsidRDefault="008E36C9" w:rsidP="008652C0">
            <w:pPr>
              <w:autoSpaceDE w:val="0"/>
              <w:autoSpaceDN w:val="0"/>
              <w:adjustRightInd w:val="0"/>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 xml:space="preserve">Equipment shall meet the applicable requirements of the Appliance Efficiency Regulations as required by </w:t>
            </w:r>
            <w:r w:rsidRPr="008652C0">
              <w:rPr>
                <w:rFonts w:ascii="TimesNewRomanPS-BoldMT" w:hAnsi="TimesNewRomanPS-BoldMT" w:cs="TimesNewRomanPS-BoldMT"/>
                <w:b/>
                <w:bCs/>
                <w:caps/>
                <w:color w:val="365F91" w:themeColor="accent1" w:themeShade="BF"/>
                <w:sz w:val="22"/>
                <w:szCs w:val="22"/>
              </w:rPr>
              <w:t>§110.1</w:t>
            </w:r>
            <w:r w:rsidRPr="008652C0">
              <w:rPr>
                <w:rFonts w:ascii="TimesNewRomanPS-BoldMT" w:hAnsi="TimesNewRomanPS-BoldMT" w:cs="TimesNewRomanPS-BoldMT"/>
                <w:bCs/>
                <w:caps/>
                <w:color w:val="365F91" w:themeColor="accent1" w:themeShade="BF"/>
                <w:sz w:val="22"/>
                <w:szCs w:val="22"/>
              </w:rPr>
              <w:t>.</w:t>
            </w:r>
            <w:commentRangeEnd w:id="926"/>
            <w:r w:rsidR="00683D45">
              <w:rPr>
                <w:rStyle w:val="CommentReference"/>
              </w:rPr>
              <w:commentReference w:id="926"/>
            </w:r>
          </w:p>
        </w:tc>
        <w:tc>
          <w:tcPr>
            <w:tcW w:w="611" w:type="dxa"/>
          </w:tcPr>
          <w:p w14:paraId="4CE410BD" w14:textId="77777777" w:rsidR="008E36C9" w:rsidRPr="008652C0" w:rsidRDefault="008E36C9" w:rsidP="008652C0">
            <w:pPr>
              <w:autoSpaceDE w:val="0"/>
              <w:autoSpaceDN w:val="0"/>
              <w:adjustRightInd w:val="0"/>
              <w:jc w:val="center"/>
            </w:pPr>
            <w:r w:rsidRPr="008652C0">
              <w:sym w:font="Wingdings" w:char="F06F"/>
            </w:r>
          </w:p>
        </w:tc>
        <w:tc>
          <w:tcPr>
            <w:tcW w:w="616" w:type="dxa"/>
          </w:tcPr>
          <w:p w14:paraId="64630FD4"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07C6AA12" w14:textId="77777777" w:rsidTr="008E36C9">
        <w:trPr>
          <w:gridAfter w:val="1"/>
          <w:wAfter w:w="33" w:type="dxa"/>
        </w:trPr>
        <w:tc>
          <w:tcPr>
            <w:tcW w:w="8840" w:type="dxa"/>
            <w:vAlign w:val="center"/>
          </w:tcPr>
          <w:p w14:paraId="426E052A"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commentRangeStart w:id="927"/>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 xml:space="preserve">)1 </w:t>
            </w:r>
            <w:r w:rsidRPr="008652C0">
              <w:rPr>
                <w:rFonts w:ascii="TimesNewRomanPS-BoldMT" w:hAnsi="TimesNewRomanPS-BoldMT" w:cs="TimesNewRomanPS-BoldMT"/>
                <w:b/>
                <w:bCs/>
                <w:caps/>
                <w:sz w:val="22"/>
                <w:szCs w:val="22"/>
              </w:rPr>
              <w:t>Outlet Temperature Controls</w:t>
            </w:r>
          </w:p>
          <w:p w14:paraId="7BA1312C" w14:textId="77777777" w:rsidR="008E36C9"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On systems that have a total capacity greater than 167,000 Btu/hr, outlets that require higher than service water temperatures as listed in the ASHRAE Handbook, Applications Volume, shall have separate remote heaters, heat exchangers, or boosters to supply the outlet with the higher temperature.</w:t>
            </w:r>
            <w:commentRangeEnd w:id="927"/>
            <w:r w:rsidR="00683D45">
              <w:rPr>
                <w:rStyle w:val="CommentReference"/>
              </w:rPr>
              <w:commentReference w:id="927"/>
            </w:r>
          </w:p>
          <w:p w14:paraId="71E85D17" w14:textId="77777777" w:rsidR="008E36C9" w:rsidDel="00683D45" w:rsidRDefault="008E36C9" w:rsidP="008652C0">
            <w:pPr>
              <w:autoSpaceDE w:val="0"/>
              <w:autoSpaceDN w:val="0"/>
              <w:adjustRightInd w:val="0"/>
              <w:rPr>
                <w:del w:id="928" w:author="DiLello, Erica NOR" w:date="2020-12-22T14:29:00Z"/>
                <w:rFonts w:ascii="TimesNewRomanPS-BoldMT" w:hAnsi="TimesNewRomanPS-BoldMT" w:cs="TimesNewRomanPS-BoldMT"/>
                <w:bCs/>
                <w:caps/>
                <w:sz w:val="22"/>
                <w:szCs w:val="22"/>
              </w:rPr>
            </w:pPr>
          </w:p>
          <w:p w14:paraId="11C8FE6B" w14:textId="0E4B9AB3" w:rsidR="008E36C9" w:rsidRPr="00593DC8" w:rsidRDefault="008E36C9" w:rsidP="0049451C">
            <w:pPr>
              <w:autoSpaceDE w:val="0"/>
              <w:autoSpaceDN w:val="0"/>
              <w:adjustRightInd w:val="0"/>
              <w:rPr>
                <w:rFonts w:ascii="TimesNewRomanPS-BoldMT" w:hAnsi="TimesNewRomanPS-BoldMT" w:cs="TimesNewRomanPS-BoldMT"/>
                <w:bCs/>
                <w:caps/>
                <w:color w:val="365F91" w:themeColor="accent1" w:themeShade="BF"/>
                <w:sz w:val="22"/>
                <w:szCs w:val="22"/>
              </w:rPr>
            </w:pPr>
            <w:del w:id="929" w:author="DiLello, Erica NOR" w:date="2020-12-22T14:29:00Z">
              <w:r w:rsidRPr="00593DC8" w:rsidDel="00683D45">
                <w:rPr>
                  <w:rFonts w:ascii="TimesNewRomanPS-BoldMT" w:hAnsi="TimesNewRomanPS-BoldMT" w:cs="TimesNewRomanPS-BoldMT"/>
                  <w:b/>
                  <w:bCs/>
                  <w:caps/>
                  <w:sz w:val="22"/>
                  <w:szCs w:val="22"/>
                </w:rPr>
                <w:delText>exception</w:delText>
              </w:r>
              <w:r w:rsidDel="00683D45">
                <w:rPr>
                  <w:rFonts w:ascii="TimesNewRomanPS-BoldMT" w:hAnsi="TimesNewRomanPS-BoldMT" w:cs="TimesNewRomanPS-BoldMT"/>
                  <w:bCs/>
                  <w:caps/>
                  <w:sz w:val="22"/>
                  <w:szCs w:val="22"/>
                </w:rPr>
                <w:delText xml:space="preserve"> to </w:delText>
              </w:r>
              <w:r w:rsidRPr="008652C0" w:rsidDel="00683D45">
                <w:rPr>
                  <w:rFonts w:ascii="TimesNewRomanPS-BoldMT" w:hAnsi="TimesNewRomanPS-BoldMT" w:cs="TimesNewRomanPS-BoldMT"/>
                  <w:b/>
                  <w:bCs/>
                  <w:caps/>
                  <w:color w:val="365F91" w:themeColor="accent1" w:themeShade="BF"/>
                  <w:sz w:val="22"/>
                  <w:szCs w:val="22"/>
                </w:rPr>
                <w:delText>§110.3(</w:delText>
              </w:r>
              <w:r w:rsidRPr="008652C0" w:rsidDel="00683D45">
                <w:rPr>
                  <w:rFonts w:ascii="TimesNewRomanPS-BoldMT" w:hAnsi="TimesNewRomanPS-BoldMT" w:cs="TimesNewRomanPS-BoldMT"/>
                  <w:b/>
                  <w:bCs/>
                  <w:color w:val="365F91" w:themeColor="accent1" w:themeShade="BF"/>
                  <w:sz w:val="22"/>
                  <w:szCs w:val="22"/>
                </w:rPr>
                <w:delText>c</w:delText>
              </w:r>
              <w:r w:rsidRPr="008652C0" w:rsidDel="00683D45">
                <w:rPr>
                  <w:rFonts w:ascii="TimesNewRomanPS-BoldMT" w:hAnsi="TimesNewRomanPS-BoldMT" w:cs="TimesNewRomanPS-BoldMT"/>
                  <w:b/>
                  <w:bCs/>
                  <w:caps/>
                  <w:color w:val="365F91" w:themeColor="accent1" w:themeShade="BF"/>
                  <w:sz w:val="22"/>
                  <w:szCs w:val="22"/>
                </w:rPr>
                <w:delText>)1</w:delText>
              </w:r>
              <w:r w:rsidDel="00683D45">
                <w:rPr>
                  <w:rFonts w:ascii="TimesNewRomanPS-BoldMT" w:hAnsi="TimesNewRomanPS-BoldMT" w:cs="TimesNewRomanPS-BoldMT"/>
                  <w:b/>
                  <w:bCs/>
                  <w:caps/>
                  <w:color w:val="365F91" w:themeColor="accent1" w:themeShade="BF"/>
                  <w:sz w:val="22"/>
                  <w:szCs w:val="22"/>
                </w:rPr>
                <w:delText xml:space="preserve">: </w:delText>
              </w:r>
              <w:r w:rsidRPr="00290DF2" w:rsidDel="00683D45">
                <w:rPr>
                  <w:rFonts w:ascii="TimesNewRomanPS-BoldMT" w:hAnsi="TimesNewRomanPS-BoldMT" w:cs="TimesNewRomanPS-BoldMT"/>
                  <w:bCs/>
                  <w:caps/>
                  <w:sz w:val="22"/>
                  <w:szCs w:val="22"/>
                </w:rPr>
                <w:delText xml:space="preserve">systems covered by california plumbing code section 613.0 shall meet requirements of that section. </w:delText>
              </w:r>
            </w:del>
          </w:p>
        </w:tc>
        <w:tc>
          <w:tcPr>
            <w:tcW w:w="611" w:type="dxa"/>
          </w:tcPr>
          <w:p w14:paraId="6096A03F" w14:textId="77777777" w:rsidR="008E36C9" w:rsidRDefault="008E36C9" w:rsidP="008652C0">
            <w:pPr>
              <w:autoSpaceDE w:val="0"/>
              <w:autoSpaceDN w:val="0"/>
              <w:adjustRightInd w:val="0"/>
              <w:jc w:val="center"/>
            </w:pPr>
            <w:r w:rsidRPr="008652C0">
              <w:sym w:font="Wingdings" w:char="F06F"/>
            </w:r>
          </w:p>
          <w:p w14:paraId="0D8E7F2F" w14:textId="77777777" w:rsidR="008E36C9" w:rsidRDefault="008E36C9" w:rsidP="008652C0">
            <w:pPr>
              <w:autoSpaceDE w:val="0"/>
              <w:autoSpaceDN w:val="0"/>
              <w:adjustRightInd w:val="0"/>
              <w:jc w:val="center"/>
            </w:pPr>
          </w:p>
          <w:p w14:paraId="2EB1EFF0" w14:textId="77777777" w:rsidR="008E36C9" w:rsidRDefault="008E36C9" w:rsidP="008652C0">
            <w:pPr>
              <w:autoSpaceDE w:val="0"/>
              <w:autoSpaceDN w:val="0"/>
              <w:adjustRightInd w:val="0"/>
              <w:jc w:val="center"/>
            </w:pPr>
          </w:p>
          <w:p w14:paraId="7B4E9710" w14:textId="77777777" w:rsidR="008E36C9" w:rsidRDefault="008E36C9" w:rsidP="008652C0">
            <w:pPr>
              <w:autoSpaceDE w:val="0"/>
              <w:autoSpaceDN w:val="0"/>
              <w:adjustRightInd w:val="0"/>
              <w:jc w:val="center"/>
            </w:pPr>
          </w:p>
          <w:p w14:paraId="11062897" w14:textId="77777777" w:rsidR="008E36C9" w:rsidRDefault="008E36C9" w:rsidP="008652C0">
            <w:pPr>
              <w:autoSpaceDE w:val="0"/>
              <w:autoSpaceDN w:val="0"/>
              <w:adjustRightInd w:val="0"/>
              <w:jc w:val="center"/>
            </w:pPr>
          </w:p>
          <w:p w14:paraId="344FF25C" w14:textId="77777777" w:rsidR="008E36C9" w:rsidRDefault="008E36C9" w:rsidP="008652C0">
            <w:pPr>
              <w:autoSpaceDE w:val="0"/>
              <w:autoSpaceDN w:val="0"/>
              <w:adjustRightInd w:val="0"/>
              <w:jc w:val="center"/>
            </w:pPr>
          </w:p>
          <w:p w14:paraId="147D255F" w14:textId="7A119487" w:rsidR="008E36C9" w:rsidRPr="008652C0" w:rsidRDefault="008E36C9" w:rsidP="008652C0">
            <w:pPr>
              <w:autoSpaceDE w:val="0"/>
              <w:autoSpaceDN w:val="0"/>
              <w:adjustRightInd w:val="0"/>
              <w:jc w:val="center"/>
            </w:pPr>
            <w:del w:id="930" w:author="DiLello, Erica NOR" w:date="2020-12-22T14:29:00Z">
              <w:r w:rsidRPr="008652C0" w:rsidDel="00683D45">
                <w:sym w:font="Wingdings" w:char="F06F"/>
              </w:r>
            </w:del>
          </w:p>
        </w:tc>
        <w:tc>
          <w:tcPr>
            <w:tcW w:w="616" w:type="dxa"/>
          </w:tcPr>
          <w:p w14:paraId="0F7BE878" w14:textId="77777777" w:rsidR="008E36C9" w:rsidRDefault="008E36C9" w:rsidP="008652C0">
            <w:pPr>
              <w:autoSpaceDE w:val="0"/>
              <w:autoSpaceDN w:val="0"/>
              <w:adjustRightInd w:val="0"/>
              <w:jc w:val="center"/>
            </w:pPr>
            <w:r w:rsidRPr="008652C0">
              <w:sym w:font="Wingdings" w:char="F06F"/>
            </w:r>
          </w:p>
          <w:p w14:paraId="1F920CF3" w14:textId="77777777" w:rsidR="008E36C9" w:rsidRDefault="008E36C9" w:rsidP="008652C0">
            <w:pPr>
              <w:autoSpaceDE w:val="0"/>
              <w:autoSpaceDN w:val="0"/>
              <w:adjustRightInd w:val="0"/>
              <w:jc w:val="center"/>
            </w:pPr>
          </w:p>
          <w:p w14:paraId="41079973" w14:textId="77777777" w:rsidR="008E36C9" w:rsidRDefault="008E36C9" w:rsidP="008652C0">
            <w:pPr>
              <w:autoSpaceDE w:val="0"/>
              <w:autoSpaceDN w:val="0"/>
              <w:adjustRightInd w:val="0"/>
              <w:jc w:val="center"/>
            </w:pPr>
          </w:p>
          <w:p w14:paraId="5B969C14" w14:textId="77777777" w:rsidR="008E36C9" w:rsidRDefault="008E36C9" w:rsidP="008652C0">
            <w:pPr>
              <w:autoSpaceDE w:val="0"/>
              <w:autoSpaceDN w:val="0"/>
              <w:adjustRightInd w:val="0"/>
              <w:jc w:val="center"/>
            </w:pPr>
          </w:p>
          <w:p w14:paraId="3BEE9A29" w14:textId="77777777" w:rsidR="008E36C9" w:rsidRDefault="008E36C9" w:rsidP="008652C0">
            <w:pPr>
              <w:autoSpaceDE w:val="0"/>
              <w:autoSpaceDN w:val="0"/>
              <w:adjustRightInd w:val="0"/>
              <w:jc w:val="center"/>
            </w:pPr>
          </w:p>
          <w:p w14:paraId="4B9CEA24" w14:textId="77777777" w:rsidR="008E36C9" w:rsidRDefault="008E36C9" w:rsidP="008652C0">
            <w:pPr>
              <w:autoSpaceDE w:val="0"/>
              <w:autoSpaceDN w:val="0"/>
              <w:adjustRightInd w:val="0"/>
              <w:jc w:val="center"/>
            </w:pPr>
          </w:p>
          <w:p w14:paraId="200F5899" w14:textId="5DCF3959" w:rsidR="008E36C9" w:rsidRPr="008652C0" w:rsidRDefault="008E36C9" w:rsidP="008652C0">
            <w:pPr>
              <w:autoSpaceDE w:val="0"/>
              <w:autoSpaceDN w:val="0"/>
              <w:adjustRightInd w:val="0"/>
              <w:jc w:val="center"/>
              <w:rPr>
                <w:rFonts w:ascii="TimesNewRomanPSMT" w:hAnsi="TimesNewRomanPSMT" w:cs="TimesNewRomanPSMT"/>
                <w:b/>
                <w:sz w:val="22"/>
                <w:szCs w:val="22"/>
              </w:rPr>
            </w:pPr>
            <w:del w:id="931" w:author="DiLello, Erica NOR" w:date="2020-12-22T14:29:00Z">
              <w:r w:rsidRPr="008652C0" w:rsidDel="00683D45">
                <w:sym w:font="Wingdings" w:char="F06F"/>
              </w:r>
            </w:del>
          </w:p>
        </w:tc>
      </w:tr>
      <w:tr w:rsidR="008E36C9" w:rsidRPr="008652C0" w14:paraId="66C58DC5" w14:textId="77777777" w:rsidTr="008E36C9">
        <w:trPr>
          <w:gridAfter w:val="1"/>
          <w:wAfter w:w="33" w:type="dxa"/>
        </w:trPr>
        <w:tc>
          <w:tcPr>
            <w:tcW w:w="8840" w:type="dxa"/>
            <w:vAlign w:val="center"/>
          </w:tcPr>
          <w:p w14:paraId="6B7728C3" w14:textId="77777777" w:rsidR="008E36C9" w:rsidRPr="008652C0" w:rsidRDefault="008E36C9" w:rsidP="008652C0">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932"/>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proofErr w:type="gramStart"/>
            <w:r w:rsidRPr="008652C0">
              <w:rPr>
                <w:rFonts w:ascii="TimesNewRomanPS-BoldMT" w:hAnsi="TimesNewRomanPS-BoldMT" w:cs="TimesNewRomanPS-BoldMT"/>
                <w:b/>
                <w:bCs/>
                <w:caps/>
                <w:color w:val="365F91" w:themeColor="accent1" w:themeShade="BF"/>
                <w:sz w:val="22"/>
                <w:szCs w:val="22"/>
              </w:rPr>
              <w:t xml:space="preserve">2  </w:t>
            </w:r>
            <w:r w:rsidRPr="008652C0">
              <w:rPr>
                <w:rFonts w:ascii="TimesNewRomanPS-BoldMT" w:hAnsi="TimesNewRomanPS-BoldMT" w:cs="TimesNewRomanPS-BoldMT"/>
                <w:b/>
                <w:bCs/>
                <w:caps/>
                <w:sz w:val="22"/>
                <w:szCs w:val="22"/>
              </w:rPr>
              <w:t>Controls</w:t>
            </w:r>
            <w:proofErr w:type="gramEnd"/>
            <w:r w:rsidRPr="008652C0">
              <w:rPr>
                <w:rFonts w:ascii="TimesNewRomanPS-BoldMT" w:hAnsi="TimesNewRomanPS-BoldMT" w:cs="TimesNewRomanPS-BoldMT"/>
                <w:b/>
                <w:bCs/>
                <w:caps/>
                <w:sz w:val="22"/>
                <w:szCs w:val="22"/>
              </w:rPr>
              <w:t xml:space="preserve"> for Hot Water Distribution Systems</w:t>
            </w:r>
          </w:p>
          <w:p w14:paraId="363536A3" w14:textId="77777777" w:rsidR="008E36C9"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Service hot water systems with circulating pumps or with electrical heat trace systems shall be capable of automatically turning off the system.</w:t>
            </w:r>
            <w:commentRangeEnd w:id="932"/>
            <w:r w:rsidR="00683D45">
              <w:rPr>
                <w:rStyle w:val="CommentReference"/>
              </w:rPr>
              <w:commentReference w:id="932"/>
            </w:r>
          </w:p>
          <w:p w14:paraId="327DE368" w14:textId="0F371A31" w:rsidR="008E36C9" w:rsidDel="00683D45" w:rsidRDefault="008E36C9" w:rsidP="008652C0">
            <w:pPr>
              <w:autoSpaceDE w:val="0"/>
              <w:autoSpaceDN w:val="0"/>
              <w:adjustRightInd w:val="0"/>
              <w:rPr>
                <w:del w:id="933" w:author="DiLello, Erica NOR" w:date="2020-12-22T14:30:00Z"/>
                <w:rFonts w:ascii="TimesNewRomanPS-BoldMT" w:hAnsi="TimesNewRomanPS-BoldMT" w:cs="TimesNewRomanPS-BoldMT"/>
                <w:bCs/>
                <w:caps/>
                <w:sz w:val="22"/>
                <w:szCs w:val="22"/>
              </w:rPr>
            </w:pPr>
          </w:p>
          <w:p w14:paraId="5563B1D5" w14:textId="64DCC70E" w:rsidR="008E36C9" w:rsidRPr="008652C0" w:rsidRDefault="008E36C9" w:rsidP="008652C0">
            <w:pPr>
              <w:autoSpaceDE w:val="0"/>
              <w:autoSpaceDN w:val="0"/>
              <w:adjustRightInd w:val="0"/>
              <w:rPr>
                <w:rFonts w:ascii="TimesNewRomanPS-BoldMT" w:hAnsi="TimesNewRomanPS-BoldMT" w:cs="TimesNewRomanPS-BoldMT"/>
                <w:b/>
                <w:bCs/>
                <w:caps/>
                <w:color w:val="365F91" w:themeColor="accent1" w:themeShade="BF"/>
                <w:sz w:val="22"/>
                <w:szCs w:val="22"/>
                <w:highlight w:val="yellow"/>
              </w:rPr>
            </w:pPr>
            <w:del w:id="934" w:author="DiLello, Erica NOR" w:date="2020-12-22T14:30:00Z">
              <w:r w:rsidRPr="00593DC8" w:rsidDel="00683D45">
                <w:rPr>
                  <w:rFonts w:ascii="TimesNewRomanPS-BoldMT" w:hAnsi="TimesNewRomanPS-BoldMT" w:cs="TimesNewRomanPS-BoldMT"/>
                  <w:b/>
                  <w:bCs/>
                  <w:caps/>
                  <w:sz w:val="22"/>
                  <w:szCs w:val="22"/>
                </w:rPr>
                <w:delText>Exception</w:delText>
              </w:r>
              <w:r w:rsidDel="00683D45">
                <w:rPr>
                  <w:rFonts w:ascii="TimesNewRomanPS-BoldMT" w:hAnsi="TimesNewRomanPS-BoldMT" w:cs="TimesNewRomanPS-BoldMT"/>
                  <w:bCs/>
                  <w:caps/>
                  <w:sz w:val="22"/>
                  <w:szCs w:val="22"/>
                </w:rPr>
                <w:delText xml:space="preserve"> to </w:delText>
              </w:r>
              <w:r w:rsidRPr="008652C0" w:rsidDel="00683D45">
                <w:rPr>
                  <w:rFonts w:ascii="TimesNewRomanPS-BoldMT" w:hAnsi="TimesNewRomanPS-BoldMT" w:cs="TimesNewRomanPS-BoldMT"/>
                  <w:b/>
                  <w:bCs/>
                  <w:caps/>
                  <w:color w:val="365F91" w:themeColor="accent1" w:themeShade="BF"/>
                  <w:sz w:val="22"/>
                  <w:szCs w:val="22"/>
                </w:rPr>
                <w:delText>§110.3(</w:delText>
              </w:r>
              <w:r w:rsidRPr="008652C0" w:rsidDel="00683D45">
                <w:rPr>
                  <w:rFonts w:ascii="TimesNewRomanPS-BoldMT" w:hAnsi="TimesNewRomanPS-BoldMT" w:cs="TimesNewRomanPS-BoldMT"/>
                  <w:b/>
                  <w:bCs/>
                  <w:color w:val="365F91" w:themeColor="accent1" w:themeShade="BF"/>
                  <w:sz w:val="22"/>
                  <w:szCs w:val="22"/>
                </w:rPr>
                <w:delText>c</w:delText>
              </w:r>
              <w:r w:rsidRPr="008652C0" w:rsidDel="00683D45">
                <w:rPr>
                  <w:rFonts w:ascii="TimesNewRomanPS-BoldMT" w:hAnsi="TimesNewRomanPS-BoldMT" w:cs="TimesNewRomanPS-BoldMT"/>
                  <w:b/>
                  <w:bCs/>
                  <w:caps/>
                  <w:color w:val="365F91" w:themeColor="accent1" w:themeShade="BF"/>
                  <w:sz w:val="22"/>
                  <w:szCs w:val="22"/>
                </w:rPr>
                <w:delText>)2</w:delText>
              </w:r>
              <w:r w:rsidDel="00683D45">
                <w:rPr>
                  <w:rFonts w:ascii="TimesNewRomanPS-BoldMT" w:hAnsi="TimesNewRomanPS-BoldMT" w:cs="TimesNewRomanPS-BoldMT"/>
                  <w:b/>
                  <w:bCs/>
                  <w:caps/>
                  <w:color w:val="365F91" w:themeColor="accent1" w:themeShade="BF"/>
                  <w:sz w:val="22"/>
                  <w:szCs w:val="22"/>
                </w:rPr>
                <w:delText xml:space="preserve">: </w:delText>
              </w:r>
              <w:r w:rsidRPr="00290DF2" w:rsidDel="00683D45">
                <w:rPr>
                  <w:rFonts w:ascii="TimesNewRomanPS-BoldMT" w:hAnsi="TimesNewRomanPS-BoldMT" w:cs="TimesNewRomanPS-BoldMT"/>
                  <w:bCs/>
                  <w:caps/>
                  <w:sz w:val="22"/>
                  <w:szCs w:val="22"/>
                </w:rPr>
                <w:delText>systems serving healthcare facilities.</w:delText>
              </w:r>
              <w:r w:rsidRPr="00290DF2" w:rsidDel="00683D45">
                <w:rPr>
                  <w:rFonts w:ascii="TimesNewRomanPS-BoldMT" w:hAnsi="TimesNewRomanPS-BoldMT" w:cs="TimesNewRomanPS-BoldMT"/>
                  <w:b/>
                  <w:bCs/>
                  <w:caps/>
                  <w:sz w:val="22"/>
                  <w:szCs w:val="22"/>
                </w:rPr>
                <w:delText xml:space="preserve"> </w:delText>
              </w:r>
            </w:del>
            <w:r w:rsidRPr="008652C0">
              <w:rPr>
                <w:rFonts w:ascii="TimesNewRomanPS-BoldMT" w:hAnsi="TimesNewRomanPS-BoldMT" w:cs="TimesNewRomanPS-BoldMT"/>
                <w:b/>
                <w:bCs/>
                <w:caps/>
                <w:color w:val="365F91" w:themeColor="accent1" w:themeShade="BF"/>
                <w:sz w:val="22"/>
                <w:szCs w:val="22"/>
              </w:rPr>
              <w:t xml:space="preserve"> </w:t>
            </w:r>
          </w:p>
        </w:tc>
        <w:tc>
          <w:tcPr>
            <w:tcW w:w="611" w:type="dxa"/>
          </w:tcPr>
          <w:p w14:paraId="40CDEA0E" w14:textId="77777777" w:rsidR="008E36C9" w:rsidRDefault="008E36C9" w:rsidP="008652C0">
            <w:pPr>
              <w:autoSpaceDE w:val="0"/>
              <w:autoSpaceDN w:val="0"/>
              <w:adjustRightInd w:val="0"/>
              <w:jc w:val="center"/>
            </w:pPr>
            <w:r w:rsidRPr="008652C0">
              <w:sym w:font="Wingdings" w:char="F06F"/>
            </w:r>
          </w:p>
          <w:p w14:paraId="3698E172" w14:textId="77777777" w:rsidR="008E36C9" w:rsidRDefault="008E36C9" w:rsidP="008652C0">
            <w:pPr>
              <w:autoSpaceDE w:val="0"/>
              <w:autoSpaceDN w:val="0"/>
              <w:adjustRightInd w:val="0"/>
              <w:jc w:val="center"/>
            </w:pPr>
          </w:p>
          <w:p w14:paraId="220D9B65" w14:textId="77777777" w:rsidR="008E36C9" w:rsidRDefault="008E36C9" w:rsidP="008652C0">
            <w:pPr>
              <w:autoSpaceDE w:val="0"/>
              <w:autoSpaceDN w:val="0"/>
              <w:adjustRightInd w:val="0"/>
              <w:jc w:val="center"/>
            </w:pPr>
          </w:p>
          <w:p w14:paraId="7F0F4861" w14:textId="77777777" w:rsidR="008E36C9" w:rsidRDefault="008E36C9" w:rsidP="008652C0">
            <w:pPr>
              <w:autoSpaceDE w:val="0"/>
              <w:autoSpaceDN w:val="0"/>
              <w:adjustRightInd w:val="0"/>
              <w:jc w:val="center"/>
            </w:pPr>
          </w:p>
          <w:p w14:paraId="0858B783" w14:textId="77777777" w:rsidR="008E36C9" w:rsidRDefault="008E36C9" w:rsidP="008652C0">
            <w:pPr>
              <w:autoSpaceDE w:val="0"/>
              <w:autoSpaceDN w:val="0"/>
              <w:adjustRightInd w:val="0"/>
              <w:jc w:val="center"/>
            </w:pPr>
          </w:p>
          <w:p w14:paraId="530B45B5" w14:textId="4E84E33F" w:rsidR="008E36C9" w:rsidRPr="008652C0" w:rsidRDefault="008E36C9" w:rsidP="008652C0">
            <w:pPr>
              <w:autoSpaceDE w:val="0"/>
              <w:autoSpaceDN w:val="0"/>
              <w:adjustRightInd w:val="0"/>
              <w:jc w:val="center"/>
            </w:pPr>
            <w:del w:id="935" w:author="DiLello, Erica NOR" w:date="2020-12-22T14:30:00Z">
              <w:r w:rsidRPr="008652C0" w:rsidDel="00683D45">
                <w:sym w:font="Wingdings" w:char="F06F"/>
              </w:r>
            </w:del>
          </w:p>
        </w:tc>
        <w:tc>
          <w:tcPr>
            <w:tcW w:w="616" w:type="dxa"/>
          </w:tcPr>
          <w:p w14:paraId="5B0ECCBD" w14:textId="77777777" w:rsidR="008E36C9" w:rsidRDefault="008E36C9" w:rsidP="008652C0">
            <w:pPr>
              <w:autoSpaceDE w:val="0"/>
              <w:autoSpaceDN w:val="0"/>
              <w:adjustRightInd w:val="0"/>
              <w:jc w:val="center"/>
            </w:pPr>
            <w:r w:rsidRPr="008652C0">
              <w:sym w:font="Wingdings" w:char="F06F"/>
            </w:r>
          </w:p>
          <w:p w14:paraId="61D15B3B" w14:textId="77777777" w:rsidR="008E36C9" w:rsidRDefault="008E36C9" w:rsidP="008652C0">
            <w:pPr>
              <w:autoSpaceDE w:val="0"/>
              <w:autoSpaceDN w:val="0"/>
              <w:adjustRightInd w:val="0"/>
              <w:jc w:val="center"/>
            </w:pPr>
          </w:p>
          <w:p w14:paraId="37A5C7D7" w14:textId="77777777" w:rsidR="008E36C9" w:rsidRDefault="008E36C9" w:rsidP="008652C0">
            <w:pPr>
              <w:autoSpaceDE w:val="0"/>
              <w:autoSpaceDN w:val="0"/>
              <w:adjustRightInd w:val="0"/>
              <w:jc w:val="center"/>
            </w:pPr>
          </w:p>
          <w:p w14:paraId="6DF0620A" w14:textId="77777777" w:rsidR="008E36C9" w:rsidRDefault="008E36C9" w:rsidP="008652C0">
            <w:pPr>
              <w:autoSpaceDE w:val="0"/>
              <w:autoSpaceDN w:val="0"/>
              <w:adjustRightInd w:val="0"/>
              <w:jc w:val="center"/>
            </w:pPr>
          </w:p>
          <w:p w14:paraId="39EDF8CB" w14:textId="77777777" w:rsidR="008E36C9" w:rsidRDefault="008E36C9" w:rsidP="008652C0">
            <w:pPr>
              <w:autoSpaceDE w:val="0"/>
              <w:autoSpaceDN w:val="0"/>
              <w:adjustRightInd w:val="0"/>
              <w:jc w:val="center"/>
            </w:pPr>
          </w:p>
          <w:p w14:paraId="727DFFA7" w14:textId="796E5172" w:rsidR="008E36C9" w:rsidRPr="008652C0" w:rsidRDefault="008E36C9" w:rsidP="008652C0">
            <w:pPr>
              <w:autoSpaceDE w:val="0"/>
              <w:autoSpaceDN w:val="0"/>
              <w:adjustRightInd w:val="0"/>
              <w:jc w:val="center"/>
              <w:rPr>
                <w:rFonts w:ascii="TimesNewRomanPSMT" w:hAnsi="TimesNewRomanPSMT" w:cs="TimesNewRomanPSMT"/>
                <w:b/>
                <w:sz w:val="22"/>
                <w:szCs w:val="22"/>
              </w:rPr>
            </w:pPr>
            <w:del w:id="936" w:author="DiLello, Erica NOR" w:date="2020-12-22T14:30:00Z">
              <w:r w:rsidRPr="008652C0" w:rsidDel="00683D45">
                <w:sym w:font="Wingdings" w:char="F06F"/>
              </w:r>
            </w:del>
          </w:p>
        </w:tc>
      </w:tr>
      <w:tr w:rsidR="008E36C9" w:rsidRPr="008652C0" w14:paraId="1CF9BCFD" w14:textId="77777777" w:rsidTr="008E36C9">
        <w:trPr>
          <w:gridAfter w:val="1"/>
          <w:wAfter w:w="33" w:type="dxa"/>
        </w:trPr>
        <w:tc>
          <w:tcPr>
            <w:tcW w:w="8840" w:type="dxa"/>
            <w:vAlign w:val="center"/>
          </w:tcPr>
          <w:p w14:paraId="7A1F7F67" w14:textId="21C82C46"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commentRangeStart w:id="937"/>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3</w:t>
            </w:r>
            <w:r w:rsidRPr="008652C0">
              <w:rPr>
                <w:rFonts w:ascii="TimesNewRomanPS-BoldMT" w:hAnsi="TimesNewRomanPS-BoldMT" w:cs="TimesNewRomanPS-BoldMT"/>
                <w:b/>
                <w:bCs/>
                <w:caps/>
                <w:sz w:val="22"/>
                <w:szCs w:val="22"/>
              </w:rPr>
              <w:t xml:space="preserve"> Insulation</w:t>
            </w:r>
          </w:p>
          <w:p w14:paraId="25678D61" w14:textId="17574A21" w:rsidR="008E36C9" w:rsidRPr="008652C0" w:rsidRDefault="008E36C9" w:rsidP="008652C0">
            <w:pPr>
              <w:tabs>
                <w:tab w:val="left" w:pos="-720"/>
                <w:tab w:val="left" w:pos="720"/>
                <w:tab w:val="left" w:pos="1080"/>
              </w:tabs>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Unfired </w:t>
            </w:r>
            <w:r>
              <w:rPr>
                <w:rFonts w:ascii="TimesNewRomanPS-BoldMT" w:hAnsi="TimesNewRomanPS-BoldMT" w:cs="TimesNewRomanPS-BoldMT"/>
                <w:bCs/>
                <w:caps/>
                <w:sz w:val="22"/>
                <w:szCs w:val="22"/>
              </w:rPr>
              <w:t>water heater storage</w:t>
            </w:r>
            <w:r w:rsidRPr="008652C0">
              <w:rPr>
                <w:rFonts w:ascii="TimesNewRomanPS-BoldMT" w:hAnsi="TimesNewRomanPS-BoldMT" w:cs="TimesNewRomanPS-BoldMT"/>
                <w:bCs/>
                <w:caps/>
                <w:sz w:val="22"/>
                <w:szCs w:val="22"/>
              </w:rPr>
              <w:t xml:space="preserve"> tanks</w:t>
            </w:r>
            <w:r>
              <w:rPr>
                <w:rFonts w:ascii="TimesNewRomanPS-BoldMT" w:hAnsi="TimesNewRomanPS-BoldMT" w:cs="TimesNewRomanPS-BoldMT"/>
                <w:bCs/>
                <w:caps/>
                <w:sz w:val="22"/>
                <w:szCs w:val="22"/>
              </w:rPr>
              <w:t xml:space="preserve"> and backup tanks</w:t>
            </w:r>
            <w:r w:rsidRPr="008652C0">
              <w:rPr>
                <w:rFonts w:ascii="TimesNewRomanPS-BoldMT" w:hAnsi="TimesNewRomanPS-BoldMT" w:cs="TimesNewRomanPS-BoldMT"/>
                <w:bCs/>
                <w:caps/>
                <w:sz w:val="22"/>
                <w:szCs w:val="22"/>
              </w:rPr>
              <w:t xml:space="preserve"> for solar water-heating systems shall have: </w:t>
            </w:r>
          </w:p>
          <w:p w14:paraId="10A77891" w14:textId="0AC39F85" w:rsidR="008E36C9" w:rsidRPr="008652C0" w:rsidRDefault="008E36C9" w:rsidP="008652C0">
            <w:pPr>
              <w:tabs>
                <w:tab w:val="left" w:pos="-720"/>
                <w:tab w:val="left" w:pos="720"/>
                <w:tab w:val="left" w:pos="1080"/>
              </w:tabs>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A. External insulation with an installed R-value </w:t>
            </w:r>
            <w:r>
              <w:rPr>
                <w:rFonts w:ascii="TimesNewRomanPS-BoldMT" w:hAnsi="TimesNewRomanPS-BoldMT" w:cs="TimesNewRomanPS-BoldMT"/>
                <w:bCs/>
                <w:caps/>
                <w:sz w:val="22"/>
                <w:szCs w:val="22"/>
              </w:rPr>
              <w:t>≥</w:t>
            </w:r>
            <w:r w:rsidRPr="008652C0">
              <w:rPr>
                <w:rFonts w:ascii="TimesNewRomanPS-BoldMT" w:hAnsi="TimesNewRomanPS-BoldMT" w:cs="TimesNewRomanPS-BoldMT"/>
                <w:bCs/>
                <w:caps/>
                <w:sz w:val="22"/>
                <w:szCs w:val="22"/>
              </w:rPr>
              <w:t xml:space="preserve"> R-12; or </w:t>
            </w:r>
          </w:p>
          <w:p w14:paraId="03C8FA3E" w14:textId="0DCB6864" w:rsidR="008E36C9" w:rsidRPr="008652C0" w:rsidRDefault="008E36C9" w:rsidP="008652C0">
            <w:pPr>
              <w:tabs>
                <w:tab w:val="left" w:pos="-720"/>
                <w:tab w:val="left" w:pos="720"/>
                <w:tab w:val="left" w:pos="1080"/>
              </w:tabs>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lastRenderedPageBreak/>
              <w:t xml:space="preserve">    B. Internal and external insulation with a combined R-value </w:t>
            </w:r>
            <w:r>
              <w:rPr>
                <w:rFonts w:ascii="TimesNewRomanPS-BoldMT" w:hAnsi="TimesNewRomanPS-BoldMT" w:cs="TimesNewRomanPS-BoldMT"/>
                <w:bCs/>
                <w:caps/>
                <w:sz w:val="22"/>
                <w:szCs w:val="22"/>
              </w:rPr>
              <w:t>≥</w:t>
            </w:r>
            <w:r w:rsidRPr="008652C0">
              <w:rPr>
                <w:rFonts w:ascii="TimesNewRomanPS-BoldMT" w:hAnsi="TimesNewRomanPS-BoldMT" w:cs="TimesNewRomanPS-BoldMT"/>
                <w:bCs/>
                <w:caps/>
                <w:sz w:val="22"/>
                <w:szCs w:val="22"/>
              </w:rPr>
              <w:t xml:space="preserve"> R-16; or </w:t>
            </w:r>
          </w:p>
          <w:p w14:paraId="5034CC67" w14:textId="20D3E473" w:rsidR="008E36C9" w:rsidRPr="008652C0" w:rsidRDefault="008E36C9">
            <w:pPr>
              <w:tabs>
                <w:tab w:val="left" w:pos="-720"/>
                <w:tab w:val="left" w:pos="720"/>
                <w:tab w:val="left" w:pos="1080"/>
              </w:tabs>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 xml:space="preserve">    C. The heat loss of the tank surface based on an 80°F water-air temperature difference shall be &lt; 6.5 </w:t>
            </w:r>
            <w:r>
              <w:rPr>
                <w:rFonts w:ascii="TimesNewRomanPS-BoldMT" w:hAnsi="TimesNewRomanPS-BoldMT" w:cs="TimesNewRomanPS-BoldMT"/>
                <w:bCs/>
                <w:caps/>
                <w:sz w:val="22"/>
                <w:szCs w:val="22"/>
              </w:rPr>
              <w:t>BTU/hr/FT2</w:t>
            </w:r>
            <w:r w:rsidRPr="008652C0">
              <w:rPr>
                <w:rFonts w:ascii="TimesNewRomanPS-BoldMT" w:hAnsi="TimesNewRomanPS-BoldMT" w:cs="TimesNewRomanPS-BoldMT"/>
                <w:bCs/>
                <w:caps/>
                <w:sz w:val="22"/>
                <w:szCs w:val="22"/>
              </w:rPr>
              <w:t>.</w:t>
            </w:r>
            <w:commentRangeEnd w:id="937"/>
            <w:r w:rsidR="00D2662C">
              <w:rPr>
                <w:rStyle w:val="CommentReference"/>
              </w:rPr>
              <w:commentReference w:id="937"/>
            </w:r>
          </w:p>
        </w:tc>
        <w:tc>
          <w:tcPr>
            <w:tcW w:w="611" w:type="dxa"/>
          </w:tcPr>
          <w:p w14:paraId="4FA8021F" w14:textId="77777777" w:rsidR="008E36C9" w:rsidRPr="008652C0" w:rsidRDefault="008E36C9" w:rsidP="008652C0">
            <w:pPr>
              <w:autoSpaceDE w:val="0"/>
              <w:autoSpaceDN w:val="0"/>
              <w:adjustRightInd w:val="0"/>
              <w:jc w:val="center"/>
            </w:pPr>
            <w:r w:rsidRPr="008652C0">
              <w:lastRenderedPageBreak/>
              <w:sym w:font="Wingdings" w:char="F06F"/>
            </w:r>
          </w:p>
        </w:tc>
        <w:tc>
          <w:tcPr>
            <w:tcW w:w="616" w:type="dxa"/>
          </w:tcPr>
          <w:p w14:paraId="7B6641DD"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0CA06B32" w14:textId="77777777" w:rsidTr="008E36C9">
        <w:tc>
          <w:tcPr>
            <w:tcW w:w="8840" w:type="dxa"/>
            <w:vAlign w:val="center"/>
          </w:tcPr>
          <w:p w14:paraId="33D3F992" w14:textId="7BEFD7A1" w:rsidR="008E36C9" w:rsidRPr="008652C0" w:rsidRDefault="008E36C9" w:rsidP="008652C0">
            <w:pPr>
              <w:autoSpaceDE w:val="0"/>
              <w:autoSpaceDN w:val="0"/>
              <w:adjustRightInd w:val="0"/>
              <w:rPr>
                <w:rFonts w:ascii="TimesNewRomanPS-BoldMT" w:hAnsi="TimesNewRomanPS-BoldMT" w:cs="TimesNewRomanPS-BoldMT"/>
                <w:bCs/>
                <w:caps/>
                <w:sz w:val="22"/>
                <w:szCs w:val="22"/>
              </w:rPr>
            </w:pPr>
            <w:commentRangeStart w:id="938"/>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4</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Cs/>
                <w:caps/>
                <w:sz w:val="22"/>
                <w:szCs w:val="22"/>
              </w:rPr>
              <w:t xml:space="preserve"> </w:t>
            </w:r>
            <w:r w:rsidRPr="008652C0">
              <w:rPr>
                <w:rFonts w:ascii="TimesNewRomanPS-BoldMT" w:hAnsi="TimesNewRomanPS-BoldMT" w:cs="TimesNewRomanPS-BoldMT"/>
                <w:b/>
                <w:bCs/>
                <w:caps/>
                <w:sz w:val="22"/>
                <w:szCs w:val="22"/>
              </w:rPr>
              <w:t>Water</w:t>
            </w:r>
            <w:proofErr w:type="gramEnd"/>
            <w:r w:rsidRPr="008652C0">
              <w:rPr>
                <w:rFonts w:ascii="TimesNewRomanPS-BoldMT" w:hAnsi="TimesNewRomanPS-BoldMT" w:cs="TimesNewRomanPS-BoldMT"/>
                <w:b/>
                <w:bCs/>
                <w:caps/>
                <w:sz w:val="22"/>
                <w:szCs w:val="22"/>
              </w:rPr>
              <w:t xml:space="preserve"> Heating Recirculation Loops </w:t>
            </w:r>
          </w:p>
          <w:p w14:paraId="661A30B3"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Water heating recirculation loops serving multiple dwelling units, high-rise residential, hotel/motel and nonresidential occupancies shall have: </w:t>
            </w:r>
          </w:p>
          <w:p w14:paraId="15CB3AFE"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A. Air release valve or vertical pump installation</w:t>
            </w:r>
          </w:p>
          <w:p w14:paraId="30A2CE55"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B. Recirculation loop backflow prevention</w:t>
            </w:r>
          </w:p>
          <w:p w14:paraId="70D26539"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C. Equipment for pump priming</w:t>
            </w:r>
          </w:p>
          <w:p w14:paraId="52822D73"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D. Pump isolation valves</w:t>
            </w:r>
          </w:p>
          <w:p w14:paraId="67166446"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E. Cold water supply and recirculation loop connection to hot water storage tank</w:t>
            </w:r>
          </w:p>
          <w:p w14:paraId="6111C6EA" w14:textId="77777777" w:rsidR="008E36C9" w:rsidRPr="008652C0" w:rsidRDefault="008E36C9" w:rsidP="008652C0">
            <w:pPr>
              <w:autoSpaceDE w:val="0"/>
              <w:autoSpaceDN w:val="0"/>
              <w:adjustRightInd w:val="0"/>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 xml:space="preserve">    F. Cold water supply backflow prevention</w:t>
            </w:r>
            <w:commentRangeEnd w:id="938"/>
            <w:r w:rsidR="00683D45">
              <w:rPr>
                <w:rStyle w:val="CommentReference"/>
              </w:rPr>
              <w:commentReference w:id="938"/>
            </w:r>
          </w:p>
        </w:tc>
        <w:tc>
          <w:tcPr>
            <w:tcW w:w="611" w:type="dxa"/>
          </w:tcPr>
          <w:p w14:paraId="2D1F98B5" w14:textId="77777777" w:rsidR="008E36C9" w:rsidRPr="008652C0" w:rsidRDefault="008E36C9" w:rsidP="008652C0">
            <w:pPr>
              <w:autoSpaceDE w:val="0"/>
              <w:autoSpaceDN w:val="0"/>
              <w:adjustRightInd w:val="0"/>
              <w:jc w:val="center"/>
            </w:pPr>
            <w:r w:rsidRPr="008652C0">
              <w:sym w:font="Wingdings" w:char="F06F"/>
            </w:r>
          </w:p>
        </w:tc>
        <w:tc>
          <w:tcPr>
            <w:tcW w:w="649" w:type="dxa"/>
            <w:gridSpan w:val="2"/>
          </w:tcPr>
          <w:p w14:paraId="303216C6"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14CA4A80" w14:textId="77777777" w:rsidTr="008E36C9">
        <w:trPr>
          <w:gridAfter w:val="1"/>
          <w:wAfter w:w="33" w:type="dxa"/>
        </w:trPr>
        <w:tc>
          <w:tcPr>
            <w:tcW w:w="8840" w:type="dxa"/>
            <w:vAlign w:val="center"/>
          </w:tcPr>
          <w:p w14:paraId="013D18A9" w14:textId="3B30431C"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commentRangeStart w:id="939"/>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5</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State Buildings</w:t>
            </w:r>
          </w:p>
          <w:p w14:paraId="1FE7C76A" w14:textId="458B5A52" w:rsidR="008E36C9" w:rsidRPr="008652C0" w:rsidDel="00D2662C" w:rsidRDefault="008E36C9" w:rsidP="008652C0">
            <w:pPr>
              <w:tabs>
                <w:tab w:val="left" w:pos="-720"/>
                <w:tab w:val="left" w:pos="720"/>
                <w:tab w:val="left" w:pos="1080"/>
              </w:tabs>
              <w:rPr>
                <w:del w:id="940" w:author="DiLello, Erica NOR" w:date="2020-12-22T14:39:00Z"/>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At least 60</w:t>
            </w:r>
            <w:r>
              <w:rPr>
                <w:rFonts w:ascii="TimesNewRomanPS-BoldMT" w:hAnsi="TimesNewRomanPS-BoldMT" w:cs="TimesNewRomanPS-BoldMT"/>
                <w:bCs/>
                <w:caps/>
                <w:sz w:val="22"/>
                <w:szCs w:val="22"/>
              </w:rPr>
              <w:t>%</w:t>
            </w:r>
            <w:r w:rsidRPr="008652C0">
              <w:rPr>
                <w:rFonts w:ascii="TimesNewRomanPS-BoldMT" w:hAnsi="TimesNewRomanPS-BoldMT" w:cs="TimesNewRomanPS-BoldMT"/>
                <w:bCs/>
                <w:caps/>
                <w:sz w:val="22"/>
                <w:szCs w:val="22"/>
              </w:rPr>
              <w:t xml:space="preserve"> of the energy for service water heating in newly constructed state buildings shall be provided by site solar energy or recovered energy. </w:t>
            </w:r>
            <w:commentRangeEnd w:id="939"/>
            <w:r w:rsidR="00D2662C">
              <w:rPr>
                <w:rStyle w:val="CommentReference"/>
              </w:rPr>
              <w:commentReference w:id="939"/>
            </w:r>
          </w:p>
          <w:p w14:paraId="19D9F3F2" w14:textId="04BE91C3" w:rsidR="008E36C9" w:rsidRPr="008652C0" w:rsidDel="00D2662C" w:rsidRDefault="008E36C9" w:rsidP="008652C0">
            <w:pPr>
              <w:tabs>
                <w:tab w:val="left" w:pos="-720"/>
                <w:tab w:val="left" w:pos="720"/>
                <w:tab w:val="left" w:pos="1080"/>
              </w:tabs>
              <w:rPr>
                <w:del w:id="941" w:author="DiLello, Erica NOR" w:date="2020-12-22T14:39:00Z"/>
                <w:rFonts w:ascii="TimesNewRomanPS-BoldMT" w:hAnsi="TimesNewRomanPS-BoldMT" w:cs="TimesNewRomanPS-BoldMT"/>
                <w:b/>
                <w:bCs/>
                <w:caps/>
                <w:sz w:val="22"/>
                <w:szCs w:val="22"/>
              </w:rPr>
            </w:pPr>
          </w:p>
          <w:p w14:paraId="59704000" w14:textId="4BA6CE7F"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del w:id="942" w:author="DiLello, Erica NOR" w:date="2020-12-22T14:39:00Z">
              <w:r w:rsidRPr="008652C0" w:rsidDel="00D2662C">
                <w:rPr>
                  <w:rFonts w:ascii="TimesNewRomanPS-BoldMT" w:hAnsi="TimesNewRomanPS-BoldMT" w:cs="TimesNewRomanPS-BoldMT"/>
                  <w:b/>
                  <w:bCs/>
                  <w:caps/>
                  <w:sz w:val="22"/>
                  <w:szCs w:val="22"/>
                </w:rPr>
                <w:delText>Exception</w:delText>
              </w:r>
              <w:r w:rsidRPr="008652C0" w:rsidDel="00D2662C">
                <w:rPr>
                  <w:rFonts w:ascii="TimesNewRomanPS-BoldMT" w:hAnsi="TimesNewRomanPS-BoldMT" w:cs="TimesNewRomanPS-BoldMT"/>
                  <w:bCs/>
                  <w:caps/>
                  <w:sz w:val="22"/>
                  <w:szCs w:val="22"/>
                </w:rPr>
                <w:delText>: Buildings for which the state architect determines that this is economically or physically infeasible.</w:delText>
              </w:r>
            </w:del>
          </w:p>
        </w:tc>
        <w:tc>
          <w:tcPr>
            <w:tcW w:w="611" w:type="dxa"/>
          </w:tcPr>
          <w:p w14:paraId="0DFCEF05" w14:textId="77777777" w:rsidR="008E36C9" w:rsidRPr="008652C0" w:rsidRDefault="008E36C9" w:rsidP="008652C0">
            <w:pPr>
              <w:autoSpaceDE w:val="0"/>
              <w:autoSpaceDN w:val="0"/>
              <w:adjustRightInd w:val="0"/>
              <w:jc w:val="center"/>
            </w:pPr>
            <w:r w:rsidRPr="008652C0">
              <w:sym w:font="Wingdings" w:char="F06F"/>
            </w:r>
          </w:p>
          <w:p w14:paraId="3B6A4EE9" w14:textId="77777777" w:rsidR="008E36C9" w:rsidRPr="008652C0" w:rsidRDefault="008E36C9" w:rsidP="008652C0">
            <w:pPr>
              <w:autoSpaceDE w:val="0"/>
              <w:autoSpaceDN w:val="0"/>
              <w:adjustRightInd w:val="0"/>
              <w:jc w:val="center"/>
            </w:pPr>
          </w:p>
          <w:p w14:paraId="78620E0B" w14:textId="77777777" w:rsidR="008E36C9" w:rsidRPr="008652C0" w:rsidRDefault="008E36C9" w:rsidP="008652C0">
            <w:pPr>
              <w:autoSpaceDE w:val="0"/>
              <w:autoSpaceDN w:val="0"/>
              <w:adjustRightInd w:val="0"/>
              <w:jc w:val="center"/>
            </w:pPr>
          </w:p>
          <w:p w14:paraId="64C1AE2F" w14:textId="77777777" w:rsidR="008E36C9" w:rsidRPr="008652C0" w:rsidRDefault="008E36C9" w:rsidP="008652C0">
            <w:pPr>
              <w:autoSpaceDE w:val="0"/>
              <w:autoSpaceDN w:val="0"/>
              <w:adjustRightInd w:val="0"/>
              <w:jc w:val="center"/>
            </w:pPr>
          </w:p>
          <w:p w14:paraId="75443A61" w14:textId="77777777" w:rsidR="008E36C9" w:rsidRPr="008652C0" w:rsidDel="00D2662C" w:rsidRDefault="008E36C9" w:rsidP="008652C0">
            <w:pPr>
              <w:autoSpaceDE w:val="0"/>
              <w:autoSpaceDN w:val="0"/>
              <w:adjustRightInd w:val="0"/>
              <w:jc w:val="center"/>
              <w:rPr>
                <w:del w:id="943" w:author="DiLello, Erica NOR" w:date="2020-12-22T14:39:00Z"/>
                <w:caps/>
                <w:color w:val="000000" w:themeColor="text1"/>
                <w:sz w:val="22"/>
              </w:rPr>
            </w:pPr>
          </w:p>
          <w:p w14:paraId="55809E5D" w14:textId="77777777" w:rsidR="008E36C9" w:rsidRPr="008652C0" w:rsidRDefault="008E36C9">
            <w:pPr>
              <w:autoSpaceDE w:val="0"/>
              <w:autoSpaceDN w:val="0"/>
              <w:adjustRightInd w:val="0"/>
              <w:rPr>
                <w:caps/>
              </w:rPr>
              <w:pPrChange w:id="944" w:author="DiLello, Erica NOR" w:date="2020-12-22T14:39:00Z">
                <w:pPr>
                  <w:autoSpaceDE w:val="0"/>
                  <w:autoSpaceDN w:val="0"/>
                  <w:adjustRightInd w:val="0"/>
                  <w:jc w:val="center"/>
                </w:pPr>
              </w:pPrChange>
            </w:pPr>
            <w:del w:id="945" w:author="DiLello, Erica NOR" w:date="2020-12-22T14:39:00Z">
              <w:r w:rsidRPr="008652C0" w:rsidDel="00D2662C">
                <w:rPr>
                  <w:caps/>
                  <w:color w:val="000000" w:themeColor="text1"/>
                  <w:sz w:val="22"/>
                </w:rPr>
                <w:sym w:font="Wingdings" w:char="F06F"/>
              </w:r>
            </w:del>
          </w:p>
          <w:p w14:paraId="42482AAE" w14:textId="77777777" w:rsidR="008E36C9" w:rsidRPr="008652C0" w:rsidRDefault="008E36C9" w:rsidP="008652C0">
            <w:pPr>
              <w:autoSpaceDE w:val="0"/>
              <w:autoSpaceDN w:val="0"/>
              <w:adjustRightInd w:val="0"/>
              <w:jc w:val="center"/>
            </w:pPr>
          </w:p>
        </w:tc>
        <w:tc>
          <w:tcPr>
            <w:tcW w:w="616" w:type="dxa"/>
          </w:tcPr>
          <w:p w14:paraId="659A2755" w14:textId="77777777" w:rsidR="008E36C9" w:rsidRPr="008652C0" w:rsidRDefault="008E36C9" w:rsidP="008652C0">
            <w:pPr>
              <w:autoSpaceDE w:val="0"/>
              <w:autoSpaceDN w:val="0"/>
              <w:adjustRightInd w:val="0"/>
              <w:jc w:val="center"/>
            </w:pPr>
            <w:r w:rsidRPr="008652C0">
              <w:sym w:font="Wingdings" w:char="F06F"/>
            </w:r>
          </w:p>
          <w:p w14:paraId="65E3C4B7" w14:textId="77777777" w:rsidR="008E36C9" w:rsidRPr="008652C0" w:rsidRDefault="008E36C9" w:rsidP="008652C0">
            <w:pPr>
              <w:autoSpaceDE w:val="0"/>
              <w:autoSpaceDN w:val="0"/>
              <w:adjustRightInd w:val="0"/>
              <w:jc w:val="center"/>
            </w:pPr>
          </w:p>
          <w:p w14:paraId="6DFE7C57" w14:textId="77777777" w:rsidR="008E36C9" w:rsidRPr="008652C0" w:rsidRDefault="008E36C9" w:rsidP="008652C0">
            <w:pPr>
              <w:autoSpaceDE w:val="0"/>
              <w:autoSpaceDN w:val="0"/>
              <w:adjustRightInd w:val="0"/>
              <w:jc w:val="center"/>
            </w:pPr>
          </w:p>
          <w:p w14:paraId="56F509F8" w14:textId="77777777" w:rsidR="008E36C9" w:rsidRPr="008652C0" w:rsidDel="00D2662C" w:rsidRDefault="008E36C9" w:rsidP="008652C0">
            <w:pPr>
              <w:autoSpaceDE w:val="0"/>
              <w:autoSpaceDN w:val="0"/>
              <w:adjustRightInd w:val="0"/>
              <w:jc w:val="center"/>
              <w:rPr>
                <w:del w:id="946" w:author="DiLello, Erica NOR" w:date="2020-12-22T14:39:00Z"/>
              </w:rPr>
            </w:pPr>
          </w:p>
          <w:p w14:paraId="118C4C62" w14:textId="77777777" w:rsidR="008E36C9" w:rsidRPr="008652C0" w:rsidDel="00D2662C" w:rsidRDefault="008E36C9" w:rsidP="008652C0">
            <w:pPr>
              <w:autoSpaceDE w:val="0"/>
              <w:autoSpaceDN w:val="0"/>
              <w:adjustRightInd w:val="0"/>
              <w:jc w:val="center"/>
              <w:rPr>
                <w:del w:id="947" w:author="DiLello, Erica NOR" w:date="2020-12-22T14:39:00Z"/>
                <w:caps/>
              </w:rPr>
            </w:pPr>
          </w:p>
          <w:p w14:paraId="4E5B048C" w14:textId="77777777" w:rsidR="008E36C9" w:rsidRPr="008652C0" w:rsidRDefault="008E36C9">
            <w:pPr>
              <w:autoSpaceDE w:val="0"/>
              <w:autoSpaceDN w:val="0"/>
              <w:adjustRightInd w:val="0"/>
              <w:rPr>
                <w:rFonts w:ascii="TimesNewRomanPSMT" w:hAnsi="TimesNewRomanPSMT" w:cs="TimesNewRomanPSMT"/>
                <w:b/>
                <w:sz w:val="22"/>
                <w:szCs w:val="22"/>
              </w:rPr>
              <w:pPrChange w:id="948" w:author="DiLello, Erica NOR" w:date="2020-12-22T14:39:00Z">
                <w:pPr>
                  <w:autoSpaceDE w:val="0"/>
                  <w:autoSpaceDN w:val="0"/>
                  <w:adjustRightInd w:val="0"/>
                  <w:jc w:val="center"/>
                </w:pPr>
              </w:pPrChange>
            </w:pPr>
            <w:del w:id="949" w:author="DiLello, Erica NOR" w:date="2020-12-22T14:39:00Z">
              <w:r w:rsidRPr="008652C0" w:rsidDel="00D2662C">
                <w:rPr>
                  <w:caps/>
                </w:rPr>
                <w:sym w:font="Wingdings" w:char="F06F"/>
              </w:r>
            </w:del>
          </w:p>
        </w:tc>
      </w:tr>
      <w:tr w:rsidR="008E36C9" w:rsidRPr="008652C0" w14:paraId="01969570" w14:textId="77777777" w:rsidTr="008E36C9">
        <w:trPr>
          <w:gridAfter w:val="1"/>
          <w:wAfter w:w="33" w:type="dxa"/>
        </w:trPr>
        <w:tc>
          <w:tcPr>
            <w:tcW w:w="8840" w:type="dxa"/>
            <w:vAlign w:val="center"/>
          </w:tcPr>
          <w:p w14:paraId="2F98C999" w14:textId="0E14CAC4" w:rsidR="008E36C9" w:rsidRPr="008652C0" w:rsidRDefault="008E36C9" w:rsidP="008652C0">
            <w:pPr>
              <w:tabs>
                <w:tab w:val="left" w:pos="-720"/>
                <w:tab w:val="left" w:pos="720"/>
                <w:tab w:val="left" w:pos="1080"/>
              </w:tabs>
              <w:rPr>
                <w:rFonts w:ascii="TimesNewRomanPS-BoldMT" w:hAnsi="TimesNewRomanPS-BoldMT" w:cs="TimesNewRomanPS-BoldMT"/>
                <w:b/>
                <w:bCs/>
                <w:caps/>
                <w:sz w:val="22"/>
                <w:szCs w:val="22"/>
              </w:rPr>
            </w:pPr>
            <w:commentRangeStart w:id="950"/>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6</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Isolation</w:t>
            </w:r>
            <w:proofErr w:type="gramEnd"/>
            <w:r w:rsidRPr="008652C0">
              <w:rPr>
                <w:rFonts w:ascii="TimesNewRomanPS-BoldMT" w:hAnsi="TimesNewRomanPS-BoldMT" w:cs="TimesNewRomanPS-BoldMT"/>
                <w:b/>
                <w:bCs/>
                <w:caps/>
                <w:sz w:val="22"/>
                <w:szCs w:val="22"/>
              </w:rPr>
              <w:t xml:space="preserve"> Valves</w:t>
            </w:r>
          </w:p>
          <w:p w14:paraId="137AB5CC" w14:textId="4EB385E9" w:rsidR="008E36C9" w:rsidRPr="008652C0" w:rsidRDefault="008E36C9" w:rsidP="0056110A">
            <w:pPr>
              <w:tabs>
                <w:tab w:val="left" w:pos="-720"/>
                <w:tab w:val="left" w:pos="720"/>
                <w:tab w:val="left" w:pos="1080"/>
              </w:tabs>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Instantaneous water heaters with an input rating </w:t>
            </w:r>
            <w:r>
              <w:rPr>
                <w:rFonts w:ascii="TimesNewRomanPS-BoldMT" w:hAnsi="TimesNewRomanPS-BoldMT" w:cs="TimesNewRomanPS-BoldMT"/>
                <w:bCs/>
                <w:caps/>
                <w:sz w:val="22"/>
                <w:szCs w:val="22"/>
              </w:rPr>
              <w:t>&gt;</w:t>
            </w:r>
            <w:r w:rsidRPr="008652C0">
              <w:rPr>
                <w:rFonts w:ascii="TimesNewRomanPS-BoldMT" w:hAnsi="TimesNewRomanPS-BoldMT" w:cs="TimesNewRomanPS-BoldMT"/>
                <w:bCs/>
                <w:caps/>
                <w:sz w:val="22"/>
                <w:szCs w:val="22"/>
              </w:rPr>
              <w:t xml:space="preserve"> 6.8</w:t>
            </w:r>
            <w:r>
              <w:rPr>
                <w:rFonts w:ascii="TimesNewRomanPS-BoldMT" w:hAnsi="TimesNewRomanPS-BoldMT" w:cs="TimesNewRomanPS-BoldMT"/>
                <w:bCs/>
                <w:caps/>
                <w:sz w:val="22"/>
                <w:szCs w:val="22"/>
              </w:rPr>
              <w:t xml:space="preserve"> </w:t>
            </w:r>
            <w:r w:rsidRPr="008652C0">
              <w:rPr>
                <w:rFonts w:ascii="TimesNewRomanPS-BoldMT" w:hAnsi="TimesNewRomanPS-BoldMT" w:cs="TimesNewRomanPS-BoldMT"/>
                <w:bCs/>
                <w:caps/>
                <w:sz w:val="22"/>
                <w:szCs w:val="22"/>
              </w:rPr>
              <w:t xml:space="preserve">kBTU/hr (2kW) shall have isolation valves on both cold water supply and hot water pipe leaving the water heater, and hose bibs </w:t>
            </w:r>
            <w:r>
              <w:rPr>
                <w:rFonts w:ascii="TimesNewRomanPS-BoldMT" w:hAnsi="TimesNewRomanPS-BoldMT" w:cs="TimesNewRomanPS-BoldMT"/>
                <w:bCs/>
                <w:caps/>
                <w:sz w:val="22"/>
                <w:szCs w:val="22"/>
              </w:rPr>
              <w:t xml:space="preserve">or other fittings </w:t>
            </w:r>
            <w:r w:rsidRPr="008652C0">
              <w:rPr>
                <w:rFonts w:ascii="TimesNewRomanPS-BoldMT" w:hAnsi="TimesNewRomanPS-BoldMT" w:cs="TimesNewRomanPS-BoldMT"/>
                <w:bCs/>
                <w:caps/>
                <w:sz w:val="22"/>
                <w:szCs w:val="22"/>
              </w:rPr>
              <w:t>on each valve for flushing the water heater when the valves are closed.</w:t>
            </w:r>
            <w:commentRangeEnd w:id="950"/>
            <w:r w:rsidR="00D2662C">
              <w:rPr>
                <w:rStyle w:val="CommentReference"/>
              </w:rPr>
              <w:commentReference w:id="950"/>
            </w:r>
          </w:p>
        </w:tc>
        <w:tc>
          <w:tcPr>
            <w:tcW w:w="611" w:type="dxa"/>
            <w:tcBorders>
              <w:bottom w:val="single" w:sz="4" w:space="0" w:color="auto"/>
            </w:tcBorders>
          </w:tcPr>
          <w:p w14:paraId="53ADDEB1" w14:textId="77777777" w:rsidR="008E36C9" w:rsidRPr="008652C0" w:rsidRDefault="008E36C9" w:rsidP="008652C0">
            <w:pPr>
              <w:autoSpaceDE w:val="0"/>
              <w:autoSpaceDN w:val="0"/>
              <w:adjustRightInd w:val="0"/>
              <w:jc w:val="center"/>
            </w:pPr>
            <w:r w:rsidRPr="008652C0">
              <w:sym w:font="Wingdings" w:char="F06F"/>
            </w:r>
          </w:p>
        </w:tc>
        <w:tc>
          <w:tcPr>
            <w:tcW w:w="616" w:type="dxa"/>
            <w:tcBorders>
              <w:bottom w:val="single" w:sz="4" w:space="0" w:color="auto"/>
            </w:tcBorders>
          </w:tcPr>
          <w:p w14:paraId="5044FC79"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30FDF35A" w14:textId="77777777" w:rsidTr="008E36C9">
        <w:trPr>
          <w:gridAfter w:val="1"/>
          <w:wAfter w:w="33" w:type="dxa"/>
        </w:trPr>
        <w:tc>
          <w:tcPr>
            <w:tcW w:w="8840" w:type="dxa"/>
            <w:vAlign w:val="center"/>
          </w:tcPr>
          <w:p w14:paraId="08EF973F"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51"/>
            <w:r w:rsidRPr="008652C0">
              <w:rPr>
                <w:rFonts w:ascii="TimesNewRomanPS-BoldMT" w:hAnsi="TimesNewRomanPS-BoldMT" w:cs="TimesNewRomanPS-BoldMT"/>
                <w:b/>
                <w:bCs/>
                <w:caps/>
                <w:color w:val="365F91" w:themeColor="accent1" w:themeShade="BF"/>
                <w:sz w:val="22"/>
                <w:szCs w:val="22"/>
              </w:rPr>
              <w:t>§110.8(</w:t>
            </w:r>
            <w:r w:rsidRPr="008652C0">
              <w:rPr>
                <w:rFonts w:ascii="TimesNewRomanPS-BoldMT" w:hAnsi="TimesNewRomanPS-BoldMT" w:cs="TimesNewRomanPS-BoldMT"/>
                <w:b/>
                <w:bCs/>
                <w:color w:val="365F91" w:themeColor="accent1" w:themeShade="BF"/>
                <w:sz w:val="22"/>
                <w:szCs w:val="22"/>
              </w:rPr>
              <w:t>a)</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Insulation Certification</w:t>
            </w:r>
          </w:p>
          <w:p w14:paraId="6A8A1025" w14:textId="77777777"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Installed insulation shall be certified by the Department of Consumer Affairs per Title 24, Part 12, Chapters 12-13, Article 3 “Standards for Insulating Material.”</w:t>
            </w:r>
            <w:commentRangeEnd w:id="951"/>
            <w:r w:rsidR="00AA2D56">
              <w:rPr>
                <w:rStyle w:val="CommentReference"/>
              </w:rPr>
              <w:commentReference w:id="951"/>
            </w:r>
          </w:p>
        </w:tc>
        <w:tc>
          <w:tcPr>
            <w:tcW w:w="611" w:type="dxa"/>
            <w:tcBorders>
              <w:bottom w:val="single" w:sz="4" w:space="0" w:color="auto"/>
            </w:tcBorders>
          </w:tcPr>
          <w:p w14:paraId="346E9997" w14:textId="77777777" w:rsidR="008E36C9" w:rsidRPr="008652C0" w:rsidRDefault="008E36C9" w:rsidP="008652C0">
            <w:pPr>
              <w:autoSpaceDE w:val="0"/>
              <w:autoSpaceDN w:val="0"/>
              <w:adjustRightInd w:val="0"/>
              <w:jc w:val="center"/>
            </w:pPr>
            <w:r w:rsidRPr="008652C0">
              <w:sym w:font="Wingdings" w:char="F06F"/>
            </w:r>
          </w:p>
        </w:tc>
        <w:tc>
          <w:tcPr>
            <w:tcW w:w="616" w:type="dxa"/>
            <w:tcBorders>
              <w:bottom w:val="single" w:sz="4" w:space="0" w:color="auto"/>
            </w:tcBorders>
          </w:tcPr>
          <w:p w14:paraId="1206FBFE" w14:textId="77777777" w:rsidR="008E36C9" w:rsidRPr="008652C0" w:rsidRDefault="008E36C9" w:rsidP="008652C0">
            <w:pPr>
              <w:autoSpaceDE w:val="0"/>
              <w:autoSpaceDN w:val="0"/>
              <w:adjustRightInd w:val="0"/>
              <w:jc w:val="center"/>
            </w:pPr>
            <w:r w:rsidRPr="008652C0">
              <w:sym w:font="Wingdings" w:char="F06F"/>
            </w:r>
          </w:p>
        </w:tc>
      </w:tr>
      <w:tr w:rsidR="008E36C9" w:rsidRPr="008652C0" w14:paraId="352BBE8B" w14:textId="77777777" w:rsidTr="008E36C9">
        <w:trPr>
          <w:gridAfter w:val="1"/>
          <w:wAfter w:w="33" w:type="dxa"/>
        </w:trPr>
        <w:tc>
          <w:tcPr>
            <w:tcW w:w="8840" w:type="dxa"/>
            <w:vAlign w:val="center"/>
          </w:tcPr>
          <w:p w14:paraId="196D8064"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52"/>
            <w:r w:rsidRPr="008652C0">
              <w:rPr>
                <w:rFonts w:ascii="TimesNewRomanPS-BoldMT" w:hAnsi="TimesNewRomanPS-BoldMT" w:cs="TimesNewRomanPS-BoldMT"/>
                <w:b/>
                <w:bCs/>
                <w:caps/>
                <w:color w:val="365F91" w:themeColor="accent1" w:themeShade="BF"/>
                <w:sz w:val="22"/>
                <w:szCs w:val="22"/>
              </w:rPr>
              <w:t>§110.8(</w:t>
            </w:r>
            <w:r w:rsidRPr="008652C0">
              <w:rPr>
                <w:rFonts w:ascii="TimesNewRomanPS-BoldMT" w:hAnsi="TimesNewRomanPS-BoldMT" w:cs="TimesNewRomanPS-BoldMT"/>
                <w:b/>
                <w:bCs/>
                <w:color w:val="365F91" w:themeColor="accent1" w:themeShade="BF"/>
                <w:sz w:val="22"/>
                <w:szCs w:val="22"/>
              </w:rPr>
              <w:t>b)</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Urea Formaldehyde Insulation</w:t>
            </w:r>
          </w:p>
          <w:p w14:paraId="18E334C0" w14:textId="77777777"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 xml:space="preserve">urea formaldehyde insulation shall not be installed </w:t>
            </w:r>
            <w:proofErr w:type="gramStart"/>
            <w:r w:rsidRPr="008652C0">
              <w:rPr>
                <w:rFonts w:ascii="TimesNewRomanPS-BoldMT" w:hAnsi="TimesNewRomanPS-BoldMT" w:cs="TimesNewRomanPS-BoldMT"/>
                <w:bCs/>
                <w:caps/>
                <w:sz w:val="22"/>
                <w:szCs w:val="22"/>
              </w:rPr>
              <w:t>unless  in</w:t>
            </w:r>
            <w:proofErr w:type="gramEnd"/>
            <w:r w:rsidRPr="008652C0">
              <w:rPr>
                <w:rFonts w:ascii="TimesNewRomanPS-BoldMT" w:hAnsi="TimesNewRomanPS-BoldMT" w:cs="TimesNewRomanPS-BoldMT"/>
                <w:bCs/>
                <w:caps/>
                <w:sz w:val="22"/>
                <w:szCs w:val="22"/>
              </w:rPr>
              <w:t xml:space="preserve"> exterior side walls with a four-mil-thick plastic polyethylene vapor retarder or equivalent plastic sheathing vapor retarder is installed between the urea formaldehyde foam insulation and the interior space.</w:t>
            </w:r>
            <w:commentRangeEnd w:id="952"/>
            <w:r w:rsidR="00AA2D56">
              <w:rPr>
                <w:rStyle w:val="CommentReference"/>
              </w:rPr>
              <w:commentReference w:id="952"/>
            </w:r>
          </w:p>
          <w:p w14:paraId="5F6B7AF8" w14:textId="77777777"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p>
        </w:tc>
        <w:tc>
          <w:tcPr>
            <w:tcW w:w="611" w:type="dxa"/>
            <w:tcBorders>
              <w:bottom w:val="single" w:sz="4" w:space="0" w:color="auto"/>
            </w:tcBorders>
          </w:tcPr>
          <w:p w14:paraId="386CC802" w14:textId="77777777" w:rsidR="008E36C9" w:rsidRPr="008652C0" w:rsidRDefault="008E36C9" w:rsidP="008652C0">
            <w:pPr>
              <w:autoSpaceDE w:val="0"/>
              <w:autoSpaceDN w:val="0"/>
              <w:adjustRightInd w:val="0"/>
              <w:jc w:val="center"/>
            </w:pPr>
            <w:r w:rsidRPr="008652C0">
              <w:sym w:font="Wingdings" w:char="F06F"/>
            </w:r>
          </w:p>
        </w:tc>
        <w:tc>
          <w:tcPr>
            <w:tcW w:w="616" w:type="dxa"/>
            <w:tcBorders>
              <w:bottom w:val="single" w:sz="4" w:space="0" w:color="auto"/>
            </w:tcBorders>
          </w:tcPr>
          <w:p w14:paraId="4041BE3B" w14:textId="77777777" w:rsidR="008E36C9" w:rsidRPr="008652C0" w:rsidRDefault="008E36C9" w:rsidP="008652C0">
            <w:pPr>
              <w:autoSpaceDE w:val="0"/>
              <w:autoSpaceDN w:val="0"/>
              <w:adjustRightInd w:val="0"/>
              <w:jc w:val="center"/>
            </w:pPr>
            <w:r w:rsidRPr="008652C0">
              <w:sym w:font="Wingdings" w:char="F06F"/>
            </w:r>
          </w:p>
        </w:tc>
      </w:tr>
      <w:tr w:rsidR="008E36C9" w:rsidRPr="008652C0" w14:paraId="7E0555B0" w14:textId="77777777" w:rsidTr="008E36C9">
        <w:trPr>
          <w:gridAfter w:val="1"/>
          <w:wAfter w:w="33" w:type="dxa"/>
        </w:trPr>
        <w:tc>
          <w:tcPr>
            <w:tcW w:w="8840" w:type="dxa"/>
            <w:vAlign w:val="center"/>
          </w:tcPr>
          <w:p w14:paraId="6A399D8E"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53"/>
            <w:r w:rsidRPr="008652C0">
              <w:rPr>
                <w:rFonts w:ascii="TimesNewRomanPS-BoldMT" w:hAnsi="TimesNewRomanPS-BoldMT" w:cs="TimesNewRomanPS-BoldMT"/>
                <w:b/>
                <w:bCs/>
                <w:caps/>
                <w:color w:val="365F91" w:themeColor="accent1" w:themeShade="BF"/>
                <w:sz w:val="22"/>
                <w:szCs w:val="22"/>
              </w:rPr>
              <w:t>§110.8(</w:t>
            </w:r>
            <w:r w:rsidRPr="008652C0">
              <w:rPr>
                <w:rFonts w:ascii="TimesNewRomanPS-BoldMT" w:hAnsi="TimesNewRomanPS-BoldMT" w:cs="TimesNewRomanPS-BoldMT"/>
                <w:b/>
                <w:bCs/>
                <w:color w:val="365F91" w:themeColor="accent1" w:themeShade="BF"/>
                <w:sz w:val="22"/>
                <w:szCs w:val="22"/>
              </w:rPr>
              <w:t xml:space="preserve">c) </w:t>
            </w:r>
            <w:r w:rsidRPr="008652C0">
              <w:rPr>
                <w:rFonts w:ascii="TimesNewRomanPS-BoldMT" w:hAnsi="TimesNewRomanPS-BoldMT" w:cs="TimesNewRomanPS-BoldMT"/>
                <w:b/>
                <w:bCs/>
                <w:caps/>
                <w:sz w:val="22"/>
                <w:szCs w:val="22"/>
              </w:rPr>
              <w:t>Insulating Material</w:t>
            </w:r>
          </w:p>
          <w:p w14:paraId="1DD2E3A3" w14:textId="0DD41DFA"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All insulating materials shall be installed in compliance with the flame spread rating and smoke density requirements of the California building code.</w:t>
            </w:r>
            <w:commentRangeEnd w:id="953"/>
            <w:r w:rsidR="00AA2D56">
              <w:rPr>
                <w:rStyle w:val="CommentReference"/>
              </w:rPr>
              <w:commentReference w:id="953"/>
            </w:r>
          </w:p>
        </w:tc>
        <w:tc>
          <w:tcPr>
            <w:tcW w:w="611" w:type="dxa"/>
            <w:tcBorders>
              <w:bottom w:val="single" w:sz="4" w:space="0" w:color="auto"/>
            </w:tcBorders>
          </w:tcPr>
          <w:p w14:paraId="77BF62BB" w14:textId="77777777" w:rsidR="008E36C9" w:rsidRPr="008652C0" w:rsidRDefault="008E36C9" w:rsidP="008652C0">
            <w:pPr>
              <w:autoSpaceDE w:val="0"/>
              <w:autoSpaceDN w:val="0"/>
              <w:adjustRightInd w:val="0"/>
              <w:jc w:val="center"/>
            </w:pPr>
            <w:r w:rsidRPr="008652C0">
              <w:sym w:font="Wingdings" w:char="F06F"/>
            </w:r>
          </w:p>
        </w:tc>
        <w:tc>
          <w:tcPr>
            <w:tcW w:w="616" w:type="dxa"/>
            <w:tcBorders>
              <w:bottom w:val="single" w:sz="4" w:space="0" w:color="auto"/>
            </w:tcBorders>
          </w:tcPr>
          <w:p w14:paraId="043B9D11" w14:textId="77777777" w:rsidR="008E36C9" w:rsidRPr="008652C0" w:rsidRDefault="008E36C9" w:rsidP="008652C0">
            <w:pPr>
              <w:autoSpaceDE w:val="0"/>
              <w:autoSpaceDN w:val="0"/>
              <w:adjustRightInd w:val="0"/>
              <w:jc w:val="center"/>
            </w:pPr>
            <w:r w:rsidRPr="008652C0">
              <w:sym w:font="Wingdings" w:char="F06F"/>
            </w:r>
          </w:p>
        </w:tc>
      </w:tr>
      <w:tr w:rsidR="008E36C9" w:rsidRPr="008652C0" w14:paraId="2EDD8E46" w14:textId="77777777" w:rsidTr="008E36C9">
        <w:trPr>
          <w:gridAfter w:val="1"/>
          <w:wAfter w:w="33" w:type="dxa"/>
        </w:trPr>
        <w:tc>
          <w:tcPr>
            <w:tcW w:w="8840" w:type="dxa"/>
            <w:vAlign w:val="center"/>
          </w:tcPr>
          <w:p w14:paraId="2DB529D7" w14:textId="731ADD83"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bookmarkStart w:id="954" w:name="_Hlk59541558"/>
            <w:commentRangeStart w:id="955"/>
            <w:r w:rsidRPr="008652C0">
              <w:rPr>
                <w:rFonts w:ascii="TimesNewRomanPS-BoldMT" w:hAnsi="TimesNewRomanPS-BoldMT" w:cs="TimesNewRomanPS-BoldMT"/>
                <w:b/>
                <w:bCs/>
                <w:caps/>
                <w:color w:val="365F91" w:themeColor="accent1" w:themeShade="BF"/>
                <w:sz w:val="22"/>
                <w:szCs w:val="22"/>
              </w:rPr>
              <w:t>§110.8(</w:t>
            </w:r>
            <w:r w:rsidRPr="008652C0">
              <w:rPr>
                <w:rFonts w:ascii="TimesNewRomanPS-BoldMT" w:hAnsi="TimesNewRomanPS-BoldMT" w:cs="TimesNewRomanPS-BoldMT"/>
                <w:b/>
                <w:bCs/>
                <w:color w:val="365F91" w:themeColor="accent1" w:themeShade="BF"/>
                <w:sz w:val="22"/>
                <w:szCs w:val="22"/>
              </w:rPr>
              <w:t>d</w:t>
            </w:r>
            <w:r w:rsidRPr="008652C0">
              <w:rPr>
                <w:rFonts w:ascii="TimesNewRomanPS-BoldMT" w:hAnsi="TimesNewRomanPS-BoldMT" w:cs="TimesNewRomanPS-BoldMT"/>
                <w:b/>
                <w:bCs/>
                <w:caps/>
                <w:color w:val="365F91" w:themeColor="accent1" w:themeShade="BF"/>
                <w:sz w:val="22"/>
                <w:szCs w:val="22"/>
              </w:rPr>
              <w:t xml:space="preserve">)2 </w:t>
            </w:r>
            <w:r w:rsidRPr="00290DF2">
              <w:rPr>
                <w:rFonts w:ascii="TimesNewRomanPS-BoldMT" w:hAnsi="TimesNewRomanPS-BoldMT" w:cs="TimesNewRomanPS-BoldMT"/>
                <w:b/>
                <w:bCs/>
                <w:caps/>
                <w:sz w:val="22"/>
                <w:szCs w:val="22"/>
              </w:rPr>
              <w:t>water heater insulation added to existing tank</w:t>
            </w:r>
          </w:p>
          <w:bookmarkEnd w:id="954"/>
          <w:p w14:paraId="1A12DBF9" w14:textId="77777777" w:rsidR="008E36C9" w:rsidRPr="0049451C" w:rsidRDefault="008E36C9" w:rsidP="008652C0">
            <w:pPr>
              <w:tabs>
                <w:tab w:val="left" w:pos="-720"/>
                <w:tab w:val="left" w:pos="720"/>
                <w:tab w:val="left" w:pos="1080"/>
              </w:tabs>
              <w:rPr>
                <w:rFonts w:ascii="TimesNewRomanPS-BoldMT" w:hAnsi="TimesNewRomanPS-BoldMT" w:cs="TimesNewRomanPS-BoldMT"/>
                <w:bCs/>
                <w:caps/>
                <w:sz w:val="22"/>
                <w:szCs w:val="22"/>
              </w:rPr>
            </w:pPr>
            <w:r w:rsidRPr="0049451C">
              <w:rPr>
                <w:rFonts w:ascii="TimesNewRomanPS-BoldMT" w:hAnsi="TimesNewRomanPS-BoldMT" w:cs="TimesNewRomanPS-BoldMT"/>
                <w:bCs/>
                <w:caps/>
                <w:sz w:val="22"/>
                <w:szCs w:val="22"/>
              </w:rPr>
              <w:t>if external insulation is installed on existing unfired water storage tank or existing back-up tank for a solar water-heating system, it shall have:</w:t>
            </w:r>
          </w:p>
          <w:p w14:paraId="608DA224" w14:textId="58252B23" w:rsidR="008E36C9" w:rsidRPr="0049451C" w:rsidRDefault="008E36C9" w:rsidP="008652C0">
            <w:pPr>
              <w:numPr>
                <w:ilvl w:val="0"/>
                <w:numId w:val="56"/>
              </w:numPr>
              <w:tabs>
                <w:tab w:val="left" w:pos="-720"/>
                <w:tab w:val="left" w:pos="720"/>
                <w:tab w:val="left" w:pos="1080"/>
              </w:tabs>
              <w:contextualSpacing/>
              <w:rPr>
                <w:rFonts w:ascii="TimesNewRomanPS-BoldMT" w:hAnsi="TimesNewRomanPS-BoldMT" w:cs="TimesNewRomanPS-BoldMT"/>
                <w:bCs/>
                <w:caps/>
                <w:sz w:val="22"/>
                <w:szCs w:val="22"/>
              </w:rPr>
            </w:pPr>
            <w:r w:rsidRPr="0049451C">
              <w:rPr>
                <w:rFonts w:ascii="TimesNewRomanPS-BoldMT" w:hAnsi="TimesNewRomanPS-BoldMT" w:cs="TimesNewRomanPS-BoldMT"/>
                <w:bCs/>
                <w:caps/>
                <w:sz w:val="22"/>
                <w:szCs w:val="22"/>
              </w:rPr>
              <w:lastRenderedPageBreak/>
              <w:t xml:space="preserve">r-value </w:t>
            </w:r>
            <w:r>
              <w:rPr>
                <w:rFonts w:ascii="TimesNewRomanPS-BoldMT" w:hAnsi="TimesNewRomanPS-BoldMT" w:cs="TimesNewRomanPS-BoldMT"/>
                <w:bCs/>
                <w:caps/>
                <w:sz w:val="22"/>
                <w:szCs w:val="22"/>
              </w:rPr>
              <w:t>≥</w:t>
            </w:r>
            <w:r w:rsidRPr="0049451C">
              <w:rPr>
                <w:rFonts w:ascii="TimesNewRomanPS-BoldMT" w:hAnsi="TimesNewRomanPS-BoldMT" w:cs="TimesNewRomanPS-BoldMT"/>
                <w:bCs/>
                <w:caps/>
                <w:sz w:val="22"/>
                <w:szCs w:val="22"/>
              </w:rPr>
              <w:t xml:space="preserve"> r-12, or </w:t>
            </w:r>
          </w:p>
          <w:p w14:paraId="3492323E" w14:textId="0B52DE93" w:rsidR="008E36C9" w:rsidRPr="008652C0" w:rsidRDefault="008E36C9">
            <w:pPr>
              <w:numPr>
                <w:ilvl w:val="0"/>
                <w:numId w:val="56"/>
              </w:numPr>
              <w:tabs>
                <w:tab w:val="left" w:pos="-720"/>
                <w:tab w:val="left" w:pos="720"/>
                <w:tab w:val="left" w:pos="1080"/>
              </w:tabs>
              <w:contextualSpacing/>
              <w:rPr>
                <w:rFonts w:ascii="TimesNewRomanPS-BoldMT" w:hAnsi="TimesNewRomanPS-BoldMT" w:cs="TimesNewRomanPS-BoldMT"/>
                <w:bCs/>
                <w:caps/>
                <w:color w:val="365F91" w:themeColor="accent1" w:themeShade="BF"/>
                <w:sz w:val="22"/>
                <w:szCs w:val="22"/>
              </w:rPr>
            </w:pPr>
            <w:r w:rsidRPr="0049451C">
              <w:rPr>
                <w:rFonts w:ascii="TimesNewRomanPS-BoldMT" w:hAnsi="TimesNewRomanPS-BoldMT" w:cs="TimesNewRomanPS-BoldMT"/>
                <w:bCs/>
                <w:caps/>
                <w:sz w:val="22"/>
                <w:szCs w:val="22"/>
              </w:rPr>
              <w:t xml:space="preserve">the heat loss of the tank surface based on an </w:t>
            </w:r>
            <w:r w:rsidRPr="008652C0">
              <w:rPr>
                <w:rFonts w:ascii="TimesNewRomanPS-BoldMT" w:hAnsi="TimesNewRomanPS-BoldMT" w:cs="TimesNewRomanPS-BoldMT"/>
                <w:bCs/>
                <w:caps/>
                <w:sz w:val="22"/>
                <w:szCs w:val="22"/>
              </w:rPr>
              <w:t>80°F</w:t>
            </w:r>
            <w:r w:rsidRPr="0049451C">
              <w:rPr>
                <w:rFonts w:ascii="TimesNewRomanPS-BoldMT" w:hAnsi="TimesNewRomanPS-BoldMT" w:cs="TimesNewRomanPS-BoldMT"/>
                <w:bCs/>
                <w:caps/>
                <w:sz w:val="22"/>
                <w:szCs w:val="22"/>
              </w:rPr>
              <w:t xml:space="preserve"> water</w:t>
            </w:r>
            <w:r>
              <w:rPr>
                <w:rFonts w:ascii="TimesNewRomanPS-BoldMT" w:hAnsi="TimesNewRomanPS-BoldMT" w:cs="TimesNewRomanPS-BoldMT"/>
                <w:bCs/>
                <w:caps/>
                <w:sz w:val="22"/>
                <w:szCs w:val="22"/>
              </w:rPr>
              <w:t>-</w:t>
            </w:r>
            <w:r w:rsidRPr="0049451C">
              <w:rPr>
                <w:rFonts w:ascii="TimesNewRomanPS-BoldMT" w:hAnsi="TimesNewRomanPS-BoldMT" w:cs="TimesNewRomanPS-BoldMT"/>
                <w:bCs/>
                <w:caps/>
                <w:sz w:val="22"/>
                <w:szCs w:val="22"/>
              </w:rPr>
              <w:t xml:space="preserve">air temperature difference shall be </w:t>
            </w:r>
            <w:r>
              <w:rPr>
                <w:rFonts w:ascii="TimesNewRomanPS-BoldMT" w:hAnsi="TimesNewRomanPS-BoldMT" w:cs="TimesNewRomanPS-BoldMT"/>
                <w:bCs/>
                <w:caps/>
                <w:sz w:val="22"/>
                <w:szCs w:val="22"/>
              </w:rPr>
              <w:t>&lt;</w:t>
            </w:r>
            <w:r w:rsidRPr="0049451C">
              <w:rPr>
                <w:rFonts w:ascii="TimesNewRomanPS-BoldMT" w:hAnsi="TimesNewRomanPS-BoldMT" w:cs="TimesNewRomanPS-BoldMT"/>
                <w:bCs/>
                <w:caps/>
                <w:sz w:val="22"/>
                <w:szCs w:val="22"/>
              </w:rPr>
              <w:t xml:space="preserve"> 6.5 btu/hr/</w:t>
            </w:r>
            <w:r>
              <w:rPr>
                <w:rFonts w:ascii="TimesNewRomanPS-BoldMT" w:hAnsi="TimesNewRomanPS-BoldMT" w:cs="TimesNewRomanPS-BoldMT"/>
                <w:bCs/>
                <w:caps/>
                <w:sz w:val="22"/>
                <w:szCs w:val="22"/>
              </w:rPr>
              <w:t>fT2</w:t>
            </w:r>
            <w:r w:rsidRPr="0049451C">
              <w:rPr>
                <w:rFonts w:ascii="TimesNewRomanPS-BoldMT" w:hAnsi="TimesNewRomanPS-BoldMT" w:cs="TimesNewRomanPS-BoldMT"/>
                <w:bCs/>
                <w:caps/>
                <w:sz w:val="22"/>
                <w:szCs w:val="22"/>
              </w:rPr>
              <w:t>.</w:t>
            </w:r>
            <w:commentRangeEnd w:id="955"/>
            <w:r w:rsidR="00881FA5">
              <w:rPr>
                <w:rStyle w:val="CommentReference"/>
              </w:rPr>
              <w:commentReference w:id="955"/>
            </w:r>
          </w:p>
        </w:tc>
        <w:tc>
          <w:tcPr>
            <w:tcW w:w="611" w:type="dxa"/>
            <w:tcBorders>
              <w:bottom w:val="single" w:sz="4" w:space="0" w:color="auto"/>
            </w:tcBorders>
          </w:tcPr>
          <w:p w14:paraId="403C6B6E" w14:textId="77777777" w:rsidR="008E36C9" w:rsidRPr="008652C0" w:rsidRDefault="008E36C9" w:rsidP="008652C0">
            <w:pPr>
              <w:autoSpaceDE w:val="0"/>
              <w:autoSpaceDN w:val="0"/>
              <w:adjustRightInd w:val="0"/>
              <w:jc w:val="center"/>
            </w:pPr>
            <w:r w:rsidRPr="008652C0">
              <w:lastRenderedPageBreak/>
              <w:sym w:font="Wingdings" w:char="F06F"/>
            </w:r>
          </w:p>
        </w:tc>
        <w:tc>
          <w:tcPr>
            <w:tcW w:w="616" w:type="dxa"/>
            <w:tcBorders>
              <w:bottom w:val="single" w:sz="4" w:space="0" w:color="auto"/>
            </w:tcBorders>
          </w:tcPr>
          <w:p w14:paraId="68F234B9" w14:textId="77777777" w:rsidR="008E36C9" w:rsidRPr="008652C0" w:rsidRDefault="008E36C9" w:rsidP="008652C0">
            <w:pPr>
              <w:autoSpaceDE w:val="0"/>
              <w:autoSpaceDN w:val="0"/>
              <w:adjustRightInd w:val="0"/>
              <w:jc w:val="center"/>
            </w:pPr>
            <w:r w:rsidRPr="008652C0">
              <w:sym w:font="Wingdings" w:char="F06F"/>
            </w:r>
          </w:p>
        </w:tc>
      </w:tr>
      <w:tr w:rsidR="008E36C9" w:rsidRPr="008652C0" w14:paraId="02F2E551" w14:textId="77777777" w:rsidTr="008E36C9">
        <w:trPr>
          <w:gridAfter w:val="1"/>
          <w:wAfter w:w="33" w:type="dxa"/>
        </w:trPr>
        <w:tc>
          <w:tcPr>
            <w:tcW w:w="8840" w:type="dxa"/>
            <w:vAlign w:val="center"/>
          </w:tcPr>
          <w:p w14:paraId="1D8EB2B3" w14:textId="77777777" w:rsidR="008E36C9" w:rsidRDefault="008E36C9" w:rsidP="008652C0">
            <w:pPr>
              <w:rPr>
                <w:rFonts w:ascii="TimesNewRomanPSMT" w:hAnsi="TimesNewRomanPSMT" w:cs="TimesNewRomanPSMT"/>
                <w:b/>
                <w:caps/>
                <w:sz w:val="22"/>
                <w:szCs w:val="22"/>
              </w:rPr>
            </w:pPr>
            <w:commentRangeStart w:id="956"/>
            <w:r w:rsidRPr="008652C0">
              <w:rPr>
                <w:rFonts w:ascii="TimesNewRomanPSMT" w:hAnsi="TimesNewRomanPSMT" w:cs="TimesNewRomanPSMT"/>
                <w:b/>
                <w:caps/>
                <w:color w:val="365F91" w:themeColor="accent1" w:themeShade="BF"/>
                <w:sz w:val="22"/>
                <w:szCs w:val="22"/>
              </w:rPr>
              <w:t>§</w:t>
            </w:r>
            <w:hyperlink r:id="rId48" w:anchor="hautomaticdemandshedcontrols.htm" w:history="1">
              <w:r w:rsidRPr="008652C0">
                <w:rPr>
                  <w:rFonts w:ascii="TimesNewRomanPSMT" w:hAnsi="TimesNewRomanPSMT" w:cs="TimesNewRomanPSMT"/>
                  <w:b/>
                  <w:caps/>
                  <w:color w:val="365F91" w:themeColor="accent1" w:themeShade="BF"/>
                  <w:sz w:val="22"/>
                  <w:szCs w:val="22"/>
                </w:rPr>
                <w:t>120.</w:t>
              </w:r>
            </w:hyperlink>
            <w:r w:rsidRPr="008652C0">
              <w:rPr>
                <w:rFonts w:ascii="TimesNewRomanPSMT" w:hAnsi="TimesNewRomanPSMT" w:cs="TimesNewRomanPSMT"/>
                <w:b/>
                <w:caps/>
                <w:color w:val="365F91" w:themeColor="accent1" w:themeShade="BF"/>
                <w:sz w:val="22"/>
                <w:szCs w:val="22"/>
              </w:rPr>
              <w:t xml:space="preserve">3 </w:t>
            </w:r>
            <w:r w:rsidRPr="008652C0">
              <w:rPr>
                <w:rFonts w:ascii="TimesNewRomanPSMT" w:hAnsi="TimesNewRomanPSMT" w:cs="TimesNewRomanPSMT"/>
                <w:b/>
                <w:caps/>
                <w:sz w:val="22"/>
                <w:szCs w:val="22"/>
              </w:rPr>
              <w:t>Pipe Insulation</w:t>
            </w:r>
          </w:p>
          <w:p w14:paraId="04A7F0F2" w14:textId="066A3D52" w:rsidR="008E36C9" w:rsidRPr="008652C0" w:rsidRDefault="008E36C9" w:rsidP="008652C0">
            <w:pPr>
              <w:rPr>
                <w:rFonts w:ascii="TimesNewRomanPSMT" w:hAnsi="TimesNewRomanPSMT" w:cs="TimesNewRomanPSMT"/>
                <w:caps/>
                <w:sz w:val="22"/>
                <w:szCs w:val="22"/>
              </w:rPr>
            </w:pPr>
            <w:r w:rsidRPr="008652C0">
              <w:rPr>
                <w:rFonts w:ascii="TimesNewRomanPSMT" w:hAnsi="TimesNewRomanPSMT" w:cs="TimesNewRomanPSMT"/>
                <w:caps/>
                <w:sz w:val="22"/>
                <w:szCs w:val="22"/>
              </w:rPr>
              <w:t xml:space="preserve">Pipe insulation That complies with </w:t>
            </w:r>
            <w:r w:rsidRPr="008652C0">
              <w:rPr>
                <w:rFonts w:ascii="TimesNewRomanPSMT" w:hAnsi="TimesNewRomanPSMT" w:cs="TimesNewRomanPSMT"/>
                <w:b/>
                <w:caps/>
                <w:color w:val="365F91" w:themeColor="accent1" w:themeShade="BF"/>
                <w:sz w:val="22"/>
                <w:szCs w:val="22"/>
              </w:rPr>
              <w:t xml:space="preserve">Table 120.3-A, </w:t>
            </w:r>
            <w:r w:rsidRPr="008652C0">
              <w:rPr>
                <w:rFonts w:ascii="TimesNewRomanPSMT" w:hAnsi="TimesNewRomanPSMT" w:cs="TimesNewRomanPSMT"/>
                <w:caps/>
                <w:sz w:val="22"/>
                <w:szCs w:val="22"/>
              </w:rPr>
              <w:t xml:space="preserve">or insulation thickness equation in </w:t>
            </w:r>
            <w:r w:rsidRPr="008652C0">
              <w:rPr>
                <w:rFonts w:ascii="TimesNewRomanPSMT" w:hAnsi="TimesNewRomanPSMT" w:cs="TimesNewRomanPSMT"/>
                <w:b/>
                <w:caps/>
                <w:color w:val="365F91" w:themeColor="accent1" w:themeShade="BF"/>
                <w:sz w:val="22"/>
                <w:szCs w:val="22"/>
              </w:rPr>
              <w:t>§</w:t>
            </w:r>
            <w:hyperlink r:id="rId49" w:anchor="hautomaticdemandshedcontrols.htm" w:history="1">
              <w:r w:rsidRPr="008652C0">
                <w:rPr>
                  <w:rFonts w:ascii="TimesNewRomanPSMT" w:hAnsi="TimesNewRomanPSMT" w:cs="TimesNewRomanPSMT"/>
                  <w:b/>
                  <w:caps/>
                  <w:color w:val="365F91" w:themeColor="accent1" w:themeShade="BF"/>
                  <w:sz w:val="22"/>
                  <w:szCs w:val="22"/>
                </w:rPr>
                <w:t>120.</w:t>
              </w:r>
            </w:hyperlink>
            <w:r w:rsidRPr="008652C0">
              <w:rPr>
                <w:rFonts w:ascii="TimesNewRomanPSMT" w:hAnsi="TimesNewRomanPSMT" w:cs="TimesNewRomanPSMT"/>
                <w:b/>
                <w:caps/>
                <w:color w:val="365F91" w:themeColor="accent1" w:themeShade="BF"/>
                <w:sz w:val="22"/>
                <w:szCs w:val="22"/>
              </w:rPr>
              <w:t>3(</w:t>
            </w:r>
            <w:r w:rsidRPr="008652C0">
              <w:rPr>
                <w:rFonts w:ascii="TimesNewRomanPSMT" w:hAnsi="TimesNewRomanPSMT" w:cs="TimesNewRomanPSMT"/>
                <w:b/>
                <w:color w:val="365F91" w:themeColor="accent1" w:themeShade="BF"/>
                <w:sz w:val="22"/>
                <w:szCs w:val="22"/>
              </w:rPr>
              <w:t>c)</w:t>
            </w:r>
            <w:r w:rsidRPr="008652C0">
              <w:rPr>
                <w:rFonts w:ascii="TimesNewRomanPSMT" w:hAnsi="TimesNewRomanPSMT" w:cs="TimesNewRomanPSMT"/>
                <w:caps/>
                <w:sz w:val="22"/>
                <w:szCs w:val="22"/>
              </w:rPr>
              <w:t xml:space="preserve"> is required for:</w:t>
            </w:r>
          </w:p>
          <w:p w14:paraId="39D31B67" w14:textId="77777777" w:rsidR="008E36C9" w:rsidRPr="008652C0" w:rsidRDefault="008E36C9" w:rsidP="008652C0">
            <w:pPr>
              <w:numPr>
                <w:ilvl w:val="0"/>
                <w:numId w:val="54"/>
              </w:numPr>
              <w:contextualSpacing/>
              <w:rPr>
                <w:rFonts w:ascii="TimesNewRomanPSMT" w:hAnsi="TimesNewRomanPSMT" w:cs="TimesNewRomanPSMT"/>
                <w:caps/>
                <w:sz w:val="22"/>
                <w:szCs w:val="22"/>
              </w:rPr>
            </w:pPr>
            <w:r w:rsidRPr="008652C0">
              <w:rPr>
                <w:rFonts w:ascii="TimesNewRomanPSMT" w:hAnsi="TimesNewRomanPSMT" w:cs="TimesNewRomanPSMT"/>
                <w:caps/>
                <w:sz w:val="22"/>
                <w:szCs w:val="22"/>
              </w:rPr>
              <w:t>Recirculation system piping, including water heater supply and return;</w:t>
            </w:r>
          </w:p>
          <w:p w14:paraId="72CF0DB0" w14:textId="54BFCDFE" w:rsidR="008E36C9" w:rsidRPr="008652C0" w:rsidRDefault="008E36C9" w:rsidP="008652C0">
            <w:pPr>
              <w:numPr>
                <w:ilvl w:val="0"/>
                <w:numId w:val="54"/>
              </w:numPr>
              <w:contextualSpacing/>
              <w:rPr>
                <w:rFonts w:ascii="TimesNewRomanPSMT" w:hAnsi="TimesNewRomanPSMT" w:cs="TimesNewRomanPSMT"/>
                <w:caps/>
                <w:sz w:val="22"/>
                <w:szCs w:val="22"/>
              </w:rPr>
            </w:pPr>
            <w:r w:rsidRPr="008652C0">
              <w:rPr>
                <w:rFonts w:ascii="TimesNewRomanPSMT" w:hAnsi="TimesNewRomanPSMT" w:cs="TimesNewRomanPSMT"/>
                <w:caps/>
                <w:sz w:val="22"/>
                <w:szCs w:val="22"/>
              </w:rPr>
              <w:t xml:space="preserve">The first 8 feet of hot and cold outlet piping, </w:t>
            </w:r>
            <w:r>
              <w:rPr>
                <w:rFonts w:ascii="TimesNewRomanPSMT" w:hAnsi="TimesNewRomanPSMT" w:cs="TimesNewRomanPSMT"/>
                <w:caps/>
                <w:sz w:val="22"/>
                <w:szCs w:val="22"/>
              </w:rPr>
              <w:t>including</w:t>
            </w:r>
            <w:r w:rsidRPr="008652C0">
              <w:rPr>
                <w:rFonts w:ascii="TimesNewRomanPSMT" w:hAnsi="TimesNewRomanPSMT" w:cs="TimesNewRomanPSMT"/>
                <w:caps/>
                <w:sz w:val="22"/>
                <w:szCs w:val="22"/>
              </w:rPr>
              <w:t xml:space="preserve"> pip</w:t>
            </w:r>
            <w:r>
              <w:rPr>
                <w:rFonts w:ascii="TimesNewRomanPSMT" w:hAnsi="TimesNewRomanPSMT" w:cs="TimesNewRomanPSMT"/>
                <w:caps/>
                <w:sz w:val="22"/>
                <w:szCs w:val="22"/>
              </w:rPr>
              <w:t>ing</w:t>
            </w:r>
            <w:r w:rsidRPr="008652C0">
              <w:rPr>
                <w:rFonts w:ascii="TimesNewRomanPSMT" w:hAnsi="TimesNewRomanPSMT" w:cs="TimesNewRomanPSMT"/>
                <w:caps/>
                <w:sz w:val="22"/>
                <w:szCs w:val="22"/>
              </w:rPr>
              <w:t xml:space="preserve"> between the storage tank and a heat trap, for nonrecirculation storage system;</w:t>
            </w:r>
          </w:p>
          <w:p w14:paraId="0C4D1FE3" w14:textId="77777777" w:rsidR="008E36C9" w:rsidRPr="008652C0" w:rsidRDefault="008E36C9" w:rsidP="008652C0">
            <w:pPr>
              <w:numPr>
                <w:ilvl w:val="0"/>
                <w:numId w:val="54"/>
              </w:numPr>
              <w:contextualSpacing/>
              <w:rPr>
                <w:rFonts w:ascii="TimesNewRomanPSMT" w:hAnsi="TimesNewRomanPSMT" w:cs="TimesNewRomanPSMT"/>
                <w:caps/>
                <w:sz w:val="22"/>
                <w:szCs w:val="22"/>
              </w:rPr>
            </w:pPr>
            <w:r w:rsidRPr="008652C0">
              <w:rPr>
                <w:rFonts w:ascii="TimesNewRomanPSMT" w:hAnsi="TimesNewRomanPSMT" w:cs="TimesNewRomanPSMT"/>
                <w:caps/>
                <w:sz w:val="22"/>
                <w:szCs w:val="22"/>
              </w:rPr>
              <w:t xml:space="preserve">Pipes that are externally heated </w:t>
            </w:r>
          </w:p>
          <w:p w14:paraId="05CD0030" w14:textId="77777777" w:rsidR="008E36C9" w:rsidRPr="008652C0" w:rsidRDefault="008E36C9" w:rsidP="008652C0">
            <w:pPr>
              <w:rPr>
                <w:rFonts w:ascii="TimesNewRomanPSMT" w:hAnsi="TimesNewRomanPSMT" w:cs="TimesNewRomanPSMT"/>
                <w:caps/>
                <w:sz w:val="22"/>
                <w:szCs w:val="22"/>
              </w:rPr>
            </w:pPr>
          </w:p>
          <w:p w14:paraId="18DD2F8D" w14:textId="5D4E6B5A" w:rsidR="008E36C9" w:rsidRPr="00BB6304" w:rsidRDefault="008E36C9" w:rsidP="00BE234B">
            <w:pPr>
              <w:rPr>
                <w:rFonts w:ascii="TimesNewRomanPSMT" w:hAnsi="TimesNewRomanPSMT" w:cs="TimesNewRomanPSMT"/>
                <w:caps/>
                <w:sz w:val="22"/>
                <w:szCs w:val="22"/>
              </w:rPr>
            </w:pPr>
            <w:r w:rsidRPr="00BB6304">
              <w:rPr>
                <w:rFonts w:ascii="TimesNewRomanPSMT" w:hAnsi="TimesNewRomanPSMT" w:cs="TimesNewRomanPSMT"/>
                <w:caps/>
                <w:sz w:val="22"/>
                <w:szCs w:val="22"/>
              </w:rPr>
              <w:t>Pipe insulation shall be protected from damage, including that due to sunlight, moisture, equipment maintenance, and wind</w:t>
            </w:r>
            <w:r>
              <w:rPr>
                <w:rFonts w:ascii="TimesNewRomanPSMT" w:hAnsi="TimesNewRomanPSMT" w:cs="TimesNewRomanPSMT"/>
                <w:caps/>
                <w:sz w:val="22"/>
                <w:szCs w:val="22"/>
              </w:rPr>
              <w:t>.</w:t>
            </w:r>
            <w:r w:rsidRPr="00BB6304">
              <w:rPr>
                <w:rFonts w:ascii="TimesNewRomanPSMT" w:hAnsi="TimesNewRomanPSMT" w:cs="TimesNewRomanPSMT"/>
                <w:caps/>
                <w:sz w:val="22"/>
                <w:szCs w:val="22"/>
              </w:rPr>
              <w:t xml:space="preserve"> </w:t>
            </w:r>
            <w:r>
              <w:rPr>
                <w:rFonts w:ascii="TimesNewRomanPSMT" w:hAnsi="TimesNewRomanPSMT" w:cs="TimesNewRomanPSMT"/>
                <w:caps/>
                <w:sz w:val="22"/>
                <w:szCs w:val="22"/>
              </w:rPr>
              <w:t>Protection shall</w:t>
            </w:r>
            <w:r w:rsidRPr="00BB6304">
              <w:rPr>
                <w:rFonts w:ascii="TimesNewRomanPSMT" w:hAnsi="TimesNewRomanPSMT" w:cs="TimesNewRomanPSMT"/>
                <w:caps/>
                <w:sz w:val="22"/>
                <w:szCs w:val="22"/>
              </w:rPr>
              <w:t xml:space="preserve"> includ</w:t>
            </w:r>
            <w:r>
              <w:rPr>
                <w:rFonts w:ascii="TimesNewRomanPSMT" w:hAnsi="TimesNewRomanPSMT" w:cs="TimesNewRomanPSMT"/>
                <w:caps/>
                <w:sz w:val="22"/>
                <w:szCs w:val="22"/>
              </w:rPr>
              <w:t>e</w:t>
            </w:r>
            <w:r w:rsidRPr="00BB6304">
              <w:rPr>
                <w:rFonts w:ascii="TimesNewRomanPSMT" w:hAnsi="TimesNewRomanPSMT" w:cs="TimesNewRomanPSMT"/>
                <w:caps/>
                <w:sz w:val="22"/>
                <w:szCs w:val="22"/>
              </w:rPr>
              <w:t xml:space="preserve"> but not </w:t>
            </w:r>
            <w:r>
              <w:rPr>
                <w:rFonts w:ascii="TimesNewRomanPSMT" w:hAnsi="TimesNewRomanPSMT" w:cs="TimesNewRomanPSMT"/>
                <w:caps/>
                <w:sz w:val="22"/>
                <w:szCs w:val="22"/>
              </w:rPr>
              <w:t xml:space="preserve">be </w:t>
            </w:r>
            <w:r w:rsidRPr="00BB6304">
              <w:rPr>
                <w:rFonts w:ascii="TimesNewRomanPSMT" w:hAnsi="TimesNewRomanPSMT" w:cs="TimesNewRomanPSMT"/>
                <w:caps/>
                <w:sz w:val="22"/>
                <w:szCs w:val="22"/>
              </w:rPr>
              <w:t>limited to the following:</w:t>
            </w:r>
          </w:p>
          <w:p w14:paraId="787605E4" w14:textId="77777777" w:rsidR="008E36C9" w:rsidRPr="00BB6304" w:rsidRDefault="008E36C9" w:rsidP="00BE234B">
            <w:pPr>
              <w:numPr>
                <w:ilvl w:val="0"/>
                <w:numId w:val="43"/>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Insulation exposed to weather shall be </w:t>
            </w:r>
            <w:r>
              <w:rPr>
                <w:rFonts w:ascii="TimesNewRomanPSMT" w:hAnsi="TimesNewRomanPSMT" w:cs="TimesNewRomanPSMT"/>
                <w:caps/>
                <w:sz w:val="22"/>
                <w:szCs w:val="22"/>
              </w:rPr>
              <w:t xml:space="preserve">protected by a </w:t>
            </w:r>
            <w:r w:rsidRPr="00BB6304">
              <w:rPr>
                <w:rFonts w:ascii="TimesNewRomanPSMT" w:hAnsi="TimesNewRomanPSMT" w:cs="TimesNewRomanPSMT"/>
                <w:caps/>
                <w:sz w:val="22"/>
                <w:szCs w:val="22"/>
              </w:rPr>
              <w:t xml:space="preserve">cover suitable for outdoor service. The cover shall be water retardant and provide shielding from solar radiation that can cause degradation of the material.  </w:t>
            </w:r>
            <w:r>
              <w:rPr>
                <w:rFonts w:ascii="TimesNewRomanPSMT" w:hAnsi="TimesNewRomanPSMT" w:cs="TimesNewRomanPSMT"/>
                <w:caps/>
                <w:sz w:val="22"/>
                <w:szCs w:val="22"/>
              </w:rPr>
              <w:t>adhesive tape shall not be used to provide this protection.</w:t>
            </w:r>
          </w:p>
          <w:p w14:paraId="5B2CBBAE" w14:textId="77777777" w:rsidR="008E36C9" w:rsidRPr="00BB6304" w:rsidRDefault="008E36C9" w:rsidP="00BE234B">
            <w:pPr>
              <w:numPr>
                <w:ilvl w:val="0"/>
                <w:numId w:val="43"/>
              </w:numPr>
              <w:contextualSpacing/>
              <w:rPr>
                <w:rFonts w:ascii="TimesNewRomanPSMT" w:hAnsi="TimesNewRomanPSMT" w:cs="TimesNewRomanPSMT"/>
                <w:caps/>
                <w:sz w:val="22"/>
                <w:szCs w:val="22"/>
              </w:rPr>
            </w:pPr>
            <w:r>
              <w:rPr>
                <w:rFonts w:ascii="TimesNewRomanPSMT" w:hAnsi="TimesNewRomanPSMT" w:cs="TimesNewRomanPSMT"/>
                <w:caps/>
                <w:sz w:val="22"/>
                <w:szCs w:val="22"/>
              </w:rPr>
              <w:t xml:space="preserve">pipe insulation buried below grade must be installed in a </w:t>
            </w:r>
            <w:proofErr w:type="gramStart"/>
            <w:r>
              <w:rPr>
                <w:rFonts w:ascii="TimesNewRomanPSMT" w:hAnsi="TimesNewRomanPSMT" w:cs="TimesNewRomanPSMT"/>
                <w:caps/>
                <w:sz w:val="22"/>
                <w:szCs w:val="22"/>
              </w:rPr>
              <w:t>water proof</w:t>
            </w:r>
            <w:proofErr w:type="gramEnd"/>
            <w:r>
              <w:rPr>
                <w:rFonts w:ascii="TimesNewRomanPSMT" w:hAnsi="TimesNewRomanPSMT" w:cs="TimesNewRomanPSMT"/>
                <w:caps/>
                <w:sz w:val="22"/>
                <w:szCs w:val="22"/>
              </w:rPr>
              <w:t xml:space="preserve"> and non-crushable casing or sleeve.</w:t>
            </w:r>
            <w:commentRangeEnd w:id="956"/>
            <w:r w:rsidR="005D5B64">
              <w:rPr>
                <w:rStyle w:val="CommentReference"/>
              </w:rPr>
              <w:commentReference w:id="956"/>
            </w:r>
          </w:p>
          <w:p w14:paraId="5E28F06E" w14:textId="77777777" w:rsidR="008E36C9" w:rsidRPr="00BB6304" w:rsidDel="005D5B64" w:rsidRDefault="008E36C9" w:rsidP="00BE234B">
            <w:pPr>
              <w:rPr>
                <w:del w:id="957" w:author="DiLello, Erica NOR" w:date="2020-12-22T14:57:00Z"/>
                <w:rFonts w:ascii="TimesNewRomanPSMT" w:hAnsi="TimesNewRomanPSMT" w:cs="TimesNewRomanPSMT"/>
                <w:caps/>
                <w:sz w:val="22"/>
                <w:szCs w:val="22"/>
              </w:rPr>
            </w:pPr>
          </w:p>
          <w:p w14:paraId="639C8D37" w14:textId="7DA4AD92" w:rsidR="008E36C9" w:rsidRPr="00BB6304" w:rsidDel="005D5B64" w:rsidRDefault="008E36C9" w:rsidP="00BE234B">
            <w:pPr>
              <w:rPr>
                <w:del w:id="958" w:author="DiLello, Erica NOR" w:date="2020-12-22T14:57:00Z"/>
                <w:rFonts w:ascii="TimesNewRomanPSMT" w:hAnsi="TimesNewRomanPSMT" w:cs="TimesNewRomanPSMT"/>
                <w:caps/>
                <w:sz w:val="22"/>
                <w:szCs w:val="22"/>
              </w:rPr>
            </w:pPr>
          </w:p>
          <w:p w14:paraId="07E26E58" w14:textId="5A2DE70B" w:rsidR="008E36C9" w:rsidRPr="00BB6304" w:rsidDel="005D5B64" w:rsidRDefault="008E36C9" w:rsidP="00BE234B">
            <w:pPr>
              <w:rPr>
                <w:del w:id="959" w:author="DiLello, Erica NOR" w:date="2020-12-22T14:57:00Z"/>
                <w:rFonts w:ascii="TimesNewRomanPS-BoldMT" w:hAnsi="TimesNewRomanPS-BoldMT" w:cs="TimesNewRomanPS-BoldMT"/>
                <w:b/>
                <w:bCs/>
                <w:caps/>
                <w:color w:val="365F91" w:themeColor="accent1" w:themeShade="BF"/>
                <w:sz w:val="22"/>
                <w:szCs w:val="22"/>
              </w:rPr>
            </w:pPr>
            <w:del w:id="960" w:author="DiLello, Erica NOR" w:date="2020-12-22T14:57:00Z">
              <w:r w:rsidRPr="00BB6304" w:rsidDel="005D5B64">
                <w:rPr>
                  <w:b/>
                  <w:caps/>
                  <w:color w:val="000000" w:themeColor="text1"/>
                  <w:sz w:val="22"/>
                </w:rPr>
                <w:delText xml:space="preserve">Exception </w:delText>
              </w:r>
              <w:r w:rsidRPr="00BB6304" w:rsidDel="005D5B64">
                <w:rPr>
                  <w:caps/>
                  <w:color w:val="000000" w:themeColor="text1"/>
                  <w:sz w:val="22"/>
                </w:rPr>
                <w:delText>1</w:delText>
              </w:r>
              <w:r w:rsidRPr="00BB6304" w:rsidDel="005D5B64">
                <w:rPr>
                  <w:b/>
                  <w:caps/>
                  <w:color w:val="000000" w:themeColor="text1"/>
                  <w:sz w:val="22"/>
                </w:rPr>
                <w:delText xml:space="preserve"> </w:delText>
              </w:r>
              <w:r w:rsidRPr="00BB6304" w:rsidDel="005D5B64">
                <w:rPr>
                  <w:caps/>
                  <w:color w:val="000000" w:themeColor="text1"/>
                  <w:sz w:val="22"/>
                </w:rPr>
                <w:delText xml:space="preserve">to </w:delText>
              </w:r>
              <w:r w:rsidRPr="00BB6304" w:rsidDel="005D5B64">
                <w:rPr>
                  <w:rFonts w:ascii="TimesNewRomanPS-BoldMT" w:hAnsi="TimesNewRomanPS-BoldMT" w:cs="TimesNewRomanPS-BoldMT"/>
                  <w:b/>
                  <w:bCs/>
                  <w:caps/>
                  <w:color w:val="365F91" w:themeColor="accent1" w:themeShade="BF"/>
                  <w:sz w:val="22"/>
                  <w:szCs w:val="22"/>
                </w:rPr>
                <w:delText>§120.3</w:delText>
              </w:r>
              <w:r w:rsidRPr="00BB6304" w:rsidDel="005D5B64">
                <w:rPr>
                  <w:rFonts w:ascii="TimesNewRomanPS-BoldMT" w:hAnsi="TimesNewRomanPS-BoldMT" w:cs="TimesNewRomanPS-BoldMT"/>
                  <w:bCs/>
                  <w:caps/>
                  <w:sz w:val="22"/>
                  <w:szCs w:val="22"/>
                </w:rPr>
                <w:delText xml:space="preserve">: Factory-installed piping within space conditioning equipment certified under </w:delText>
              </w:r>
              <w:r w:rsidRPr="00BB6304" w:rsidDel="005D5B64">
                <w:rPr>
                  <w:rFonts w:ascii="TimesNewRomanPS-BoldMT" w:hAnsi="TimesNewRomanPS-BoldMT" w:cs="TimesNewRomanPS-BoldMT"/>
                  <w:b/>
                  <w:bCs/>
                  <w:caps/>
                  <w:color w:val="365F91" w:themeColor="accent1" w:themeShade="BF"/>
                  <w:sz w:val="22"/>
                  <w:szCs w:val="22"/>
                </w:rPr>
                <w:delText>§110.1</w:delText>
              </w:r>
              <w:r w:rsidRPr="00BB6304" w:rsidDel="005D5B64">
                <w:rPr>
                  <w:rFonts w:ascii="TimesNewRomanPS-BoldMT" w:hAnsi="TimesNewRomanPS-BoldMT" w:cs="TimesNewRomanPS-BoldMT"/>
                  <w:bCs/>
                  <w:caps/>
                  <w:sz w:val="22"/>
                  <w:szCs w:val="22"/>
                </w:rPr>
                <w:delText xml:space="preserve"> or</w:delText>
              </w:r>
              <w:r w:rsidRPr="00BB6304" w:rsidDel="005D5B64">
                <w:rPr>
                  <w:rFonts w:ascii="TimesNewRomanPS-BoldMT" w:hAnsi="TimesNewRomanPS-BoldMT" w:cs="TimesNewRomanPS-BoldMT"/>
                  <w:b/>
                  <w:bCs/>
                  <w:caps/>
                  <w:color w:val="365F91" w:themeColor="accent1" w:themeShade="BF"/>
                  <w:sz w:val="22"/>
                  <w:szCs w:val="22"/>
                </w:rPr>
                <w:delText xml:space="preserve"> §110.2</w:delText>
              </w:r>
            </w:del>
          </w:p>
          <w:p w14:paraId="14AFE702" w14:textId="4F35D56F" w:rsidR="008E36C9" w:rsidRPr="00BB6304" w:rsidDel="005D5B64" w:rsidRDefault="008E36C9" w:rsidP="00BE234B">
            <w:pPr>
              <w:rPr>
                <w:del w:id="961" w:author="DiLello, Erica NOR" w:date="2020-12-22T14:57:00Z"/>
                <w:rFonts w:ascii="TimesNewRomanPS-BoldMT" w:hAnsi="TimesNewRomanPS-BoldMT" w:cs="TimesNewRomanPS-BoldMT"/>
                <w:b/>
                <w:bCs/>
                <w:caps/>
                <w:color w:val="365F91" w:themeColor="accent1" w:themeShade="BF"/>
                <w:sz w:val="22"/>
                <w:szCs w:val="22"/>
              </w:rPr>
            </w:pPr>
            <w:del w:id="962" w:author="DiLello, Erica NOR" w:date="2020-12-22T14:57:00Z">
              <w:r w:rsidRPr="00BB6304" w:rsidDel="005D5B64">
                <w:rPr>
                  <w:b/>
                  <w:caps/>
                  <w:color w:val="000000" w:themeColor="text1"/>
                  <w:sz w:val="22"/>
                </w:rPr>
                <w:delText xml:space="preserve">Exception </w:delText>
              </w:r>
              <w:r w:rsidRPr="00BB6304" w:rsidDel="005D5B64">
                <w:rPr>
                  <w:caps/>
                  <w:color w:val="000000" w:themeColor="text1"/>
                  <w:sz w:val="22"/>
                </w:rPr>
                <w:delText>2</w:delText>
              </w:r>
              <w:r w:rsidRPr="00BB6304" w:rsidDel="005D5B64">
                <w:rPr>
                  <w:b/>
                  <w:caps/>
                  <w:color w:val="000000" w:themeColor="text1"/>
                  <w:sz w:val="22"/>
                </w:rPr>
                <w:delText xml:space="preserve"> </w:delText>
              </w:r>
              <w:r w:rsidRPr="00BB6304" w:rsidDel="005D5B64">
                <w:rPr>
                  <w:caps/>
                  <w:color w:val="000000" w:themeColor="text1"/>
                  <w:sz w:val="22"/>
                </w:rPr>
                <w:delText xml:space="preserve">to </w:delText>
              </w:r>
              <w:r w:rsidRPr="00BB6304" w:rsidDel="005D5B64">
                <w:rPr>
                  <w:rFonts w:ascii="TimesNewRomanPS-BoldMT" w:hAnsi="TimesNewRomanPS-BoldMT" w:cs="TimesNewRomanPS-BoldMT"/>
                  <w:b/>
                  <w:bCs/>
                  <w:caps/>
                  <w:color w:val="365F91" w:themeColor="accent1" w:themeShade="BF"/>
                  <w:sz w:val="22"/>
                  <w:szCs w:val="22"/>
                </w:rPr>
                <w:delText>§120.3</w:delText>
              </w:r>
              <w:r w:rsidRPr="00BB6304" w:rsidDel="005D5B64">
                <w:rPr>
                  <w:rFonts w:ascii="TimesNewRomanPS-BoldMT" w:hAnsi="TimesNewRomanPS-BoldMT" w:cs="TimesNewRomanPS-BoldMT"/>
                  <w:bCs/>
                  <w:caps/>
                  <w:sz w:val="22"/>
                  <w:szCs w:val="22"/>
                </w:rPr>
                <w:delText>: Piping that conveys fluids with a design operating temperature range between 60</w:delText>
              </w:r>
              <w:r w:rsidRPr="00BB6304" w:rsidDel="005D5B64">
                <w:rPr>
                  <w:rFonts w:ascii="TimesNewRomanPS-BoldMT" w:hAnsi="TimesNewRomanPS-BoldMT" w:cs="TimesNewRomanPS-BoldMT"/>
                  <w:bCs/>
                  <w:sz w:val="22"/>
                  <w:szCs w:val="22"/>
                </w:rPr>
                <w:delText>°F</w:delText>
              </w:r>
              <w:r w:rsidRPr="00BB6304" w:rsidDel="005D5B64">
                <w:rPr>
                  <w:rFonts w:ascii="TimesNewRomanPS-BoldMT" w:hAnsi="TimesNewRomanPS-BoldMT" w:cs="TimesNewRomanPS-BoldMT"/>
                  <w:bCs/>
                  <w:caps/>
                  <w:sz w:val="22"/>
                  <w:szCs w:val="22"/>
                </w:rPr>
                <w:delText xml:space="preserve"> anD 105</w:delText>
              </w:r>
              <w:r w:rsidRPr="00BB6304" w:rsidDel="005D5B64">
                <w:rPr>
                  <w:rFonts w:ascii="TimesNewRomanPS-BoldMT" w:hAnsi="TimesNewRomanPS-BoldMT" w:cs="TimesNewRomanPS-BoldMT"/>
                  <w:bCs/>
                  <w:sz w:val="22"/>
                  <w:szCs w:val="22"/>
                </w:rPr>
                <w:delText>°F</w:delText>
              </w:r>
            </w:del>
          </w:p>
          <w:p w14:paraId="3B3E04AE" w14:textId="56B81EE9" w:rsidR="008E36C9" w:rsidRPr="00BB6304" w:rsidDel="005D5B64" w:rsidRDefault="008E36C9" w:rsidP="00BE234B">
            <w:pPr>
              <w:rPr>
                <w:del w:id="963" w:author="DiLello, Erica NOR" w:date="2020-12-22T14:57:00Z"/>
                <w:rFonts w:ascii="TimesNewRomanPS-BoldMT" w:hAnsi="TimesNewRomanPS-BoldMT" w:cs="TimesNewRomanPS-BoldMT"/>
                <w:bCs/>
                <w:caps/>
                <w:sz w:val="22"/>
                <w:szCs w:val="22"/>
              </w:rPr>
            </w:pPr>
            <w:del w:id="964" w:author="DiLello, Erica NOR" w:date="2020-12-22T14:57:00Z">
              <w:r w:rsidRPr="00BB6304" w:rsidDel="005D5B64">
                <w:rPr>
                  <w:rFonts w:ascii="TimesNewRomanPS-BoldMT" w:hAnsi="TimesNewRomanPS-BoldMT" w:cs="TimesNewRomanPS-BoldMT"/>
                  <w:b/>
                  <w:bCs/>
                  <w:caps/>
                  <w:sz w:val="22"/>
                  <w:szCs w:val="22"/>
                </w:rPr>
                <w:delText xml:space="preserve">Exception </w:delText>
              </w:r>
              <w:r w:rsidDel="005D5B64">
                <w:rPr>
                  <w:rFonts w:ascii="TimesNewRomanPS-BoldMT" w:hAnsi="TimesNewRomanPS-BoldMT" w:cs="TimesNewRomanPS-BoldMT"/>
                  <w:bCs/>
                  <w:caps/>
                  <w:sz w:val="22"/>
                  <w:szCs w:val="22"/>
                </w:rPr>
                <w:delText>3</w:delText>
              </w:r>
              <w:r w:rsidRPr="00BB6304" w:rsidDel="005D5B64">
                <w:rPr>
                  <w:rFonts w:ascii="TimesNewRomanPS-BoldMT" w:hAnsi="TimesNewRomanPS-BoldMT" w:cs="TimesNewRomanPS-BoldMT"/>
                  <w:b/>
                  <w:bCs/>
                  <w:caps/>
                  <w:sz w:val="22"/>
                  <w:szCs w:val="22"/>
                </w:rPr>
                <w:delText xml:space="preserve"> </w:delText>
              </w:r>
              <w:r w:rsidRPr="00BB6304" w:rsidDel="005D5B64">
                <w:rPr>
                  <w:rFonts w:ascii="TimesNewRomanPS-BoldMT" w:hAnsi="TimesNewRomanPS-BoldMT" w:cs="TimesNewRomanPS-BoldMT"/>
                  <w:bCs/>
                  <w:caps/>
                  <w:sz w:val="22"/>
                  <w:szCs w:val="22"/>
                </w:rPr>
                <w:delText xml:space="preserve">to </w:delText>
              </w:r>
              <w:r w:rsidRPr="00BB6304" w:rsidDel="005D5B64">
                <w:rPr>
                  <w:rFonts w:ascii="TimesNewRomanPS-BoldMT" w:hAnsi="TimesNewRomanPS-BoldMT" w:cs="TimesNewRomanPS-BoldMT"/>
                  <w:b/>
                  <w:bCs/>
                  <w:caps/>
                  <w:color w:val="365F91" w:themeColor="accent1" w:themeShade="BF"/>
                  <w:sz w:val="22"/>
                  <w:szCs w:val="22"/>
                </w:rPr>
                <w:delText>§120.3</w:delText>
              </w:r>
              <w:r w:rsidRPr="00BB6304" w:rsidDel="005D5B64">
                <w:rPr>
                  <w:rFonts w:ascii="TimesNewRomanPS-BoldMT" w:hAnsi="TimesNewRomanPS-BoldMT" w:cs="TimesNewRomanPS-BoldMT"/>
                  <w:bCs/>
                  <w:caps/>
                  <w:sz w:val="22"/>
                  <w:szCs w:val="22"/>
                </w:rPr>
                <w:delText>: where heat gain or loss to or from piping without insulation will not increase building source energy use</w:delText>
              </w:r>
            </w:del>
          </w:p>
          <w:p w14:paraId="5B9CE497" w14:textId="4D5F62ED" w:rsidR="008E36C9" w:rsidRPr="008652C0" w:rsidRDefault="008E36C9" w:rsidP="008652C0">
            <w:pPr>
              <w:rPr>
                <w:rFonts w:ascii="TimesNewRomanPSMT" w:hAnsi="TimesNewRomanPSMT" w:cs="TimesNewRomanPSMT"/>
                <w:caps/>
                <w:sz w:val="22"/>
                <w:szCs w:val="22"/>
              </w:rPr>
            </w:pPr>
            <w:del w:id="965" w:author="DiLello, Erica NOR" w:date="2020-12-22T14:57:00Z">
              <w:r w:rsidRPr="00BB6304" w:rsidDel="005D5B64">
                <w:rPr>
                  <w:rFonts w:ascii="TimesNewRomanPS-BoldMT" w:hAnsi="TimesNewRomanPS-BoldMT" w:cs="TimesNewRomanPS-BoldMT"/>
                  <w:b/>
                  <w:bCs/>
                  <w:caps/>
                  <w:sz w:val="22"/>
                  <w:szCs w:val="22"/>
                </w:rPr>
                <w:delText xml:space="preserve">Exception </w:delText>
              </w:r>
              <w:r w:rsidDel="005D5B64">
                <w:rPr>
                  <w:rFonts w:ascii="TimesNewRomanPS-BoldMT" w:hAnsi="TimesNewRomanPS-BoldMT" w:cs="TimesNewRomanPS-BoldMT"/>
                  <w:b/>
                  <w:bCs/>
                  <w:caps/>
                  <w:sz w:val="22"/>
                  <w:szCs w:val="22"/>
                </w:rPr>
                <w:delText>4</w:delText>
              </w:r>
              <w:r w:rsidRPr="00BB6304" w:rsidDel="005D5B64">
                <w:rPr>
                  <w:rFonts w:ascii="TimesNewRomanPS-BoldMT" w:hAnsi="TimesNewRomanPS-BoldMT" w:cs="TimesNewRomanPS-BoldMT"/>
                  <w:bCs/>
                  <w:caps/>
                  <w:sz w:val="22"/>
                  <w:szCs w:val="22"/>
                </w:rPr>
                <w:delText xml:space="preserve">to </w:delText>
              </w:r>
              <w:r w:rsidRPr="00BB6304" w:rsidDel="005D5B64">
                <w:rPr>
                  <w:rFonts w:ascii="TimesNewRomanPS-BoldMT" w:hAnsi="TimesNewRomanPS-BoldMT" w:cs="TimesNewRomanPS-BoldMT"/>
                  <w:b/>
                  <w:bCs/>
                  <w:caps/>
                  <w:color w:val="365F91" w:themeColor="accent1" w:themeShade="BF"/>
                  <w:sz w:val="22"/>
                  <w:szCs w:val="22"/>
                </w:rPr>
                <w:delText>§120.3</w:delText>
              </w:r>
              <w:r w:rsidRPr="00BB6304" w:rsidDel="005D5B64">
                <w:rPr>
                  <w:rFonts w:ascii="TimesNewRomanPS-BoldMT" w:hAnsi="TimesNewRomanPS-BoldMT" w:cs="TimesNewRomanPS-BoldMT"/>
                  <w:bCs/>
                  <w:caps/>
                  <w:sz w:val="22"/>
                  <w:szCs w:val="22"/>
                </w:rPr>
                <w:delText>: Piping that penetrates framing members</w:delText>
              </w:r>
              <w:r w:rsidDel="005D5B64">
                <w:rPr>
                  <w:rFonts w:ascii="TimesNewRomanPS-BoldMT" w:hAnsi="TimesNewRomanPS-BoldMT" w:cs="TimesNewRomanPS-BoldMT"/>
                  <w:bCs/>
                  <w:caps/>
                  <w:sz w:val="22"/>
                  <w:szCs w:val="22"/>
                </w:rPr>
                <w:delText xml:space="preserve"> shall not require insulation for the distance of the framing penetration. </w:delText>
              </w:r>
              <w:r w:rsidRPr="00BB6304" w:rsidDel="005D5B64">
                <w:rPr>
                  <w:rFonts w:ascii="TimesNewRomanPS-BoldMT" w:hAnsi="TimesNewRomanPS-BoldMT" w:cs="TimesNewRomanPS-BoldMT"/>
                  <w:bCs/>
                  <w:caps/>
                  <w:sz w:val="22"/>
                  <w:szCs w:val="22"/>
                </w:rPr>
                <w:delText>Metal piping that penetrates metal framing shall use grommets, plugs, wrapping or other insulating material to prevent contact with the metal framing.</w:delText>
              </w:r>
            </w:del>
          </w:p>
        </w:tc>
        <w:tc>
          <w:tcPr>
            <w:tcW w:w="611" w:type="dxa"/>
          </w:tcPr>
          <w:p w14:paraId="6BA2BD05" w14:textId="77777777" w:rsidR="008E36C9" w:rsidRPr="008652C0" w:rsidRDefault="008E36C9" w:rsidP="008652C0">
            <w:pPr>
              <w:autoSpaceDE w:val="0"/>
              <w:autoSpaceDN w:val="0"/>
              <w:adjustRightInd w:val="0"/>
              <w:jc w:val="center"/>
            </w:pPr>
            <w:r w:rsidRPr="008652C0">
              <w:sym w:font="Wingdings" w:char="F06F"/>
            </w:r>
          </w:p>
          <w:p w14:paraId="5D3A6618" w14:textId="77777777" w:rsidR="008E36C9" w:rsidRPr="008652C0" w:rsidRDefault="008E36C9" w:rsidP="008652C0">
            <w:pPr>
              <w:autoSpaceDE w:val="0"/>
              <w:autoSpaceDN w:val="0"/>
              <w:adjustRightInd w:val="0"/>
              <w:jc w:val="center"/>
            </w:pPr>
          </w:p>
          <w:p w14:paraId="246B9B89" w14:textId="77777777" w:rsidR="008E36C9" w:rsidRPr="008652C0" w:rsidRDefault="008E36C9" w:rsidP="008652C0">
            <w:pPr>
              <w:autoSpaceDE w:val="0"/>
              <w:autoSpaceDN w:val="0"/>
              <w:adjustRightInd w:val="0"/>
              <w:jc w:val="center"/>
            </w:pPr>
          </w:p>
          <w:p w14:paraId="4F3A9110" w14:textId="77777777" w:rsidR="008E36C9" w:rsidRPr="008652C0" w:rsidRDefault="008E36C9" w:rsidP="008652C0">
            <w:pPr>
              <w:autoSpaceDE w:val="0"/>
              <w:autoSpaceDN w:val="0"/>
              <w:adjustRightInd w:val="0"/>
              <w:jc w:val="center"/>
            </w:pPr>
          </w:p>
          <w:p w14:paraId="14DBF8CB" w14:textId="77777777" w:rsidR="008E36C9" w:rsidRPr="008652C0" w:rsidRDefault="008E36C9" w:rsidP="008652C0">
            <w:pPr>
              <w:autoSpaceDE w:val="0"/>
              <w:autoSpaceDN w:val="0"/>
              <w:adjustRightInd w:val="0"/>
              <w:jc w:val="center"/>
            </w:pPr>
          </w:p>
          <w:p w14:paraId="55E43F63" w14:textId="77777777" w:rsidR="008E36C9" w:rsidRPr="008652C0" w:rsidRDefault="008E36C9" w:rsidP="008652C0">
            <w:pPr>
              <w:autoSpaceDE w:val="0"/>
              <w:autoSpaceDN w:val="0"/>
              <w:adjustRightInd w:val="0"/>
              <w:jc w:val="center"/>
            </w:pPr>
          </w:p>
          <w:p w14:paraId="3060A949" w14:textId="77777777" w:rsidR="008E36C9" w:rsidRPr="008652C0" w:rsidRDefault="008E36C9" w:rsidP="008652C0">
            <w:pPr>
              <w:autoSpaceDE w:val="0"/>
              <w:autoSpaceDN w:val="0"/>
              <w:adjustRightInd w:val="0"/>
              <w:jc w:val="center"/>
            </w:pPr>
          </w:p>
          <w:p w14:paraId="074B13B7" w14:textId="77777777" w:rsidR="008E36C9" w:rsidRPr="008652C0" w:rsidRDefault="008E36C9" w:rsidP="008652C0">
            <w:pPr>
              <w:autoSpaceDE w:val="0"/>
              <w:autoSpaceDN w:val="0"/>
              <w:adjustRightInd w:val="0"/>
              <w:jc w:val="center"/>
            </w:pPr>
          </w:p>
          <w:p w14:paraId="663FFDD0" w14:textId="77777777" w:rsidR="008E36C9" w:rsidRPr="008652C0" w:rsidRDefault="008E36C9" w:rsidP="008652C0">
            <w:pPr>
              <w:autoSpaceDE w:val="0"/>
              <w:autoSpaceDN w:val="0"/>
              <w:adjustRightInd w:val="0"/>
              <w:jc w:val="center"/>
            </w:pPr>
          </w:p>
          <w:p w14:paraId="3FF90674" w14:textId="77777777" w:rsidR="008E36C9" w:rsidRPr="008652C0" w:rsidRDefault="008E36C9" w:rsidP="008652C0">
            <w:pPr>
              <w:autoSpaceDE w:val="0"/>
              <w:autoSpaceDN w:val="0"/>
              <w:adjustRightInd w:val="0"/>
              <w:jc w:val="center"/>
            </w:pPr>
          </w:p>
          <w:p w14:paraId="4F796D93" w14:textId="77777777" w:rsidR="008E36C9" w:rsidRPr="008652C0" w:rsidRDefault="008E36C9" w:rsidP="008652C0">
            <w:pPr>
              <w:autoSpaceDE w:val="0"/>
              <w:autoSpaceDN w:val="0"/>
              <w:adjustRightInd w:val="0"/>
              <w:jc w:val="center"/>
            </w:pPr>
          </w:p>
          <w:p w14:paraId="006D8DA7" w14:textId="77777777" w:rsidR="008E36C9" w:rsidRPr="008652C0" w:rsidRDefault="008E36C9" w:rsidP="008652C0">
            <w:pPr>
              <w:autoSpaceDE w:val="0"/>
              <w:autoSpaceDN w:val="0"/>
              <w:adjustRightInd w:val="0"/>
              <w:jc w:val="center"/>
            </w:pPr>
          </w:p>
          <w:p w14:paraId="05683F88" w14:textId="77777777" w:rsidR="008E36C9" w:rsidRDefault="008E36C9" w:rsidP="008652C0">
            <w:pPr>
              <w:autoSpaceDE w:val="0"/>
              <w:autoSpaceDN w:val="0"/>
              <w:adjustRightInd w:val="0"/>
              <w:jc w:val="center"/>
              <w:rPr>
                <w:caps/>
                <w:color w:val="000000" w:themeColor="text1"/>
                <w:sz w:val="22"/>
              </w:rPr>
            </w:pPr>
          </w:p>
          <w:p w14:paraId="0B59F88F" w14:textId="77777777" w:rsidR="008E36C9" w:rsidRDefault="008E36C9" w:rsidP="008652C0">
            <w:pPr>
              <w:autoSpaceDE w:val="0"/>
              <w:autoSpaceDN w:val="0"/>
              <w:adjustRightInd w:val="0"/>
              <w:jc w:val="center"/>
              <w:rPr>
                <w:caps/>
                <w:color w:val="000000" w:themeColor="text1"/>
                <w:sz w:val="22"/>
              </w:rPr>
            </w:pPr>
          </w:p>
          <w:p w14:paraId="15A1499D" w14:textId="77777777" w:rsidR="008E36C9" w:rsidRDefault="008E36C9" w:rsidP="008652C0">
            <w:pPr>
              <w:autoSpaceDE w:val="0"/>
              <w:autoSpaceDN w:val="0"/>
              <w:adjustRightInd w:val="0"/>
              <w:jc w:val="center"/>
              <w:rPr>
                <w:caps/>
                <w:color w:val="000000" w:themeColor="text1"/>
                <w:sz w:val="22"/>
              </w:rPr>
            </w:pPr>
          </w:p>
          <w:p w14:paraId="6791C055" w14:textId="77777777" w:rsidR="008E36C9" w:rsidRDefault="008E36C9" w:rsidP="008652C0">
            <w:pPr>
              <w:autoSpaceDE w:val="0"/>
              <w:autoSpaceDN w:val="0"/>
              <w:adjustRightInd w:val="0"/>
              <w:jc w:val="center"/>
              <w:rPr>
                <w:caps/>
                <w:color w:val="000000" w:themeColor="text1"/>
                <w:sz w:val="22"/>
              </w:rPr>
            </w:pPr>
          </w:p>
          <w:p w14:paraId="5D8C74D6" w14:textId="77777777" w:rsidR="008E36C9" w:rsidRDefault="008E36C9" w:rsidP="008652C0">
            <w:pPr>
              <w:autoSpaceDE w:val="0"/>
              <w:autoSpaceDN w:val="0"/>
              <w:adjustRightInd w:val="0"/>
              <w:jc w:val="center"/>
              <w:rPr>
                <w:caps/>
                <w:color w:val="000000" w:themeColor="text1"/>
                <w:sz w:val="22"/>
              </w:rPr>
            </w:pPr>
          </w:p>
          <w:p w14:paraId="706B2E86" w14:textId="77777777" w:rsidR="008E36C9" w:rsidRDefault="008E36C9" w:rsidP="008652C0">
            <w:pPr>
              <w:autoSpaceDE w:val="0"/>
              <w:autoSpaceDN w:val="0"/>
              <w:adjustRightInd w:val="0"/>
              <w:jc w:val="center"/>
              <w:rPr>
                <w:caps/>
                <w:color w:val="000000" w:themeColor="text1"/>
                <w:sz w:val="22"/>
              </w:rPr>
            </w:pPr>
          </w:p>
          <w:p w14:paraId="5AE4C363" w14:textId="77777777" w:rsidR="008E36C9" w:rsidRDefault="008E36C9" w:rsidP="008652C0">
            <w:pPr>
              <w:autoSpaceDE w:val="0"/>
              <w:autoSpaceDN w:val="0"/>
              <w:adjustRightInd w:val="0"/>
              <w:jc w:val="center"/>
              <w:rPr>
                <w:caps/>
                <w:color w:val="000000" w:themeColor="text1"/>
                <w:sz w:val="22"/>
              </w:rPr>
            </w:pPr>
          </w:p>
          <w:p w14:paraId="15289EC9" w14:textId="77777777" w:rsidR="008E36C9" w:rsidRDefault="008E36C9" w:rsidP="008652C0">
            <w:pPr>
              <w:autoSpaceDE w:val="0"/>
              <w:autoSpaceDN w:val="0"/>
              <w:adjustRightInd w:val="0"/>
              <w:jc w:val="center"/>
              <w:rPr>
                <w:caps/>
                <w:color w:val="000000" w:themeColor="text1"/>
                <w:sz w:val="22"/>
              </w:rPr>
            </w:pPr>
          </w:p>
          <w:p w14:paraId="5260351F" w14:textId="77777777" w:rsidR="008E36C9" w:rsidRDefault="008E36C9" w:rsidP="008652C0">
            <w:pPr>
              <w:autoSpaceDE w:val="0"/>
              <w:autoSpaceDN w:val="0"/>
              <w:adjustRightInd w:val="0"/>
              <w:jc w:val="center"/>
              <w:rPr>
                <w:caps/>
                <w:color w:val="000000" w:themeColor="text1"/>
                <w:sz w:val="22"/>
              </w:rPr>
            </w:pPr>
          </w:p>
          <w:p w14:paraId="4FE2D7A1" w14:textId="77777777" w:rsidR="008E36C9" w:rsidRDefault="008E36C9" w:rsidP="008652C0">
            <w:pPr>
              <w:autoSpaceDE w:val="0"/>
              <w:autoSpaceDN w:val="0"/>
              <w:adjustRightInd w:val="0"/>
              <w:jc w:val="center"/>
              <w:rPr>
                <w:caps/>
                <w:color w:val="000000" w:themeColor="text1"/>
                <w:sz w:val="22"/>
              </w:rPr>
            </w:pPr>
          </w:p>
          <w:p w14:paraId="4C770E82" w14:textId="77777777" w:rsidR="008E36C9" w:rsidRDefault="008E36C9" w:rsidP="008652C0">
            <w:pPr>
              <w:autoSpaceDE w:val="0"/>
              <w:autoSpaceDN w:val="0"/>
              <w:adjustRightInd w:val="0"/>
              <w:jc w:val="center"/>
              <w:rPr>
                <w:caps/>
                <w:color w:val="000000" w:themeColor="text1"/>
                <w:sz w:val="22"/>
              </w:rPr>
            </w:pPr>
          </w:p>
          <w:p w14:paraId="1EB387E9" w14:textId="77777777" w:rsidR="008E36C9" w:rsidRDefault="008E36C9" w:rsidP="008652C0">
            <w:pPr>
              <w:autoSpaceDE w:val="0"/>
              <w:autoSpaceDN w:val="0"/>
              <w:adjustRightInd w:val="0"/>
              <w:jc w:val="center"/>
              <w:rPr>
                <w:caps/>
                <w:color w:val="000000" w:themeColor="text1"/>
                <w:sz w:val="22"/>
              </w:rPr>
            </w:pPr>
          </w:p>
          <w:p w14:paraId="6871BF5F" w14:textId="77777777" w:rsidR="008E36C9" w:rsidRDefault="008E36C9" w:rsidP="008652C0">
            <w:pPr>
              <w:autoSpaceDE w:val="0"/>
              <w:autoSpaceDN w:val="0"/>
              <w:adjustRightInd w:val="0"/>
              <w:jc w:val="center"/>
              <w:rPr>
                <w:caps/>
                <w:color w:val="000000" w:themeColor="text1"/>
                <w:sz w:val="22"/>
              </w:rPr>
            </w:pPr>
          </w:p>
          <w:p w14:paraId="05DFECB4" w14:textId="1674DE55" w:rsidR="008E36C9" w:rsidRPr="008652C0" w:rsidDel="005D5B64" w:rsidRDefault="008E36C9" w:rsidP="00BE234B">
            <w:pPr>
              <w:autoSpaceDE w:val="0"/>
              <w:autoSpaceDN w:val="0"/>
              <w:adjustRightInd w:val="0"/>
              <w:jc w:val="center"/>
              <w:rPr>
                <w:del w:id="966" w:author="DiLello, Erica NOR" w:date="2020-12-22T14:57:00Z"/>
                <w:caps/>
              </w:rPr>
            </w:pPr>
            <w:del w:id="967" w:author="DiLello, Erica NOR" w:date="2020-12-22T14:57:00Z">
              <w:r w:rsidRPr="008652C0" w:rsidDel="005D5B64">
                <w:rPr>
                  <w:caps/>
                  <w:color w:val="000000" w:themeColor="text1"/>
                  <w:sz w:val="22"/>
                </w:rPr>
                <w:sym w:font="Wingdings" w:char="F06F"/>
              </w:r>
            </w:del>
          </w:p>
          <w:p w14:paraId="7A886F3C" w14:textId="1C822618" w:rsidR="008E36C9" w:rsidRPr="008652C0" w:rsidDel="005D5B64" w:rsidRDefault="008E36C9" w:rsidP="008652C0">
            <w:pPr>
              <w:autoSpaceDE w:val="0"/>
              <w:autoSpaceDN w:val="0"/>
              <w:adjustRightInd w:val="0"/>
              <w:rPr>
                <w:del w:id="968" w:author="DiLello, Erica NOR" w:date="2020-12-22T14:57:00Z"/>
                <w:rFonts w:ascii="TimesNewRomanPSMT" w:hAnsi="TimesNewRomanPSMT" w:cs="TimesNewRomanPSMT"/>
                <w:b/>
                <w:caps/>
                <w:sz w:val="22"/>
                <w:szCs w:val="22"/>
              </w:rPr>
            </w:pPr>
          </w:p>
          <w:p w14:paraId="5F203ED4" w14:textId="2D21265D" w:rsidR="008E36C9" w:rsidRPr="008652C0" w:rsidDel="005D5B64" w:rsidRDefault="008E36C9" w:rsidP="008652C0">
            <w:pPr>
              <w:autoSpaceDE w:val="0"/>
              <w:autoSpaceDN w:val="0"/>
              <w:adjustRightInd w:val="0"/>
              <w:jc w:val="center"/>
              <w:rPr>
                <w:del w:id="969" w:author="DiLello, Erica NOR" w:date="2020-12-22T14:57:00Z"/>
                <w:caps/>
                <w:color w:val="000000" w:themeColor="text1"/>
                <w:sz w:val="22"/>
              </w:rPr>
            </w:pPr>
            <w:del w:id="970" w:author="DiLello, Erica NOR" w:date="2020-12-22T14:57:00Z">
              <w:r w:rsidRPr="008652C0" w:rsidDel="005D5B64">
                <w:rPr>
                  <w:caps/>
                  <w:color w:val="000000" w:themeColor="text1"/>
                  <w:sz w:val="22"/>
                </w:rPr>
                <w:sym w:font="Wingdings" w:char="F06F"/>
              </w:r>
            </w:del>
          </w:p>
          <w:p w14:paraId="73172DFE" w14:textId="6BC98DF5" w:rsidR="008E36C9" w:rsidRPr="008652C0" w:rsidDel="005D5B64" w:rsidRDefault="008E36C9" w:rsidP="008652C0">
            <w:pPr>
              <w:autoSpaceDE w:val="0"/>
              <w:autoSpaceDN w:val="0"/>
              <w:adjustRightInd w:val="0"/>
              <w:jc w:val="center"/>
              <w:rPr>
                <w:del w:id="971" w:author="DiLello, Erica NOR" w:date="2020-12-22T14:57:00Z"/>
                <w:caps/>
                <w:color w:val="000000" w:themeColor="text1"/>
                <w:sz w:val="22"/>
              </w:rPr>
            </w:pPr>
          </w:p>
          <w:p w14:paraId="5B4C6774" w14:textId="2E57D77B" w:rsidR="008E36C9" w:rsidRPr="008652C0" w:rsidDel="005D5B64" w:rsidRDefault="008E36C9" w:rsidP="008652C0">
            <w:pPr>
              <w:autoSpaceDE w:val="0"/>
              <w:autoSpaceDN w:val="0"/>
              <w:adjustRightInd w:val="0"/>
              <w:jc w:val="center"/>
              <w:rPr>
                <w:del w:id="972" w:author="DiLello, Erica NOR" w:date="2020-12-22T14:57:00Z"/>
                <w:caps/>
                <w:color w:val="000000" w:themeColor="text1"/>
                <w:sz w:val="22"/>
              </w:rPr>
            </w:pPr>
          </w:p>
          <w:p w14:paraId="1D29A27D" w14:textId="3F00A770" w:rsidR="008E36C9" w:rsidDel="005D5B64" w:rsidRDefault="008E36C9" w:rsidP="008652C0">
            <w:pPr>
              <w:autoSpaceDE w:val="0"/>
              <w:autoSpaceDN w:val="0"/>
              <w:adjustRightInd w:val="0"/>
              <w:jc w:val="center"/>
              <w:rPr>
                <w:del w:id="973" w:author="DiLello, Erica NOR" w:date="2020-12-22T14:57:00Z"/>
                <w:caps/>
                <w:color w:val="000000" w:themeColor="text1"/>
                <w:sz w:val="22"/>
              </w:rPr>
            </w:pPr>
            <w:del w:id="974" w:author="DiLello, Erica NOR" w:date="2020-12-22T14:57:00Z">
              <w:r w:rsidRPr="008652C0" w:rsidDel="005D5B64">
                <w:rPr>
                  <w:caps/>
                  <w:color w:val="000000" w:themeColor="text1"/>
                  <w:sz w:val="22"/>
                </w:rPr>
                <w:sym w:font="Wingdings" w:char="F06F"/>
              </w:r>
            </w:del>
          </w:p>
          <w:p w14:paraId="6C24B6AC" w14:textId="17245B9E" w:rsidR="008E36C9" w:rsidDel="005D5B64" w:rsidRDefault="008E36C9" w:rsidP="008652C0">
            <w:pPr>
              <w:autoSpaceDE w:val="0"/>
              <w:autoSpaceDN w:val="0"/>
              <w:adjustRightInd w:val="0"/>
              <w:jc w:val="center"/>
              <w:rPr>
                <w:del w:id="975" w:author="DiLello, Erica NOR" w:date="2020-12-22T14:57:00Z"/>
                <w:caps/>
                <w:color w:val="000000" w:themeColor="text1"/>
                <w:sz w:val="22"/>
              </w:rPr>
            </w:pPr>
          </w:p>
          <w:p w14:paraId="5B66BA3F" w14:textId="4500DA51" w:rsidR="008E36C9" w:rsidRPr="008652C0" w:rsidDel="005D5B64" w:rsidRDefault="008E36C9" w:rsidP="00BE234B">
            <w:pPr>
              <w:autoSpaceDE w:val="0"/>
              <w:autoSpaceDN w:val="0"/>
              <w:adjustRightInd w:val="0"/>
              <w:jc w:val="center"/>
              <w:rPr>
                <w:del w:id="976" w:author="DiLello, Erica NOR" w:date="2020-12-22T14:57:00Z"/>
                <w:caps/>
                <w:color w:val="000000" w:themeColor="text1"/>
                <w:sz w:val="22"/>
              </w:rPr>
            </w:pPr>
            <w:del w:id="977" w:author="DiLello, Erica NOR" w:date="2020-12-22T14:57:00Z">
              <w:r w:rsidRPr="008652C0" w:rsidDel="005D5B64">
                <w:rPr>
                  <w:caps/>
                  <w:color w:val="000000" w:themeColor="text1"/>
                  <w:sz w:val="22"/>
                </w:rPr>
                <w:sym w:font="Wingdings" w:char="F06F"/>
              </w:r>
            </w:del>
          </w:p>
          <w:p w14:paraId="5780C9C9" w14:textId="77777777" w:rsidR="008E36C9" w:rsidRPr="008652C0" w:rsidRDefault="008E36C9" w:rsidP="008652C0">
            <w:pPr>
              <w:autoSpaceDE w:val="0"/>
              <w:autoSpaceDN w:val="0"/>
              <w:adjustRightInd w:val="0"/>
              <w:jc w:val="center"/>
              <w:rPr>
                <w:caps/>
                <w:color w:val="000000" w:themeColor="text1"/>
                <w:sz w:val="22"/>
              </w:rPr>
            </w:pPr>
          </w:p>
          <w:p w14:paraId="614B449D" w14:textId="77777777" w:rsidR="008E36C9" w:rsidRPr="008652C0" w:rsidRDefault="008E36C9" w:rsidP="008652C0">
            <w:pPr>
              <w:autoSpaceDE w:val="0"/>
              <w:autoSpaceDN w:val="0"/>
              <w:adjustRightInd w:val="0"/>
              <w:jc w:val="center"/>
              <w:rPr>
                <w:caps/>
                <w:color w:val="000000" w:themeColor="text1"/>
                <w:sz w:val="22"/>
              </w:rPr>
            </w:pPr>
          </w:p>
          <w:p w14:paraId="1F942583" w14:textId="77777777" w:rsidR="008E36C9" w:rsidRPr="008652C0" w:rsidRDefault="008E36C9" w:rsidP="008652C0">
            <w:pPr>
              <w:autoSpaceDE w:val="0"/>
              <w:autoSpaceDN w:val="0"/>
              <w:adjustRightInd w:val="0"/>
              <w:jc w:val="center"/>
              <w:rPr>
                <w:caps/>
              </w:rPr>
            </w:pPr>
          </w:p>
        </w:tc>
        <w:tc>
          <w:tcPr>
            <w:tcW w:w="616" w:type="dxa"/>
          </w:tcPr>
          <w:p w14:paraId="116FCA57" w14:textId="77777777" w:rsidR="008E36C9" w:rsidRPr="008652C0" w:rsidRDefault="008E36C9" w:rsidP="008652C0">
            <w:pPr>
              <w:autoSpaceDE w:val="0"/>
              <w:autoSpaceDN w:val="0"/>
              <w:adjustRightInd w:val="0"/>
              <w:jc w:val="center"/>
              <w:rPr>
                <w:caps/>
              </w:rPr>
            </w:pPr>
            <w:r w:rsidRPr="008652C0">
              <w:rPr>
                <w:caps/>
              </w:rPr>
              <w:sym w:font="Wingdings" w:char="F06F"/>
            </w:r>
          </w:p>
          <w:p w14:paraId="08B2247B" w14:textId="77777777" w:rsidR="008E36C9" w:rsidRPr="008652C0" w:rsidRDefault="008E36C9" w:rsidP="008652C0">
            <w:pPr>
              <w:autoSpaceDE w:val="0"/>
              <w:autoSpaceDN w:val="0"/>
              <w:adjustRightInd w:val="0"/>
              <w:jc w:val="center"/>
              <w:rPr>
                <w:caps/>
              </w:rPr>
            </w:pPr>
          </w:p>
          <w:p w14:paraId="352E30FE" w14:textId="77777777" w:rsidR="008E36C9" w:rsidRPr="008652C0" w:rsidRDefault="008E36C9" w:rsidP="008652C0">
            <w:pPr>
              <w:autoSpaceDE w:val="0"/>
              <w:autoSpaceDN w:val="0"/>
              <w:adjustRightInd w:val="0"/>
              <w:jc w:val="center"/>
              <w:rPr>
                <w:caps/>
              </w:rPr>
            </w:pPr>
          </w:p>
          <w:p w14:paraId="481A3D7D" w14:textId="77777777" w:rsidR="008E36C9" w:rsidRPr="008652C0" w:rsidRDefault="008E36C9" w:rsidP="008652C0">
            <w:pPr>
              <w:autoSpaceDE w:val="0"/>
              <w:autoSpaceDN w:val="0"/>
              <w:adjustRightInd w:val="0"/>
              <w:jc w:val="center"/>
              <w:rPr>
                <w:caps/>
              </w:rPr>
            </w:pPr>
          </w:p>
          <w:p w14:paraId="31B5CD9C" w14:textId="77777777" w:rsidR="008E36C9" w:rsidRPr="008652C0" w:rsidRDefault="008E36C9" w:rsidP="008652C0">
            <w:pPr>
              <w:autoSpaceDE w:val="0"/>
              <w:autoSpaceDN w:val="0"/>
              <w:adjustRightInd w:val="0"/>
              <w:jc w:val="center"/>
              <w:rPr>
                <w:caps/>
              </w:rPr>
            </w:pPr>
          </w:p>
          <w:p w14:paraId="269DB469" w14:textId="77777777" w:rsidR="008E36C9" w:rsidRPr="008652C0" w:rsidRDefault="008E36C9" w:rsidP="008652C0">
            <w:pPr>
              <w:autoSpaceDE w:val="0"/>
              <w:autoSpaceDN w:val="0"/>
              <w:adjustRightInd w:val="0"/>
              <w:jc w:val="center"/>
              <w:rPr>
                <w:caps/>
              </w:rPr>
            </w:pPr>
          </w:p>
          <w:p w14:paraId="0B1EF8B7" w14:textId="77777777" w:rsidR="008E36C9" w:rsidRPr="008652C0" w:rsidRDefault="008E36C9" w:rsidP="008652C0">
            <w:pPr>
              <w:autoSpaceDE w:val="0"/>
              <w:autoSpaceDN w:val="0"/>
              <w:adjustRightInd w:val="0"/>
              <w:jc w:val="center"/>
              <w:rPr>
                <w:caps/>
              </w:rPr>
            </w:pPr>
          </w:p>
          <w:p w14:paraId="3E382C6B" w14:textId="77777777" w:rsidR="008E36C9" w:rsidRPr="008652C0" w:rsidRDefault="008E36C9" w:rsidP="008652C0">
            <w:pPr>
              <w:autoSpaceDE w:val="0"/>
              <w:autoSpaceDN w:val="0"/>
              <w:adjustRightInd w:val="0"/>
              <w:jc w:val="center"/>
              <w:rPr>
                <w:caps/>
              </w:rPr>
            </w:pPr>
          </w:p>
          <w:p w14:paraId="0C0CD798" w14:textId="77777777" w:rsidR="008E36C9" w:rsidRPr="008652C0" w:rsidRDefault="008E36C9" w:rsidP="008652C0">
            <w:pPr>
              <w:autoSpaceDE w:val="0"/>
              <w:autoSpaceDN w:val="0"/>
              <w:adjustRightInd w:val="0"/>
              <w:jc w:val="center"/>
              <w:rPr>
                <w:caps/>
              </w:rPr>
            </w:pPr>
          </w:p>
          <w:p w14:paraId="63B7AA13" w14:textId="77777777" w:rsidR="008E36C9" w:rsidRPr="008652C0" w:rsidRDefault="008E36C9" w:rsidP="008652C0">
            <w:pPr>
              <w:autoSpaceDE w:val="0"/>
              <w:autoSpaceDN w:val="0"/>
              <w:adjustRightInd w:val="0"/>
              <w:jc w:val="center"/>
              <w:rPr>
                <w:caps/>
              </w:rPr>
            </w:pPr>
          </w:p>
          <w:p w14:paraId="18047C29" w14:textId="77777777" w:rsidR="008E36C9" w:rsidRPr="008652C0" w:rsidRDefault="008E36C9" w:rsidP="008652C0">
            <w:pPr>
              <w:autoSpaceDE w:val="0"/>
              <w:autoSpaceDN w:val="0"/>
              <w:adjustRightInd w:val="0"/>
              <w:jc w:val="center"/>
              <w:rPr>
                <w:caps/>
              </w:rPr>
            </w:pPr>
          </w:p>
          <w:p w14:paraId="0E7474F6" w14:textId="77777777" w:rsidR="008E36C9" w:rsidRDefault="008E36C9" w:rsidP="008652C0">
            <w:pPr>
              <w:autoSpaceDE w:val="0"/>
              <w:autoSpaceDN w:val="0"/>
              <w:adjustRightInd w:val="0"/>
              <w:jc w:val="center"/>
              <w:rPr>
                <w:caps/>
                <w:color w:val="000000" w:themeColor="text1"/>
                <w:sz w:val="22"/>
              </w:rPr>
            </w:pPr>
          </w:p>
          <w:p w14:paraId="24B7ABC7" w14:textId="77777777" w:rsidR="008E36C9" w:rsidRDefault="008E36C9" w:rsidP="008652C0">
            <w:pPr>
              <w:autoSpaceDE w:val="0"/>
              <w:autoSpaceDN w:val="0"/>
              <w:adjustRightInd w:val="0"/>
              <w:jc w:val="center"/>
              <w:rPr>
                <w:caps/>
                <w:color w:val="000000" w:themeColor="text1"/>
                <w:sz w:val="22"/>
              </w:rPr>
            </w:pPr>
          </w:p>
          <w:p w14:paraId="3545C3CA" w14:textId="77777777" w:rsidR="008E36C9" w:rsidRDefault="008E36C9" w:rsidP="008652C0">
            <w:pPr>
              <w:autoSpaceDE w:val="0"/>
              <w:autoSpaceDN w:val="0"/>
              <w:adjustRightInd w:val="0"/>
              <w:jc w:val="center"/>
              <w:rPr>
                <w:caps/>
                <w:color w:val="000000" w:themeColor="text1"/>
                <w:sz w:val="22"/>
              </w:rPr>
            </w:pPr>
          </w:p>
          <w:p w14:paraId="5074F5B2" w14:textId="77777777" w:rsidR="008E36C9" w:rsidRDefault="008E36C9" w:rsidP="008652C0">
            <w:pPr>
              <w:autoSpaceDE w:val="0"/>
              <w:autoSpaceDN w:val="0"/>
              <w:adjustRightInd w:val="0"/>
              <w:jc w:val="center"/>
              <w:rPr>
                <w:caps/>
                <w:color w:val="000000" w:themeColor="text1"/>
                <w:sz w:val="22"/>
              </w:rPr>
            </w:pPr>
          </w:p>
          <w:p w14:paraId="32029B49" w14:textId="77777777" w:rsidR="008E36C9" w:rsidRDefault="008E36C9" w:rsidP="008652C0">
            <w:pPr>
              <w:autoSpaceDE w:val="0"/>
              <w:autoSpaceDN w:val="0"/>
              <w:adjustRightInd w:val="0"/>
              <w:jc w:val="center"/>
              <w:rPr>
                <w:caps/>
                <w:color w:val="000000" w:themeColor="text1"/>
                <w:sz w:val="22"/>
              </w:rPr>
            </w:pPr>
          </w:p>
          <w:p w14:paraId="290C0F65" w14:textId="77777777" w:rsidR="008E36C9" w:rsidRDefault="008E36C9" w:rsidP="008652C0">
            <w:pPr>
              <w:autoSpaceDE w:val="0"/>
              <w:autoSpaceDN w:val="0"/>
              <w:adjustRightInd w:val="0"/>
              <w:jc w:val="center"/>
              <w:rPr>
                <w:caps/>
                <w:color w:val="000000" w:themeColor="text1"/>
                <w:sz w:val="22"/>
              </w:rPr>
            </w:pPr>
          </w:p>
          <w:p w14:paraId="4EB7614B" w14:textId="77777777" w:rsidR="008E36C9" w:rsidRDefault="008E36C9" w:rsidP="008652C0">
            <w:pPr>
              <w:autoSpaceDE w:val="0"/>
              <w:autoSpaceDN w:val="0"/>
              <w:adjustRightInd w:val="0"/>
              <w:jc w:val="center"/>
              <w:rPr>
                <w:caps/>
                <w:color w:val="000000" w:themeColor="text1"/>
                <w:sz w:val="22"/>
              </w:rPr>
            </w:pPr>
          </w:p>
          <w:p w14:paraId="6C1C5EA6" w14:textId="77777777" w:rsidR="008E36C9" w:rsidRDefault="008E36C9" w:rsidP="008652C0">
            <w:pPr>
              <w:autoSpaceDE w:val="0"/>
              <w:autoSpaceDN w:val="0"/>
              <w:adjustRightInd w:val="0"/>
              <w:jc w:val="center"/>
              <w:rPr>
                <w:caps/>
                <w:color w:val="000000" w:themeColor="text1"/>
                <w:sz w:val="22"/>
              </w:rPr>
            </w:pPr>
          </w:p>
          <w:p w14:paraId="1767EF6F" w14:textId="77777777" w:rsidR="008E36C9" w:rsidRDefault="008E36C9" w:rsidP="008652C0">
            <w:pPr>
              <w:autoSpaceDE w:val="0"/>
              <w:autoSpaceDN w:val="0"/>
              <w:adjustRightInd w:val="0"/>
              <w:jc w:val="center"/>
              <w:rPr>
                <w:caps/>
                <w:color w:val="000000" w:themeColor="text1"/>
                <w:sz w:val="22"/>
              </w:rPr>
            </w:pPr>
          </w:p>
          <w:p w14:paraId="095922CF" w14:textId="77777777" w:rsidR="008E36C9" w:rsidRDefault="008E36C9" w:rsidP="008652C0">
            <w:pPr>
              <w:autoSpaceDE w:val="0"/>
              <w:autoSpaceDN w:val="0"/>
              <w:adjustRightInd w:val="0"/>
              <w:jc w:val="center"/>
              <w:rPr>
                <w:caps/>
                <w:color w:val="000000" w:themeColor="text1"/>
                <w:sz w:val="22"/>
              </w:rPr>
            </w:pPr>
          </w:p>
          <w:p w14:paraId="3B991C7E" w14:textId="77777777" w:rsidR="008E36C9" w:rsidRDefault="008E36C9" w:rsidP="008652C0">
            <w:pPr>
              <w:autoSpaceDE w:val="0"/>
              <w:autoSpaceDN w:val="0"/>
              <w:adjustRightInd w:val="0"/>
              <w:jc w:val="center"/>
              <w:rPr>
                <w:caps/>
                <w:color w:val="000000" w:themeColor="text1"/>
                <w:sz w:val="22"/>
              </w:rPr>
            </w:pPr>
          </w:p>
          <w:p w14:paraId="7BE6D793" w14:textId="77777777" w:rsidR="008E36C9" w:rsidRDefault="008E36C9" w:rsidP="008652C0">
            <w:pPr>
              <w:autoSpaceDE w:val="0"/>
              <w:autoSpaceDN w:val="0"/>
              <w:adjustRightInd w:val="0"/>
              <w:jc w:val="center"/>
              <w:rPr>
                <w:caps/>
                <w:color w:val="000000" w:themeColor="text1"/>
                <w:sz w:val="22"/>
              </w:rPr>
            </w:pPr>
          </w:p>
          <w:p w14:paraId="61E91F62" w14:textId="77777777" w:rsidR="008E36C9" w:rsidRDefault="008E36C9" w:rsidP="008652C0">
            <w:pPr>
              <w:autoSpaceDE w:val="0"/>
              <w:autoSpaceDN w:val="0"/>
              <w:adjustRightInd w:val="0"/>
              <w:jc w:val="center"/>
              <w:rPr>
                <w:caps/>
                <w:color w:val="000000" w:themeColor="text1"/>
                <w:sz w:val="22"/>
              </w:rPr>
            </w:pPr>
          </w:p>
          <w:p w14:paraId="4765CB8B" w14:textId="77777777" w:rsidR="008E36C9" w:rsidRDefault="008E36C9" w:rsidP="008652C0">
            <w:pPr>
              <w:autoSpaceDE w:val="0"/>
              <w:autoSpaceDN w:val="0"/>
              <w:adjustRightInd w:val="0"/>
              <w:jc w:val="center"/>
              <w:rPr>
                <w:caps/>
                <w:color w:val="000000" w:themeColor="text1"/>
                <w:sz w:val="22"/>
              </w:rPr>
            </w:pPr>
          </w:p>
          <w:p w14:paraId="273E5E47" w14:textId="77777777" w:rsidR="008E36C9" w:rsidDel="005D5B64" w:rsidRDefault="008E36C9" w:rsidP="008652C0">
            <w:pPr>
              <w:autoSpaceDE w:val="0"/>
              <w:autoSpaceDN w:val="0"/>
              <w:adjustRightInd w:val="0"/>
              <w:jc w:val="center"/>
              <w:rPr>
                <w:del w:id="978" w:author="DiLello, Erica NOR" w:date="2020-12-22T14:57:00Z"/>
                <w:caps/>
                <w:color w:val="000000" w:themeColor="text1"/>
                <w:sz w:val="22"/>
              </w:rPr>
            </w:pPr>
          </w:p>
          <w:p w14:paraId="7F1C01E3" w14:textId="7D3CD3BF" w:rsidR="008E36C9" w:rsidRPr="008652C0" w:rsidDel="005D5B64" w:rsidRDefault="008E36C9" w:rsidP="008652C0">
            <w:pPr>
              <w:autoSpaceDE w:val="0"/>
              <w:autoSpaceDN w:val="0"/>
              <w:adjustRightInd w:val="0"/>
              <w:jc w:val="center"/>
              <w:rPr>
                <w:del w:id="979" w:author="DiLello, Erica NOR" w:date="2020-12-22T14:57:00Z"/>
                <w:caps/>
                <w:color w:val="000000" w:themeColor="text1"/>
                <w:sz w:val="22"/>
              </w:rPr>
            </w:pPr>
            <w:del w:id="980" w:author="DiLello, Erica NOR" w:date="2020-12-22T14:57:00Z">
              <w:r w:rsidRPr="008652C0" w:rsidDel="005D5B64">
                <w:rPr>
                  <w:caps/>
                  <w:color w:val="000000" w:themeColor="text1"/>
                  <w:sz w:val="22"/>
                </w:rPr>
                <w:sym w:font="Wingdings" w:char="F06F"/>
              </w:r>
            </w:del>
          </w:p>
          <w:p w14:paraId="70816F3A" w14:textId="21943F53" w:rsidR="008E36C9" w:rsidRPr="008652C0" w:rsidDel="005D5B64" w:rsidRDefault="008E36C9" w:rsidP="008652C0">
            <w:pPr>
              <w:autoSpaceDE w:val="0"/>
              <w:autoSpaceDN w:val="0"/>
              <w:adjustRightInd w:val="0"/>
              <w:jc w:val="center"/>
              <w:rPr>
                <w:del w:id="981" w:author="DiLello, Erica NOR" w:date="2020-12-22T14:57:00Z"/>
                <w:caps/>
                <w:color w:val="000000" w:themeColor="text1"/>
                <w:sz w:val="22"/>
              </w:rPr>
            </w:pPr>
          </w:p>
          <w:p w14:paraId="3094F763" w14:textId="005E14C9" w:rsidR="008E36C9" w:rsidRPr="008652C0" w:rsidDel="005D5B64" w:rsidRDefault="008E36C9" w:rsidP="008652C0">
            <w:pPr>
              <w:autoSpaceDE w:val="0"/>
              <w:autoSpaceDN w:val="0"/>
              <w:adjustRightInd w:val="0"/>
              <w:jc w:val="center"/>
              <w:rPr>
                <w:del w:id="982" w:author="DiLello, Erica NOR" w:date="2020-12-22T14:57:00Z"/>
                <w:caps/>
                <w:color w:val="000000" w:themeColor="text1"/>
                <w:sz w:val="22"/>
              </w:rPr>
            </w:pPr>
            <w:del w:id="983" w:author="DiLello, Erica NOR" w:date="2020-12-22T14:57:00Z">
              <w:r w:rsidRPr="008652C0" w:rsidDel="005D5B64">
                <w:rPr>
                  <w:caps/>
                  <w:color w:val="000000" w:themeColor="text1"/>
                  <w:sz w:val="22"/>
                </w:rPr>
                <w:sym w:font="Wingdings" w:char="F06F"/>
              </w:r>
            </w:del>
          </w:p>
          <w:p w14:paraId="5DE3596B" w14:textId="345004AA" w:rsidR="008E36C9" w:rsidRPr="008652C0" w:rsidDel="005D5B64" w:rsidRDefault="008E36C9" w:rsidP="008652C0">
            <w:pPr>
              <w:autoSpaceDE w:val="0"/>
              <w:autoSpaceDN w:val="0"/>
              <w:adjustRightInd w:val="0"/>
              <w:jc w:val="center"/>
              <w:rPr>
                <w:del w:id="984" w:author="DiLello, Erica NOR" w:date="2020-12-22T14:57:00Z"/>
                <w:caps/>
                <w:color w:val="000000" w:themeColor="text1"/>
                <w:sz w:val="22"/>
              </w:rPr>
            </w:pPr>
          </w:p>
          <w:p w14:paraId="75EA5082" w14:textId="7CCFB696" w:rsidR="008E36C9" w:rsidRPr="008652C0" w:rsidDel="005D5B64" w:rsidRDefault="008E36C9" w:rsidP="008652C0">
            <w:pPr>
              <w:autoSpaceDE w:val="0"/>
              <w:autoSpaceDN w:val="0"/>
              <w:adjustRightInd w:val="0"/>
              <w:jc w:val="center"/>
              <w:rPr>
                <w:del w:id="985" w:author="DiLello, Erica NOR" w:date="2020-12-22T14:57:00Z"/>
                <w:caps/>
                <w:color w:val="000000" w:themeColor="text1"/>
                <w:sz w:val="22"/>
              </w:rPr>
            </w:pPr>
          </w:p>
          <w:p w14:paraId="391F87FC" w14:textId="5D333B11" w:rsidR="008E36C9" w:rsidRPr="008652C0" w:rsidDel="005D5B64" w:rsidRDefault="008E36C9" w:rsidP="008652C0">
            <w:pPr>
              <w:autoSpaceDE w:val="0"/>
              <w:autoSpaceDN w:val="0"/>
              <w:adjustRightInd w:val="0"/>
              <w:jc w:val="center"/>
              <w:rPr>
                <w:del w:id="986" w:author="DiLello, Erica NOR" w:date="2020-12-22T14:57:00Z"/>
                <w:caps/>
                <w:color w:val="000000" w:themeColor="text1"/>
                <w:sz w:val="22"/>
              </w:rPr>
            </w:pPr>
            <w:del w:id="987" w:author="DiLello, Erica NOR" w:date="2020-12-22T14:57:00Z">
              <w:r w:rsidRPr="008652C0" w:rsidDel="005D5B64">
                <w:rPr>
                  <w:caps/>
                  <w:color w:val="000000" w:themeColor="text1"/>
                  <w:sz w:val="22"/>
                </w:rPr>
                <w:sym w:font="Wingdings" w:char="F06F"/>
              </w:r>
            </w:del>
          </w:p>
          <w:p w14:paraId="09B092A9" w14:textId="77777777" w:rsidR="008E36C9" w:rsidRPr="008652C0" w:rsidDel="005D5B64" w:rsidRDefault="008E36C9" w:rsidP="008652C0">
            <w:pPr>
              <w:autoSpaceDE w:val="0"/>
              <w:autoSpaceDN w:val="0"/>
              <w:adjustRightInd w:val="0"/>
              <w:jc w:val="center"/>
              <w:rPr>
                <w:del w:id="988" w:author="DiLello, Erica NOR" w:date="2020-12-22T14:57:00Z"/>
                <w:caps/>
                <w:color w:val="000000" w:themeColor="text1"/>
                <w:sz w:val="22"/>
              </w:rPr>
            </w:pPr>
          </w:p>
          <w:p w14:paraId="55F71524" w14:textId="4B84EE65" w:rsidR="008E36C9" w:rsidRPr="008652C0" w:rsidRDefault="008E36C9">
            <w:pPr>
              <w:autoSpaceDE w:val="0"/>
              <w:autoSpaceDN w:val="0"/>
              <w:adjustRightInd w:val="0"/>
              <w:rPr>
                <w:rFonts w:ascii="TimesNewRomanPSMT" w:hAnsi="TimesNewRomanPSMT" w:cs="TimesNewRomanPSMT"/>
                <w:b/>
                <w:caps/>
                <w:sz w:val="22"/>
                <w:szCs w:val="22"/>
              </w:rPr>
              <w:pPrChange w:id="989" w:author="DiLello, Erica NOR" w:date="2020-12-22T14:57:00Z">
                <w:pPr>
                  <w:autoSpaceDE w:val="0"/>
                  <w:autoSpaceDN w:val="0"/>
                  <w:adjustRightInd w:val="0"/>
                  <w:jc w:val="center"/>
                </w:pPr>
              </w:pPrChange>
            </w:pPr>
            <w:del w:id="990" w:author="DiLello, Erica NOR" w:date="2020-12-22T14:57:00Z">
              <w:r w:rsidRPr="008652C0" w:rsidDel="005D5B64">
                <w:rPr>
                  <w:caps/>
                  <w:color w:val="000000" w:themeColor="text1"/>
                  <w:sz w:val="22"/>
                </w:rPr>
                <w:sym w:font="Wingdings" w:char="F06F"/>
              </w:r>
            </w:del>
          </w:p>
        </w:tc>
      </w:tr>
      <w:tr w:rsidR="008E36C9" w:rsidRPr="008652C0" w14:paraId="72D76205" w14:textId="77777777" w:rsidTr="008E36C9">
        <w:trPr>
          <w:gridAfter w:val="1"/>
          <w:wAfter w:w="33" w:type="dxa"/>
        </w:trPr>
        <w:tc>
          <w:tcPr>
            <w:tcW w:w="8840" w:type="dxa"/>
            <w:tcBorders>
              <w:bottom w:val="single" w:sz="4" w:space="0" w:color="auto"/>
            </w:tcBorders>
            <w:vAlign w:val="center"/>
          </w:tcPr>
          <w:p w14:paraId="3B5402BB" w14:textId="31EC93BE" w:rsidR="008E36C9" w:rsidRPr="008652C0" w:rsidDel="00881FA5" w:rsidRDefault="008E36C9" w:rsidP="008652C0">
            <w:pPr>
              <w:rPr>
                <w:del w:id="991" w:author="Lalor, Ben NOR [2]" w:date="2020-12-30T12:20:00Z"/>
                <w:rFonts w:ascii="TimesNewRomanPSMT" w:hAnsi="TimesNewRomanPSMT" w:cs="TimesNewRomanPSMT"/>
                <w:b/>
                <w:caps/>
                <w:sz w:val="22"/>
                <w:szCs w:val="22"/>
              </w:rPr>
            </w:pPr>
            <w:bookmarkStart w:id="992" w:name="_Hlk59541996"/>
            <w:commentRangeStart w:id="993"/>
            <w:del w:id="994" w:author="Lalor, Ben NOR [2]" w:date="2020-12-30T12:20:00Z">
              <w:r w:rsidRPr="008652C0" w:rsidDel="00881FA5">
                <w:rPr>
                  <w:rFonts w:ascii="TimesNewRomanPSMT" w:hAnsi="TimesNewRomanPSMT" w:cs="TimesNewRomanPSMT"/>
                  <w:b/>
                  <w:caps/>
                  <w:color w:val="365F91" w:themeColor="accent1" w:themeShade="BF"/>
                  <w:sz w:val="22"/>
                  <w:szCs w:val="22"/>
                </w:rPr>
                <w:delText>§</w:delText>
              </w:r>
              <w:r w:rsidR="001C0224" w:rsidDel="00881FA5">
                <w:fldChar w:fldCharType="begin"/>
              </w:r>
              <w:r w:rsidR="001C0224" w:rsidDel="00881FA5">
                <w:delInstrText xml:space="preserve"> HYPERLINK "http://energycodeace.com/site/custom/public/reference-ace-2016/Documents/section1202requiredcontrolsforspaceconditioningsystems.htm" \l "hautomaticdemandshedcontrols.htm" </w:delInstrText>
              </w:r>
              <w:r w:rsidR="001C0224" w:rsidDel="00881FA5">
                <w:fldChar w:fldCharType="separate"/>
              </w:r>
              <w:r w:rsidRPr="008652C0" w:rsidDel="00881FA5">
                <w:rPr>
                  <w:rFonts w:ascii="TimesNewRomanPSMT" w:hAnsi="TimesNewRomanPSMT" w:cs="TimesNewRomanPSMT"/>
                  <w:b/>
                  <w:caps/>
                  <w:color w:val="365F91" w:themeColor="accent1" w:themeShade="BF"/>
                  <w:sz w:val="22"/>
                  <w:szCs w:val="22"/>
                </w:rPr>
                <w:delText>120.</w:delText>
              </w:r>
              <w:r w:rsidR="001C0224" w:rsidDel="00881FA5">
                <w:rPr>
                  <w:rFonts w:ascii="TimesNewRomanPSMT" w:hAnsi="TimesNewRomanPSMT" w:cs="TimesNewRomanPSMT"/>
                  <w:b/>
                  <w:caps/>
                  <w:color w:val="365F91" w:themeColor="accent1" w:themeShade="BF"/>
                  <w:sz w:val="22"/>
                  <w:szCs w:val="22"/>
                </w:rPr>
                <w:fldChar w:fldCharType="end"/>
              </w:r>
              <w:r w:rsidRPr="008652C0" w:rsidDel="00881FA5">
                <w:rPr>
                  <w:rFonts w:ascii="TimesNewRomanPSMT" w:hAnsi="TimesNewRomanPSMT" w:cs="TimesNewRomanPSMT"/>
                  <w:b/>
                  <w:caps/>
                  <w:color w:val="365F91" w:themeColor="accent1" w:themeShade="BF"/>
                  <w:sz w:val="22"/>
                  <w:szCs w:val="22"/>
                </w:rPr>
                <w:delText>9</w:delText>
              </w:r>
              <w:r w:rsidRPr="008652C0" w:rsidDel="00881FA5">
                <w:rPr>
                  <w:rFonts w:ascii="TimesNewRomanPSMT" w:hAnsi="TimesNewRomanPSMT" w:cs="TimesNewRomanPSMT"/>
                  <w:b/>
                  <w:caps/>
                  <w:sz w:val="22"/>
                  <w:szCs w:val="22"/>
                </w:rPr>
                <w:delText xml:space="preserve"> Newly Installed Commercial Boilers</w:delText>
              </w:r>
            </w:del>
          </w:p>
          <w:bookmarkEnd w:id="992"/>
          <w:p w14:paraId="20F9A385" w14:textId="66AE884D" w:rsidR="008E36C9" w:rsidRPr="008652C0" w:rsidDel="00881FA5" w:rsidRDefault="008E36C9" w:rsidP="008652C0">
            <w:pPr>
              <w:rPr>
                <w:del w:id="995" w:author="Lalor, Ben NOR [2]" w:date="2020-12-30T12:20:00Z"/>
                <w:rFonts w:ascii="TimesNewRomanPSMT" w:hAnsi="TimesNewRomanPSMT" w:cs="TimesNewRomanPSMT"/>
                <w:caps/>
                <w:sz w:val="22"/>
                <w:szCs w:val="22"/>
              </w:rPr>
            </w:pPr>
            <w:del w:id="996" w:author="Lalor, Ben NOR [2]" w:date="2020-12-30T12:20:00Z">
              <w:r w:rsidRPr="008652C0" w:rsidDel="00881FA5">
                <w:rPr>
                  <w:rFonts w:ascii="TimesNewRomanPSMT" w:hAnsi="TimesNewRomanPSMT" w:cs="TimesNewRomanPSMT"/>
                  <w:b/>
                  <w:caps/>
                  <w:color w:val="365F91" w:themeColor="accent1" w:themeShade="BF"/>
                  <w:sz w:val="22"/>
                  <w:szCs w:val="22"/>
                </w:rPr>
                <w:delText>§</w:delText>
              </w:r>
              <w:r w:rsidR="001C0224" w:rsidDel="00881FA5">
                <w:fldChar w:fldCharType="begin"/>
              </w:r>
              <w:r w:rsidR="001C0224" w:rsidDel="00881FA5">
                <w:delInstrText xml:space="preserve"> HYPERLINK "http://energycodeace.com/site/custom/public/reference-ace-2016/Documents/section1202requiredcontrolsforspaceconditioningsystems.htm" \l "hautomaticdemandshedcontrols.htm" </w:delInstrText>
              </w:r>
              <w:r w:rsidR="001C0224" w:rsidDel="00881FA5">
                <w:fldChar w:fldCharType="separate"/>
              </w:r>
              <w:r w:rsidRPr="008652C0" w:rsidDel="00881FA5">
                <w:rPr>
                  <w:rFonts w:ascii="TimesNewRomanPSMT" w:hAnsi="TimesNewRomanPSMT" w:cs="TimesNewRomanPSMT"/>
                  <w:b/>
                  <w:caps/>
                  <w:color w:val="365F91" w:themeColor="accent1" w:themeShade="BF"/>
                  <w:sz w:val="22"/>
                  <w:szCs w:val="22"/>
                </w:rPr>
                <w:delText>120.</w:delText>
              </w:r>
              <w:r w:rsidR="001C0224" w:rsidDel="00881FA5">
                <w:rPr>
                  <w:rFonts w:ascii="TimesNewRomanPSMT" w:hAnsi="TimesNewRomanPSMT" w:cs="TimesNewRomanPSMT"/>
                  <w:b/>
                  <w:caps/>
                  <w:color w:val="365F91" w:themeColor="accent1" w:themeShade="BF"/>
                  <w:sz w:val="22"/>
                  <w:szCs w:val="22"/>
                </w:rPr>
                <w:fldChar w:fldCharType="end"/>
              </w:r>
              <w:r w:rsidRPr="008652C0" w:rsidDel="00881FA5">
                <w:rPr>
                  <w:rFonts w:ascii="TimesNewRomanPSMT" w:hAnsi="TimesNewRomanPSMT" w:cs="TimesNewRomanPSMT"/>
                  <w:b/>
                  <w:caps/>
                  <w:color w:val="365F91" w:themeColor="accent1" w:themeShade="BF"/>
                  <w:sz w:val="22"/>
                  <w:szCs w:val="22"/>
                </w:rPr>
                <w:delText>9</w:delText>
              </w:r>
              <w:r w:rsidRPr="008652C0" w:rsidDel="00881FA5">
                <w:rPr>
                  <w:rFonts w:ascii="TimesNewRomanPS-BoldMT" w:hAnsi="TimesNewRomanPS-BoldMT" w:cs="TimesNewRomanPS-BoldMT"/>
                  <w:b/>
                  <w:bCs/>
                  <w:color w:val="365F91" w:themeColor="accent1" w:themeShade="BF"/>
                  <w:sz w:val="22"/>
                  <w:szCs w:val="22"/>
                </w:rPr>
                <w:delText>(a</w:delText>
              </w:r>
              <w:r w:rsidRPr="008652C0" w:rsidDel="00881FA5">
                <w:rPr>
                  <w:rFonts w:ascii="TimesNewRomanPSMT" w:hAnsi="TimesNewRomanPSMT" w:cs="TimesNewRomanPSMT"/>
                  <w:b/>
                  <w:caps/>
                  <w:color w:val="365F91" w:themeColor="accent1" w:themeShade="BF"/>
                  <w:sz w:val="22"/>
                  <w:szCs w:val="22"/>
                </w:rPr>
                <w:delText>):</w:delText>
              </w:r>
              <w:r w:rsidRPr="008652C0" w:rsidDel="00881FA5">
                <w:rPr>
                  <w:rFonts w:ascii="TimesNewRomanPSMT" w:hAnsi="TimesNewRomanPSMT" w:cs="TimesNewRomanPSMT"/>
                  <w:b/>
                  <w:caps/>
                  <w:sz w:val="22"/>
                  <w:szCs w:val="22"/>
                </w:rPr>
                <w:delText xml:space="preserve"> </w:delText>
              </w:r>
              <w:r w:rsidRPr="008652C0" w:rsidDel="00881FA5">
                <w:rPr>
                  <w:rFonts w:ascii="TimesNewRomanPSMT" w:hAnsi="TimesNewRomanPSMT" w:cs="TimesNewRomanPSMT"/>
                  <w:caps/>
                  <w:sz w:val="22"/>
                  <w:szCs w:val="22"/>
                </w:rPr>
                <w:delText>Combustion air positive shut-off required for all the following boilers:</w:delText>
              </w:r>
            </w:del>
          </w:p>
          <w:p w14:paraId="2402D8CB" w14:textId="2937B820" w:rsidR="008E36C9" w:rsidRPr="008652C0" w:rsidDel="00881FA5" w:rsidRDefault="008E36C9" w:rsidP="008652C0">
            <w:pPr>
              <w:numPr>
                <w:ilvl w:val="0"/>
                <w:numId w:val="32"/>
              </w:numPr>
              <w:ind w:left="720"/>
              <w:contextualSpacing/>
              <w:rPr>
                <w:del w:id="997" w:author="Lalor, Ben NOR [2]" w:date="2020-12-30T12:20:00Z"/>
                <w:rFonts w:ascii="TimesNewRomanPSMT" w:hAnsi="TimesNewRomanPSMT" w:cs="TimesNewRomanPSMT"/>
                <w:caps/>
                <w:sz w:val="22"/>
                <w:szCs w:val="22"/>
              </w:rPr>
            </w:pPr>
            <w:del w:id="998" w:author="Lalor, Ben NOR [2]" w:date="2020-12-30T12:20:00Z">
              <w:r w:rsidRPr="008652C0" w:rsidDel="00881FA5">
                <w:rPr>
                  <w:rFonts w:ascii="TimesNewRomanPSMT" w:hAnsi="TimesNewRomanPSMT" w:cs="TimesNewRomanPSMT"/>
                  <w:caps/>
                  <w:sz w:val="22"/>
                  <w:szCs w:val="22"/>
                </w:rPr>
                <w:delText>Input capacity ≥ 2,500,000 Btu/hr and designed with nonpositive vent static pressure</w:delText>
              </w:r>
            </w:del>
          </w:p>
          <w:p w14:paraId="1C43B56C" w14:textId="5671F1D7" w:rsidR="008E36C9" w:rsidRPr="008652C0" w:rsidDel="00881FA5" w:rsidRDefault="008E36C9" w:rsidP="008652C0">
            <w:pPr>
              <w:numPr>
                <w:ilvl w:val="0"/>
                <w:numId w:val="32"/>
              </w:numPr>
              <w:ind w:left="720"/>
              <w:contextualSpacing/>
              <w:rPr>
                <w:del w:id="999" w:author="Lalor, Ben NOR [2]" w:date="2020-12-30T12:20:00Z"/>
                <w:rFonts w:ascii="TimesNewRomanPSMT" w:hAnsi="TimesNewRomanPSMT" w:cs="TimesNewRomanPSMT"/>
                <w:caps/>
                <w:sz w:val="22"/>
                <w:szCs w:val="22"/>
              </w:rPr>
            </w:pPr>
            <w:del w:id="1000" w:author="Lalor, Ben NOR [2]" w:date="2020-12-30T12:20:00Z">
              <w:r w:rsidRPr="008652C0" w:rsidDel="00881FA5">
                <w:rPr>
                  <w:rFonts w:ascii="TimesNewRomanPSMT" w:hAnsi="TimesNewRomanPSMT" w:cs="TimesNewRomanPSMT"/>
                  <w:caps/>
                  <w:sz w:val="22"/>
                  <w:szCs w:val="22"/>
                </w:rPr>
                <w:delText>One stack serving two or more boilers with total combined input capacity ≥ 2,500,000 btu/hr</w:delText>
              </w:r>
            </w:del>
          </w:p>
          <w:p w14:paraId="6C93A342" w14:textId="7866F78C" w:rsidR="008E36C9" w:rsidRPr="008652C0" w:rsidDel="00881FA5" w:rsidRDefault="008E36C9" w:rsidP="008652C0">
            <w:pPr>
              <w:rPr>
                <w:del w:id="1001" w:author="Lalor, Ben NOR [2]" w:date="2020-12-30T12:20:00Z"/>
                <w:rFonts w:ascii="TimesNewRomanPS-BoldMT" w:hAnsi="TimesNewRomanPS-BoldMT" w:cs="TimesNewRomanPS-BoldMT"/>
                <w:bCs/>
                <w:caps/>
              </w:rPr>
            </w:pPr>
            <w:del w:id="1002" w:author="Lalor, Ben NOR [2]" w:date="2020-12-30T12:20:00Z">
              <w:r w:rsidRPr="008652C0" w:rsidDel="00881FA5">
                <w:rPr>
                  <w:rFonts w:ascii="TimesNewRomanPSMT" w:hAnsi="TimesNewRomanPSMT" w:cs="TimesNewRomanPSMT"/>
                  <w:b/>
                  <w:caps/>
                  <w:color w:val="365F91" w:themeColor="accent1" w:themeShade="BF"/>
                  <w:sz w:val="22"/>
                  <w:szCs w:val="22"/>
                </w:rPr>
                <w:delText>§</w:delText>
              </w:r>
              <w:r w:rsidR="001C0224" w:rsidDel="00881FA5">
                <w:fldChar w:fldCharType="begin"/>
              </w:r>
              <w:r w:rsidR="001C0224" w:rsidDel="00881FA5">
                <w:delInstrText xml:space="preserve"> HYPERLINK "http://energycodeace.com/site/custom/public/reference-ace-2016/Documents/section1202requiredcontrolsforspaceconditioningsystems.htm" \l "hautomaticdemandshedcontrols.htm" </w:delInstrText>
              </w:r>
              <w:r w:rsidR="001C0224" w:rsidDel="00881FA5">
                <w:fldChar w:fldCharType="separate"/>
              </w:r>
              <w:r w:rsidRPr="008652C0" w:rsidDel="00881FA5">
                <w:rPr>
                  <w:rFonts w:ascii="TimesNewRomanPSMT" w:hAnsi="TimesNewRomanPSMT" w:cs="TimesNewRomanPSMT"/>
                  <w:b/>
                  <w:caps/>
                  <w:color w:val="365F91" w:themeColor="accent1" w:themeShade="BF"/>
                  <w:sz w:val="22"/>
                  <w:szCs w:val="22"/>
                </w:rPr>
                <w:delText>120.</w:delText>
              </w:r>
              <w:r w:rsidR="001C0224" w:rsidDel="00881FA5">
                <w:rPr>
                  <w:rFonts w:ascii="TimesNewRomanPSMT" w:hAnsi="TimesNewRomanPSMT" w:cs="TimesNewRomanPSMT"/>
                  <w:b/>
                  <w:caps/>
                  <w:color w:val="365F91" w:themeColor="accent1" w:themeShade="BF"/>
                  <w:sz w:val="22"/>
                  <w:szCs w:val="22"/>
                </w:rPr>
                <w:fldChar w:fldCharType="end"/>
              </w:r>
              <w:r w:rsidRPr="008652C0" w:rsidDel="00881FA5">
                <w:rPr>
                  <w:rFonts w:ascii="TimesNewRomanPSMT" w:hAnsi="TimesNewRomanPSMT" w:cs="TimesNewRomanPSMT"/>
                  <w:b/>
                  <w:caps/>
                  <w:color w:val="365F91" w:themeColor="accent1" w:themeShade="BF"/>
                  <w:sz w:val="22"/>
                  <w:szCs w:val="22"/>
                </w:rPr>
                <w:delText>9(</w:delText>
              </w:r>
              <w:r w:rsidRPr="008652C0" w:rsidDel="00881FA5">
                <w:rPr>
                  <w:rFonts w:ascii="TimesNewRomanPS-BoldMT" w:hAnsi="TimesNewRomanPS-BoldMT" w:cs="TimesNewRomanPS-BoldMT"/>
                  <w:b/>
                  <w:bCs/>
                  <w:color w:val="365F91" w:themeColor="accent1" w:themeShade="BF"/>
                  <w:sz w:val="22"/>
                  <w:szCs w:val="22"/>
                </w:rPr>
                <w:delText>b</w:delText>
              </w:r>
              <w:r w:rsidRPr="008652C0" w:rsidDel="00881FA5">
                <w:rPr>
                  <w:rFonts w:ascii="TimesNewRomanPSMT" w:hAnsi="TimesNewRomanPSMT" w:cs="TimesNewRomanPSMT"/>
                  <w:b/>
                  <w:caps/>
                  <w:color w:val="365F91" w:themeColor="accent1" w:themeShade="BF"/>
                  <w:sz w:val="22"/>
                  <w:szCs w:val="22"/>
                </w:rPr>
                <w:delText>):</w:delText>
              </w:r>
              <w:r w:rsidRPr="008652C0" w:rsidDel="00881FA5">
                <w:rPr>
                  <w:rFonts w:ascii="TimesNewRomanPSMT" w:hAnsi="TimesNewRomanPSMT" w:cs="TimesNewRomanPSMT"/>
                  <w:b/>
                  <w:caps/>
                  <w:sz w:val="22"/>
                  <w:szCs w:val="22"/>
                </w:rPr>
                <w:delText xml:space="preserve"> </w:delText>
              </w:r>
              <w:r w:rsidRPr="008652C0" w:rsidDel="00881FA5">
                <w:rPr>
                  <w:rFonts w:ascii="TimesNewRomanPSMT" w:hAnsi="TimesNewRomanPSMT" w:cs="TimesNewRomanPSMT"/>
                  <w:caps/>
                  <w:sz w:val="22"/>
                  <w:szCs w:val="22"/>
                </w:rPr>
                <w:delText>Boiler combustion air fan motors ≥ 10 hp must meet one of the following:</w:delText>
              </w:r>
            </w:del>
          </w:p>
          <w:p w14:paraId="76EB0F90" w14:textId="54F0F72F" w:rsidR="008E36C9" w:rsidRPr="008652C0" w:rsidDel="00881FA5" w:rsidRDefault="008E36C9" w:rsidP="008652C0">
            <w:pPr>
              <w:numPr>
                <w:ilvl w:val="0"/>
                <w:numId w:val="55"/>
              </w:numPr>
              <w:contextualSpacing/>
              <w:rPr>
                <w:del w:id="1003" w:author="Lalor, Ben NOR [2]" w:date="2020-12-30T12:20:00Z"/>
                <w:rFonts w:ascii="TimesNewRomanPSMT" w:hAnsi="TimesNewRomanPSMT" w:cs="TimesNewRomanPSMT"/>
                <w:caps/>
                <w:sz w:val="22"/>
                <w:szCs w:val="22"/>
              </w:rPr>
            </w:pPr>
            <w:del w:id="1004" w:author="Lalor, Ben NOR [2]" w:date="2020-12-30T12:20:00Z">
              <w:r w:rsidRPr="008652C0" w:rsidDel="00881FA5">
                <w:rPr>
                  <w:rFonts w:ascii="TimesNewRomanPSMT" w:hAnsi="TimesNewRomanPSMT" w:cs="TimesNewRomanPSMT"/>
                  <w:caps/>
                  <w:sz w:val="22"/>
                  <w:szCs w:val="22"/>
                </w:rPr>
                <w:lastRenderedPageBreak/>
                <w:delText>Variable speed drive</w:delText>
              </w:r>
            </w:del>
          </w:p>
          <w:p w14:paraId="32C0F96E" w14:textId="0B6FEA8F" w:rsidR="008E36C9" w:rsidRPr="008652C0" w:rsidDel="00881FA5" w:rsidRDefault="008E36C9" w:rsidP="008652C0">
            <w:pPr>
              <w:numPr>
                <w:ilvl w:val="0"/>
                <w:numId w:val="55"/>
              </w:numPr>
              <w:contextualSpacing/>
              <w:rPr>
                <w:del w:id="1005" w:author="Lalor, Ben NOR [2]" w:date="2020-12-30T12:20:00Z"/>
                <w:rFonts w:ascii="TimesNewRomanPSMT" w:hAnsi="TimesNewRomanPSMT" w:cs="TimesNewRomanPSMT"/>
                <w:caps/>
                <w:sz w:val="22"/>
                <w:szCs w:val="22"/>
              </w:rPr>
            </w:pPr>
            <w:del w:id="1006" w:author="Lalor, Ben NOR [2]" w:date="2020-12-30T12:20:00Z">
              <w:r w:rsidRPr="008652C0" w:rsidDel="00881FA5">
                <w:rPr>
                  <w:rFonts w:ascii="TimesNewRomanPSMT" w:hAnsi="TimesNewRomanPSMT" w:cs="TimesNewRomanPSMT"/>
                  <w:caps/>
                  <w:sz w:val="22"/>
                  <w:szCs w:val="22"/>
                </w:rPr>
                <w:delText xml:space="preserve">Controls limit fan motor demand to ≤ 30% of total </w:delText>
              </w:r>
              <w:r w:rsidDel="00881FA5">
                <w:rPr>
                  <w:rFonts w:ascii="TimesNewRomanPSMT" w:hAnsi="TimesNewRomanPSMT" w:cs="TimesNewRomanPSMT"/>
                  <w:caps/>
                  <w:sz w:val="22"/>
                  <w:szCs w:val="22"/>
                </w:rPr>
                <w:delText>design</w:delText>
              </w:r>
              <w:r w:rsidRPr="008652C0" w:rsidDel="00881FA5">
                <w:rPr>
                  <w:rFonts w:ascii="TimesNewRomanPSMT" w:hAnsi="TimesNewRomanPSMT" w:cs="TimesNewRomanPSMT"/>
                  <w:caps/>
                  <w:sz w:val="22"/>
                  <w:szCs w:val="22"/>
                </w:rPr>
                <w:delText xml:space="preserve"> wattage at 50% design air volume</w:delText>
              </w:r>
            </w:del>
          </w:p>
          <w:p w14:paraId="302DBD04" w14:textId="5FC324A8" w:rsidR="008E36C9" w:rsidRPr="008652C0" w:rsidDel="00881FA5" w:rsidRDefault="008E36C9" w:rsidP="008652C0">
            <w:pPr>
              <w:rPr>
                <w:del w:id="1007" w:author="Lalor, Ben NOR [2]" w:date="2020-12-30T12:20:00Z"/>
                <w:rFonts w:ascii="TimesNewRomanPSMT" w:hAnsi="TimesNewRomanPSMT" w:cs="TimesNewRomanPSMT"/>
                <w:caps/>
                <w:sz w:val="22"/>
                <w:szCs w:val="22"/>
              </w:rPr>
            </w:pPr>
            <w:del w:id="1008" w:author="Lalor, Ben NOR [2]" w:date="2020-12-30T12:20:00Z">
              <w:r w:rsidRPr="008652C0" w:rsidDel="00881FA5">
                <w:rPr>
                  <w:rFonts w:ascii="TimesNewRomanPSMT" w:hAnsi="TimesNewRomanPSMT" w:cs="TimesNewRomanPSMT"/>
                  <w:b/>
                  <w:caps/>
                  <w:color w:val="365F91" w:themeColor="accent1" w:themeShade="BF"/>
                  <w:sz w:val="22"/>
                  <w:szCs w:val="22"/>
                </w:rPr>
                <w:delText>§</w:delText>
              </w:r>
              <w:r w:rsidR="001C0224" w:rsidDel="00881FA5">
                <w:fldChar w:fldCharType="begin"/>
              </w:r>
              <w:r w:rsidR="001C0224" w:rsidDel="00881FA5">
                <w:delInstrText xml:space="preserve"> HYPERLINK "http://energycodeace.com/site/custom/public/reference-ace-2016/Documents/section1202requiredcontrolsforspaceconditioningsystems.htm" \l "hautomaticdemandshedcontrols.htm" </w:delInstrText>
              </w:r>
              <w:r w:rsidR="001C0224" w:rsidDel="00881FA5">
                <w:fldChar w:fldCharType="separate"/>
              </w:r>
              <w:r w:rsidRPr="008652C0" w:rsidDel="00881FA5">
                <w:rPr>
                  <w:rFonts w:ascii="TimesNewRomanPSMT" w:hAnsi="TimesNewRomanPSMT" w:cs="TimesNewRomanPSMT"/>
                  <w:b/>
                  <w:caps/>
                  <w:color w:val="365F91" w:themeColor="accent1" w:themeShade="BF"/>
                  <w:sz w:val="22"/>
                  <w:szCs w:val="22"/>
                </w:rPr>
                <w:delText>120.</w:delText>
              </w:r>
              <w:r w:rsidR="001C0224" w:rsidDel="00881FA5">
                <w:rPr>
                  <w:rFonts w:ascii="TimesNewRomanPSMT" w:hAnsi="TimesNewRomanPSMT" w:cs="TimesNewRomanPSMT"/>
                  <w:b/>
                  <w:caps/>
                  <w:color w:val="365F91" w:themeColor="accent1" w:themeShade="BF"/>
                  <w:sz w:val="22"/>
                  <w:szCs w:val="22"/>
                </w:rPr>
                <w:fldChar w:fldCharType="end"/>
              </w:r>
              <w:r w:rsidRPr="008652C0" w:rsidDel="00881FA5">
                <w:rPr>
                  <w:rFonts w:ascii="TimesNewRomanPSMT" w:hAnsi="TimesNewRomanPSMT" w:cs="TimesNewRomanPSMT"/>
                  <w:b/>
                  <w:caps/>
                  <w:color w:val="365F91" w:themeColor="accent1" w:themeShade="BF"/>
                  <w:sz w:val="22"/>
                  <w:szCs w:val="22"/>
                </w:rPr>
                <w:delText>9(</w:delText>
              </w:r>
              <w:r w:rsidRPr="008652C0" w:rsidDel="00881FA5">
                <w:rPr>
                  <w:rFonts w:ascii="TimesNewRomanPS-BoldMT" w:hAnsi="TimesNewRomanPS-BoldMT" w:cs="TimesNewRomanPS-BoldMT"/>
                  <w:b/>
                  <w:bCs/>
                  <w:color w:val="365F91" w:themeColor="accent1" w:themeShade="BF"/>
                  <w:sz w:val="22"/>
                  <w:szCs w:val="22"/>
                </w:rPr>
                <w:delText>c</w:delText>
              </w:r>
              <w:r w:rsidRPr="008652C0" w:rsidDel="00881FA5">
                <w:rPr>
                  <w:rFonts w:ascii="TimesNewRomanPSMT" w:hAnsi="TimesNewRomanPSMT" w:cs="TimesNewRomanPSMT"/>
                  <w:b/>
                  <w:caps/>
                  <w:color w:val="365F91" w:themeColor="accent1" w:themeShade="BF"/>
                  <w:sz w:val="22"/>
                  <w:szCs w:val="22"/>
                </w:rPr>
                <w:delText>):</w:delText>
              </w:r>
              <w:r w:rsidRPr="008652C0" w:rsidDel="00881FA5">
                <w:rPr>
                  <w:rFonts w:ascii="TimesNewRomanPSMT" w:hAnsi="TimesNewRomanPSMT" w:cs="TimesNewRomanPSMT"/>
                  <w:b/>
                  <w:caps/>
                  <w:sz w:val="22"/>
                  <w:szCs w:val="22"/>
                </w:rPr>
                <w:delText xml:space="preserve"> </w:delText>
              </w:r>
              <w:r w:rsidRPr="008652C0" w:rsidDel="00881FA5">
                <w:rPr>
                  <w:rFonts w:ascii="TimesNewRomanPSMT" w:hAnsi="TimesNewRomanPSMT" w:cs="TimesNewRomanPSMT"/>
                  <w:caps/>
                  <w:sz w:val="22"/>
                  <w:szCs w:val="22"/>
                </w:rPr>
                <w:delText>Boilers with input capacity ≥ 5,000,000 Btu/hr shall maintain excess (stack gas) oxygen concentrations ≤ 5% by volume on a dry basis over firing rates of 20% to 100%. Combustion air volume shall be controlled with respect to firing rate or flue gas oxygen concentration. Use of a common gas and combustion air linkage or jack shaft is prohibited.</w:delText>
              </w:r>
            </w:del>
            <w:commentRangeEnd w:id="993"/>
            <w:r w:rsidR="00881FA5">
              <w:rPr>
                <w:rStyle w:val="CommentReference"/>
              </w:rPr>
              <w:commentReference w:id="993"/>
            </w:r>
          </w:p>
          <w:p w14:paraId="0F03E3EC" w14:textId="3A998F97" w:rsidR="008E36C9" w:rsidDel="00881FA5" w:rsidRDefault="008E36C9" w:rsidP="008652C0">
            <w:pPr>
              <w:rPr>
                <w:del w:id="1009" w:author="Lalor, Ben NOR [2]" w:date="2020-12-30T12:20:00Z"/>
                <w:rFonts w:ascii="TimesNewRomanPS-BoldMT" w:hAnsi="TimesNewRomanPS-BoldMT" w:cs="TimesNewRomanPS-BoldMT"/>
                <w:b/>
                <w:bCs/>
                <w:caps/>
                <w:sz w:val="22"/>
                <w:szCs w:val="22"/>
              </w:rPr>
            </w:pPr>
          </w:p>
          <w:p w14:paraId="65B903F0" w14:textId="068AC9EE" w:rsidR="008E36C9" w:rsidRPr="008652C0" w:rsidRDefault="008E36C9" w:rsidP="008652C0">
            <w:pPr>
              <w:rPr>
                <w:rFonts w:ascii="TimesNewRomanPS-BoldMT" w:hAnsi="TimesNewRomanPS-BoldMT" w:cs="TimesNewRomanPS-BoldMT"/>
                <w:bCs/>
                <w:caps/>
                <w:sz w:val="22"/>
                <w:szCs w:val="22"/>
              </w:rPr>
            </w:pPr>
            <w:del w:id="1010" w:author="DiLello, Erica NOR" w:date="2020-12-22T15:05:00Z">
              <w:r w:rsidRPr="008652C0" w:rsidDel="005D5B64">
                <w:rPr>
                  <w:rFonts w:ascii="TimesNewRomanPS-BoldMT" w:hAnsi="TimesNewRomanPS-BoldMT" w:cs="TimesNewRomanPS-BoldMT"/>
                  <w:b/>
                  <w:bCs/>
                  <w:caps/>
                  <w:sz w:val="22"/>
                  <w:szCs w:val="22"/>
                </w:rPr>
                <w:delText xml:space="preserve">Exception </w:delText>
              </w:r>
              <w:r w:rsidRPr="008652C0" w:rsidDel="005D5B64">
                <w:rPr>
                  <w:rFonts w:ascii="TimesNewRomanPS-BoldMT" w:hAnsi="TimesNewRomanPS-BoldMT" w:cs="TimesNewRomanPS-BoldMT"/>
                  <w:bCs/>
                  <w:caps/>
                  <w:sz w:val="22"/>
                  <w:szCs w:val="22"/>
                </w:rPr>
                <w:delText xml:space="preserve">to </w:delText>
              </w:r>
              <w:r w:rsidRPr="008652C0" w:rsidDel="005D5B64">
                <w:rPr>
                  <w:rFonts w:ascii="TimesNewRomanPS-BoldMT" w:hAnsi="TimesNewRomanPS-BoldMT" w:cs="TimesNewRomanPS-BoldMT"/>
                  <w:b/>
                  <w:bCs/>
                  <w:caps/>
                  <w:color w:val="365F91" w:themeColor="accent1" w:themeShade="BF"/>
                  <w:sz w:val="22"/>
                  <w:szCs w:val="22"/>
                </w:rPr>
                <w:delText>§120.9(</w:delText>
              </w:r>
              <w:r w:rsidRPr="008652C0" w:rsidDel="005D5B64">
                <w:rPr>
                  <w:rFonts w:ascii="TimesNewRomanPS-BoldMT" w:hAnsi="TimesNewRomanPS-BoldMT" w:cs="TimesNewRomanPS-BoldMT"/>
                  <w:b/>
                  <w:bCs/>
                  <w:color w:val="365F91" w:themeColor="accent1" w:themeShade="BF"/>
                  <w:sz w:val="22"/>
                  <w:szCs w:val="22"/>
                </w:rPr>
                <w:delText>c)</w:delText>
              </w:r>
              <w:r w:rsidRPr="008652C0" w:rsidDel="005D5B64">
                <w:rPr>
                  <w:rFonts w:ascii="TimesNewRomanPS-BoldMT" w:hAnsi="TimesNewRomanPS-BoldMT" w:cs="TimesNewRomanPS-BoldMT"/>
                  <w:bCs/>
                  <w:caps/>
                  <w:sz w:val="22"/>
                  <w:szCs w:val="22"/>
                </w:rPr>
                <w:delText>: Boilers with steady state full-load thermal efficiency ≥ 85%</w:delText>
              </w:r>
            </w:del>
          </w:p>
        </w:tc>
        <w:tc>
          <w:tcPr>
            <w:tcW w:w="611" w:type="dxa"/>
            <w:tcBorders>
              <w:bottom w:val="single" w:sz="4" w:space="0" w:color="auto"/>
            </w:tcBorders>
          </w:tcPr>
          <w:p w14:paraId="207D3B6B" w14:textId="4BCCC889" w:rsidR="008E36C9" w:rsidRPr="007F7CD3" w:rsidDel="00881FA5" w:rsidRDefault="008E36C9" w:rsidP="008652C0">
            <w:pPr>
              <w:autoSpaceDE w:val="0"/>
              <w:autoSpaceDN w:val="0"/>
              <w:adjustRightInd w:val="0"/>
              <w:jc w:val="center"/>
              <w:rPr>
                <w:del w:id="1011" w:author="Lalor, Ben NOR [2]" w:date="2020-12-30T12:20:00Z"/>
                <w:rFonts w:ascii="TimesNewRomanPS-BoldMT" w:hAnsi="TimesNewRomanPS-BoldMT"/>
                <w:sz w:val="22"/>
                <w:szCs w:val="22"/>
              </w:rPr>
            </w:pPr>
            <w:del w:id="1012" w:author="Lalor, Ben NOR [2]" w:date="2020-12-30T12:20:00Z">
              <w:r w:rsidRPr="007F7CD3" w:rsidDel="00881FA5">
                <w:rPr>
                  <w:rFonts w:ascii="TimesNewRomanPS-BoldMT" w:hAnsi="TimesNewRomanPS-BoldMT"/>
                  <w:sz w:val="22"/>
                  <w:szCs w:val="22"/>
                </w:rPr>
                <w:lastRenderedPageBreak/>
                <w:sym w:font="Wingdings" w:char="F06F"/>
              </w:r>
            </w:del>
          </w:p>
          <w:p w14:paraId="7F5D414C" w14:textId="57B0C51C" w:rsidR="008E36C9" w:rsidRPr="007F7CD3" w:rsidDel="00881FA5" w:rsidRDefault="008E36C9" w:rsidP="008652C0">
            <w:pPr>
              <w:autoSpaceDE w:val="0"/>
              <w:autoSpaceDN w:val="0"/>
              <w:adjustRightInd w:val="0"/>
              <w:jc w:val="center"/>
              <w:rPr>
                <w:del w:id="1013" w:author="Lalor, Ben NOR [2]" w:date="2020-12-30T12:20:00Z"/>
                <w:rFonts w:ascii="TimesNewRomanPS-BoldMT" w:hAnsi="TimesNewRomanPS-BoldMT"/>
                <w:sz w:val="22"/>
                <w:szCs w:val="22"/>
              </w:rPr>
            </w:pPr>
            <w:del w:id="1014" w:author="Lalor, Ben NOR [2]" w:date="2020-12-30T12:20:00Z">
              <w:r w:rsidRPr="007F7CD3" w:rsidDel="00881FA5">
                <w:rPr>
                  <w:rFonts w:ascii="TimesNewRomanPS-BoldMT" w:hAnsi="TimesNewRomanPS-BoldMT"/>
                  <w:sz w:val="22"/>
                  <w:szCs w:val="22"/>
                </w:rPr>
                <w:sym w:font="Wingdings" w:char="F06F"/>
              </w:r>
            </w:del>
          </w:p>
          <w:p w14:paraId="379F011D"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69FA7CCA"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4992479F"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0BD26A5E"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2475631"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5C25890"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BCC6015"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5A8EE250" w14:textId="6B63CC88" w:rsidR="008E36C9" w:rsidRPr="007F7CD3" w:rsidDel="00881FA5" w:rsidRDefault="008E36C9" w:rsidP="008652C0">
            <w:pPr>
              <w:autoSpaceDE w:val="0"/>
              <w:autoSpaceDN w:val="0"/>
              <w:adjustRightInd w:val="0"/>
              <w:jc w:val="center"/>
              <w:rPr>
                <w:del w:id="1015" w:author="Lalor, Ben NOR [2]" w:date="2020-12-30T12:21:00Z"/>
                <w:rFonts w:ascii="TimesNewRomanPS-BoldMT" w:hAnsi="TimesNewRomanPS-BoldMT"/>
                <w:sz w:val="22"/>
                <w:szCs w:val="22"/>
              </w:rPr>
            </w:pPr>
            <w:del w:id="1016" w:author="Lalor, Ben NOR [2]" w:date="2020-12-30T12:21:00Z">
              <w:r w:rsidRPr="007F7CD3" w:rsidDel="00881FA5">
                <w:rPr>
                  <w:rFonts w:ascii="TimesNewRomanPS-BoldMT" w:hAnsi="TimesNewRomanPS-BoldMT"/>
                  <w:sz w:val="22"/>
                  <w:szCs w:val="22"/>
                </w:rPr>
                <w:sym w:font="Wingdings" w:char="F06F"/>
              </w:r>
            </w:del>
          </w:p>
          <w:p w14:paraId="368D0B5A"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5BF951F0" w14:textId="77777777" w:rsidR="008E36C9" w:rsidRPr="007F7CD3" w:rsidRDefault="008E36C9" w:rsidP="008652C0">
            <w:pPr>
              <w:autoSpaceDE w:val="0"/>
              <w:autoSpaceDN w:val="0"/>
              <w:adjustRightInd w:val="0"/>
              <w:rPr>
                <w:rFonts w:ascii="TimesNewRomanPS-BoldMT" w:hAnsi="TimesNewRomanPS-BoldMT"/>
                <w:sz w:val="22"/>
                <w:szCs w:val="22"/>
              </w:rPr>
            </w:pPr>
          </w:p>
          <w:p w14:paraId="06C940A7"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1C1FFB0"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A7AE58B"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17C4E0D6"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6F23553"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44F4AB36"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9590C68"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683DF128" w14:textId="77777777" w:rsidR="008E36C9" w:rsidRPr="007F7CD3" w:rsidRDefault="008E36C9" w:rsidP="008652C0">
            <w:pPr>
              <w:autoSpaceDE w:val="0"/>
              <w:autoSpaceDN w:val="0"/>
              <w:adjustRightInd w:val="0"/>
              <w:jc w:val="center"/>
              <w:rPr>
                <w:rFonts w:ascii="TimesNewRomanPS-BoldMT" w:hAnsi="TimesNewRomanPS-BoldMT"/>
                <w:sz w:val="22"/>
                <w:szCs w:val="22"/>
              </w:rPr>
            </w:pPr>
            <w:del w:id="1017" w:author="DiLello, Erica NOR" w:date="2020-12-22T15:05:00Z">
              <w:r w:rsidRPr="007F7CD3" w:rsidDel="005D5B64">
                <w:rPr>
                  <w:rFonts w:ascii="TimesNewRomanPS-BoldMT" w:hAnsi="TimesNewRomanPS-BoldMT"/>
                  <w:sz w:val="22"/>
                  <w:szCs w:val="22"/>
                </w:rPr>
                <w:sym w:font="Wingdings" w:char="F06F"/>
              </w:r>
            </w:del>
          </w:p>
        </w:tc>
        <w:tc>
          <w:tcPr>
            <w:tcW w:w="616" w:type="dxa"/>
            <w:tcBorders>
              <w:bottom w:val="single" w:sz="4" w:space="0" w:color="auto"/>
            </w:tcBorders>
          </w:tcPr>
          <w:p w14:paraId="2B5983A5" w14:textId="4D59783D" w:rsidR="008E36C9" w:rsidRPr="007F7CD3" w:rsidDel="00881FA5" w:rsidRDefault="008E36C9" w:rsidP="008652C0">
            <w:pPr>
              <w:autoSpaceDE w:val="0"/>
              <w:autoSpaceDN w:val="0"/>
              <w:adjustRightInd w:val="0"/>
              <w:jc w:val="center"/>
              <w:rPr>
                <w:del w:id="1018" w:author="Lalor, Ben NOR [2]" w:date="2020-12-30T12:21:00Z"/>
                <w:rFonts w:ascii="TimesNewRomanPS-BoldMT" w:hAnsi="TimesNewRomanPS-BoldMT"/>
                <w:sz w:val="22"/>
                <w:szCs w:val="22"/>
              </w:rPr>
            </w:pPr>
            <w:del w:id="1019" w:author="Lalor, Ben NOR [2]" w:date="2020-12-30T12:21:00Z">
              <w:r w:rsidRPr="007F7CD3" w:rsidDel="00881FA5">
                <w:rPr>
                  <w:rFonts w:ascii="TimesNewRomanPS-BoldMT" w:hAnsi="TimesNewRomanPS-BoldMT"/>
                  <w:sz w:val="22"/>
                  <w:szCs w:val="22"/>
                </w:rPr>
                <w:lastRenderedPageBreak/>
                <w:sym w:font="Wingdings" w:char="F06F"/>
              </w:r>
            </w:del>
          </w:p>
          <w:p w14:paraId="241C0AF0" w14:textId="04CC443D" w:rsidR="008E36C9" w:rsidRPr="007F7CD3" w:rsidDel="00881FA5" w:rsidRDefault="008E36C9" w:rsidP="008652C0">
            <w:pPr>
              <w:autoSpaceDE w:val="0"/>
              <w:autoSpaceDN w:val="0"/>
              <w:adjustRightInd w:val="0"/>
              <w:jc w:val="center"/>
              <w:rPr>
                <w:del w:id="1020" w:author="Lalor, Ben NOR [2]" w:date="2020-12-30T12:21:00Z"/>
                <w:rFonts w:ascii="TimesNewRomanPS-BoldMT" w:hAnsi="TimesNewRomanPS-BoldMT"/>
                <w:sz w:val="22"/>
                <w:szCs w:val="22"/>
              </w:rPr>
            </w:pPr>
            <w:del w:id="1021" w:author="Lalor, Ben NOR [2]" w:date="2020-12-30T12:21:00Z">
              <w:r w:rsidRPr="007F7CD3" w:rsidDel="00881FA5">
                <w:rPr>
                  <w:rFonts w:ascii="TimesNewRomanPS-BoldMT" w:hAnsi="TimesNewRomanPS-BoldMT"/>
                  <w:sz w:val="22"/>
                  <w:szCs w:val="22"/>
                </w:rPr>
                <w:sym w:font="Wingdings" w:char="F06F"/>
              </w:r>
            </w:del>
          </w:p>
          <w:p w14:paraId="62DC634A"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BDA0060"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54D2B55"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6C842827"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5055CED"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59CAB435"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5070335D"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B6F5604" w14:textId="7EFB393A" w:rsidR="008E36C9" w:rsidRPr="007F7CD3" w:rsidDel="00881FA5" w:rsidRDefault="008E36C9" w:rsidP="008652C0">
            <w:pPr>
              <w:autoSpaceDE w:val="0"/>
              <w:autoSpaceDN w:val="0"/>
              <w:adjustRightInd w:val="0"/>
              <w:jc w:val="center"/>
              <w:rPr>
                <w:del w:id="1022" w:author="Lalor, Ben NOR [2]" w:date="2020-12-30T12:21:00Z"/>
                <w:rFonts w:ascii="TimesNewRomanPS-BoldMT" w:hAnsi="TimesNewRomanPS-BoldMT"/>
                <w:sz w:val="22"/>
                <w:szCs w:val="22"/>
              </w:rPr>
            </w:pPr>
            <w:del w:id="1023" w:author="Lalor, Ben NOR [2]" w:date="2020-12-30T12:21:00Z">
              <w:r w:rsidRPr="007F7CD3" w:rsidDel="00881FA5">
                <w:rPr>
                  <w:rFonts w:ascii="TimesNewRomanPS-BoldMT" w:hAnsi="TimesNewRomanPS-BoldMT"/>
                  <w:sz w:val="22"/>
                  <w:szCs w:val="22"/>
                </w:rPr>
                <w:sym w:font="Wingdings" w:char="F06F"/>
              </w:r>
            </w:del>
          </w:p>
          <w:p w14:paraId="7943D27B"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9EEC2A1"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17AD5D67"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0E4F3C2"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1A685449"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F764345"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66FF843B"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380C74A"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E6A4564"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DF4C932" w14:textId="77777777" w:rsidR="008E36C9" w:rsidRPr="007F7CD3" w:rsidRDefault="008E36C9" w:rsidP="008652C0">
            <w:pPr>
              <w:autoSpaceDE w:val="0"/>
              <w:autoSpaceDN w:val="0"/>
              <w:adjustRightInd w:val="0"/>
              <w:jc w:val="center"/>
              <w:rPr>
                <w:rFonts w:ascii="TimesNewRomanPS-BoldMT" w:hAnsi="TimesNewRomanPS-BoldMT"/>
                <w:sz w:val="22"/>
                <w:szCs w:val="22"/>
              </w:rPr>
            </w:pPr>
            <w:del w:id="1024" w:author="DiLello, Erica NOR" w:date="2020-12-22T15:05:00Z">
              <w:r w:rsidRPr="007F7CD3" w:rsidDel="005D5B64">
                <w:rPr>
                  <w:rFonts w:ascii="TimesNewRomanPS-BoldMT" w:hAnsi="TimesNewRomanPS-BoldMT"/>
                  <w:sz w:val="22"/>
                  <w:szCs w:val="22"/>
                </w:rPr>
                <w:sym w:font="Wingdings" w:char="F06F"/>
              </w:r>
            </w:del>
          </w:p>
        </w:tc>
      </w:tr>
    </w:tbl>
    <w:p w14:paraId="2D744956" w14:textId="77777777" w:rsidR="008652C0" w:rsidRDefault="008652C0" w:rsidP="00B30C72">
      <w:pPr>
        <w:rPr>
          <w:sz w:val="18"/>
          <w:szCs w:val="18"/>
        </w:rPr>
      </w:pPr>
    </w:p>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881FA5" w14:paraId="77243039" w14:textId="77777777" w:rsidTr="0016699C">
        <w:trPr>
          <w:trHeight w:val="964"/>
        </w:trPr>
        <w:tc>
          <w:tcPr>
            <w:tcW w:w="8845" w:type="dxa"/>
            <w:vMerge w:val="restart"/>
            <w:shd w:val="clear" w:color="auto" w:fill="C00000"/>
            <w:vAlign w:val="center"/>
          </w:tcPr>
          <w:p w14:paraId="60EBF31B" w14:textId="77777777" w:rsidR="00881FA5" w:rsidRPr="00821D54" w:rsidRDefault="00881FA5" w:rsidP="00593DC8">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t>2019</w:t>
            </w:r>
            <w:r w:rsidRPr="00821D54">
              <w:rPr>
                <w:rFonts w:ascii="Arial,Italic" w:hAnsi="Arial,Italic" w:cs="Arial,Italic"/>
                <w:b/>
                <w:i/>
                <w:iCs/>
                <w:sz w:val="20"/>
                <w:szCs w:val="20"/>
              </w:rPr>
              <w:t xml:space="preserve"> Nonresidential Energy Standards Compliance</w:t>
            </w:r>
          </w:p>
          <w:p w14:paraId="56DA48AB" w14:textId="77777777" w:rsidR="00881FA5" w:rsidRPr="00821D54" w:rsidRDefault="00881FA5" w:rsidP="00593DC8">
            <w:pPr>
              <w:rPr>
                <w:rFonts w:ascii="Arial,Italic" w:hAnsi="Arial,Italic" w:cs="Arial,Italic"/>
                <w:b/>
                <w:i/>
                <w:iCs/>
                <w:sz w:val="20"/>
                <w:szCs w:val="20"/>
              </w:rPr>
            </w:pPr>
            <w:r w:rsidRPr="00821D54">
              <w:rPr>
                <w:rFonts w:ascii="Arial,Italic" w:hAnsi="Arial,Italic" w:cs="Arial,Italic"/>
                <w:b/>
                <w:i/>
                <w:iCs/>
                <w:sz w:val="20"/>
                <w:szCs w:val="20"/>
              </w:rPr>
              <w:t>(Title 24, Part 6, Ch.1)</w:t>
            </w:r>
          </w:p>
          <w:p w14:paraId="0F22BD9D" w14:textId="77777777" w:rsidR="00881FA5" w:rsidRPr="00821D54" w:rsidRDefault="00881FA5" w:rsidP="00593DC8">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Covered Process Mandatory Measures</w:t>
            </w:r>
            <w:r w:rsidRPr="00821D54">
              <w:rPr>
                <w:rFonts w:ascii="Arial,Italic" w:hAnsi="Arial,Italic" w:cs="Arial,Italic"/>
                <w:b/>
                <w:i/>
                <w:iCs/>
                <w:sz w:val="28"/>
                <w:szCs w:val="28"/>
              </w:rPr>
              <w:t>:</w:t>
            </w:r>
          </w:p>
        </w:tc>
        <w:tc>
          <w:tcPr>
            <w:tcW w:w="1227" w:type="dxa"/>
            <w:gridSpan w:val="2"/>
            <w:shd w:val="clear" w:color="auto" w:fill="C00000"/>
            <w:vAlign w:val="center"/>
          </w:tcPr>
          <w:p w14:paraId="61A0F6AD" w14:textId="77777777" w:rsidR="00881FA5" w:rsidRPr="00821D54" w:rsidRDefault="00881FA5" w:rsidP="00593DC8">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81FA5" w14:paraId="61E76B88" w14:textId="77777777" w:rsidTr="0016699C">
        <w:trPr>
          <w:trHeight w:val="657"/>
        </w:trPr>
        <w:tc>
          <w:tcPr>
            <w:tcW w:w="8845" w:type="dxa"/>
            <w:vMerge/>
            <w:shd w:val="clear" w:color="auto" w:fill="C00000"/>
            <w:vAlign w:val="center"/>
          </w:tcPr>
          <w:p w14:paraId="425AF1B1" w14:textId="77777777" w:rsidR="00881FA5" w:rsidRPr="00821D54" w:rsidRDefault="00881FA5" w:rsidP="00593DC8">
            <w:pPr>
              <w:autoSpaceDE w:val="0"/>
              <w:autoSpaceDN w:val="0"/>
              <w:adjustRightInd w:val="0"/>
              <w:rPr>
                <w:rFonts w:ascii="TimesNewRomanPS-BoldMT" w:hAnsi="TimesNewRomanPS-BoldMT" w:cs="TimesNewRomanPS-BoldMT"/>
                <w:b/>
                <w:bCs/>
                <w:sz w:val="22"/>
                <w:szCs w:val="22"/>
              </w:rPr>
            </w:pPr>
          </w:p>
        </w:tc>
        <w:tc>
          <w:tcPr>
            <w:tcW w:w="616" w:type="dxa"/>
            <w:shd w:val="clear" w:color="auto" w:fill="C00000"/>
          </w:tcPr>
          <w:p w14:paraId="5F83B243" w14:textId="77777777" w:rsidR="00881FA5" w:rsidRPr="00821D54" w:rsidRDefault="00881FA5" w:rsidP="00593DC8">
            <w:pPr>
              <w:autoSpaceDE w:val="0"/>
              <w:autoSpaceDN w:val="0"/>
              <w:adjustRightInd w:val="0"/>
              <w:jc w:val="center"/>
              <w:rPr>
                <w:b/>
              </w:rPr>
            </w:pPr>
            <w:r w:rsidRPr="00821D54">
              <w:rPr>
                <w:b/>
              </w:rPr>
              <w:t>Y</w:t>
            </w:r>
          </w:p>
        </w:tc>
        <w:tc>
          <w:tcPr>
            <w:tcW w:w="611" w:type="dxa"/>
            <w:shd w:val="clear" w:color="auto" w:fill="C00000"/>
          </w:tcPr>
          <w:p w14:paraId="5A5AA136" w14:textId="77777777" w:rsidR="00881FA5" w:rsidRPr="00821D54" w:rsidRDefault="00881FA5" w:rsidP="00593DC8">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881FA5" w:rsidRPr="000918D8" w14:paraId="1212058B" w14:textId="77777777" w:rsidTr="0016699C">
        <w:tc>
          <w:tcPr>
            <w:tcW w:w="8845" w:type="dxa"/>
            <w:vAlign w:val="center"/>
          </w:tcPr>
          <w:p w14:paraId="06153539" w14:textId="274DC735" w:rsidR="00881FA5" w:rsidRPr="0027453B" w:rsidRDefault="00881FA5" w:rsidP="00593DC8">
            <w:pPr>
              <w:shd w:val="clear" w:color="auto" w:fill="FFFFFF"/>
              <w:rPr>
                <w:rFonts w:ascii="TimesNewRomanPSMT" w:hAnsi="TimesNewRomanPSMT" w:cs="TimesNewRomanPSMT"/>
                <w:b/>
                <w:caps/>
                <w:sz w:val="22"/>
                <w:szCs w:val="22"/>
              </w:rPr>
            </w:pPr>
            <w:commentRangeStart w:id="1025"/>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 xml:space="preserve">) </w:t>
            </w:r>
            <w:r w:rsidRPr="0027453B">
              <w:rPr>
                <w:rFonts w:ascii="TimesNewRomanPSMT" w:hAnsi="TimesNewRomanPSMT" w:cs="TimesNewRomanPSMT"/>
                <w:b/>
                <w:caps/>
                <w:sz w:val="22"/>
                <w:szCs w:val="22"/>
              </w:rPr>
              <w:t xml:space="preserve">Refrigerated Spaces </w:t>
            </w:r>
            <w:r>
              <w:rPr>
                <w:rFonts w:ascii="TimesNewRomanPSMT" w:hAnsi="TimesNewRomanPSMT" w:cs="TimesNewRomanPSMT"/>
                <w:b/>
                <w:caps/>
                <w:sz w:val="22"/>
                <w:szCs w:val="22"/>
              </w:rPr>
              <w:t>&lt;</w:t>
            </w:r>
            <w:r w:rsidRPr="0027453B">
              <w:rPr>
                <w:rFonts w:ascii="TimesNewRomanPSMT" w:hAnsi="TimesNewRomanPSMT" w:cs="TimesNewRomanPSMT"/>
                <w:b/>
                <w:caps/>
                <w:sz w:val="22"/>
                <w:szCs w:val="22"/>
              </w:rPr>
              <w:t xml:space="preserve"> than 3,000 </w:t>
            </w:r>
            <w:r>
              <w:rPr>
                <w:rFonts w:ascii="TimesNewRomanPSMT" w:hAnsi="TimesNewRomanPSMT" w:cs="TimesNewRomanPSMT"/>
                <w:b/>
                <w:caps/>
                <w:sz w:val="22"/>
                <w:szCs w:val="22"/>
              </w:rPr>
              <w:t>FT2</w:t>
            </w:r>
          </w:p>
          <w:p w14:paraId="76A78600" w14:textId="6DE00C6D" w:rsidR="00881FA5" w:rsidRPr="0027453B" w:rsidRDefault="00881FA5" w:rsidP="00593DC8">
            <w:pPr>
              <w:autoSpaceDE w:val="0"/>
              <w:autoSpaceDN w:val="0"/>
              <w:adjustRightInd w:val="0"/>
              <w:rPr>
                <w:rFonts w:ascii="TimesNewRomanPSMT" w:hAnsi="TimesNewRomanPSMT" w:cs="TimesNewRomanPSMT"/>
                <w:caps/>
                <w:sz w:val="22"/>
                <w:szCs w:val="22"/>
              </w:rPr>
            </w:pPr>
            <w:r w:rsidRPr="0027453B">
              <w:rPr>
                <w:rFonts w:ascii="TimesNewRomanPSMT" w:hAnsi="TimesNewRomanPSMT" w:cs="TimesNewRomanPSMT"/>
                <w:caps/>
                <w:sz w:val="22"/>
                <w:szCs w:val="22"/>
              </w:rPr>
              <w:t xml:space="preserve">refrigerated spaces &lt; 3000 </w:t>
            </w:r>
            <w:r>
              <w:rPr>
                <w:rFonts w:ascii="TimesNewRomanPSMT" w:hAnsi="TimesNewRomanPSMT" w:cs="TimesNewRomanPSMT"/>
                <w:caps/>
                <w:sz w:val="22"/>
                <w:szCs w:val="22"/>
              </w:rPr>
              <w:t>FT2</w:t>
            </w:r>
            <w:r w:rsidRPr="0027453B">
              <w:rPr>
                <w:rFonts w:ascii="TimesNewRomanPSMT" w:hAnsi="TimesNewRomanPSMT" w:cs="TimesNewRomanPSMT"/>
                <w:caps/>
                <w:sz w:val="22"/>
                <w:szCs w:val="22"/>
              </w:rPr>
              <w:t xml:space="preserve"> shall meet the requirements of the </w:t>
            </w:r>
            <w:hyperlink r:id="rId50" w:tgtFrame="popup" w:history="1">
              <w:r w:rsidRPr="00062E1B">
                <w:rPr>
                  <w:rFonts w:ascii="TimesNewRomanPSMT" w:hAnsi="TimesNewRomanPSMT" w:cs="TimesNewRomanPSMT"/>
                  <w:caps/>
                  <w:sz w:val="22"/>
                  <w:szCs w:val="22"/>
                </w:rPr>
                <w:t>Appliance Efficiency Regulations</w:t>
              </w:r>
            </w:hyperlink>
            <w:r w:rsidRPr="0027453B">
              <w:rPr>
                <w:rFonts w:ascii="TimesNewRomanPSMT" w:hAnsi="TimesNewRomanPSMT" w:cs="TimesNewRomanPSMT"/>
                <w:caps/>
                <w:sz w:val="22"/>
                <w:szCs w:val="22"/>
              </w:rPr>
              <w:t xml:space="preserve"> for walk-in coolers or freezers contained in the Appliance Efficiency Regulations </w:t>
            </w:r>
            <w:r w:rsidRPr="00062E1B">
              <w:rPr>
                <w:rFonts w:ascii="TimesNewRomanPSMT" w:hAnsi="TimesNewRomanPSMT" w:cs="TimesNewRomanPSMT"/>
                <w:b/>
                <w:caps/>
                <w:color w:val="0070C0"/>
                <w:sz w:val="22"/>
                <w:szCs w:val="22"/>
              </w:rPr>
              <w:t>(California Code of Regulations, Title 20, Sections 1601 through 1608).</w:t>
            </w:r>
            <w:commentRangeEnd w:id="1025"/>
            <w:r w:rsidR="0016699C">
              <w:rPr>
                <w:rStyle w:val="CommentReference"/>
              </w:rPr>
              <w:commentReference w:id="1025"/>
            </w:r>
          </w:p>
        </w:tc>
        <w:tc>
          <w:tcPr>
            <w:tcW w:w="616" w:type="dxa"/>
          </w:tcPr>
          <w:p w14:paraId="2A55BFE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36AFD1D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r w:rsidR="00881FA5" w:rsidRPr="000918D8" w14:paraId="5DABC526" w14:textId="77777777" w:rsidTr="0016699C">
        <w:tc>
          <w:tcPr>
            <w:tcW w:w="8845" w:type="dxa"/>
            <w:vAlign w:val="center"/>
          </w:tcPr>
          <w:p w14:paraId="586B5034" w14:textId="21647E4B" w:rsidR="00881FA5" w:rsidRPr="000918D8" w:rsidRDefault="00881FA5" w:rsidP="00593DC8">
            <w:pPr>
              <w:shd w:val="clear" w:color="auto" w:fill="FFFFFF"/>
              <w:spacing w:before="120"/>
              <w:rPr>
                <w:rFonts w:ascii="TimesNewRomanPSMT" w:hAnsi="TimesNewRomanPSMT" w:cs="TimesNewRomanPSMT"/>
                <w:b/>
                <w:caps/>
              </w:rPr>
            </w:pPr>
            <w:commentRangeStart w:id="1026"/>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w:t>
            </w:r>
            <w:r w:rsidRPr="000918D8">
              <w:rPr>
                <w:rFonts w:ascii="TimesNewRomanPSMT" w:hAnsi="TimesNewRomanPSMT" w:cs="TimesNewRomanPSMT"/>
                <w:b/>
                <w:caps/>
                <w:sz w:val="22"/>
                <w:szCs w:val="22"/>
              </w:rPr>
              <w:t xml:space="preserve"> Refrigerated Warehouses ≥ 3,000 </w:t>
            </w:r>
            <w:r w:rsidRPr="0016699C">
              <w:rPr>
                <w:rFonts w:ascii="TimesNewRomanPSMT" w:hAnsi="TimesNewRomanPSMT" w:cs="TimesNewRomanPSMT"/>
                <w:b/>
                <w:caps/>
                <w:sz w:val="22"/>
                <w:szCs w:val="22"/>
              </w:rPr>
              <w:t>FT2</w:t>
            </w:r>
            <w:r w:rsidRPr="0027453B">
              <w:rPr>
                <w:rFonts w:ascii="TimesNewRomanPSMT" w:hAnsi="TimesNewRomanPSMT" w:cs="TimesNewRomanPSMT"/>
                <w:caps/>
                <w:sz w:val="22"/>
                <w:szCs w:val="22"/>
              </w:rPr>
              <w:t xml:space="preserve"> </w:t>
            </w:r>
            <w:r>
              <w:rPr>
                <w:rFonts w:ascii="TimesNewRomanPSMT" w:hAnsi="TimesNewRomanPSMT" w:cs="TimesNewRomanPSMT"/>
                <w:b/>
                <w:caps/>
                <w:sz w:val="22"/>
                <w:szCs w:val="22"/>
              </w:rPr>
              <w:t xml:space="preserve">and refrigerated spaces with a sum total of </w:t>
            </w:r>
            <w:r w:rsidRPr="000918D8">
              <w:rPr>
                <w:rFonts w:ascii="TimesNewRomanPSMT" w:hAnsi="TimesNewRomanPSMT" w:cs="TimesNewRomanPSMT"/>
                <w:b/>
                <w:caps/>
                <w:sz w:val="22"/>
                <w:szCs w:val="22"/>
              </w:rPr>
              <w:t xml:space="preserve">≥ 3,000 </w:t>
            </w:r>
            <w:r w:rsidRPr="0016699C">
              <w:rPr>
                <w:rFonts w:ascii="TimesNewRomanPSMT" w:hAnsi="TimesNewRomanPSMT" w:cs="TimesNewRomanPSMT"/>
                <w:b/>
                <w:caps/>
                <w:sz w:val="22"/>
                <w:szCs w:val="22"/>
              </w:rPr>
              <w:t>FT2</w:t>
            </w:r>
            <w:r w:rsidRPr="0027453B">
              <w:rPr>
                <w:rFonts w:ascii="TimesNewRomanPSMT" w:hAnsi="TimesNewRomanPSMT" w:cs="TimesNewRomanPSMT"/>
                <w:caps/>
                <w:sz w:val="22"/>
                <w:szCs w:val="22"/>
              </w:rPr>
              <w:t xml:space="preserve"> </w:t>
            </w:r>
            <w:r>
              <w:rPr>
                <w:rFonts w:ascii="TimesNewRomanPSMT" w:hAnsi="TimesNewRomanPSMT" w:cs="TimesNewRomanPSMT"/>
                <w:b/>
                <w:caps/>
                <w:sz w:val="22"/>
                <w:szCs w:val="22"/>
              </w:rPr>
              <w:t>served by the same refrigeration system</w:t>
            </w:r>
          </w:p>
          <w:p w14:paraId="27F0C943"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)1</w:t>
            </w:r>
            <w:r>
              <w:rPr>
                <w:rFonts w:ascii="TimesNewRomanPSMT" w:hAnsi="TimesNewRomanPSMT" w:cs="TimesNewRomanPSMT"/>
                <w:b/>
                <w:caps/>
                <w:sz w:val="22"/>
                <w:szCs w:val="22"/>
              </w:rPr>
              <w:t xml:space="preserve"> </w:t>
            </w:r>
            <w:r w:rsidRPr="000918D8">
              <w:rPr>
                <w:rFonts w:ascii="TimesNewRomanPSMT" w:hAnsi="TimesNewRomanPSMT" w:cs="TimesNewRomanPSMT"/>
                <w:caps/>
                <w:sz w:val="22"/>
                <w:szCs w:val="22"/>
              </w:rPr>
              <w:t>Exterior surfaces of refrigerated warehouses shall be insulated To the following minimum R-values from TABLE 120.6-A:</w:t>
            </w:r>
          </w:p>
          <w:p w14:paraId="5B65D82B"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bookmarkStart w:id="1027" w:name="table1206arefrigeratedwarehouseinsulatio"/>
            <w:bookmarkEnd w:id="1027"/>
          </w:p>
          <w:p w14:paraId="6D22D8BD"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FREEZERS:</w:t>
            </w:r>
          </w:p>
          <w:p w14:paraId="6CE1B2CF"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ROOF CEILING: R-40</w:t>
            </w:r>
          </w:p>
          <w:p w14:paraId="29959B9F"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WALL: R-36</w:t>
            </w:r>
          </w:p>
          <w:p w14:paraId="6B7FF64E"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FLOOR: R-35</w:t>
            </w:r>
          </w:p>
          <w:p w14:paraId="2718FC7B" w14:textId="4738FF4F"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 xml:space="preserve">FLOOR WITH ALL HEATING FROM PRODUCTION REFRIGERATION CAPACITY: R-20 </w:t>
            </w:r>
          </w:p>
          <w:p w14:paraId="049AD520"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 xml:space="preserve">COOLERS: </w:t>
            </w:r>
          </w:p>
          <w:p w14:paraId="42EEE951"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ROOF/CEILING: R-28</w:t>
            </w:r>
          </w:p>
          <w:p w14:paraId="6279A735" w14:textId="77777777" w:rsidR="00881FA5" w:rsidRPr="001F521C" w:rsidRDefault="00881FA5" w:rsidP="00593DC8">
            <w:pPr>
              <w:pStyle w:val="Heading4"/>
              <w:shd w:val="clear" w:color="auto" w:fill="FFFFFF"/>
              <w:spacing w:before="0" w:after="0"/>
              <w:rPr>
                <w:rFonts w:ascii="TimesNewRomanPSMT" w:hAnsi="TimesNewRomanPSMT" w:cs="TimesNewRomanPSMT"/>
                <w:bCs w:val="0"/>
                <w:caps/>
                <w:color w:val="0070C0"/>
                <w:sz w:val="22"/>
                <w:szCs w:val="22"/>
              </w:rPr>
            </w:pPr>
            <w:r w:rsidRPr="000918D8">
              <w:rPr>
                <w:rFonts w:ascii="TimesNewRomanPSMT" w:hAnsi="TimesNewRomanPSMT" w:cs="TimesNewRomanPSMT"/>
                <w:b w:val="0"/>
                <w:bCs w:val="0"/>
                <w:caps/>
                <w:sz w:val="22"/>
                <w:szCs w:val="22"/>
              </w:rPr>
              <w:t>WALL: R-28</w:t>
            </w:r>
            <w:commentRangeEnd w:id="1026"/>
            <w:r w:rsidR="0016699C">
              <w:rPr>
                <w:rStyle w:val="CommentReference"/>
                <w:b w:val="0"/>
                <w:bCs w:val="0"/>
              </w:rPr>
              <w:commentReference w:id="1026"/>
            </w:r>
          </w:p>
        </w:tc>
        <w:tc>
          <w:tcPr>
            <w:tcW w:w="616" w:type="dxa"/>
          </w:tcPr>
          <w:p w14:paraId="110B346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5E58A6F" w14:textId="77777777" w:rsidR="00881FA5" w:rsidRPr="000918D8" w:rsidRDefault="00881FA5" w:rsidP="00593DC8">
            <w:pPr>
              <w:autoSpaceDE w:val="0"/>
              <w:autoSpaceDN w:val="0"/>
              <w:adjustRightInd w:val="0"/>
              <w:rPr>
                <w:rFonts w:ascii="TimesNewRomanPSMT" w:hAnsi="TimesNewRomanPSMT" w:cs="TimesNewRomanPSMT"/>
                <w:caps/>
                <w:sz w:val="22"/>
                <w:szCs w:val="22"/>
              </w:rPr>
            </w:pPr>
          </w:p>
        </w:tc>
        <w:tc>
          <w:tcPr>
            <w:tcW w:w="611" w:type="dxa"/>
          </w:tcPr>
          <w:p w14:paraId="01FCC7A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984FB5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2FEA1DCE" w14:textId="77777777" w:rsidTr="0016699C">
        <w:tc>
          <w:tcPr>
            <w:tcW w:w="8845" w:type="dxa"/>
            <w:vAlign w:val="center"/>
          </w:tcPr>
          <w:p w14:paraId="233A724C" w14:textId="6BE4C998" w:rsidR="00557DC2" w:rsidRPr="0027453B" w:rsidRDefault="00557DC2" w:rsidP="00557DC2">
            <w:pPr>
              <w:shd w:val="clear" w:color="auto" w:fill="FFFFFF"/>
              <w:rPr>
                <w:ins w:id="1028" w:author="Lalor, Ben NOR [2]" w:date="2020-12-30T13:28:00Z"/>
                <w:rFonts w:ascii="TimesNewRomanPSMT" w:hAnsi="TimesNewRomanPSMT" w:cs="TimesNewRomanPSMT"/>
                <w:b/>
                <w:caps/>
                <w:sz w:val="22"/>
                <w:szCs w:val="22"/>
              </w:rPr>
            </w:pPr>
            <w:commentRangeStart w:id="1029"/>
            <w:ins w:id="1030" w:author="Lalor, Ben NOR [2]" w:date="2020-12-30T13:28:00Z">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ins>
            <w:ins w:id="1031" w:author="Lalor, Ben NOR [2]" w:date="2020-12-30T13:30:00Z">
              <w:r>
                <w:rPr>
                  <w:rFonts w:ascii="TimesNewRomanPSMT" w:hAnsi="TimesNewRomanPSMT" w:cs="TimesNewRomanPSMT"/>
                  <w:b/>
                  <w:caps/>
                  <w:color w:val="0070C0"/>
                  <w:sz w:val="22"/>
                  <w:szCs w:val="22"/>
                </w:rPr>
                <w:t>2</w:t>
              </w:r>
            </w:ins>
            <w:ins w:id="1032" w:author="Lalor, Ben NOR [2]" w:date="2020-12-30T13:28:00Z">
              <w:r w:rsidRPr="00062E1B">
                <w:rPr>
                  <w:rFonts w:ascii="TimesNewRomanPSMT" w:hAnsi="TimesNewRomanPSMT" w:cs="TimesNewRomanPSMT"/>
                  <w:b/>
                  <w:caps/>
                  <w:color w:val="0070C0"/>
                  <w:sz w:val="22"/>
                  <w:szCs w:val="22"/>
                </w:rPr>
                <w:t xml:space="preserve"> </w:t>
              </w:r>
            </w:ins>
            <w:proofErr w:type="spellStart"/>
            <w:ins w:id="1033" w:author="Lalor, Ben NOR [2]" w:date="2020-12-30T13:30:00Z">
              <w:r>
                <w:rPr>
                  <w:rFonts w:ascii="TimesNewRomanPSMT" w:hAnsi="TimesNewRomanPSMT" w:cs="TimesNewRomanPSMT"/>
                  <w:b/>
                  <w:caps/>
                  <w:sz w:val="22"/>
                  <w:szCs w:val="22"/>
                </w:rPr>
                <w:t>Underslab</w:t>
              </w:r>
              <w:proofErr w:type="spellEnd"/>
              <w:r>
                <w:rPr>
                  <w:rFonts w:ascii="TimesNewRomanPSMT" w:hAnsi="TimesNewRomanPSMT" w:cs="TimesNewRomanPSMT"/>
                  <w:b/>
                  <w:caps/>
                  <w:sz w:val="22"/>
                  <w:szCs w:val="22"/>
                </w:rPr>
                <w:t xml:space="preserve"> heating</w:t>
              </w:r>
            </w:ins>
            <w:commentRangeEnd w:id="1029"/>
            <w:ins w:id="1034" w:author="Lalor, Ben NOR [2]" w:date="2020-12-30T13:43:00Z">
              <w:r w:rsidR="00C905B8">
                <w:rPr>
                  <w:rStyle w:val="CommentReference"/>
                </w:rPr>
                <w:commentReference w:id="1029"/>
              </w:r>
            </w:ins>
          </w:p>
          <w:p w14:paraId="06BD5220" w14:textId="77777777" w:rsidR="00557DC2" w:rsidRDefault="00557DC2" w:rsidP="00593DC8">
            <w:pPr>
              <w:shd w:val="clear" w:color="auto" w:fill="FFFFFF"/>
              <w:rPr>
                <w:ins w:id="1035" w:author="Lalor, Ben NOR [2]" w:date="2020-12-30T13:28:00Z"/>
                <w:rFonts w:ascii="TimesNewRomanPSMT" w:hAnsi="TimesNewRomanPSMT" w:cs="TimesNewRomanPSMT"/>
                <w:b/>
                <w:caps/>
                <w:color w:val="0070C0"/>
                <w:sz w:val="22"/>
                <w:szCs w:val="22"/>
              </w:rPr>
            </w:pPr>
          </w:p>
          <w:p w14:paraId="21B733A6" w14:textId="4CE19FD3" w:rsidR="00881FA5" w:rsidRPr="000918D8" w:rsidRDefault="00881FA5" w:rsidP="00593DC8">
            <w:pPr>
              <w:shd w:val="clear" w:color="auto" w:fill="FFFFFF"/>
              <w:rPr>
                <w:rFonts w:ascii="TimesNewRomanPSMT" w:hAnsi="TimesNewRomanPSMT" w:cs="TimesNewRomanPSMT"/>
                <w:caps/>
                <w:sz w:val="22"/>
                <w:szCs w:val="22"/>
              </w:rPr>
            </w:pPr>
            <w:commentRangeStart w:id="1036"/>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)2</w:t>
            </w:r>
            <w:r>
              <w:rPr>
                <w:rFonts w:ascii="TimesNewRomanPSMT" w:hAnsi="TimesNewRomanPSMT" w:cs="TimesNewRomanPSMT"/>
                <w:b/>
                <w:caps/>
                <w:sz w:val="22"/>
                <w:szCs w:val="22"/>
              </w:rPr>
              <w:t xml:space="preserve"> </w:t>
            </w:r>
            <w:r w:rsidRPr="000918D8">
              <w:rPr>
                <w:rFonts w:ascii="TimesNewRomanPSMT" w:hAnsi="TimesNewRomanPSMT" w:cs="TimesNewRomanPSMT"/>
                <w:caps/>
                <w:sz w:val="22"/>
                <w:szCs w:val="22"/>
              </w:rPr>
              <w:t xml:space="preserve">Electric resistance heat shall not be used for </w:t>
            </w:r>
            <w:proofErr w:type="spellStart"/>
            <w:r w:rsidRPr="000918D8">
              <w:rPr>
                <w:rFonts w:ascii="TimesNewRomanPSMT" w:hAnsi="TimesNewRomanPSMT" w:cs="TimesNewRomanPSMT"/>
                <w:caps/>
                <w:sz w:val="22"/>
                <w:szCs w:val="22"/>
              </w:rPr>
              <w:t>underslab</w:t>
            </w:r>
            <w:proofErr w:type="spellEnd"/>
            <w:r w:rsidRPr="000918D8">
              <w:rPr>
                <w:rFonts w:ascii="TimesNewRomanPSMT" w:hAnsi="TimesNewRomanPSMT" w:cs="TimesNewRomanPSMT"/>
                <w:caps/>
                <w:sz w:val="22"/>
                <w:szCs w:val="22"/>
              </w:rPr>
              <w:t xml:space="preserve"> heating.</w:t>
            </w:r>
            <w:commentRangeEnd w:id="1036"/>
            <w:r w:rsidR="0016699C">
              <w:rPr>
                <w:rStyle w:val="CommentReference"/>
              </w:rPr>
              <w:commentReference w:id="1036"/>
            </w:r>
          </w:p>
          <w:p w14:paraId="0C452FEA" w14:textId="77777777" w:rsidR="00881FA5" w:rsidRPr="001F521C" w:rsidRDefault="00881FA5" w:rsidP="00593DC8">
            <w:pPr>
              <w:shd w:val="clear" w:color="auto" w:fill="FFFFFF"/>
              <w:spacing w:before="120"/>
              <w:rPr>
                <w:rFonts w:ascii="TimesNewRomanPSMT" w:hAnsi="TimesNewRomanPSMT" w:cs="TimesNewRomanPSMT"/>
                <w:b/>
                <w:caps/>
                <w:color w:val="0070C0"/>
                <w:sz w:val="22"/>
                <w:szCs w:val="22"/>
              </w:rPr>
            </w:pPr>
            <w:commentRangeStart w:id="1037"/>
            <w:r w:rsidRPr="000918D8">
              <w:rPr>
                <w:rFonts w:ascii="TimesNewRomanPSMT" w:hAnsi="TimesNewRomanPSMT" w:cs="TimesNewRomanPSMT"/>
                <w:b/>
                <w:caps/>
                <w:sz w:val="22"/>
                <w:szCs w:val="22"/>
              </w:rPr>
              <w:lastRenderedPageBreak/>
              <w:t>EXCEPTION</w:t>
            </w:r>
            <w:r w:rsidRPr="000918D8">
              <w:rPr>
                <w:rFonts w:ascii="TimesNewRomanPSMT" w:hAnsi="TimesNewRomanPSMT" w:cs="TimesNewRomanPSMT"/>
                <w:caps/>
                <w:sz w:val="22"/>
                <w:szCs w:val="22"/>
              </w:rPr>
              <w:t xml:space="preserve"> to </w:t>
            </w:r>
            <w:r w:rsidRPr="000918D8">
              <w:rPr>
                <w:rFonts w:ascii="TimesNewRomanPSMT" w:hAnsi="TimesNewRomanPSMT" w:cs="TimesNewRomanPSMT"/>
                <w:b/>
                <w:caps/>
                <w:sz w:val="22"/>
                <w:szCs w:val="22"/>
              </w:rPr>
              <w:t>§120.6(</w:t>
            </w:r>
            <w:r w:rsidRPr="000918D8">
              <w:rPr>
                <w:rFonts w:ascii="TimesNewRomanPSMT" w:hAnsi="TimesNewRomanPSMT" w:cs="TimesNewRomanPSMT"/>
                <w:b/>
                <w:sz w:val="22"/>
                <w:szCs w:val="22"/>
              </w:rPr>
              <w:t>a</w:t>
            </w:r>
            <w:r w:rsidRPr="000918D8">
              <w:rPr>
                <w:rFonts w:ascii="TimesNewRomanPSMT" w:hAnsi="TimesNewRomanPSMT" w:cs="TimesNewRomanPSMT"/>
                <w:b/>
                <w:caps/>
                <w:sz w:val="22"/>
                <w:szCs w:val="22"/>
              </w:rPr>
              <w:t>)2</w:t>
            </w:r>
            <w:r w:rsidRPr="000918D8">
              <w:rPr>
                <w:rFonts w:ascii="TimesNewRomanPSMT" w:hAnsi="TimesNewRomanPSMT" w:cs="TimesNewRomanPSMT"/>
                <w:caps/>
                <w:sz w:val="22"/>
                <w:szCs w:val="22"/>
              </w:rPr>
              <w:t xml:space="preserve">: Underslab heating systems </w:t>
            </w:r>
            <w:r>
              <w:rPr>
                <w:rFonts w:ascii="TimesNewRomanPSMT" w:hAnsi="TimesNewRomanPSMT" w:cs="TimesNewRomanPSMT"/>
                <w:caps/>
                <w:sz w:val="22"/>
                <w:szCs w:val="22"/>
              </w:rPr>
              <w:t>WHEN</w:t>
            </w:r>
            <w:r w:rsidRPr="000918D8">
              <w:rPr>
                <w:rFonts w:ascii="TimesNewRomanPSMT" w:hAnsi="TimesNewRomanPSMT" w:cs="TimesNewRomanPSMT"/>
                <w:caps/>
                <w:sz w:val="22"/>
                <w:szCs w:val="22"/>
              </w:rPr>
              <w:t xml:space="preserve"> electric resistance heat is</w:t>
            </w:r>
            <w:r>
              <w:rPr>
                <w:rFonts w:ascii="TimesNewRomanPSMT" w:hAnsi="TimesNewRomanPSMT" w:cs="TimesNewRomanPSMT"/>
                <w:caps/>
                <w:sz w:val="22"/>
                <w:szCs w:val="22"/>
              </w:rPr>
              <w:t xml:space="preserve"> thermostatically controlled AND</w:t>
            </w:r>
            <w:r w:rsidRPr="000918D8">
              <w:rPr>
                <w:rFonts w:ascii="TimesNewRomanPSMT" w:hAnsi="TimesNewRomanPSMT" w:cs="TimesNewRomanPSMT"/>
                <w:caps/>
                <w:sz w:val="22"/>
                <w:szCs w:val="22"/>
              </w:rPr>
              <w:t xml:space="preserve"> disabled during the summe</w:t>
            </w:r>
            <w:r>
              <w:rPr>
                <w:rFonts w:ascii="TimesNewRomanPSMT" w:hAnsi="TimesNewRomanPSMT" w:cs="TimesNewRomanPSMT"/>
                <w:caps/>
                <w:sz w:val="22"/>
                <w:szCs w:val="22"/>
              </w:rPr>
              <w:t>r on-peak period defined by</w:t>
            </w:r>
            <w:r w:rsidRPr="000918D8">
              <w:rPr>
                <w:rFonts w:ascii="TimesNewRomanPSMT" w:hAnsi="TimesNewRomanPSMT" w:cs="TimesNewRomanPSMT"/>
                <w:caps/>
                <w:sz w:val="22"/>
                <w:szCs w:val="22"/>
              </w:rPr>
              <w:t xml:space="preserve"> electric utility</w:t>
            </w:r>
            <w:commentRangeEnd w:id="1037"/>
            <w:r w:rsidR="0016699C">
              <w:rPr>
                <w:rStyle w:val="CommentReference"/>
              </w:rPr>
              <w:commentReference w:id="1037"/>
            </w:r>
            <w:r w:rsidRPr="000918D8">
              <w:rPr>
                <w:rFonts w:ascii="TimesNewRomanPSMT" w:hAnsi="TimesNewRomanPSMT" w:cs="TimesNewRomanPSMT"/>
                <w:caps/>
                <w:sz w:val="22"/>
                <w:szCs w:val="22"/>
              </w:rPr>
              <w:t>.</w:t>
            </w:r>
          </w:p>
        </w:tc>
        <w:tc>
          <w:tcPr>
            <w:tcW w:w="616" w:type="dxa"/>
          </w:tcPr>
          <w:p w14:paraId="255B5AB0" w14:textId="0DC58B02"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3CB2E20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9653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318D155"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4A23942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1F67F3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7A666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B72A9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bl>
    <w:p w14:paraId="438622BB" w14:textId="77777777" w:rsidR="007B181A" w:rsidRPr="000918D8" w:rsidRDefault="007B181A" w:rsidP="007B181A">
      <w:pPr>
        <w:rPr>
          <w:rFonts w:ascii="TimesNewRomanPSMT" w:hAnsi="TimesNewRomanPSMT" w:cs="TimesNewRomanPSMT"/>
          <w:caps/>
          <w:sz w:val="22"/>
          <w:szCs w:val="22"/>
        </w:rPr>
      </w:pPr>
      <w:r w:rsidRPr="000918D8">
        <w:rPr>
          <w:rFonts w:ascii="TimesNewRomanPSMT" w:hAnsi="TimesNewRomanPSMT" w:cs="TimesNewRomanPSMT"/>
          <w:caps/>
          <w:sz w:val="22"/>
          <w:szCs w:val="22"/>
        </w:rPr>
        <w:br w:type="page"/>
      </w:r>
    </w:p>
    <w:tbl>
      <w:tblPr>
        <w:tblStyle w:val="TableGrid"/>
        <w:tblW w:w="10721" w:type="dxa"/>
        <w:tblLayout w:type="fixed"/>
        <w:tblCellMar>
          <w:top w:w="43" w:type="dxa"/>
          <w:left w:w="115" w:type="dxa"/>
          <w:bottom w:w="43" w:type="dxa"/>
          <w:right w:w="115" w:type="dxa"/>
        </w:tblCellMar>
        <w:tblLook w:val="04A0" w:firstRow="1" w:lastRow="0" w:firstColumn="1" w:lastColumn="0" w:noHBand="0" w:noVBand="1"/>
      </w:tblPr>
      <w:tblGrid>
        <w:gridCol w:w="8840"/>
        <w:gridCol w:w="616"/>
        <w:gridCol w:w="616"/>
        <w:gridCol w:w="33"/>
        <w:gridCol w:w="616"/>
      </w:tblGrid>
      <w:tr w:rsidR="00557DC2" w:rsidRPr="000918D8" w14:paraId="0015538F" w14:textId="77777777" w:rsidTr="0016699C">
        <w:trPr>
          <w:gridAfter w:val="2"/>
          <w:wAfter w:w="649" w:type="dxa"/>
        </w:trPr>
        <w:tc>
          <w:tcPr>
            <w:tcW w:w="8840" w:type="dxa"/>
            <w:vAlign w:val="center"/>
          </w:tcPr>
          <w:p w14:paraId="6684695C" w14:textId="647D9842" w:rsidR="00557DC2" w:rsidRPr="00557DC2" w:rsidRDefault="00557DC2" w:rsidP="00557DC2">
            <w:pPr>
              <w:shd w:val="clear" w:color="auto" w:fill="FFFFFF"/>
              <w:rPr>
                <w:ins w:id="1038" w:author="Lalor, Ben NOR [2]" w:date="2020-12-30T13:31:00Z"/>
                <w:rFonts w:ascii="TimesNewRomanPSMT" w:hAnsi="TimesNewRomanPSMT" w:cs="TimesNewRomanPSMT"/>
                <w:b/>
                <w:caps/>
                <w:sz w:val="22"/>
                <w:szCs w:val="22"/>
                <w:rPrChange w:id="1039" w:author="Lalor, Ben NOR [2]" w:date="2020-12-30T13:31:00Z">
                  <w:rPr>
                    <w:ins w:id="1040" w:author="Lalor, Ben NOR [2]" w:date="2020-12-30T13:31:00Z"/>
                    <w:rFonts w:ascii="TimesNewRomanPSMT" w:hAnsi="TimesNewRomanPSMT" w:cs="TimesNewRomanPSMT"/>
                    <w:b/>
                    <w:caps/>
                    <w:color w:val="0070C0"/>
                    <w:sz w:val="22"/>
                    <w:szCs w:val="22"/>
                  </w:rPr>
                </w:rPrChange>
              </w:rPr>
            </w:pPr>
            <w:ins w:id="1041" w:author="Lalor, Ben NOR [2]" w:date="2020-12-30T13:31:00Z">
              <w:r w:rsidRPr="00062E1B">
                <w:rPr>
                  <w:rFonts w:ascii="TimesNewRomanPSMT" w:hAnsi="TimesNewRomanPSMT" w:cs="TimesNewRomanPSMT"/>
                  <w:b/>
                  <w:caps/>
                  <w:color w:val="0070C0"/>
                  <w:sz w:val="22"/>
                  <w:szCs w:val="22"/>
                </w:rPr>
                <w:lastRenderedPageBreak/>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ins>
            <w:ins w:id="1042" w:author="Lalor, Ben NOR [2]" w:date="2020-12-30T13:43:00Z">
              <w:r w:rsidR="00C905B8">
                <w:rPr>
                  <w:rFonts w:ascii="TimesNewRomanPSMT" w:hAnsi="TimesNewRomanPSMT" w:cs="TimesNewRomanPSMT"/>
                  <w:b/>
                  <w:caps/>
                  <w:color w:val="0070C0"/>
                  <w:sz w:val="22"/>
                  <w:szCs w:val="22"/>
                </w:rPr>
                <w:t>3</w:t>
              </w:r>
            </w:ins>
            <w:ins w:id="1043" w:author="Lalor, Ben NOR [2]" w:date="2020-12-30T13:31:00Z">
              <w:r w:rsidRPr="00062E1B">
                <w:rPr>
                  <w:rFonts w:ascii="TimesNewRomanPSMT" w:hAnsi="TimesNewRomanPSMT" w:cs="TimesNewRomanPSMT"/>
                  <w:b/>
                  <w:caps/>
                  <w:color w:val="0070C0"/>
                  <w:sz w:val="22"/>
                  <w:szCs w:val="22"/>
                </w:rPr>
                <w:t xml:space="preserve"> </w:t>
              </w:r>
            </w:ins>
            <w:ins w:id="1044" w:author="Lalor, Ben NOR [2]" w:date="2020-12-30T13:32:00Z">
              <w:r>
                <w:rPr>
                  <w:rFonts w:ascii="TimesNewRomanPSMT" w:hAnsi="TimesNewRomanPSMT" w:cs="TimesNewRomanPSMT"/>
                  <w:b/>
                  <w:caps/>
                  <w:sz w:val="22"/>
                  <w:szCs w:val="22"/>
                </w:rPr>
                <w:t>Evaporators</w:t>
              </w:r>
            </w:ins>
            <w:ins w:id="1045" w:author="Lalor, Ben NOR [2]" w:date="2020-12-30T13:35:00Z">
              <w:r>
                <w:rPr>
                  <w:rFonts w:ascii="TimesNewRomanPSMT" w:hAnsi="TimesNewRomanPSMT" w:cs="TimesNewRomanPSMT"/>
                  <w:b/>
                  <w:caps/>
                  <w:sz w:val="22"/>
                  <w:szCs w:val="22"/>
                </w:rPr>
                <w:t xml:space="preserve"> in coolers and freezers</w:t>
              </w:r>
            </w:ins>
          </w:p>
          <w:p w14:paraId="7F3ABAF5" w14:textId="77777777" w:rsidR="00557DC2" w:rsidRDefault="00557DC2" w:rsidP="00557DC2">
            <w:pPr>
              <w:shd w:val="clear" w:color="auto" w:fill="FFFFFF"/>
              <w:rPr>
                <w:ins w:id="1046" w:author="Lalor, Ben NOR [2]" w:date="2020-12-30T13:31:00Z"/>
                <w:rFonts w:ascii="TimesNewRomanPSMT" w:hAnsi="TimesNewRomanPSMT" w:cs="TimesNewRomanPSMT"/>
                <w:b/>
                <w:caps/>
                <w:color w:val="0070C0"/>
                <w:sz w:val="22"/>
                <w:szCs w:val="22"/>
              </w:rPr>
            </w:pPr>
          </w:p>
          <w:p w14:paraId="1884349C" w14:textId="6869B2A0" w:rsidR="00557DC2" w:rsidRPr="000918D8" w:rsidDel="00557DC2" w:rsidRDefault="00557DC2" w:rsidP="00557DC2">
            <w:pPr>
              <w:shd w:val="clear" w:color="auto" w:fill="FFFFFF"/>
              <w:rPr>
                <w:del w:id="1047" w:author="Lalor, Ben NOR [2]" w:date="2020-12-30T13:32:00Z"/>
                <w:rFonts w:ascii="TimesNewRomanPSMT" w:hAnsi="TimesNewRomanPSMT" w:cs="TimesNewRomanPSMT"/>
                <w:caps/>
                <w:sz w:val="22"/>
                <w:szCs w:val="22"/>
              </w:rPr>
            </w:pPr>
            <w:del w:id="1048" w:author="Lalor, Ben NOR [2]" w:date="2020-12-30T13:32:00Z">
              <w:r w:rsidRPr="001F521C" w:rsidDel="00557DC2">
                <w:rPr>
                  <w:rFonts w:ascii="TimesNewRomanPSMT" w:hAnsi="TimesNewRomanPSMT" w:cs="TimesNewRomanPSMT"/>
                  <w:b/>
                  <w:caps/>
                  <w:color w:val="0070C0"/>
                  <w:sz w:val="22"/>
                  <w:szCs w:val="22"/>
                </w:rPr>
                <w:delText>§120.6(</w:delText>
              </w:r>
              <w:r w:rsidRPr="001F521C" w:rsidDel="00557DC2">
                <w:rPr>
                  <w:rFonts w:ascii="TimesNewRomanPSMT" w:hAnsi="TimesNewRomanPSMT" w:cs="TimesNewRomanPSMT"/>
                  <w:b/>
                  <w:color w:val="0070C0"/>
                  <w:sz w:val="22"/>
                  <w:szCs w:val="22"/>
                </w:rPr>
                <w:delText>a</w:delText>
              </w:r>
              <w:r w:rsidRPr="001F521C" w:rsidDel="00557DC2">
                <w:rPr>
                  <w:rFonts w:ascii="TimesNewRomanPSMT" w:hAnsi="TimesNewRomanPSMT" w:cs="TimesNewRomanPSMT"/>
                  <w:b/>
                  <w:caps/>
                  <w:color w:val="0070C0"/>
                  <w:sz w:val="22"/>
                  <w:szCs w:val="22"/>
                </w:rPr>
                <w:delText>)3</w:delText>
              </w:r>
              <w:r w:rsidRPr="001F521C" w:rsidDel="00557DC2">
                <w:rPr>
                  <w:rFonts w:ascii="TimesNewRomanPSMT" w:hAnsi="TimesNewRomanPSMT" w:cs="TimesNewRomanPSMT"/>
                  <w:color w:val="0070C0"/>
                </w:rPr>
                <w:delText xml:space="preserve"> </w:delText>
              </w:r>
              <w:r w:rsidRPr="000918D8" w:rsidDel="00557DC2">
                <w:rPr>
                  <w:rFonts w:ascii="TimesNewRomanPSMT" w:hAnsi="TimesNewRomanPSMT" w:cs="TimesNewRomanPSMT"/>
                  <w:caps/>
                  <w:sz w:val="22"/>
                  <w:szCs w:val="22"/>
                </w:rPr>
                <w:delText>New f</w:delText>
              </w:r>
              <w:r w:rsidDel="00557DC2">
                <w:rPr>
                  <w:rFonts w:ascii="TimesNewRomanPSMT" w:hAnsi="TimesNewRomanPSMT" w:cs="TimesNewRomanPSMT"/>
                  <w:caps/>
                  <w:sz w:val="22"/>
                  <w:szCs w:val="22"/>
                </w:rPr>
                <w:delText>a</w:delText>
              </w:r>
              <w:r w:rsidRPr="000918D8" w:rsidDel="00557DC2">
                <w:rPr>
                  <w:rFonts w:ascii="TimesNewRomanPSMT" w:hAnsi="TimesNewRomanPSMT" w:cs="TimesNewRomanPSMT"/>
                  <w:caps/>
                  <w:sz w:val="22"/>
                  <w:szCs w:val="22"/>
                </w:rPr>
                <w:delText>n-powered evaporators used in coolers and freezers shall conform to the following:</w:delText>
              </w:r>
            </w:del>
          </w:p>
          <w:p w14:paraId="22E30B7B" w14:textId="77777777" w:rsidR="00557DC2" w:rsidRPr="000918D8" w:rsidRDefault="00557DC2" w:rsidP="00557DC2">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049"/>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)3</w:t>
            </w:r>
            <w:r>
              <w:rPr>
                <w:rFonts w:ascii="TimesNewRomanPSMT" w:hAnsi="TimesNewRomanPSMT" w:cs="TimesNewRomanPSMT"/>
                <w:b/>
                <w:caps/>
                <w:color w:val="0070C0"/>
                <w:sz w:val="22"/>
                <w:szCs w:val="22"/>
              </w:rPr>
              <w:t xml:space="preserve">A </w:t>
            </w:r>
            <w:r w:rsidRPr="000918D8">
              <w:rPr>
                <w:rFonts w:ascii="TimesNewRomanPSMT" w:eastAsiaTheme="minorHAnsi" w:hAnsi="TimesNewRomanPSMT" w:cs="TimesNewRomanPSMT"/>
                <w:caps/>
                <w:sz w:val="22"/>
                <w:szCs w:val="22"/>
              </w:rPr>
              <w:t>Single phase fan motors &lt; 1 hp and &lt; 460 Volts shall be electronically commutated motors or have a minimum motor efficiency of 70% when rated in accordance with NEMA Standard MG 1-2006 at full load rating conditions.</w:t>
            </w:r>
            <w:commentRangeEnd w:id="1049"/>
            <w:r>
              <w:rPr>
                <w:rStyle w:val="CommentReference"/>
                <w:rFonts w:asciiTheme="minorHAnsi" w:eastAsiaTheme="minorHAnsi" w:hAnsiTheme="minorHAnsi"/>
              </w:rPr>
              <w:commentReference w:id="1049"/>
            </w:r>
          </w:p>
          <w:p w14:paraId="7B3C3A1B" w14:textId="77777777" w:rsidR="00557DC2" w:rsidRPr="000918D8" w:rsidRDefault="00557DC2" w:rsidP="00557DC2">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050"/>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)3</w:t>
            </w:r>
            <w:r>
              <w:rPr>
                <w:rFonts w:ascii="TimesNewRomanPSMT" w:hAnsi="TimesNewRomanPSMT" w:cs="TimesNewRomanPSMT"/>
                <w:b/>
                <w:caps/>
                <w:color w:val="0070C0"/>
                <w:sz w:val="22"/>
                <w:szCs w:val="22"/>
              </w:rPr>
              <w:t xml:space="preserve">b </w:t>
            </w:r>
            <w:r w:rsidRPr="000918D8">
              <w:rPr>
                <w:rFonts w:ascii="TimesNewRomanPSMT" w:eastAsiaTheme="minorHAnsi" w:hAnsi="TimesNewRomanPSMT" w:cs="TimesNewRomanPSMT"/>
                <w:caps/>
                <w:sz w:val="22"/>
                <w:szCs w:val="22"/>
              </w:rPr>
              <w:t xml:space="preserve">Evaporator fans </w:t>
            </w:r>
            <w:r>
              <w:rPr>
                <w:rFonts w:ascii="TimesNewRomanPSMT" w:eastAsiaTheme="minorHAnsi" w:hAnsi="TimesNewRomanPSMT" w:cs="TimesNewRomanPSMT"/>
                <w:caps/>
                <w:sz w:val="22"/>
                <w:szCs w:val="22"/>
              </w:rPr>
              <w:t xml:space="preserve">served by either a suction group with multiple compressors, or by a single compressor with variable capacity capability </w:t>
            </w:r>
            <w:r w:rsidRPr="000918D8">
              <w:rPr>
                <w:rFonts w:ascii="TimesNewRomanPSMT" w:eastAsiaTheme="minorHAnsi" w:hAnsi="TimesNewRomanPSMT" w:cs="TimesNewRomanPSMT"/>
                <w:caps/>
                <w:sz w:val="22"/>
                <w:szCs w:val="22"/>
              </w:rPr>
              <w:t>shall be variable speed and speed shall be controlled in response to space temperature or humidity.</w:t>
            </w:r>
            <w:commentRangeEnd w:id="1050"/>
            <w:r w:rsidR="00C905B8">
              <w:rPr>
                <w:rStyle w:val="CommentReference"/>
                <w:rFonts w:asciiTheme="minorHAnsi" w:eastAsiaTheme="minorHAnsi" w:hAnsiTheme="minorHAnsi"/>
              </w:rPr>
              <w:commentReference w:id="1050"/>
            </w:r>
          </w:p>
          <w:p w14:paraId="508E2880" w14:textId="14BBA44A" w:rsidR="00557DC2" w:rsidRPr="000918D8" w:rsidDel="00C905B8" w:rsidRDefault="00557DC2" w:rsidP="00557DC2">
            <w:pPr>
              <w:pStyle w:val="BodyText"/>
              <w:shd w:val="clear" w:color="auto" w:fill="FFFFFF"/>
              <w:spacing w:before="120" w:beforeAutospacing="0" w:after="0" w:afterAutospacing="0"/>
              <w:rPr>
                <w:del w:id="1051" w:author="Lalor, Ben NOR [2]" w:date="2020-12-30T13:41:00Z"/>
                <w:rFonts w:ascii="TimesNewRomanPSMT" w:eastAsiaTheme="minorHAnsi" w:hAnsi="TimesNewRomanPSMT" w:cs="TimesNewRomanPSMT"/>
                <w:caps/>
                <w:sz w:val="22"/>
                <w:szCs w:val="22"/>
              </w:rPr>
            </w:pPr>
            <w:del w:id="1052" w:author="Lalor, Ben NOR [2]" w:date="2020-12-30T13:41:00Z">
              <w:r w:rsidRPr="000918D8" w:rsidDel="00C905B8">
                <w:rPr>
                  <w:rFonts w:ascii="TimesNewRomanPSMT" w:eastAsiaTheme="minorHAnsi" w:hAnsi="TimesNewRomanPSMT" w:cs="TimesNewRomanPSMT"/>
                  <w:b/>
                  <w:caps/>
                  <w:sz w:val="22"/>
                  <w:szCs w:val="22"/>
                </w:rPr>
                <w:delText>EXCEPTION</w:delText>
              </w:r>
              <w:r w:rsidRPr="000918D8" w:rsidDel="00C905B8">
                <w:rPr>
                  <w:rFonts w:ascii="TimesNewRomanPSMT" w:eastAsiaTheme="minorHAnsi" w:hAnsi="TimesNewRomanPSMT" w:cs="TimesNewRomanPSMT"/>
                  <w:caps/>
                  <w:sz w:val="22"/>
                  <w:szCs w:val="22"/>
                </w:rPr>
                <w:delText xml:space="preserve"> 1 to </w:delText>
              </w:r>
              <w:r w:rsidRPr="000918D8" w:rsidDel="00C905B8">
                <w:rPr>
                  <w:rFonts w:ascii="TimesNewRomanPSMT" w:eastAsiaTheme="minorHAnsi" w:hAnsi="TimesNewRomanPSMT" w:cs="TimesNewRomanPSMT"/>
                  <w:b/>
                  <w:caps/>
                  <w:sz w:val="22"/>
                  <w:szCs w:val="22"/>
                </w:rPr>
                <w:delText>§120.6(</w:delText>
              </w:r>
              <w:r w:rsidRPr="000918D8" w:rsidDel="00C905B8">
                <w:rPr>
                  <w:rFonts w:ascii="TimesNewRomanPSMT" w:eastAsiaTheme="minorHAnsi" w:hAnsi="TimesNewRomanPSMT" w:cs="TimesNewRomanPSMT"/>
                  <w:b/>
                  <w:sz w:val="22"/>
                  <w:szCs w:val="22"/>
                </w:rPr>
                <w:delText>a</w:delText>
              </w:r>
              <w:r w:rsidRPr="000918D8" w:rsidDel="00C905B8">
                <w:rPr>
                  <w:rFonts w:ascii="TimesNewRomanPSMT" w:eastAsiaTheme="minorHAnsi" w:hAnsi="TimesNewRomanPSMT" w:cs="TimesNewRomanPSMT"/>
                  <w:b/>
                  <w:caps/>
                  <w:sz w:val="22"/>
                  <w:szCs w:val="22"/>
                </w:rPr>
                <w:delText>)3B</w:delText>
              </w:r>
              <w:r w:rsidRPr="000918D8" w:rsidDel="00C905B8">
                <w:rPr>
                  <w:rFonts w:ascii="TimesNewRomanPSMT" w:eastAsiaTheme="minorHAnsi" w:hAnsi="TimesNewRomanPSMT" w:cs="TimesNewRomanPSMT"/>
                  <w:caps/>
                  <w:sz w:val="22"/>
                  <w:szCs w:val="22"/>
                </w:rPr>
                <w:delText>: Addition, alteration or replacement of less than all of the evaporators in an existing </w:delText>
              </w:r>
              <w:r w:rsidDel="00C905B8">
                <w:fldChar w:fldCharType="begin"/>
              </w:r>
              <w:r w:rsidDel="00C905B8">
                <w:delInstrText xml:space="preserve"> HYPERLINK "https://energycodeace.com/site/custom/public/reference-ace-2016/Documents/gloss_refrigeratedspace.htm" \t "popup" </w:delInstrText>
              </w:r>
              <w:r w:rsidDel="00C905B8">
                <w:fldChar w:fldCharType="separate"/>
              </w:r>
              <w:r w:rsidRPr="004115B4" w:rsidDel="00C905B8">
                <w:rPr>
                  <w:rFonts w:ascii="TimesNewRomanPSMT" w:eastAsiaTheme="minorHAnsi" w:hAnsi="TimesNewRomanPSMT" w:cs="TimesNewRomanPSMT"/>
                  <w:caps/>
                  <w:sz w:val="22"/>
                  <w:szCs w:val="22"/>
                </w:rPr>
                <w:delText>refrigerated space</w:delText>
              </w:r>
              <w:r w:rsidDel="00C905B8">
                <w:rPr>
                  <w:rFonts w:ascii="TimesNewRomanPSMT" w:hAnsi="TimesNewRomanPSMT" w:cs="TimesNewRomanPSMT"/>
                  <w:caps/>
                  <w:sz w:val="22"/>
                  <w:szCs w:val="22"/>
                </w:rPr>
                <w:fldChar w:fldCharType="end"/>
              </w:r>
              <w:r w:rsidRPr="000918D8" w:rsidDel="00C905B8">
                <w:rPr>
                  <w:rFonts w:ascii="TimesNewRomanPSMT" w:eastAsiaTheme="minorHAnsi" w:hAnsi="TimesNewRomanPSMT" w:cs="TimesNewRomanPSMT"/>
                  <w:caps/>
                  <w:sz w:val="22"/>
                  <w:szCs w:val="22"/>
                </w:rPr>
                <w:delText> that does not have speed-controlled evaporators.</w:delText>
              </w:r>
            </w:del>
          </w:p>
          <w:p w14:paraId="78B498BA" w14:textId="10C30892" w:rsidR="00557DC2" w:rsidRPr="000918D8" w:rsidDel="00C905B8" w:rsidRDefault="00557DC2" w:rsidP="00557DC2">
            <w:pPr>
              <w:pStyle w:val="BodyText"/>
              <w:shd w:val="clear" w:color="auto" w:fill="FFFFFF"/>
              <w:spacing w:before="120" w:beforeAutospacing="0" w:after="0" w:afterAutospacing="0"/>
              <w:rPr>
                <w:del w:id="1053" w:author="Lalor, Ben NOR [2]" w:date="2020-12-30T13:41:00Z"/>
                <w:rFonts w:ascii="TimesNewRomanPSMT" w:eastAsiaTheme="minorHAnsi" w:hAnsi="TimesNewRomanPSMT" w:cs="TimesNewRomanPSMT"/>
                <w:caps/>
                <w:sz w:val="22"/>
                <w:szCs w:val="22"/>
              </w:rPr>
            </w:pPr>
            <w:del w:id="1054" w:author="Lalor, Ben NOR [2]" w:date="2020-12-30T13:41:00Z">
              <w:r w:rsidRPr="000918D8" w:rsidDel="00C905B8">
                <w:rPr>
                  <w:rFonts w:ascii="TimesNewRomanPSMT" w:eastAsiaTheme="minorHAnsi" w:hAnsi="TimesNewRomanPSMT" w:cs="TimesNewRomanPSMT"/>
                  <w:b/>
                  <w:caps/>
                  <w:sz w:val="22"/>
                  <w:szCs w:val="22"/>
                </w:rPr>
                <w:delText>EXCEPTION 2</w:delText>
              </w:r>
              <w:r w:rsidRPr="000918D8" w:rsidDel="00C905B8">
                <w:rPr>
                  <w:rFonts w:ascii="TimesNewRomanPSMT" w:eastAsiaTheme="minorHAnsi" w:hAnsi="TimesNewRomanPSMT" w:cs="TimesNewRomanPSMT"/>
                  <w:caps/>
                  <w:sz w:val="22"/>
                  <w:szCs w:val="22"/>
                </w:rPr>
                <w:delText xml:space="preserve"> to</w:delText>
              </w:r>
              <w:r w:rsidRPr="000918D8" w:rsidDel="00C905B8">
                <w:rPr>
                  <w:rFonts w:ascii="TimesNewRomanPSMT" w:eastAsiaTheme="minorHAnsi" w:hAnsi="TimesNewRomanPSMT" w:cs="TimesNewRomanPSMT"/>
                  <w:b/>
                  <w:caps/>
                  <w:sz w:val="22"/>
                  <w:szCs w:val="22"/>
                </w:rPr>
                <w:delText xml:space="preserve"> §120.6(</w:delText>
              </w:r>
              <w:r w:rsidRPr="000918D8" w:rsidDel="00C905B8">
                <w:rPr>
                  <w:rFonts w:ascii="TimesNewRomanPSMT" w:eastAsiaTheme="minorHAnsi" w:hAnsi="TimesNewRomanPSMT" w:cs="TimesNewRomanPSMT"/>
                  <w:b/>
                  <w:sz w:val="22"/>
                  <w:szCs w:val="22"/>
                </w:rPr>
                <w:delText>a</w:delText>
              </w:r>
              <w:r w:rsidRPr="000918D8" w:rsidDel="00C905B8">
                <w:rPr>
                  <w:rFonts w:ascii="TimesNewRomanPSMT" w:eastAsiaTheme="minorHAnsi" w:hAnsi="TimesNewRomanPSMT" w:cs="TimesNewRomanPSMT"/>
                  <w:b/>
                  <w:caps/>
                  <w:sz w:val="22"/>
                  <w:szCs w:val="22"/>
                </w:rPr>
                <w:delText>)3B</w:delText>
              </w:r>
              <w:r w:rsidRPr="000918D8" w:rsidDel="00C905B8">
                <w:rPr>
                  <w:rFonts w:ascii="TimesNewRomanPSMT" w:eastAsiaTheme="minorHAnsi" w:hAnsi="TimesNewRomanPSMT" w:cs="TimesNewRomanPSMT"/>
                  <w:caps/>
                  <w:sz w:val="22"/>
                  <w:szCs w:val="22"/>
                </w:rPr>
                <w:delText>: Coolers</w:delText>
              </w:r>
              <w:r w:rsidDel="00C905B8">
                <w:rPr>
                  <w:rFonts w:ascii="TimesNewRomanPSMT" w:eastAsiaTheme="minorHAnsi" w:hAnsi="TimesNewRomanPSMT" w:cs="TimesNewRomanPSMT"/>
                  <w:caps/>
                  <w:sz w:val="22"/>
                  <w:szCs w:val="22"/>
                </w:rPr>
                <w:delText xml:space="preserve"> maintaining a</w:delText>
              </w:r>
              <w:r w:rsidRPr="000918D8" w:rsidDel="00C905B8">
                <w:rPr>
                  <w:rFonts w:ascii="TimesNewRomanPSMT" w:eastAsiaTheme="minorHAnsi" w:hAnsi="TimesNewRomanPSMT" w:cs="TimesNewRomanPSMT"/>
                  <w:caps/>
                  <w:sz w:val="22"/>
                  <w:szCs w:val="22"/>
                </w:rPr>
                <w:delText> </w:delText>
              </w:r>
              <w:r w:rsidDel="00C905B8">
                <w:fldChar w:fldCharType="begin"/>
              </w:r>
              <w:r w:rsidDel="00C905B8">
                <w:delInstrText xml:space="preserve"> HYPERLINK "https://energycodeace.com/site/custom/public/reference-ace-2016/Documents/gloss_controlledatmosphere.htm" \t "popup" </w:delInstrText>
              </w:r>
              <w:r w:rsidDel="00C905B8">
                <w:fldChar w:fldCharType="separate"/>
              </w:r>
              <w:r w:rsidRPr="004115B4" w:rsidDel="00C905B8">
                <w:rPr>
                  <w:rFonts w:ascii="TimesNewRomanPSMT" w:eastAsiaTheme="minorHAnsi" w:hAnsi="TimesNewRomanPSMT" w:cs="TimesNewRomanPSMT"/>
                  <w:caps/>
                  <w:sz w:val="22"/>
                  <w:szCs w:val="22"/>
                </w:rPr>
                <w:delText>Controlled Atmosphere</w:delText>
              </w:r>
              <w:r w:rsidDel="00C905B8">
                <w:rPr>
                  <w:rFonts w:ascii="TimesNewRomanPSMT" w:hAnsi="TimesNewRomanPSMT" w:cs="TimesNewRomanPSMT"/>
                  <w:caps/>
                  <w:sz w:val="22"/>
                  <w:szCs w:val="22"/>
                </w:rPr>
                <w:fldChar w:fldCharType="end"/>
              </w:r>
              <w:r w:rsidRPr="000918D8" w:rsidDel="00C905B8">
                <w:rPr>
                  <w:rFonts w:ascii="TimesNewRomanPSMT" w:eastAsiaTheme="minorHAnsi" w:hAnsi="TimesNewRomanPSMT" w:cs="TimesNewRomanPSMT"/>
                  <w:caps/>
                  <w:sz w:val="22"/>
                  <w:szCs w:val="22"/>
                </w:rPr>
                <w:delText> for which a licensed engineer has certified the types of products stored will require constant operation at 100% design airflow.</w:delText>
              </w:r>
            </w:del>
          </w:p>
          <w:p w14:paraId="43541CCB" w14:textId="2827DDC7" w:rsidR="00557DC2" w:rsidDel="00C905B8" w:rsidRDefault="00557DC2" w:rsidP="00557DC2">
            <w:pPr>
              <w:pStyle w:val="BodyText"/>
              <w:shd w:val="clear" w:color="auto" w:fill="FFFFFF"/>
              <w:spacing w:before="120" w:beforeAutospacing="0" w:after="0" w:afterAutospacing="0"/>
              <w:rPr>
                <w:del w:id="1055" w:author="Lalor, Ben NOR [2]" w:date="2020-12-30T13:41:00Z"/>
                <w:rFonts w:ascii="TimesNewRomanPSMT" w:eastAsiaTheme="minorHAnsi" w:hAnsi="TimesNewRomanPSMT" w:cs="TimesNewRomanPSMT"/>
                <w:caps/>
                <w:sz w:val="22"/>
                <w:szCs w:val="22"/>
              </w:rPr>
            </w:pPr>
            <w:del w:id="1056" w:author="Lalor, Ben NOR [2]" w:date="2020-12-30T13:41:00Z">
              <w:r w:rsidRPr="000918D8" w:rsidDel="00C905B8">
                <w:rPr>
                  <w:rFonts w:ascii="TimesNewRomanPSMT" w:eastAsiaTheme="minorHAnsi" w:hAnsi="TimesNewRomanPSMT" w:cs="TimesNewRomanPSMT"/>
                  <w:b/>
                  <w:caps/>
                  <w:sz w:val="22"/>
                  <w:szCs w:val="22"/>
                </w:rPr>
                <w:delText xml:space="preserve">EXCEPTION 3 </w:delText>
              </w:r>
              <w:r w:rsidRPr="000918D8" w:rsidDel="00C905B8">
                <w:rPr>
                  <w:rFonts w:ascii="TimesNewRomanPSMT" w:eastAsiaTheme="minorHAnsi" w:hAnsi="TimesNewRomanPSMT" w:cs="TimesNewRomanPSMT"/>
                  <w:caps/>
                  <w:sz w:val="22"/>
                  <w:szCs w:val="22"/>
                </w:rPr>
                <w:delText xml:space="preserve">to  </w:delText>
              </w:r>
              <w:r w:rsidRPr="000918D8" w:rsidDel="00C905B8">
                <w:rPr>
                  <w:rFonts w:ascii="TimesNewRomanPSMT" w:eastAsiaTheme="minorHAnsi" w:hAnsi="TimesNewRomanPSMT" w:cs="TimesNewRomanPSMT"/>
                  <w:b/>
                  <w:caps/>
                  <w:sz w:val="22"/>
                  <w:szCs w:val="22"/>
                </w:rPr>
                <w:delText>§120.6(</w:delText>
              </w:r>
              <w:r w:rsidRPr="000918D8" w:rsidDel="00C905B8">
                <w:rPr>
                  <w:rFonts w:ascii="TimesNewRomanPSMT" w:eastAsiaTheme="minorHAnsi" w:hAnsi="TimesNewRomanPSMT" w:cs="TimesNewRomanPSMT"/>
                  <w:b/>
                  <w:sz w:val="22"/>
                  <w:szCs w:val="22"/>
                </w:rPr>
                <w:delText>a</w:delText>
              </w:r>
              <w:r w:rsidRPr="000918D8" w:rsidDel="00C905B8">
                <w:rPr>
                  <w:rFonts w:ascii="TimesNewRomanPSMT" w:eastAsiaTheme="minorHAnsi" w:hAnsi="TimesNewRomanPSMT" w:cs="TimesNewRomanPSMT"/>
                  <w:b/>
                  <w:caps/>
                  <w:sz w:val="22"/>
                  <w:szCs w:val="22"/>
                </w:rPr>
                <w:delText>)3B</w:delText>
              </w:r>
              <w:r w:rsidRPr="000918D8" w:rsidDel="00C905B8">
                <w:rPr>
                  <w:rFonts w:ascii="TimesNewRomanPSMT" w:eastAsiaTheme="minorHAnsi" w:hAnsi="TimesNewRomanPSMT" w:cs="TimesNewRomanPSMT"/>
                  <w:caps/>
                  <w:sz w:val="22"/>
                  <w:szCs w:val="22"/>
                </w:rPr>
                <w:delText>: areas designed solely for quick chilling/freezing of products.</w:delText>
              </w:r>
            </w:del>
          </w:p>
          <w:p w14:paraId="0CE17017" w14:textId="77777777" w:rsidR="00557DC2" w:rsidRDefault="00557DC2" w:rsidP="00557DC2">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057"/>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)3</w:t>
            </w:r>
            <w:r>
              <w:rPr>
                <w:rFonts w:ascii="TimesNewRomanPSMT" w:hAnsi="TimesNewRomanPSMT" w:cs="TimesNewRomanPSMT"/>
                <w:b/>
                <w:caps/>
                <w:color w:val="0070C0"/>
                <w:sz w:val="22"/>
                <w:szCs w:val="22"/>
              </w:rPr>
              <w:t xml:space="preserve">C </w:t>
            </w:r>
            <w:r w:rsidRPr="000918D8">
              <w:rPr>
                <w:rFonts w:ascii="TimesNewRomanPSMT" w:eastAsiaTheme="minorHAnsi" w:hAnsi="TimesNewRomanPSMT" w:cs="TimesNewRomanPSMT"/>
                <w:caps/>
                <w:sz w:val="22"/>
                <w:szCs w:val="22"/>
              </w:rPr>
              <w:t>Evaporator fans served by a single compressor that does not have variable capacity shall utilize controls to reduce airflow by at least 40% for at least 75%of the time when the compressor is not running.</w:t>
            </w:r>
            <w:commentRangeEnd w:id="1057"/>
            <w:r w:rsidR="00C905B8">
              <w:rPr>
                <w:rStyle w:val="CommentReference"/>
                <w:rFonts w:asciiTheme="minorHAnsi" w:eastAsiaTheme="minorHAnsi" w:hAnsiTheme="minorHAnsi"/>
              </w:rPr>
              <w:commentReference w:id="1057"/>
            </w:r>
          </w:p>
          <w:p w14:paraId="71D31077" w14:textId="65CF6827" w:rsidR="00557DC2" w:rsidRPr="001F521C" w:rsidRDefault="00557DC2" w:rsidP="00557DC2">
            <w:pPr>
              <w:shd w:val="clear" w:color="auto" w:fill="FFFFFF"/>
              <w:rPr>
                <w:rFonts w:ascii="TimesNewRomanPSMT" w:hAnsi="TimesNewRomanPSMT" w:cs="TimesNewRomanPSMT"/>
                <w:b/>
                <w:caps/>
                <w:color w:val="0070C0"/>
                <w:sz w:val="22"/>
                <w:szCs w:val="22"/>
              </w:rPr>
            </w:pPr>
            <w:del w:id="1058" w:author="Lalor, Ben NOR [2]" w:date="2020-12-30T13:40:00Z">
              <w:r w:rsidRPr="000918D8" w:rsidDel="00C905B8">
                <w:rPr>
                  <w:rFonts w:ascii="TimesNewRomanPSMT" w:hAnsi="TimesNewRomanPSMT" w:cs="TimesNewRomanPSMT"/>
                  <w:b/>
                  <w:caps/>
                  <w:sz w:val="22"/>
                  <w:szCs w:val="22"/>
                </w:rPr>
                <w:delText>EXCEPTION</w:delText>
              </w:r>
              <w:r w:rsidRPr="000918D8" w:rsidDel="00C905B8">
                <w:rPr>
                  <w:rFonts w:ascii="TimesNewRomanPSMT" w:hAnsi="TimesNewRomanPSMT" w:cs="TimesNewRomanPSMT"/>
                  <w:caps/>
                  <w:sz w:val="22"/>
                  <w:szCs w:val="22"/>
                </w:rPr>
                <w:delText xml:space="preserve"> to </w:delText>
              </w:r>
              <w:r w:rsidRPr="000918D8" w:rsidDel="00C905B8">
                <w:rPr>
                  <w:rFonts w:ascii="TimesNewRomanPSMT" w:hAnsi="TimesNewRomanPSMT" w:cs="TimesNewRomanPSMT"/>
                  <w:b/>
                  <w:caps/>
                  <w:sz w:val="22"/>
                  <w:szCs w:val="22"/>
                </w:rPr>
                <w:delText>§120.6(</w:delText>
              </w:r>
              <w:r w:rsidRPr="000918D8" w:rsidDel="00C905B8">
                <w:rPr>
                  <w:rFonts w:ascii="TimesNewRomanPSMT" w:hAnsi="TimesNewRomanPSMT" w:cs="TimesNewRomanPSMT"/>
                  <w:b/>
                  <w:sz w:val="22"/>
                  <w:szCs w:val="22"/>
                </w:rPr>
                <w:delText>a</w:delText>
              </w:r>
              <w:r w:rsidRPr="000918D8" w:rsidDel="00C905B8">
                <w:rPr>
                  <w:rFonts w:ascii="TimesNewRomanPSMT" w:hAnsi="TimesNewRomanPSMT" w:cs="TimesNewRomanPSMT"/>
                  <w:b/>
                  <w:caps/>
                  <w:sz w:val="22"/>
                  <w:szCs w:val="22"/>
                </w:rPr>
                <w:delText>)3C: </w:delText>
              </w:r>
              <w:r w:rsidRPr="000918D8" w:rsidDel="00C905B8">
                <w:rPr>
                  <w:rFonts w:ascii="TimesNewRomanPSMT" w:hAnsi="TimesNewRomanPSMT" w:cs="TimesNewRomanPSMT"/>
                  <w:caps/>
                  <w:sz w:val="22"/>
                  <w:szCs w:val="22"/>
                </w:rPr>
                <w:delText xml:space="preserve">Areas </w:delText>
              </w:r>
              <w:r w:rsidDel="00C905B8">
                <w:rPr>
                  <w:rFonts w:ascii="TimesNewRomanPSMT" w:hAnsi="TimesNewRomanPSMT" w:cs="TimesNewRomanPSMT"/>
                  <w:caps/>
                  <w:sz w:val="22"/>
                  <w:szCs w:val="22"/>
                </w:rPr>
                <w:delText xml:space="preserve">within refrigerated warehouses </w:delText>
              </w:r>
              <w:r w:rsidRPr="000918D8" w:rsidDel="00C905B8">
                <w:rPr>
                  <w:rFonts w:ascii="TimesNewRomanPSMT" w:hAnsi="TimesNewRomanPSMT" w:cs="TimesNewRomanPSMT"/>
                  <w:caps/>
                  <w:sz w:val="22"/>
                  <w:szCs w:val="22"/>
                </w:rPr>
                <w:delText>designed solely for quick chilling/ freezing of products.</w:delText>
              </w:r>
            </w:del>
          </w:p>
        </w:tc>
        <w:tc>
          <w:tcPr>
            <w:tcW w:w="616" w:type="dxa"/>
          </w:tcPr>
          <w:p w14:paraId="492B8E48" w14:textId="77777777" w:rsidR="00557DC2" w:rsidRPr="000918D8" w:rsidRDefault="00557DC2" w:rsidP="00593DC8">
            <w:pPr>
              <w:autoSpaceDE w:val="0"/>
              <w:autoSpaceDN w:val="0"/>
              <w:adjustRightInd w:val="0"/>
              <w:jc w:val="center"/>
              <w:rPr>
                <w:rFonts w:ascii="TimesNewRomanPSMT" w:hAnsi="TimesNewRomanPSMT" w:cs="TimesNewRomanPSMT"/>
                <w:caps/>
                <w:sz w:val="22"/>
                <w:szCs w:val="22"/>
              </w:rPr>
            </w:pPr>
          </w:p>
        </w:tc>
        <w:tc>
          <w:tcPr>
            <w:tcW w:w="616" w:type="dxa"/>
          </w:tcPr>
          <w:p w14:paraId="26FE2D1C" w14:textId="77777777" w:rsidR="00557DC2" w:rsidRPr="000918D8" w:rsidRDefault="00557DC2" w:rsidP="00593DC8">
            <w:pPr>
              <w:autoSpaceDE w:val="0"/>
              <w:autoSpaceDN w:val="0"/>
              <w:adjustRightInd w:val="0"/>
              <w:jc w:val="center"/>
              <w:rPr>
                <w:rFonts w:ascii="TimesNewRomanPSMT" w:hAnsi="TimesNewRomanPSMT" w:cs="TimesNewRomanPSMT"/>
                <w:caps/>
                <w:sz w:val="22"/>
                <w:szCs w:val="22"/>
              </w:rPr>
            </w:pPr>
          </w:p>
        </w:tc>
      </w:tr>
      <w:tr w:rsidR="00881FA5" w:rsidRPr="000918D8" w14:paraId="00C1E6FA" w14:textId="77777777" w:rsidTr="0016699C">
        <w:trPr>
          <w:gridAfter w:val="2"/>
          <w:wAfter w:w="649" w:type="dxa"/>
        </w:trPr>
        <w:tc>
          <w:tcPr>
            <w:tcW w:w="8840" w:type="dxa"/>
            <w:vAlign w:val="center"/>
          </w:tcPr>
          <w:p w14:paraId="3DADA4F6" w14:textId="6DC0DDCE" w:rsidR="00C905B8" w:rsidRPr="0014123E" w:rsidRDefault="00C905B8" w:rsidP="00C905B8">
            <w:pPr>
              <w:shd w:val="clear" w:color="auto" w:fill="FFFFFF"/>
              <w:rPr>
                <w:ins w:id="1059" w:author="Lalor, Ben NOR [2]" w:date="2020-12-30T13:43:00Z"/>
                <w:rFonts w:ascii="TimesNewRomanPSMT" w:hAnsi="TimesNewRomanPSMT" w:cs="TimesNewRomanPSMT"/>
                <w:b/>
                <w:caps/>
                <w:sz w:val="22"/>
                <w:szCs w:val="22"/>
              </w:rPr>
            </w:pPr>
            <w:ins w:id="1060" w:author="Lalor, Ben NOR [2]" w:date="2020-12-30T13:43:00Z">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4</w:t>
              </w:r>
              <w:r w:rsidRPr="00062E1B">
                <w:rPr>
                  <w:rFonts w:ascii="TimesNewRomanPSMT" w:hAnsi="TimesNewRomanPSMT" w:cs="TimesNewRomanPSMT"/>
                  <w:b/>
                  <w:caps/>
                  <w:color w:val="0070C0"/>
                  <w:sz w:val="22"/>
                  <w:szCs w:val="22"/>
                </w:rPr>
                <w:t xml:space="preserve"> </w:t>
              </w:r>
              <w:r>
                <w:rPr>
                  <w:rFonts w:ascii="TimesNewRomanPSMT" w:hAnsi="TimesNewRomanPSMT" w:cs="TimesNewRomanPSMT"/>
                  <w:b/>
                  <w:caps/>
                  <w:sz w:val="22"/>
                  <w:szCs w:val="22"/>
                </w:rPr>
                <w:t>Condensers</w:t>
              </w:r>
            </w:ins>
            <w:ins w:id="1061" w:author="Lalor, Ben NOR [2]" w:date="2020-12-30T14:24:00Z">
              <w:r w:rsidR="004622EA">
                <w:rPr>
                  <w:rFonts w:ascii="TimesNewRomanPSMT" w:hAnsi="TimesNewRomanPSMT" w:cs="TimesNewRomanPSMT"/>
                  <w:b/>
                  <w:caps/>
                  <w:sz w:val="22"/>
                  <w:szCs w:val="22"/>
                </w:rPr>
                <w:t xml:space="preserve"> on refrigeration systems</w:t>
              </w:r>
            </w:ins>
          </w:p>
          <w:p w14:paraId="5B7097AA" w14:textId="77777777" w:rsidR="00C905B8" w:rsidRDefault="00C905B8" w:rsidP="00593DC8">
            <w:pPr>
              <w:autoSpaceDE w:val="0"/>
              <w:autoSpaceDN w:val="0"/>
              <w:adjustRightInd w:val="0"/>
              <w:rPr>
                <w:ins w:id="1062" w:author="Lalor, Ben NOR [2]" w:date="2020-12-30T13:43:00Z"/>
                <w:rFonts w:ascii="TimesNewRomanPSMT" w:hAnsi="TimesNewRomanPSMT" w:cs="TimesNewRomanPSMT"/>
                <w:b/>
                <w:caps/>
                <w:sz w:val="22"/>
                <w:szCs w:val="22"/>
              </w:rPr>
            </w:pPr>
          </w:p>
          <w:p w14:paraId="390C6230" w14:textId="6136DBAD" w:rsidR="00881FA5" w:rsidDel="004622EA" w:rsidRDefault="00881FA5" w:rsidP="00593DC8">
            <w:pPr>
              <w:autoSpaceDE w:val="0"/>
              <w:autoSpaceDN w:val="0"/>
              <w:adjustRightInd w:val="0"/>
              <w:rPr>
                <w:del w:id="1063" w:author="Lalor, Ben NOR [2]" w:date="2020-12-30T14:24:00Z"/>
                <w:rFonts w:ascii="TimesNewRomanPSMT" w:hAnsi="TimesNewRomanPSMT" w:cs="TimesNewRomanPSMT"/>
                <w:caps/>
                <w:sz w:val="22"/>
                <w:szCs w:val="22"/>
              </w:rPr>
            </w:pPr>
            <w:del w:id="1064" w:author="Lalor, Ben NOR [2]" w:date="2020-12-30T14:24:00Z">
              <w:r w:rsidRPr="00062E1B" w:rsidDel="004622EA">
                <w:rPr>
                  <w:rFonts w:ascii="TimesNewRomanPSMT" w:hAnsi="TimesNewRomanPSMT" w:cs="TimesNewRomanPSMT"/>
                  <w:b/>
                  <w:caps/>
                  <w:color w:val="0070C0"/>
                  <w:sz w:val="22"/>
                  <w:szCs w:val="22"/>
                </w:rPr>
                <w:delText>§120.6(</w:delText>
              </w:r>
              <w:r w:rsidRPr="00062E1B" w:rsidDel="004622EA">
                <w:rPr>
                  <w:rFonts w:ascii="TimesNewRomanPSMT" w:hAnsi="TimesNewRomanPSMT" w:cs="TimesNewRomanPSMT"/>
                  <w:b/>
                  <w:color w:val="0070C0"/>
                  <w:sz w:val="22"/>
                  <w:szCs w:val="22"/>
                </w:rPr>
                <w:delText>a</w:delText>
              </w:r>
              <w:r w:rsidRPr="00062E1B" w:rsidDel="004622EA">
                <w:rPr>
                  <w:rFonts w:ascii="TimesNewRomanPSMT" w:hAnsi="TimesNewRomanPSMT" w:cs="TimesNewRomanPSMT"/>
                  <w:b/>
                  <w:caps/>
                  <w:color w:val="0070C0"/>
                  <w:sz w:val="22"/>
                  <w:szCs w:val="22"/>
                </w:rPr>
                <w:delText>)</w:delText>
              </w:r>
              <w:r w:rsidDel="004622EA">
                <w:rPr>
                  <w:rFonts w:ascii="TimesNewRomanPSMT" w:hAnsi="TimesNewRomanPSMT" w:cs="TimesNewRomanPSMT"/>
                  <w:b/>
                  <w:caps/>
                  <w:color w:val="0070C0"/>
                  <w:sz w:val="22"/>
                  <w:szCs w:val="22"/>
                </w:rPr>
                <w:delText>4</w:delText>
              </w:r>
              <w:r w:rsidRPr="000918D8" w:rsidDel="004622EA">
                <w:rPr>
                  <w:rFonts w:ascii="TimesNewRomanPSMT" w:hAnsi="TimesNewRomanPSMT" w:cs="TimesNewRomanPSMT"/>
                  <w:caps/>
                  <w:sz w:val="22"/>
                  <w:szCs w:val="22"/>
                </w:rPr>
                <w:delText> </w:delText>
              </w:r>
              <w:r w:rsidDel="004622EA">
                <w:rPr>
                  <w:rFonts w:ascii="TimesNewRomanPSMT" w:hAnsi="TimesNewRomanPSMT" w:cs="TimesNewRomanPSMT"/>
                  <w:caps/>
                  <w:sz w:val="22"/>
                  <w:szCs w:val="22"/>
                </w:rPr>
                <w:delText xml:space="preserve"> </w:delText>
              </w:r>
              <w:r w:rsidRPr="000918D8" w:rsidDel="004622EA">
                <w:rPr>
                  <w:rFonts w:ascii="TimesNewRomanPSMT" w:hAnsi="TimesNewRomanPSMT" w:cs="TimesNewRomanPSMT"/>
                  <w:caps/>
                  <w:sz w:val="22"/>
                  <w:szCs w:val="22"/>
                </w:rPr>
                <w:delText>New fan-powered condense</w:delText>
              </w:r>
              <w:r w:rsidDel="004622EA">
                <w:rPr>
                  <w:rFonts w:ascii="TimesNewRomanPSMT" w:hAnsi="TimesNewRomanPSMT" w:cs="TimesNewRomanPSMT"/>
                  <w:caps/>
                  <w:sz w:val="22"/>
                  <w:szCs w:val="22"/>
                </w:rPr>
                <w:delText>rs on new refrigeration systems shall conform to the following:</w:delText>
              </w:r>
            </w:del>
          </w:p>
          <w:p w14:paraId="2B1F8B6E" w14:textId="77777777" w:rsidR="00881FA5" w:rsidRPr="000918D8" w:rsidRDefault="00881FA5" w:rsidP="00593DC8">
            <w:pPr>
              <w:autoSpaceDE w:val="0"/>
              <w:autoSpaceDN w:val="0"/>
              <w:adjustRightInd w:val="0"/>
              <w:rPr>
                <w:rFonts w:ascii="TimesNewRomanPSMT" w:hAnsi="TimesNewRomanPSMT" w:cs="TimesNewRomanPSMT"/>
                <w:caps/>
                <w:sz w:val="22"/>
                <w:szCs w:val="22"/>
              </w:rPr>
            </w:pPr>
          </w:p>
          <w:p w14:paraId="7434B314" w14:textId="77777777" w:rsidR="00881FA5" w:rsidRPr="000918D8" w:rsidRDefault="00881FA5" w:rsidP="00593DC8">
            <w:pPr>
              <w:autoSpaceDE w:val="0"/>
              <w:autoSpaceDN w:val="0"/>
              <w:adjustRightInd w:val="0"/>
              <w:rPr>
                <w:rFonts w:ascii="TimesNewRomanPSMT" w:hAnsi="TimesNewRomanPSMT" w:cs="TimesNewRomanPSMT"/>
                <w:caps/>
                <w:sz w:val="22"/>
                <w:szCs w:val="22"/>
              </w:rPr>
            </w:pPr>
            <w:commentRangeStart w:id="1065"/>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4A </w:t>
            </w:r>
            <w:r w:rsidRPr="000918D8">
              <w:rPr>
                <w:rFonts w:ascii="TimesNewRomanPSMT" w:hAnsi="TimesNewRomanPSMT" w:cs="TimesNewRomanPSMT"/>
                <w:caps/>
                <w:sz w:val="22"/>
                <w:szCs w:val="22"/>
              </w:rPr>
              <w:t>Design saturated condensing temperatures for evaporative-cooled condensers and water-cooled condensers served by fluid coolers or cooling towers shall be ≤ The design wetbulb temperature:</w:t>
            </w:r>
          </w:p>
          <w:p w14:paraId="24C70858" w14:textId="1B87A9E1" w:rsidR="00881FA5" w:rsidRPr="000918D8" w:rsidRDefault="00881FA5" w:rsidP="007B181A">
            <w:pPr>
              <w:pStyle w:val="BodyText"/>
              <w:numPr>
                <w:ilvl w:val="1"/>
                <w:numId w:val="79"/>
              </w:numPr>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 xml:space="preserve">plus 20°F in locations where the design </w:t>
            </w:r>
            <w:proofErr w:type="spellStart"/>
            <w:r w:rsidRPr="000918D8">
              <w:rPr>
                <w:rFonts w:ascii="TimesNewRomanPSMT" w:eastAsiaTheme="minorHAnsi" w:hAnsi="TimesNewRomanPSMT" w:cs="TimesNewRomanPSMT"/>
                <w:caps/>
                <w:sz w:val="22"/>
                <w:szCs w:val="22"/>
              </w:rPr>
              <w:t>wetbulb</w:t>
            </w:r>
            <w:proofErr w:type="spellEnd"/>
            <w:r w:rsidRPr="000918D8">
              <w:rPr>
                <w:rFonts w:ascii="TimesNewRomanPSMT" w:eastAsiaTheme="minorHAnsi" w:hAnsi="TimesNewRomanPSMT" w:cs="TimesNewRomanPSMT"/>
                <w:caps/>
                <w:sz w:val="22"/>
                <w:szCs w:val="22"/>
              </w:rPr>
              <w:t xml:space="preserve"> temperature is ≤ 76°F; or</w:t>
            </w:r>
          </w:p>
          <w:p w14:paraId="0297D809" w14:textId="77777777" w:rsidR="00881FA5" w:rsidRPr="000918D8" w:rsidRDefault="00881FA5" w:rsidP="007B181A">
            <w:pPr>
              <w:pStyle w:val="BodyText"/>
              <w:numPr>
                <w:ilvl w:val="1"/>
                <w:numId w:val="79"/>
              </w:numPr>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plus 19°F in locations where the design wetbulb temperature is between 76°F and 78°F; or</w:t>
            </w:r>
          </w:p>
          <w:p w14:paraId="1647905D" w14:textId="77777777" w:rsidR="00881FA5" w:rsidRPr="000918D8" w:rsidRDefault="00881FA5" w:rsidP="007B181A">
            <w:pPr>
              <w:pStyle w:val="BodyText"/>
              <w:numPr>
                <w:ilvl w:val="1"/>
                <w:numId w:val="79"/>
              </w:numPr>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plus 18°F in locations were the design wetbulb temperature is ≥ 78°F</w:t>
            </w:r>
            <w:commentRangeEnd w:id="1065"/>
            <w:r w:rsidR="004622EA">
              <w:rPr>
                <w:rStyle w:val="CommentReference"/>
                <w:rFonts w:asciiTheme="minorHAnsi" w:eastAsiaTheme="minorHAnsi" w:hAnsiTheme="minorHAnsi"/>
              </w:rPr>
              <w:commentReference w:id="1065"/>
            </w:r>
          </w:p>
          <w:p w14:paraId="5279F10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p>
          <w:p w14:paraId="2B1FFDE5" w14:textId="77777777" w:rsidR="00881FA5" w:rsidRDefault="00881FA5" w:rsidP="00593DC8">
            <w:pPr>
              <w:autoSpaceDE w:val="0"/>
              <w:autoSpaceDN w:val="0"/>
              <w:adjustRightInd w:val="0"/>
              <w:rPr>
                <w:rFonts w:ascii="TimesNewRomanPSMT" w:hAnsi="TimesNewRomanPSMT" w:cs="TimesNewRomanPSMT"/>
                <w:caps/>
                <w:sz w:val="22"/>
                <w:szCs w:val="22"/>
              </w:rPr>
            </w:pPr>
            <w:commentRangeStart w:id="1066"/>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4B </w:t>
            </w:r>
            <w:r w:rsidRPr="000918D8">
              <w:rPr>
                <w:rFonts w:ascii="TimesNewRomanPSMT" w:hAnsi="TimesNewRomanPSMT" w:cs="TimesNewRomanPSMT"/>
                <w:caps/>
                <w:sz w:val="22"/>
                <w:szCs w:val="22"/>
              </w:rPr>
              <w:t>Design saturated condensing temperatures for air-cooled condensers shall be ≤ to the design drybulb temperature</w:t>
            </w:r>
            <w:r>
              <w:rPr>
                <w:rFonts w:ascii="TimesNewRomanPSMT" w:hAnsi="TimesNewRomanPSMT" w:cs="TimesNewRomanPSMT"/>
                <w:caps/>
                <w:sz w:val="22"/>
                <w:szCs w:val="22"/>
              </w:rPr>
              <w:t>:</w:t>
            </w:r>
          </w:p>
          <w:p w14:paraId="055C130F" w14:textId="77777777" w:rsidR="00881FA5" w:rsidRDefault="00881FA5" w:rsidP="007B181A">
            <w:pPr>
              <w:pStyle w:val="ListParagraph"/>
              <w:numPr>
                <w:ilvl w:val="0"/>
                <w:numId w:val="94"/>
              </w:numPr>
              <w:autoSpaceDE w:val="0"/>
              <w:autoSpaceDN w:val="0"/>
              <w:adjustRightInd w:val="0"/>
              <w:rPr>
                <w:rFonts w:ascii="TimesNewRomanPSMT" w:hAnsi="TimesNewRomanPSMT" w:cs="TimesNewRomanPSMT"/>
                <w:caps/>
                <w:sz w:val="22"/>
                <w:szCs w:val="22"/>
              </w:rPr>
            </w:pPr>
            <w:r w:rsidRPr="00EE0791">
              <w:rPr>
                <w:rFonts w:ascii="TimesNewRomanPSMT" w:hAnsi="TimesNewRomanPSMT" w:cs="TimesNewRomanPSMT"/>
                <w:caps/>
                <w:sz w:val="22"/>
                <w:szCs w:val="22"/>
              </w:rPr>
              <w:lastRenderedPageBreak/>
              <w:t xml:space="preserve">plus 10°F for systems serving freezers </w:t>
            </w:r>
          </w:p>
          <w:p w14:paraId="3853EA43" w14:textId="77777777" w:rsidR="00881FA5" w:rsidRPr="00EE0791" w:rsidRDefault="00881FA5" w:rsidP="007B181A">
            <w:pPr>
              <w:pStyle w:val="ListParagraph"/>
              <w:numPr>
                <w:ilvl w:val="0"/>
                <w:numId w:val="94"/>
              </w:numPr>
              <w:autoSpaceDE w:val="0"/>
              <w:autoSpaceDN w:val="0"/>
              <w:adjustRightInd w:val="0"/>
              <w:rPr>
                <w:rFonts w:ascii="TimesNewRomanPSMT" w:hAnsi="TimesNewRomanPSMT" w:cs="TimesNewRomanPSMT"/>
                <w:caps/>
                <w:sz w:val="22"/>
                <w:szCs w:val="22"/>
              </w:rPr>
            </w:pPr>
            <w:r w:rsidRPr="00EE0791">
              <w:rPr>
                <w:rFonts w:ascii="TimesNewRomanPSMT" w:hAnsi="TimesNewRomanPSMT" w:cs="TimesNewRomanPSMT"/>
                <w:caps/>
                <w:sz w:val="22"/>
                <w:szCs w:val="22"/>
              </w:rPr>
              <w:t>plus 15°F for systems serving coolers</w:t>
            </w:r>
            <w:commentRangeEnd w:id="1066"/>
            <w:r w:rsidR="004622EA">
              <w:rPr>
                <w:rStyle w:val="CommentReference"/>
              </w:rPr>
              <w:commentReference w:id="1066"/>
            </w:r>
          </w:p>
          <w:p w14:paraId="064ECE95" w14:textId="7B7517F8" w:rsidR="00881FA5" w:rsidRPr="000918D8" w:rsidDel="000A6AA8" w:rsidRDefault="00881FA5" w:rsidP="00593DC8">
            <w:pPr>
              <w:pStyle w:val="BodyText"/>
              <w:shd w:val="clear" w:color="auto" w:fill="FFFFFF"/>
              <w:spacing w:before="120" w:beforeAutospacing="0" w:after="0" w:afterAutospacing="0"/>
              <w:rPr>
                <w:del w:id="1067" w:author="Lalor, Ben NOR [2]" w:date="2020-12-30T14:35:00Z"/>
                <w:rFonts w:ascii="TimesNewRomanPSMT" w:eastAsiaTheme="minorHAnsi" w:hAnsi="TimesNewRomanPSMT" w:cs="TimesNewRomanPSMT"/>
                <w:caps/>
                <w:sz w:val="22"/>
                <w:szCs w:val="22"/>
              </w:rPr>
            </w:pPr>
            <w:del w:id="1068" w:author="Lalor, Ben NOR [2]" w:date="2020-12-30T14:35:00Z">
              <w:r w:rsidRPr="0027453B" w:rsidDel="000A6AA8">
                <w:rPr>
                  <w:rFonts w:ascii="TimesNewRomanPSMT" w:eastAsiaTheme="minorHAnsi" w:hAnsi="TimesNewRomanPSMT" w:cs="TimesNewRomanPSMT"/>
                  <w:b/>
                  <w:caps/>
                  <w:sz w:val="22"/>
                  <w:szCs w:val="22"/>
                </w:rPr>
                <w:delText>EXCEPTION 1</w:delText>
              </w:r>
              <w:r w:rsidRPr="000918D8" w:rsidDel="000A6AA8">
                <w:rPr>
                  <w:rFonts w:ascii="TimesNewRomanPSMT" w:eastAsiaTheme="minorHAnsi" w:hAnsi="TimesNewRomanPSMT" w:cs="TimesNewRomanPSMT"/>
                  <w:caps/>
                  <w:sz w:val="22"/>
                  <w:szCs w:val="22"/>
                </w:rPr>
                <w:delText xml:space="preserve"> to</w:delText>
              </w:r>
              <w:r w:rsidRPr="0027453B" w:rsidDel="000A6AA8">
                <w:rPr>
                  <w:rFonts w:ascii="TimesNewRomanPSMT" w:eastAsiaTheme="minorHAnsi" w:hAnsi="TimesNewRomanPSMT" w:cs="TimesNewRomanPSMT"/>
                  <w:b/>
                  <w:caps/>
                  <w:sz w:val="22"/>
                  <w:szCs w:val="22"/>
                </w:rPr>
                <w:delText xml:space="preserve"> §120.6(</w:delText>
              </w:r>
              <w:r w:rsidRPr="0027453B" w:rsidDel="000A6AA8">
                <w:rPr>
                  <w:rFonts w:ascii="TimesNewRomanPSMT" w:eastAsiaTheme="minorHAnsi" w:hAnsi="TimesNewRomanPSMT" w:cs="TimesNewRomanPSMT"/>
                  <w:b/>
                  <w:sz w:val="22"/>
                  <w:szCs w:val="22"/>
                </w:rPr>
                <w:delText>a</w:delText>
              </w:r>
              <w:r w:rsidRPr="0027453B" w:rsidDel="000A6AA8">
                <w:rPr>
                  <w:rFonts w:ascii="TimesNewRomanPSMT" w:eastAsiaTheme="minorHAnsi" w:hAnsi="TimesNewRomanPSMT" w:cs="TimesNewRomanPSMT"/>
                  <w:b/>
                  <w:caps/>
                  <w:sz w:val="22"/>
                  <w:szCs w:val="22"/>
                </w:rPr>
                <w:delText>)4B</w:delText>
              </w:r>
              <w:r w:rsidRPr="000918D8" w:rsidDel="000A6AA8">
                <w:rPr>
                  <w:rFonts w:ascii="TimesNewRomanPSMT" w:eastAsiaTheme="minorHAnsi" w:hAnsi="TimesNewRomanPSMT" w:cs="TimesNewRomanPSMT"/>
                  <w:caps/>
                  <w:sz w:val="22"/>
                  <w:szCs w:val="22"/>
                </w:rPr>
                <w:delText>: Condensing units with a total compressor h</w:delText>
              </w:r>
              <w:r w:rsidDel="000A6AA8">
                <w:rPr>
                  <w:rFonts w:ascii="TimesNewRomanPSMT" w:eastAsiaTheme="minorHAnsi" w:hAnsi="TimesNewRomanPSMT" w:cs="TimesNewRomanPSMT"/>
                  <w:caps/>
                  <w:sz w:val="22"/>
                  <w:szCs w:val="22"/>
                </w:rPr>
                <w:delText>P</w:delText>
              </w:r>
              <w:r w:rsidRPr="000918D8" w:rsidDel="000A6AA8">
                <w:rPr>
                  <w:rFonts w:ascii="TimesNewRomanPSMT" w:eastAsiaTheme="minorHAnsi" w:hAnsi="TimesNewRomanPSMT" w:cs="TimesNewRomanPSMT"/>
                  <w:caps/>
                  <w:sz w:val="22"/>
                  <w:szCs w:val="22"/>
                </w:rPr>
                <w:delText xml:space="preserve"> less than 100 HP.</w:delText>
              </w:r>
            </w:del>
          </w:p>
          <w:p w14:paraId="1857CD20" w14:textId="1AF9E3FE" w:rsidR="00881FA5" w:rsidDel="000A6AA8" w:rsidRDefault="00881FA5" w:rsidP="00593DC8">
            <w:pPr>
              <w:pStyle w:val="BodyText"/>
              <w:shd w:val="clear" w:color="auto" w:fill="FFFFFF"/>
              <w:spacing w:before="120" w:beforeAutospacing="0" w:after="0" w:afterAutospacing="0"/>
              <w:rPr>
                <w:del w:id="1069" w:author="Lalor, Ben NOR [2]" w:date="2020-12-30T14:35:00Z"/>
                <w:rFonts w:ascii="TimesNewRomanPSMT" w:eastAsiaTheme="minorHAnsi" w:hAnsi="TimesNewRomanPSMT" w:cs="TimesNewRomanPSMT"/>
                <w:caps/>
                <w:sz w:val="22"/>
                <w:szCs w:val="22"/>
              </w:rPr>
            </w:pPr>
            <w:del w:id="1070" w:author="Lalor, Ben NOR [2]" w:date="2020-12-30T14:35:00Z">
              <w:r w:rsidRPr="0027453B" w:rsidDel="000A6AA8">
                <w:rPr>
                  <w:rFonts w:ascii="TimesNewRomanPSMT" w:eastAsiaTheme="minorHAnsi" w:hAnsi="TimesNewRomanPSMT" w:cs="TimesNewRomanPSMT"/>
                  <w:b/>
                  <w:caps/>
                  <w:sz w:val="22"/>
                  <w:szCs w:val="22"/>
                </w:rPr>
                <w:delText>EXCEPTION 2</w:delText>
              </w:r>
              <w:r w:rsidRPr="000918D8" w:rsidDel="000A6AA8">
                <w:rPr>
                  <w:rFonts w:ascii="TimesNewRomanPSMT" w:eastAsiaTheme="minorHAnsi" w:hAnsi="TimesNewRomanPSMT" w:cs="TimesNewRomanPSMT"/>
                  <w:caps/>
                  <w:sz w:val="22"/>
                  <w:szCs w:val="22"/>
                </w:rPr>
                <w:delText xml:space="preserve"> to </w:delText>
              </w:r>
              <w:r w:rsidRPr="0027453B" w:rsidDel="000A6AA8">
                <w:rPr>
                  <w:rFonts w:ascii="TimesNewRomanPSMT" w:eastAsiaTheme="minorHAnsi" w:hAnsi="TimesNewRomanPSMT" w:cs="TimesNewRomanPSMT"/>
                  <w:b/>
                  <w:caps/>
                  <w:sz w:val="22"/>
                  <w:szCs w:val="22"/>
                </w:rPr>
                <w:delText>§120.6(</w:delText>
              </w:r>
              <w:r w:rsidRPr="0027453B" w:rsidDel="000A6AA8">
                <w:rPr>
                  <w:rFonts w:ascii="TimesNewRomanPSMT" w:eastAsiaTheme="minorHAnsi" w:hAnsi="TimesNewRomanPSMT" w:cs="TimesNewRomanPSMT"/>
                  <w:b/>
                  <w:sz w:val="22"/>
                  <w:szCs w:val="22"/>
                </w:rPr>
                <w:delText>a</w:delText>
              </w:r>
              <w:r w:rsidRPr="0027453B" w:rsidDel="000A6AA8">
                <w:rPr>
                  <w:rFonts w:ascii="TimesNewRomanPSMT" w:eastAsiaTheme="minorHAnsi" w:hAnsi="TimesNewRomanPSMT" w:cs="TimesNewRomanPSMT"/>
                  <w:b/>
                  <w:caps/>
                  <w:sz w:val="22"/>
                  <w:szCs w:val="22"/>
                </w:rPr>
                <w:delText>)4A &amp; 4B</w:delText>
              </w:r>
              <w:r w:rsidRPr="000918D8" w:rsidDel="000A6AA8">
                <w:rPr>
                  <w:rFonts w:ascii="TimesNewRomanPSMT" w:eastAsiaTheme="minorHAnsi" w:hAnsi="TimesNewRomanPSMT" w:cs="TimesNewRomanPSMT"/>
                  <w:caps/>
                  <w:sz w:val="22"/>
                  <w:szCs w:val="22"/>
                </w:rPr>
                <w:delText>: Compressors and condensers on a refrigeration system for which more than 20% of the total design refrigeration cooling load is for quick chilling or freezing, or process refrigeration cooling for something other than a refrigerated space.</w:delText>
              </w:r>
            </w:del>
          </w:p>
          <w:p w14:paraId="7B64F16E" w14:textId="77777777" w:rsidR="00881FA5" w:rsidRDefault="00881FA5" w:rsidP="00593DC8">
            <w:pPr>
              <w:pStyle w:val="BodyText"/>
              <w:shd w:val="clear" w:color="auto" w:fill="FFFFFF"/>
              <w:spacing w:before="120" w:beforeAutospacing="0" w:after="0" w:afterAutospacing="0"/>
              <w:rPr>
                <w:rFonts w:ascii="TimesNewRomanPSMT" w:hAnsi="TimesNewRomanPSMT" w:cs="TimesNewRomanPSMT"/>
                <w:b/>
                <w:caps/>
                <w:color w:val="0070C0"/>
                <w:sz w:val="22"/>
                <w:szCs w:val="22"/>
              </w:rPr>
            </w:pPr>
          </w:p>
          <w:p w14:paraId="6A8EFAA0" w14:textId="77777777" w:rsidR="00881FA5" w:rsidRDefault="00881FA5" w:rsidP="00593DC8">
            <w:pPr>
              <w:pStyle w:val="BodyText"/>
              <w:shd w:val="clear" w:color="auto" w:fill="FFFFFF"/>
              <w:spacing w:before="120" w:beforeAutospacing="0" w:after="0" w:afterAutospacing="0"/>
              <w:rPr>
                <w:rFonts w:ascii="TimesNewRomanPSMT" w:hAnsi="TimesNewRomanPSMT" w:cs="TimesNewRomanPSMT"/>
                <w:caps/>
                <w:sz w:val="22"/>
                <w:szCs w:val="22"/>
              </w:rPr>
            </w:pPr>
            <w:commentRangeStart w:id="1071"/>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4C </w:t>
            </w:r>
            <w:r>
              <w:rPr>
                <w:rFonts w:ascii="TimesNewRomanPSMT" w:hAnsi="TimesNewRomanPSMT" w:cs="TimesNewRomanPSMT"/>
                <w:caps/>
                <w:sz w:val="22"/>
                <w:szCs w:val="22"/>
              </w:rPr>
              <w:t>Saturated condensing temperature necessary for adiabatic condensers to reject the design total heat of rejection of a refrigeration system assuming dry mode performance shall be ≤ the design drybulb temperature:</w:t>
            </w:r>
          </w:p>
          <w:p w14:paraId="0A31BB19" w14:textId="77777777" w:rsidR="00881FA5" w:rsidRDefault="00881FA5" w:rsidP="007B181A">
            <w:pPr>
              <w:pStyle w:val="BodyText"/>
              <w:numPr>
                <w:ilvl w:val="0"/>
                <w:numId w:val="95"/>
              </w:numPr>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plus </w:t>
            </w:r>
            <w:r w:rsidRPr="000918D8">
              <w:rPr>
                <w:rFonts w:ascii="TimesNewRomanPSMT" w:eastAsiaTheme="minorHAnsi" w:hAnsi="TimesNewRomanPSMT" w:cs="TimesNewRomanPSMT"/>
                <w:caps/>
                <w:sz w:val="22"/>
                <w:szCs w:val="22"/>
              </w:rPr>
              <w:t>20°F</w:t>
            </w:r>
            <w:r>
              <w:rPr>
                <w:rFonts w:ascii="TimesNewRomanPSMT" w:eastAsiaTheme="minorHAnsi" w:hAnsi="TimesNewRomanPSMT" w:cs="TimesNewRomanPSMT"/>
                <w:caps/>
                <w:sz w:val="22"/>
                <w:szCs w:val="22"/>
              </w:rPr>
              <w:t xml:space="preserve"> for systems serving freezers</w:t>
            </w:r>
          </w:p>
          <w:p w14:paraId="30E361EF" w14:textId="77777777" w:rsidR="00881FA5" w:rsidRDefault="00881FA5" w:rsidP="007B181A">
            <w:pPr>
              <w:pStyle w:val="BodyText"/>
              <w:numPr>
                <w:ilvl w:val="0"/>
                <w:numId w:val="95"/>
              </w:numPr>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Plus 3</w:t>
            </w:r>
            <w:r w:rsidRPr="000918D8">
              <w:rPr>
                <w:rFonts w:ascii="TimesNewRomanPSMT" w:eastAsiaTheme="minorHAnsi" w:hAnsi="TimesNewRomanPSMT" w:cs="TimesNewRomanPSMT"/>
                <w:caps/>
                <w:sz w:val="22"/>
                <w:szCs w:val="22"/>
              </w:rPr>
              <w:t>0°F</w:t>
            </w:r>
            <w:r>
              <w:rPr>
                <w:rFonts w:ascii="TimesNewRomanPSMT" w:eastAsiaTheme="minorHAnsi" w:hAnsi="TimesNewRomanPSMT" w:cs="TimesNewRomanPSMT"/>
                <w:caps/>
                <w:sz w:val="22"/>
                <w:szCs w:val="22"/>
              </w:rPr>
              <w:t xml:space="preserve"> for systems serving coolers</w:t>
            </w:r>
            <w:commentRangeEnd w:id="1071"/>
            <w:r w:rsidR="000A6AA8">
              <w:rPr>
                <w:rStyle w:val="CommentReference"/>
                <w:rFonts w:asciiTheme="minorHAnsi" w:eastAsiaTheme="minorHAnsi" w:hAnsiTheme="minorHAnsi"/>
              </w:rPr>
              <w:commentReference w:id="1071"/>
            </w:r>
          </w:p>
          <w:p w14:paraId="1E30DBFA" w14:textId="116480B4" w:rsidR="00881FA5" w:rsidDel="000A6AA8" w:rsidRDefault="00881FA5" w:rsidP="00593DC8">
            <w:pPr>
              <w:pStyle w:val="BodyText"/>
              <w:shd w:val="clear" w:color="auto" w:fill="FFFFFF"/>
              <w:spacing w:before="120" w:beforeAutospacing="0" w:after="0" w:afterAutospacing="0"/>
              <w:rPr>
                <w:del w:id="1072" w:author="Lalor, Ben NOR [2]" w:date="2020-12-30T14:42:00Z"/>
                <w:rFonts w:ascii="TimesNewRomanPSMT" w:eastAsiaTheme="minorHAnsi" w:hAnsi="TimesNewRomanPSMT" w:cs="TimesNewRomanPSMT"/>
                <w:caps/>
                <w:sz w:val="22"/>
                <w:szCs w:val="22"/>
              </w:rPr>
            </w:pPr>
            <w:del w:id="1073" w:author="Lalor, Ben NOR [2]" w:date="2020-12-30T14:42:00Z">
              <w:r w:rsidRPr="0027453B" w:rsidDel="000A6AA8">
                <w:rPr>
                  <w:rFonts w:ascii="TimesNewRomanPSMT" w:eastAsiaTheme="minorHAnsi" w:hAnsi="TimesNewRomanPSMT" w:cs="TimesNewRomanPSMT"/>
                  <w:b/>
                  <w:caps/>
                  <w:sz w:val="22"/>
                  <w:szCs w:val="22"/>
                </w:rPr>
                <w:delText>E</w:delText>
              </w:r>
              <w:r w:rsidDel="000A6AA8">
                <w:rPr>
                  <w:rFonts w:ascii="TimesNewRomanPSMT" w:eastAsiaTheme="minorHAnsi" w:hAnsi="TimesNewRomanPSMT" w:cs="TimesNewRomanPSMT"/>
                  <w:b/>
                  <w:caps/>
                  <w:sz w:val="22"/>
                  <w:szCs w:val="22"/>
                </w:rPr>
                <w:delText xml:space="preserve">XCEPTION </w:delText>
              </w:r>
              <w:r w:rsidRPr="000918D8" w:rsidDel="000A6AA8">
                <w:rPr>
                  <w:rFonts w:ascii="TimesNewRomanPSMT" w:eastAsiaTheme="minorHAnsi" w:hAnsi="TimesNewRomanPSMT" w:cs="TimesNewRomanPSMT"/>
                  <w:caps/>
                  <w:sz w:val="22"/>
                  <w:szCs w:val="22"/>
                </w:rPr>
                <w:delText xml:space="preserve"> to</w:delText>
              </w:r>
              <w:r w:rsidRPr="0027453B" w:rsidDel="000A6AA8">
                <w:rPr>
                  <w:rFonts w:ascii="TimesNewRomanPSMT" w:eastAsiaTheme="minorHAnsi" w:hAnsi="TimesNewRomanPSMT" w:cs="TimesNewRomanPSMT"/>
                  <w:b/>
                  <w:caps/>
                  <w:sz w:val="22"/>
                  <w:szCs w:val="22"/>
                </w:rPr>
                <w:delText xml:space="preserve"> §120.6(</w:delText>
              </w:r>
              <w:r w:rsidRPr="0027453B" w:rsidDel="000A6AA8">
                <w:rPr>
                  <w:rFonts w:ascii="TimesNewRomanPSMT" w:eastAsiaTheme="minorHAnsi" w:hAnsi="TimesNewRomanPSMT" w:cs="TimesNewRomanPSMT"/>
                  <w:b/>
                  <w:sz w:val="22"/>
                  <w:szCs w:val="22"/>
                </w:rPr>
                <w:delText>a</w:delText>
              </w:r>
              <w:r w:rsidDel="000A6AA8">
                <w:rPr>
                  <w:rFonts w:ascii="TimesNewRomanPSMT" w:eastAsiaTheme="minorHAnsi" w:hAnsi="TimesNewRomanPSMT" w:cs="TimesNewRomanPSMT"/>
                  <w:b/>
                  <w:caps/>
                  <w:sz w:val="22"/>
                  <w:szCs w:val="22"/>
                </w:rPr>
                <w:delText>)4C</w:delText>
              </w:r>
              <w:r w:rsidRPr="000918D8" w:rsidDel="000A6AA8">
                <w:rPr>
                  <w:rFonts w:ascii="TimesNewRomanPSMT" w:eastAsiaTheme="minorHAnsi" w:hAnsi="TimesNewRomanPSMT" w:cs="TimesNewRomanPSMT"/>
                  <w:caps/>
                  <w:sz w:val="22"/>
                  <w:szCs w:val="22"/>
                </w:rPr>
                <w:delText>: </w:delText>
              </w:r>
              <w:r w:rsidDel="000A6AA8">
                <w:rPr>
                  <w:rFonts w:ascii="TimesNewRomanPSMT" w:eastAsiaTheme="minorHAnsi" w:hAnsi="TimesNewRomanPSMT" w:cs="TimesNewRomanPSMT"/>
                  <w:caps/>
                  <w:sz w:val="22"/>
                  <w:szCs w:val="22"/>
                </w:rPr>
                <w:delText>compressors and condensers on a refrigeration system for which &gt; 20% oF THE TOTAL DESIGN REFRIGERATION COOLING LOAD IS FOR QUICK CHILLING/FREEZING OR PROCESS REFRIGERATION COOLING (OTHER THAN for A REFRIGERATED SPACE).</w:delText>
              </w:r>
            </w:del>
          </w:p>
          <w:p w14:paraId="5373CA9B"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074"/>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4d </w:t>
            </w:r>
            <w:r w:rsidRPr="000918D8">
              <w:rPr>
                <w:rFonts w:ascii="TimesNewRomanPSMT" w:eastAsiaTheme="minorHAnsi" w:hAnsi="TimesNewRomanPSMT" w:cs="TimesNewRomanPSMT"/>
                <w:caps/>
                <w:sz w:val="22"/>
                <w:szCs w:val="22"/>
              </w:rPr>
              <w:t xml:space="preserve">All condenser fans for </w:t>
            </w:r>
            <w:r>
              <w:rPr>
                <w:rFonts w:ascii="TimesNewRomanPSMT" w:eastAsiaTheme="minorHAnsi" w:hAnsi="TimesNewRomanPSMT" w:cs="TimesNewRomanPSMT"/>
                <w:caps/>
                <w:sz w:val="22"/>
                <w:szCs w:val="22"/>
              </w:rPr>
              <w:t>air-cooled, Evaporative-cooled, and adiabatic condensers, Gas coolers, air or water fluid coolers, or cooling towers</w:t>
            </w:r>
            <w:r w:rsidRPr="000918D8">
              <w:rPr>
                <w:rFonts w:ascii="TimesNewRomanPSMT" w:eastAsiaTheme="minorHAnsi" w:hAnsi="TimesNewRomanPSMT" w:cs="TimesNewRomanPSMT"/>
                <w:caps/>
                <w:sz w:val="22"/>
                <w:szCs w:val="22"/>
              </w:rPr>
              <w:t xml:space="preserve"> shall</w:t>
            </w:r>
            <w:r>
              <w:rPr>
                <w:rFonts w:ascii="TimesNewRomanPSMT" w:eastAsiaTheme="minorHAnsi" w:hAnsi="TimesNewRomanPSMT" w:cs="TimesNewRomanPSMT"/>
                <w:caps/>
                <w:sz w:val="22"/>
                <w:szCs w:val="22"/>
              </w:rPr>
              <w:t xml:space="preserve"> be continuously variable speed.</w:t>
            </w:r>
            <w:r w:rsidRPr="000918D8">
              <w:rPr>
                <w:rFonts w:ascii="TimesNewRomanPSMT" w:eastAsiaTheme="minorHAnsi" w:hAnsi="TimesNewRomanPSMT" w:cs="TimesNewRomanPSMT"/>
                <w:caps/>
                <w:sz w:val="22"/>
                <w:szCs w:val="22"/>
              </w:rPr>
              <w:t xml:space="preserve"> the speed of all fans serving a common condenser high side </w:t>
            </w:r>
            <w:r>
              <w:rPr>
                <w:rFonts w:ascii="TimesNewRomanPSMT" w:eastAsiaTheme="minorHAnsi" w:hAnsi="TimesNewRomanPSMT" w:cs="TimesNewRomanPSMT"/>
                <w:caps/>
                <w:sz w:val="22"/>
                <w:szCs w:val="22"/>
              </w:rPr>
              <w:t xml:space="preserve">shall be controlled </w:t>
            </w:r>
            <w:r w:rsidRPr="000918D8">
              <w:rPr>
                <w:rFonts w:ascii="TimesNewRomanPSMT" w:eastAsiaTheme="minorHAnsi" w:hAnsi="TimesNewRomanPSMT" w:cs="TimesNewRomanPSMT"/>
                <w:caps/>
                <w:sz w:val="22"/>
                <w:szCs w:val="22"/>
              </w:rPr>
              <w:t xml:space="preserve">in unison. </w:t>
            </w:r>
            <w:commentRangeEnd w:id="1074"/>
            <w:r w:rsidR="000A6AA8">
              <w:rPr>
                <w:rStyle w:val="CommentReference"/>
                <w:rFonts w:asciiTheme="minorHAnsi" w:eastAsiaTheme="minorHAnsi" w:hAnsiTheme="minorHAnsi"/>
              </w:rPr>
              <w:commentReference w:id="1074"/>
            </w:r>
          </w:p>
          <w:p w14:paraId="1C306C69" w14:textId="77777777" w:rsidR="00881FA5" w:rsidRPr="00F776E6" w:rsidRDefault="00881FA5" w:rsidP="00593DC8">
            <w:pPr>
              <w:pStyle w:val="BodyText"/>
              <w:shd w:val="clear" w:color="auto" w:fill="FFFFFF"/>
              <w:spacing w:before="120" w:beforeAutospacing="0" w:after="0" w:afterAutospacing="0"/>
              <w:rPr>
                <w:rFonts w:ascii="TimesNewRomanPSMT" w:hAnsi="TimesNewRomanPSMT" w:cs="TimesNewRomanPSMT"/>
                <w:caps/>
                <w:sz w:val="22"/>
                <w:szCs w:val="22"/>
              </w:rPr>
            </w:pPr>
            <w:commentRangeStart w:id="1075"/>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4e </w:t>
            </w:r>
            <w:r>
              <w:rPr>
                <w:rFonts w:ascii="TimesNewRomanPSMT" w:hAnsi="TimesNewRomanPSMT" w:cs="TimesNewRomanPSMT"/>
                <w:caps/>
                <w:sz w:val="22"/>
                <w:szCs w:val="22"/>
              </w:rPr>
              <w:t>the minimum condensing temperature set point shall be ≤</w:t>
            </w:r>
          </w:p>
          <w:p w14:paraId="08BBB24B" w14:textId="77777777" w:rsidR="00881FA5" w:rsidRDefault="00881FA5" w:rsidP="00593DC8">
            <w:pPr>
              <w:pStyle w:val="BodyText"/>
              <w:shd w:val="clear" w:color="auto" w:fill="FFFFFF"/>
              <w:spacing w:before="0" w:beforeAutospacing="0" w:after="0" w:afterAutospacing="0"/>
              <w:rPr>
                <w:rFonts w:ascii="TimesNewRomanPSMT" w:hAnsi="TimesNewRomanPSMT" w:cs="TimesNewRomanPSMT"/>
                <w:b/>
                <w:caps/>
                <w:color w:val="0070C0"/>
                <w:sz w:val="22"/>
                <w:szCs w:val="22"/>
              </w:rPr>
            </w:pPr>
            <w:r>
              <w:rPr>
                <w:rFonts w:ascii="TimesNewRomanPSMT" w:eastAsiaTheme="minorHAnsi" w:hAnsi="TimesNewRomanPSMT" w:cs="TimesNewRomanPSMT"/>
                <w:caps/>
                <w:sz w:val="22"/>
                <w:szCs w:val="22"/>
              </w:rPr>
              <w:t>7</w:t>
            </w:r>
            <w:r w:rsidRPr="000918D8">
              <w:rPr>
                <w:rFonts w:ascii="TimesNewRomanPSMT" w:eastAsiaTheme="minorHAnsi" w:hAnsi="TimesNewRomanPSMT" w:cs="TimesNewRomanPSMT"/>
                <w:caps/>
                <w:sz w:val="22"/>
                <w:szCs w:val="22"/>
              </w:rPr>
              <w:t>0°F</w:t>
            </w:r>
            <w:r>
              <w:rPr>
                <w:rFonts w:ascii="TimesNewRomanPSMT" w:eastAsiaTheme="minorHAnsi" w:hAnsi="TimesNewRomanPSMT" w:cs="TimesNewRomanPSMT"/>
                <w:caps/>
                <w:sz w:val="22"/>
                <w:szCs w:val="22"/>
              </w:rPr>
              <w:t xml:space="preserve"> for air-cooled, evaporative-cooled, and adiabatic condensers, gas coolers, air or water-cooled fluid coolers, or cooling towers</w:t>
            </w:r>
            <w:commentRangeEnd w:id="1075"/>
            <w:r w:rsidR="007C394E">
              <w:rPr>
                <w:rStyle w:val="CommentReference"/>
                <w:rFonts w:asciiTheme="minorHAnsi" w:eastAsiaTheme="minorHAnsi" w:hAnsiTheme="minorHAnsi"/>
              </w:rPr>
              <w:commentReference w:id="1075"/>
            </w:r>
            <w:r>
              <w:rPr>
                <w:rFonts w:ascii="TimesNewRomanPSMT" w:eastAsiaTheme="minorHAnsi" w:hAnsi="TimesNewRomanPSMT" w:cs="TimesNewRomanPSMT"/>
                <w:caps/>
                <w:sz w:val="22"/>
                <w:szCs w:val="22"/>
              </w:rPr>
              <w:t xml:space="preserve">. </w:t>
            </w:r>
          </w:p>
          <w:p w14:paraId="23B398ED" w14:textId="74479B88"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076"/>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4F </w:t>
            </w:r>
            <w:r w:rsidRPr="000918D8">
              <w:rPr>
                <w:rFonts w:ascii="TimesNewRomanPSMT" w:eastAsiaTheme="minorHAnsi" w:hAnsi="TimesNewRomanPSMT" w:cs="TimesNewRomanPSMT"/>
                <w:caps/>
                <w:sz w:val="22"/>
                <w:szCs w:val="22"/>
              </w:rPr>
              <w:t xml:space="preserve">The condensing temperature set point of systems served by air-cooled condensers shall be reset in response to ambient </w:t>
            </w:r>
            <w:proofErr w:type="spellStart"/>
            <w:r w:rsidRPr="000918D8">
              <w:rPr>
                <w:rFonts w:ascii="TimesNewRomanPSMT" w:eastAsiaTheme="minorHAnsi" w:hAnsi="TimesNewRomanPSMT" w:cs="TimesNewRomanPSMT"/>
                <w:caps/>
                <w:sz w:val="22"/>
                <w:szCs w:val="22"/>
              </w:rPr>
              <w:t>drybulb</w:t>
            </w:r>
            <w:proofErr w:type="spellEnd"/>
            <w:r w:rsidRPr="000918D8">
              <w:rPr>
                <w:rFonts w:ascii="TimesNewRomanPSMT" w:eastAsiaTheme="minorHAnsi" w:hAnsi="TimesNewRomanPSMT" w:cs="TimesNewRomanPSMT"/>
                <w:caps/>
                <w:sz w:val="22"/>
                <w:szCs w:val="22"/>
              </w:rPr>
              <w:t xml:space="preserve"> temperature</w:t>
            </w:r>
            <w:r>
              <w:rPr>
                <w:rFonts w:ascii="TimesNewRomanPSMT" w:eastAsiaTheme="minorHAnsi" w:hAnsi="TimesNewRomanPSMT" w:cs="TimesNewRomanPSMT"/>
                <w:caps/>
                <w:sz w:val="22"/>
                <w:szCs w:val="22"/>
              </w:rPr>
              <w:t xml:space="preserve"> </w:t>
            </w:r>
            <w:r w:rsidRPr="000918D8">
              <w:rPr>
                <w:rFonts w:ascii="TimesNewRomanPSMT" w:eastAsiaTheme="minorHAnsi" w:hAnsi="TimesNewRomanPSMT" w:cs="TimesNewRomanPSMT"/>
                <w:caps/>
                <w:sz w:val="22"/>
                <w:szCs w:val="22"/>
              </w:rPr>
              <w:t>and for evaporative-cooled condensers or water-cooled condensers (via cooling towers or fluid coolers) shall be reset in response to ambient wetbulb temperatures.</w:t>
            </w:r>
            <w:r>
              <w:rPr>
                <w:rFonts w:ascii="TimesNewRomanPSMT" w:eastAsiaTheme="minorHAnsi" w:hAnsi="TimesNewRomanPSMT" w:cs="TimesNewRomanPSMT"/>
                <w:caps/>
                <w:sz w:val="22"/>
                <w:szCs w:val="22"/>
              </w:rPr>
              <w:t>the condensing temperature setpoint for systems served by adiabatic condensers shall be reset in response to ambient drybulb temperature while operating in dry mode.</w:t>
            </w:r>
            <w:commentRangeEnd w:id="1076"/>
            <w:r w:rsidR="00AC288F">
              <w:rPr>
                <w:rStyle w:val="CommentReference"/>
                <w:rFonts w:asciiTheme="minorHAnsi" w:eastAsiaTheme="minorHAnsi" w:hAnsiTheme="minorHAnsi"/>
              </w:rPr>
              <w:commentReference w:id="1076"/>
            </w:r>
          </w:p>
          <w:p w14:paraId="3BFE7FFC" w14:textId="2AA57C43" w:rsidR="00881FA5" w:rsidDel="00AC288F" w:rsidRDefault="00881FA5" w:rsidP="00593DC8">
            <w:pPr>
              <w:pStyle w:val="BodyText"/>
              <w:shd w:val="clear" w:color="auto" w:fill="FFFFFF"/>
              <w:spacing w:before="120" w:beforeAutospacing="0" w:after="0" w:afterAutospacing="0"/>
              <w:rPr>
                <w:del w:id="1077" w:author="Lalor, Ben NOR [2]" w:date="2020-12-30T15:00:00Z"/>
                <w:rFonts w:ascii="TimesNewRomanPSMT" w:eastAsiaTheme="minorHAnsi" w:hAnsi="TimesNewRomanPSMT" w:cs="TimesNewRomanPSMT"/>
                <w:caps/>
                <w:sz w:val="22"/>
                <w:szCs w:val="22"/>
              </w:rPr>
            </w:pPr>
            <w:del w:id="1078" w:author="Lalor, Ben NOR [2]" w:date="2020-12-30T15:00:00Z">
              <w:r w:rsidRPr="0027453B" w:rsidDel="00AC288F">
                <w:rPr>
                  <w:rFonts w:ascii="TimesNewRomanPSMT" w:eastAsiaTheme="minorHAnsi" w:hAnsi="TimesNewRomanPSMT" w:cs="TimesNewRomanPSMT"/>
                  <w:b/>
                  <w:caps/>
                  <w:sz w:val="22"/>
                  <w:szCs w:val="22"/>
                </w:rPr>
                <w:delText>EXCEPTION</w:delText>
              </w:r>
              <w:r w:rsidRPr="000918D8" w:rsidDel="00AC288F">
                <w:rPr>
                  <w:rFonts w:ascii="TimesNewRomanPSMT" w:eastAsiaTheme="minorHAnsi" w:hAnsi="TimesNewRomanPSMT" w:cs="TimesNewRomanPSMT"/>
                  <w:caps/>
                  <w:sz w:val="22"/>
                  <w:szCs w:val="22"/>
                </w:rPr>
                <w:delText xml:space="preserve"> </w:delText>
              </w:r>
              <w:r w:rsidRPr="001C162B" w:rsidDel="00AC288F">
                <w:rPr>
                  <w:rFonts w:ascii="TimesNewRomanPSMT" w:eastAsiaTheme="minorHAnsi" w:hAnsi="TimesNewRomanPSMT" w:cs="TimesNewRomanPSMT"/>
                  <w:b/>
                  <w:caps/>
                  <w:sz w:val="22"/>
                  <w:szCs w:val="22"/>
                </w:rPr>
                <w:delText>1</w:delText>
              </w:r>
              <w:r w:rsidDel="00AC288F">
                <w:rPr>
                  <w:rFonts w:ascii="TimesNewRomanPSMT" w:eastAsiaTheme="minorHAnsi" w:hAnsi="TimesNewRomanPSMT" w:cs="TimesNewRomanPSMT"/>
                  <w:caps/>
                  <w:sz w:val="22"/>
                  <w:szCs w:val="22"/>
                </w:rPr>
                <w:delText xml:space="preserve"> </w:delText>
              </w:r>
              <w:r w:rsidRPr="000918D8" w:rsidDel="00AC288F">
                <w:rPr>
                  <w:rFonts w:ascii="TimesNewRomanPSMT" w:eastAsiaTheme="minorHAnsi" w:hAnsi="TimesNewRomanPSMT" w:cs="TimesNewRomanPSMT"/>
                  <w:caps/>
                  <w:sz w:val="22"/>
                  <w:szCs w:val="22"/>
                </w:rPr>
                <w:delText>to</w:delText>
              </w:r>
              <w:r w:rsidRPr="0027453B" w:rsidDel="00AC288F">
                <w:rPr>
                  <w:rFonts w:ascii="TimesNewRomanPSMT" w:eastAsiaTheme="minorHAnsi" w:hAnsi="TimesNewRomanPSMT" w:cs="TimesNewRomanPSMT"/>
                  <w:b/>
                  <w:caps/>
                  <w:sz w:val="22"/>
                  <w:szCs w:val="22"/>
                </w:rPr>
                <w:delText xml:space="preserve"> §120.6(</w:delText>
              </w:r>
              <w:r w:rsidRPr="0027453B" w:rsidDel="00AC288F">
                <w:rPr>
                  <w:rFonts w:ascii="TimesNewRomanPSMT" w:eastAsiaTheme="minorHAnsi" w:hAnsi="TimesNewRomanPSMT" w:cs="TimesNewRomanPSMT"/>
                  <w:b/>
                  <w:sz w:val="22"/>
                  <w:szCs w:val="22"/>
                </w:rPr>
                <w:delText>a</w:delText>
              </w:r>
              <w:r w:rsidDel="00AC288F">
                <w:rPr>
                  <w:rFonts w:ascii="TimesNewRomanPSMT" w:eastAsiaTheme="minorHAnsi" w:hAnsi="TimesNewRomanPSMT" w:cs="TimesNewRomanPSMT"/>
                  <w:b/>
                  <w:caps/>
                  <w:sz w:val="22"/>
                  <w:szCs w:val="22"/>
                </w:rPr>
                <w:delText>)4F</w:delText>
              </w:r>
              <w:r w:rsidRPr="000918D8" w:rsidDel="00AC288F">
                <w:rPr>
                  <w:rFonts w:ascii="TimesNewRomanPSMT" w:eastAsiaTheme="minorHAnsi" w:hAnsi="TimesNewRomanPSMT" w:cs="TimesNewRomanPSMT"/>
                  <w:caps/>
                  <w:sz w:val="22"/>
                  <w:szCs w:val="22"/>
                </w:rPr>
                <w:delText>: Condensing temperature control strategies approved by the Executive Director that have been demonstrated to provide at least equal energy savings.</w:delText>
              </w:r>
            </w:del>
          </w:p>
          <w:p w14:paraId="2D80AFC1" w14:textId="299CED7C" w:rsidR="00881FA5" w:rsidRPr="000918D8" w:rsidDel="00AC288F" w:rsidRDefault="00881FA5" w:rsidP="00593DC8">
            <w:pPr>
              <w:pStyle w:val="BodyText"/>
              <w:shd w:val="clear" w:color="auto" w:fill="FFFFFF"/>
              <w:spacing w:before="120" w:beforeAutospacing="0" w:after="0" w:afterAutospacing="0"/>
              <w:rPr>
                <w:del w:id="1079" w:author="Lalor, Ben NOR [2]" w:date="2020-12-30T15:00:00Z"/>
                <w:rFonts w:ascii="TimesNewRomanPSMT" w:eastAsiaTheme="minorHAnsi" w:hAnsi="TimesNewRomanPSMT" w:cs="TimesNewRomanPSMT"/>
                <w:caps/>
                <w:sz w:val="22"/>
                <w:szCs w:val="22"/>
              </w:rPr>
            </w:pPr>
          </w:p>
          <w:p w14:paraId="3CE34459" w14:textId="6014F37B" w:rsidR="00881FA5" w:rsidDel="00AC288F" w:rsidRDefault="00881FA5" w:rsidP="00593DC8">
            <w:pPr>
              <w:pStyle w:val="BodyText"/>
              <w:shd w:val="clear" w:color="auto" w:fill="FFFFFF"/>
              <w:spacing w:before="0" w:beforeAutospacing="0" w:after="0" w:afterAutospacing="0"/>
              <w:rPr>
                <w:del w:id="1080" w:author="Lalor, Ben NOR [2]" w:date="2020-12-30T15:00:00Z"/>
                <w:rFonts w:ascii="TimesNewRomanPSMT" w:eastAsiaTheme="minorHAnsi" w:hAnsi="TimesNewRomanPSMT" w:cs="TimesNewRomanPSMT"/>
                <w:caps/>
                <w:sz w:val="22"/>
                <w:szCs w:val="22"/>
              </w:rPr>
            </w:pPr>
            <w:del w:id="1081" w:author="Lalor, Ben NOR [2]" w:date="2020-12-30T15:00:00Z">
              <w:r w:rsidRPr="0027453B" w:rsidDel="00AC288F">
                <w:rPr>
                  <w:rFonts w:ascii="TimesNewRomanPSMT" w:eastAsiaTheme="minorHAnsi" w:hAnsi="TimesNewRomanPSMT" w:cs="TimesNewRomanPSMT"/>
                  <w:b/>
                  <w:caps/>
                  <w:sz w:val="22"/>
                  <w:szCs w:val="22"/>
                </w:rPr>
                <w:delText>EXCEPTION</w:delText>
              </w:r>
              <w:r w:rsidRPr="000918D8" w:rsidDel="00AC288F">
                <w:rPr>
                  <w:rFonts w:ascii="TimesNewRomanPSMT" w:eastAsiaTheme="minorHAnsi" w:hAnsi="TimesNewRomanPSMT" w:cs="TimesNewRomanPSMT"/>
                  <w:caps/>
                  <w:sz w:val="22"/>
                  <w:szCs w:val="22"/>
                </w:rPr>
                <w:delText xml:space="preserve"> </w:delText>
              </w:r>
              <w:r w:rsidDel="00AC288F">
                <w:rPr>
                  <w:rFonts w:ascii="TimesNewRomanPSMT" w:eastAsiaTheme="minorHAnsi" w:hAnsi="TimesNewRomanPSMT" w:cs="TimesNewRomanPSMT"/>
                  <w:b/>
                  <w:caps/>
                  <w:sz w:val="22"/>
                  <w:szCs w:val="22"/>
                </w:rPr>
                <w:delText>2</w:delText>
              </w:r>
              <w:r w:rsidDel="00AC288F">
                <w:rPr>
                  <w:rFonts w:ascii="TimesNewRomanPSMT" w:eastAsiaTheme="minorHAnsi" w:hAnsi="TimesNewRomanPSMT" w:cs="TimesNewRomanPSMT"/>
                  <w:caps/>
                  <w:sz w:val="22"/>
                  <w:szCs w:val="22"/>
                </w:rPr>
                <w:delText xml:space="preserve"> </w:delText>
              </w:r>
              <w:r w:rsidRPr="000918D8" w:rsidDel="00AC288F">
                <w:rPr>
                  <w:rFonts w:ascii="TimesNewRomanPSMT" w:eastAsiaTheme="minorHAnsi" w:hAnsi="TimesNewRomanPSMT" w:cs="TimesNewRomanPSMT"/>
                  <w:caps/>
                  <w:sz w:val="22"/>
                  <w:szCs w:val="22"/>
                </w:rPr>
                <w:delText>to</w:delText>
              </w:r>
              <w:r w:rsidRPr="0027453B" w:rsidDel="00AC288F">
                <w:rPr>
                  <w:rFonts w:ascii="TimesNewRomanPSMT" w:eastAsiaTheme="minorHAnsi" w:hAnsi="TimesNewRomanPSMT" w:cs="TimesNewRomanPSMT"/>
                  <w:b/>
                  <w:caps/>
                  <w:sz w:val="22"/>
                  <w:szCs w:val="22"/>
                </w:rPr>
                <w:delText xml:space="preserve"> §120.6(</w:delText>
              </w:r>
              <w:r w:rsidRPr="0027453B" w:rsidDel="00AC288F">
                <w:rPr>
                  <w:rFonts w:ascii="TimesNewRomanPSMT" w:eastAsiaTheme="minorHAnsi" w:hAnsi="TimesNewRomanPSMT" w:cs="TimesNewRomanPSMT"/>
                  <w:b/>
                  <w:sz w:val="22"/>
                  <w:szCs w:val="22"/>
                </w:rPr>
                <w:delText>a</w:delText>
              </w:r>
              <w:r w:rsidDel="00AC288F">
                <w:rPr>
                  <w:rFonts w:ascii="TimesNewRomanPSMT" w:eastAsiaTheme="minorHAnsi" w:hAnsi="TimesNewRomanPSMT" w:cs="TimesNewRomanPSMT"/>
                  <w:b/>
                  <w:caps/>
                  <w:sz w:val="22"/>
                  <w:szCs w:val="22"/>
                </w:rPr>
                <w:delText xml:space="preserve">)4F: </w:delText>
              </w:r>
              <w:r w:rsidDel="00AC288F">
                <w:rPr>
                  <w:rFonts w:ascii="TimesNewRomanPSMT" w:eastAsiaTheme="minorHAnsi" w:hAnsi="TimesNewRomanPSMT" w:cs="TimesNewRomanPSMT"/>
                  <w:caps/>
                  <w:sz w:val="22"/>
                  <w:szCs w:val="22"/>
                </w:rPr>
                <w:delText>systems served by adiabatic condensers in climate zones 1, 3, 5, 12, 14 and 16.</w:delText>
              </w:r>
            </w:del>
          </w:p>
          <w:p w14:paraId="75C1DDE0" w14:textId="77777777" w:rsidR="00881FA5" w:rsidRPr="000918D8" w:rsidRDefault="00881FA5" w:rsidP="00593DC8">
            <w:pPr>
              <w:pStyle w:val="BodyText"/>
              <w:shd w:val="clear" w:color="auto" w:fill="FFFFFF"/>
              <w:spacing w:before="0" w:beforeAutospacing="0" w:after="0" w:afterAutospacing="0"/>
              <w:rPr>
                <w:rFonts w:ascii="TimesNewRomanPSMT" w:eastAsiaTheme="minorHAnsi" w:hAnsi="TimesNewRomanPSMT" w:cs="TimesNewRomanPSMT"/>
                <w:caps/>
                <w:sz w:val="22"/>
                <w:szCs w:val="22"/>
              </w:rPr>
            </w:pPr>
            <w:commentRangeStart w:id="1082"/>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4G </w:t>
            </w:r>
            <w:r w:rsidRPr="000918D8">
              <w:rPr>
                <w:rFonts w:ascii="TimesNewRomanPSMT" w:eastAsiaTheme="minorHAnsi" w:hAnsi="TimesNewRomanPSMT" w:cs="TimesNewRomanPSMT"/>
                <w:caps/>
                <w:sz w:val="22"/>
                <w:szCs w:val="22"/>
              </w:rPr>
              <w:t>Fan-powered condensers shall meet the condenser efficiency requirements listed in </w:t>
            </w:r>
            <w:hyperlink r:id="rId51" w:anchor="table1206bfanpoweredcondensersminimumefficiencyrequirements.htm" w:history="1">
              <w:r w:rsidRPr="001C162B">
                <w:rPr>
                  <w:rFonts w:ascii="TimesNewRomanPSMT" w:hAnsi="TimesNewRomanPSMT" w:cs="TimesNewRomanPSMT"/>
                  <w:b/>
                  <w:caps/>
                  <w:color w:val="0070C0"/>
                  <w:sz w:val="22"/>
                  <w:szCs w:val="22"/>
                </w:rPr>
                <w:t>TABLE 120.6-B</w:t>
              </w:r>
            </w:hyperlink>
            <w:r w:rsidRPr="001C162B">
              <w:rPr>
                <w:rFonts w:ascii="TimesNewRomanPSMT" w:hAnsi="TimesNewRomanPSMT" w:cs="TimesNewRomanPSMT"/>
                <w:b/>
                <w:caps/>
                <w:color w:val="0070C0"/>
                <w:sz w:val="22"/>
                <w:szCs w:val="22"/>
              </w:rPr>
              <w:t>:</w:t>
            </w:r>
            <w:r w:rsidRPr="000918D8">
              <w:rPr>
                <w:rFonts w:ascii="TimesNewRomanPSMT" w:eastAsiaTheme="minorHAnsi" w:hAnsi="TimesNewRomanPSMT" w:cs="TimesNewRomanPSMT"/>
                <w:caps/>
                <w:sz w:val="22"/>
                <w:szCs w:val="22"/>
              </w:rPr>
              <w:t xml:space="preserve"> </w:t>
            </w:r>
          </w:p>
          <w:p w14:paraId="2969C885" w14:textId="77777777" w:rsidR="00881FA5" w:rsidRPr="0027453B"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u w:val="single"/>
              </w:rPr>
            </w:pPr>
            <w:r w:rsidRPr="0027453B">
              <w:rPr>
                <w:rFonts w:ascii="TimesNewRomanPSMT" w:eastAsiaTheme="minorHAnsi" w:hAnsi="TimesNewRomanPSMT" w:cs="TimesNewRomanPSMT"/>
                <w:caps/>
                <w:sz w:val="22"/>
                <w:szCs w:val="22"/>
                <w:u w:val="single"/>
              </w:rPr>
              <w:lastRenderedPageBreak/>
              <w:t xml:space="preserve">oUTDOOR EVAPORATIVE COOLED: </w:t>
            </w:r>
          </w:p>
          <w:p w14:paraId="5A3E70C1"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thr cAPACITY&gt; 8,000 mbh: 350 btuh/waTT</w:t>
            </w:r>
          </w:p>
          <w:p w14:paraId="28787F2C"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THR Capacity&lt;8,000 MBH: 160 BTUH/WATT</w:t>
            </w:r>
          </w:p>
          <w:p w14:paraId="31B37368" w14:textId="77777777" w:rsidR="00881FA5" w:rsidRPr="0027453B"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u w:val="single"/>
              </w:rPr>
            </w:pPr>
            <w:r w:rsidRPr="0027453B">
              <w:rPr>
                <w:rFonts w:ascii="TimesNewRomanPSMT" w:eastAsiaTheme="minorHAnsi" w:hAnsi="TimesNewRomanPSMT" w:cs="TimesNewRomanPSMT"/>
                <w:caps/>
                <w:sz w:val="22"/>
                <w:szCs w:val="22"/>
                <w:u w:val="single"/>
              </w:rPr>
              <w:t>outdoor air-cooled:</w:t>
            </w:r>
          </w:p>
          <w:p w14:paraId="4C5F2E01"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with ammonia refrigerant: 75 BTUH/WATT</w:t>
            </w:r>
          </w:p>
          <w:p w14:paraId="7A74B24E" w14:textId="77777777" w:rsidR="00881FA5"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with haloca</w:t>
            </w:r>
            <w:r>
              <w:rPr>
                <w:rFonts w:ascii="TimesNewRomanPSMT" w:eastAsiaTheme="minorHAnsi" w:hAnsi="TimesNewRomanPSMT" w:cs="TimesNewRomanPSMT"/>
                <w:caps/>
                <w:sz w:val="22"/>
                <w:szCs w:val="22"/>
              </w:rPr>
              <w:t xml:space="preserve">rbon refrigerant: 65 BTUH/WATT </w:t>
            </w:r>
          </w:p>
          <w:p w14:paraId="69E94149"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INDOOR AIR-COOLED: exempt</w:t>
            </w:r>
          </w:p>
          <w:p w14:paraId="347A7D8A"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Condenser efficiency  = </w:t>
            </w:r>
            <w:hyperlink r:id="rId52" w:tgtFrame="popup" w:history="1">
              <w:r w:rsidRPr="0027453B">
                <w:rPr>
                  <w:rFonts w:ascii="TimesNewRomanPSMT" w:eastAsiaTheme="minorHAnsi" w:hAnsi="TimesNewRomanPSMT" w:cs="TimesNewRomanPSMT"/>
                  <w:caps/>
                  <w:sz w:val="22"/>
                  <w:szCs w:val="22"/>
                  <w:u w:val="single"/>
                </w:rPr>
                <w:t>Total Heat of Rejection</w:t>
              </w:r>
            </w:hyperlink>
            <w:r w:rsidRPr="0027453B">
              <w:rPr>
                <w:rFonts w:ascii="TimesNewRomanPSMT" w:eastAsiaTheme="minorHAnsi" w:hAnsi="TimesNewRomanPSMT" w:cs="TimesNewRomanPSMT"/>
                <w:caps/>
                <w:sz w:val="22"/>
                <w:szCs w:val="22"/>
                <w:u w:val="single"/>
              </w:rPr>
              <w:t> (</w:t>
            </w:r>
            <w:proofErr w:type="spellStart"/>
            <w:r w:rsidRPr="0027453B">
              <w:rPr>
                <w:rFonts w:ascii="TimesNewRomanPSMT" w:eastAsiaTheme="minorHAnsi" w:hAnsi="TimesNewRomanPSMT" w:cs="TimesNewRomanPSMT"/>
                <w:caps/>
                <w:sz w:val="22"/>
                <w:szCs w:val="22"/>
                <w:u w:val="single"/>
              </w:rPr>
              <w:t>THR</w:t>
            </w:r>
            <w:proofErr w:type="spellEnd"/>
            <w:r w:rsidRPr="0027453B">
              <w:rPr>
                <w:rFonts w:ascii="TimesNewRomanPSMT" w:eastAsiaTheme="minorHAnsi" w:hAnsi="TimesNewRomanPSMT" w:cs="TimesNewRomanPSMT"/>
                <w:caps/>
                <w:sz w:val="22"/>
                <w:szCs w:val="22"/>
                <w:u w:val="single"/>
              </w:rPr>
              <w:t xml:space="preserve">) capacity </w:t>
            </w:r>
          </w:p>
          <w:p w14:paraId="5A2EDFD0" w14:textId="77777777" w:rsidR="00881FA5" w:rsidRPr="000918D8" w:rsidRDefault="00881FA5" w:rsidP="00593DC8">
            <w:pPr>
              <w:pStyle w:val="BodyText"/>
              <w:shd w:val="clear" w:color="auto" w:fill="FFFFFF"/>
              <w:spacing w:before="0" w:beforeAutospacing="0" w:after="0" w:afterAutospacing="0"/>
              <w:ind w:left="108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 xml:space="preserve">                  </w:t>
            </w:r>
            <w:r>
              <w:rPr>
                <w:rFonts w:ascii="TimesNewRomanPSMT" w:eastAsiaTheme="minorHAnsi" w:hAnsi="TimesNewRomanPSMT" w:cs="TimesNewRomanPSMT"/>
                <w:caps/>
                <w:sz w:val="22"/>
                <w:szCs w:val="22"/>
              </w:rPr>
              <w:t xml:space="preserve">               all electrical input power </w:t>
            </w:r>
            <w:r w:rsidRPr="000918D8">
              <w:rPr>
                <w:rFonts w:ascii="TimesNewRomanPSMT" w:eastAsiaTheme="minorHAnsi" w:hAnsi="TimesNewRomanPSMT" w:cs="TimesNewRomanPSMT"/>
                <w:caps/>
                <w:sz w:val="22"/>
                <w:szCs w:val="22"/>
              </w:rPr>
              <w:t xml:space="preserve">including fan                 </w:t>
            </w:r>
          </w:p>
          <w:p w14:paraId="534D0FBE" w14:textId="77777777" w:rsidR="00881FA5" w:rsidRDefault="00881FA5" w:rsidP="00593DC8">
            <w:pPr>
              <w:pStyle w:val="BodyText"/>
              <w:shd w:val="clear" w:color="auto" w:fill="FFFFFF"/>
              <w:spacing w:before="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 xml:space="preserve">                                            </w:t>
            </w:r>
            <w:r>
              <w:rPr>
                <w:rFonts w:ascii="TimesNewRomanPSMT" w:eastAsiaTheme="minorHAnsi" w:hAnsi="TimesNewRomanPSMT" w:cs="TimesNewRomanPSMT"/>
                <w:caps/>
                <w:sz w:val="22"/>
                <w:szCs w:val="22"/>
              </w:rPr>
              <w:t xml:space="preserve">      </w:t>
            </w:r>
            <w:r w:rsidRPr="000918D8">
              <w:rPr>
                <w:rFonts w:ascii="TimesNewRomanPSMT" w:eastAsiaTheme="minorHAnsi" w:hAnsi="TimesNewRomanPSMT" w:cs="TimesNewRomanPSMT"/>
                <w:caps/>
                <w:sz w:val="22"/>
                <w:szCs w:val="22"/>
              </w:rPr>
              <w:t xml:space="preserve"> power at 100% fan speed, and </w:t>
            </w:r>
            <w:r>
              <w:rPr>
                <w:rFonts w:ascii="TimesNewRomanPSMT" w:eastAsiaTheme="minorHAnsi" w:hAnsi="TimesNewRomanPSMT" w:cs="TimesNewRomanPSMT"/>
                <w:caps/>
                <w:sz w:val="22"/>
                <w:szCs w:val="22"/>
              </w:rPr>
              <w:t>P</w:t>
            </w:r>
            <w:r w:rsidRPr="000918D8">
              <w:rPr>
                <w:rFonts w:ascii="TimesNewRomanPSMT" w:eastAsiaTheme="minorHAnsi" w:hAnsi="TimesNewRomanPSMT" w:cs="TimesNewRomanPSMT"/>
                <w:caps/>
                <w:sz w:val="22"/>
                <w:szCs w:val="22"/>
              </w:rPr>
              <w:t xml:space="preserve">ower of </w:t>
            </w:r>
            <w:r>
              <w:rPr>
                <w:rFonts w:ascii="TimesNewRomanPSMT" w:eastAsiaTheme="minorHAnsi" w:hAnsi="TimesNewRomanPSMT" w:cs="TimesNewRomanPSMT"/>
                <w:caps/>
                <w:sz w:val="22"/>
                <w:szCs w:val="22"/>
              </w:rPr>
              <w:t xml:space="preserve">                     </w:t>
            </w:r>
          </w:p>
          <w:p w14:paraId="4E61DC6A" w14:textId="77777777" w:rsidR="00881FA5" w:rsidRDefault="00881FA5" w:rsidP="00593DC8">
            <w:pPr>
              <w:pStyle w:val="BodyText"/>
              <w:shd w:val="clear" w:color="auto" w:fill="FFFFFF"/>
              <w:spacing w:before="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                                                   </w:t>
            </w:r>
            <w:r w:rsidRPr="000918D8">
              <w:rPr>
                <w:rFonts w:ascii="TimesNewRomanPSMT" w:eastAsiaTheme="minorHAnsi" w:hAnsi="TimesNewRomanPSMT" w:cs="TimesNewRomanPSMT"/>
                <w:caps/>
                <w:sz w:val="22"/>
                <w:szCs w:val="22"/>
              </w:rPr>
              <w:t xml:space="preserve">spray pumps for evaporative </w:t>
            </w:r>
            <w:r>
              <w:rPr>
                <w:rFonts w:ascii="TimesNewRomanPSMT" w:eastAsiaTheme="minorHAnsi" w:hAnsi="TimesNewRomanPSMT" w:cs="TimesNewRomanPSMT"/>
                <w:caps/>
                <w:sz w:val="22"/>
                <w:szCs w:val="22"/>
              </w:rPr>
              <w:t>condensers</w:t>
            </w:r>
          </w:p>
          <w:commentRangeEnd w:id="1082"/>
          <w:p w14:paraId="1B51BA08" w14:textId="77777777" w:rsidR="00881FA5" w:rsidRDefault="00AC288F" w:rsidP="00593DC8">
            <w:pPr>
              <w:pStyle w:val="BodyText"/>
              <w:shd w:val="clear" w:color="auto" w:fill="FFFFFF"/>
              <w:spacing w:before="0" w:beforeAutospacing="0" w:after="0" w:afterAutospacing="0"/>
              <w:rPr>
                <w:rFonts w:ascii="TimesNewRomanPSMT" w:eastAsiaTheme="minorHAnsi" w:hAnsi="TimesNewRomanPSMT" w:cs="TimesNewRomanPSMT"/>
                <w:b/>
                <w:caps/>
                <w:sz w:val="22"/>
                <w:szCs w:val="22"/>
              </w:rPr>
            </w:pPr>
            <w:r>
              <w:rPr>
                <w:rStyle w:val="CommentReference"/>
                <w:rFonts w:asciiTheme="minorHAnsi" w:eastAsiaTheme="minorHAnsi" w:hAnsiTheme="minorHAnsi"/>
              </w:rPr>
              <w:commentReference w:id="1082"/>
            </w:r>
          </w:p>
          <w:p w14:paraId="295A917C" w14:textId="42EA091A" w:rsidR="00881FA5" w:rsidRPr="000918D8" w:rsidDel="00AC288F" w:rsidRDefault="00881FA5" w:rsidP="00593DC8">
            <w:pPr>
              <w:pStyle w:val="BodyText"/>
              <w:shd w:val="clear" w:color="auto" w:fill="FFFFFF"/>
              <w:spacing w:before="0" w:beforeAutospacing="0" w:after="0" w:afterAutospacing="0"/>
              <w:rPr>
                <w:del w:id="1083" w:author="Lalor, Ben NOR [2]" w:date="2020-12-30T15:04:00Z"/>
                <w:rFonts w:ascii="TimesNewRomanPSMT" w:eastAsiaTheme="minorHAnsi" w:hAnsi="TimesNewRomanPSMT" w:cs="TimesNewRomanPSMT"/>
                <w:caps/>
                <w:sz w:val="22"/>
                <w:szCs w:val="22"/>
              </w:rPr>
            </w:pPr>
            <w:del w:id="1084" w:author="Lalor, Ben NOR [2]" w:date="2020-12-30T15:04:00Z">
              <w:r w:rsidRPr="0027453B" w:rsidDel="00AC288F">
                <w:rPr>
                  <w:rFonts w:ascii="TimesNewRomanPSMT" w:eastAsiaTheme="minorHAnsi" w:hAnsi="TimesNewRomanPSMT" w:cs="TimesNewRomanPSMT"/>
                  <w:b/>
                  <w:caps/>
                  <w:sz w:val="22"/>
                  <w:szCs w:val="22"/>
                </w:rPr>
                <w:delText>EXCEPTION</w:delText>
              </w:r>
              <w:r w:rsidRPr="000918D8" w:rsidDel="00AC288F">
                <w:rPr>
                  <w:rFonts w:ascii="TimesNewRomanPSMT" w:eastAsiaTheme="minorHAnsi" w:hAnsi="TimesNewRomanPSMT" w:cs="TimesNewRomanPSMT"/>
                  <w:caps/>
                  <w:sz w:val="22"/>
                  <w:szCs w:val="22"/>
                </w:rPr>
                <w:delText xml:space="preserve"> to</w:delText>
              </w:r>
              <w:r w:rsidRPr="0027453B" w:rsidDel="00AC288F">
                <w:rPr>
                  <w:rFonts w:ascii="TimesNewRomanPSMT" w:eastAsiaTheme="minorHAnsi" w:hAnsi="TimesNewRomanPSMT" w:cs="TimesNewRomanPSMT"/>
                  <w:b/>
                  <w:caps/>
                  <w:sz w:val="22"/>
                  <w:szCs w:val="22"/>
                </w:rPr>
                <w:delText xml:space="preserve"> §120.6(</w:delText>
              </w:r>
              <w:r w:rsidRPr="0027453B" w:rsidDel="00AC288F">
                <w:rPr>
                  <w:rFonts w:ascii="TimesNewRomanPSMT" w:eastAsiaTheme="minorHAnsi" w:hAnsi="TimesNewRomanPSMT" w:cs="TimesNewRomanPSMT"/>
                  <w:b/>
                  <w:sz w:val="22"/>
                  <w:szCs w:val="22"/>
                </w:rPr>
                <w:delText>a</w:delText>
              </w:r>
              <w:r w:rsidDel="00AC288F">
                <w:rPr>
                  <w:rFonts w:ascii="TimesNewRomanPSMT" w:eastAsiaTheme="minorHAnsi" w:hAnsi="TimesNewRomanPSMT" w:cs="TimesNewRomanPSMT"/>
                  <w:b/>
                  <w:caps/>
                  <w:sz w:val="22"/>
                  <w:szCs w:val="22"/>
                </w:rPr>
                <w:delText>)4G</w:delText>
              </w:r>
              <w:r w:rsidRPr="000918D8" w:rsidDel="00AC288F">
                <w:rPr>
                  <w:rFonts w:ascii="TimesNewRomanPSMT" w:eastAsiaTheme="minorHAnsi" w:hAnsi="TimesNewRomanPSMT" w:cs="TimesNewRomanPSMT"/>
                  <w:caps/>
                  <w:sz w:val="22"/>
                  <w:szCs w:val="22"/>
                </w:rPr>
                <w:delText>: </w:delText>
              </w:r>
              <w:r w:rsidDel="00AC288F">
                <w:rPr>
                  <w:rFonts w:ascii="TimesNewRomanPSMT" w:eastAsiaTheme="minorHAnsi" w:hAnsi="TimesNewRomanPSMT" w:cs="TimesNewRomanPSMT"/>
                  <w:caps/>
                  <w:sz w:val="22"/>
                  <w:szCs w:val="22"/>
                </w:rPr>
                <w:delText>Adiabatic condensers with ammonia as refrigerant.</w:delText>
              </w:r>
            </w:del>
          </w:p>
          <w:p w14:paraId="128C0DF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085"/>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4H</w:t>
            </w:r>
            <w:r w:rsidRPr="000918D8">
              <w:rPr>
                <w:rFonts w:ascii="TimesNewRomanPSMT" w:eastAsiaTheme="minorHAnsi" w:hAnsi="TimesNewRomanPSMT" w:cs="TimesNewRomanPSMT"/>
                <w:caps/>
                <w:sz w:val="22"/>
                <w:szCs w:val="22"/>
              </w:rPr>
              <w:t xml:space="preserve"> Air-cooled condensers shall have a fin density ≤10 fins per inch.</w:t>
            </w:r>
            <w:commentRangeEnd w:id="1085"/>
            <w:r w:rsidR="00AC288F">
              <w:rPr>
                <w:rStyle w:val="CommentReference"/>
                <w:rFonts w:asciiTheme="minorHAnsi" w:eastAsiaTheme="minorHAnsi" w:hAnsiTheme="minorHAnsi"/>
              </w:rPr>
              <w:commentReference w:id="1085"/>
            </w:r>
          </w:p>
          <w:p w14:paraId="21FFFD32" w14:textId="316CFC5F" w:rsidR="00881FA5" w:rsidRPr="001F521C" w:rsidRDefault="00881FA5" w:rsidP="00593DC8">
            <w:pPr>
              <w:shd w:val="clear" w:color="auto" w:fill="FFFFFF"/>
              <w:spacing w:before="120"/>
              <w:rPr>
                <w:rFonts w:ascii="TimesNewRomanPSMT" w:hAnsi="TimesNewRomanPSMT" w:cs="TimesNewRomanPSMT"/>
                <w:b/>
                <w:caps/>
                <w:color w:val="0070C0"/>
                <w:sz w:val="22"/>
                <w:szCs w:val="22"/>
              </w:rPr>
            </w:pPr>
            <w:del w:id="1086" w:author="Lalor, Ben NOR [2]" w:date="2020-12-30T15:05:00Z">
              <w:r w:rsidRPr="006C7B80" w:rsidDel="00AC288F">
                <w:rPr>
                  <w:rFonts w:ascii="TimesNewRomanPSMT" w:hAnsi="TimesNewRomanPSMT" w:cs="TimesNewRomanPSMT"/>
                  <w:b/>
                  <w:caps/>
                  <w:sz w:val="22"/>
                  <w:szCs w:val="22"/>
                </w:rPr>
                <w:delText>EXCEPTION</w:delText>
              </w:r>
              <w:r w:rsidRPr="000918D8" w:rsidDel="00AC288F">
                <w:rPr>
                  <w:rFonts w:ascii="TimesNewRomanPSMT" w:hAnsi="TimesNewRomanPSMT" w:cs="TimesNewRomanPSMT"/>
                  <w:caps/>
                  <w:sz w:val="22"/>
                  <w:szCs w:val="22"/>
                </w:rPr>
                <w:delText xml:space="preserve"> to </w:delText>
              </w:r>
              <w:r w:rsidRPr="006C7B80" w:rsidDel="00AC288F">
                <w:rPr>
                  <w:rFonts w:ascii="TimesNewRomanPSMT" w:hAnsi="TimesNewRomanPSMT" w:cs="TimesNewRomanPSMT"/>
                  <w:b/>
                  <w:caps/>
                  <w:sz w:val="22"/>
                  <w:szCs w:val="22"/>
                </w:rPr>
                <w:delText>§120.6(</w:delText>
              </w:r>
              <w:r w:rsidRPr="006C7B80" w:rsidDel="00AC288F">
                <w:rPr>
                  <w:rFonts w:ascii="TimesNewRomanPSMT" w:hAnsi="TimesNewRomanPSMT" w:cs="TimesNewRomanPSMT"/>
                  <w:b/>
                  <w:sz w:val="22"/>
                  <w:szCs w:val="22"/>
                </w:rPr>
                <w:delText>a</w:delText>
              </w:r>
              <w:r w:rsidDel="00AC288F">
                <w:rPr>
                  <w:rFonts w:ascii="TimesNewRomanPSMT" w:hAnsi="TimesNewRomanPSMT" w:cs="TimesNewRomanPSMT"/>
                  <w:b/>
                  <w:caps/>
                  <w:sz w:val="22"/>
                  <w:szCs w:val="22"/>
                </w:rPr>
                <w:delText>)4H</w:delText>
              </w:r>
              <w:r w:rsidRPr="000918D8" w:rsidDel="00AC288F">
                <w:rPr>
                  <w:rFonts w:ascii="TimesNewRomanPSMT" w:hAnsi="TimesNewRomanPSMT" w:cs="TimesNewRomanPSMT"/>
                  <w:caps/>
                  <w:sz w:val="22"/>
                  <w:szCs w:val="22"/>
                </w:rPr>
                <w:delText>: Micro-channel condensers.</w:delText>
              </w:r>
            </w:del>
          </w:p>
        </w:tc>
        <w:tc>
          <w:tcPr>
            <w:tcW w:w="616" w:type="dxa"/>
          </w:tcPr>
          <w:p w14:paraId="04E98B83"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0E99C9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D4141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F1348A4"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1D67B5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C46A88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BCEA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38DB83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E0739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BF336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23140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C48A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C02BD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026DF8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5A93A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3DFB5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347A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053D1F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AAB89C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D1CA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58FCA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8E085A7" w14:textId="5A9C4E19" w:rsidR="00881FA5" w:rsidDel="000A6AA8" w:rsidRDefault="00881FA5" w:rsidP="00593DC8">
            <w:pPr>
              <w:autoSpaceDE w:val="0"/>
              <w:autoSpaceDN w:val="0"/>
              <w:adjustRightInd w:val="0"/>
              <w:jc w:val="center"/>
              <w:rPr>
                <w:del w:id="1087" w:author="Lalor, Ben NOR [2]" w:date="2020-12-30T14:35:00Z"/>
                <w:rFonts w:ascii="TimesNewRomanPSMT" w:hAnsi="TimesNewRomanPSMT" w:cs="TimesNewRomanPSMT"/>
                <w:caps/>
                <w:sz w:val="22"/>
                <w:szCs w:val="22"/>
              </w:rPr>
            </w:pPr>
            <w:del w:id="1088" w:author="Lalor, Ben NOR [2]" w:date="2020-12-30T14:35:00Z">
              <w:r w:rsidRPr="000918D8" w:rsidDel="000A6AA8">
                <w:rPr>
                  <w:rFonts w:ascii="TimesNewRomanPSMT" w:hAnsi="TimesNewRomanPSMT" w:cs="TimesNewRomanPSMT"/>
                  <w:caps/>
                  <w:sz w:val="22"/>
                  <w:szCs w:val="22"/>
                </w:rPr>
                <w:sym w:font="Wingdings" w:char="F06F"/>
              </w:r>
            </w:del>
          </w:p>
          <w:p w14:paraId="3874375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7C4FCF" w14:textId="1033A872" w:rsidR="00881FA5" w:rsidDel="000A6AA8" w:rsidRDefault="00881FA5" w:rsidP="00593DC8">
            <w:pPr>
              <w:autoSpaceDE w:val="0"/>
              <w:autoSpaceDN w:val="0"/>
              <w:adjustRightInd w:val="0"/>
              <w:jc w:val="center"/>
              <w:rPr>
                <w:del w:id="1089" w:author="Lalor, Ben NOR [2]" w:date="2020-12-30T14:35:00Z"/>
                <w:rFonts w:ascii="TimesNewRomanPSMT" w:hAnsi="TimesNewRomanPSMT" w:cs="TimesNewRomanPSMT"/>
                <w:caps/>
                <w:sz w:val="22"/>
                <w:szCs w:val="22"/>
              </w:rPr>
            </w:pPr>
            <w:del w:id="1090" w:author="Lalor, Ben NOR [2]" w:date="2020-12-30T14:35:00Z">
              <w:r w:rsidRPr="000918D8" w:rsidDel="000A6AA8">
                <w:rPr>
                  <w:rFonts w:ascii="TimesNewRomanPSMT" w:hAnsi="TimesNewRomanPSMT" w:cs="TimesNewRomanPSMT"/>
                  <w:caps/>
                  <w:sz w:val="22"/>
                  <w:szCs w:val="22"/>
                </w:rPr>
                <w:sym w:font="Wingdings" w:char="F06F"/>
              </w:r>
            </w:del>
          </w:p>
          <w:p w14:paraId="050EA9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8632F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D5DA69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CDA50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84209F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860B1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9639B69"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D4DFE3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41F1DA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C0C7E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6C128D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4927C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8815C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FB818E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4A05D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722E8C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48EF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62995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502B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2A904E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92E2FC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BEC4DB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36E76E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FD4DE8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68B9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092FEB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431A4F"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35522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4151A1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95B97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2F817E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B9589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89C0F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BC076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753EF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FD01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F31D2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5737B85" w14:textId="6D4C1CCA" w:rsidR="00881FA5" w:rsidDel="00AC288F" w:rsidRDefault="00881FA5" w:rsidP="00593DC8">
            <w:pPr>
              <w:autoSpaceDE w:val="0"/>
              <w:autoSpaceDN w:val="0"/>
              <w:adjustRightInd w:val="0"/>
              <w:jc w:val="center"/>
              <w:rPr>
                <w:del w:id="1091" w:author="Lalor, Ben NOR [2]" w:date="2020-12-30T15:00:00Z"/>
                <w:rFonts w:ascii="TimesNewRomanPSMT" w:hAnsi="TimesNewRomanPSMT" w:cs="TimesNewRomanPSMT"/>
                <w:caps/>
                <w:sz w:val="22"/>
                <w:szCs w:val="22"/>
              </w:rPr>
            </w:pPr>
            <w:del w:id="1092" w:author="Lalor, Ben NOR [2]" w:date="2020-12-30T15:00:00Z">
              <w:r w:rsidRPr="000918D8" w:rsidDel="00AC288F">
                <w:rPr>
                  <w:rFonts w:ascii="TimesNewRomanPSMT" w:hAnsi="TimesNewRomanPSMT" w:cs="TimesNewRomanPSMT"/>
                  <w:caps/>
                  <w:sz w:val="22"/>
                  <w:szCs w:val="22"/>
                </w:rPr>
                <w:sym w:font="Wingdings" w:char="F06F"/>
              </w:r>
            </w:del>
          </w:p>
          <w:p w14:paraId="5A56743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B5F03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CE818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4C977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5BDF09" w14:textId="522F9503" w:rsidR="00881FA5" w:rsidDel="00AC288F" w:rsidRDefault="00881FA5" w:rsidP="00593DC8">
            <w:pPr>
              <w:autoSpaceDE w:val="0"/>
              <w:autoSpaceDN w:val="0"/>
              <w:adjustRightInd w:val="0"/>
              <w:jc w:val="center"/>
              <w:rPr>
                <w:del w:id="1093" w:author="Lalor, Ben NOR [2]" w:date="2020-12-30T15:00:00Z"/>
                <w:rFonts w:ascii="TimesNewRomanPSMT" w:hAnsi="TimesNewRomanPSMT" w:cs="TimesNewRomanPSMT"/>
                <w:caps/>
                <w:sz w:val="22"/>
                <w:szCs w:val="22"/>
              </w:rPr>
            </w:pPr>
            <w:del w:id="1094" w:author="Lalor, Ben NOR [2]" w:date="2020-12-30T15:00:00Z">
              <w:r w:rsidRPr="000918D8" w:rsidDel="00AC288F">
                <w:rPr>
                  <w:rFonts w:ascii="TimesNewRomanPSMT" w:hAnsi="TimesNewRomanPSMT" w:cs="TimesNewRomanPSMT"/>
                  <w:caps/>
                  <w:sz w:val="22"/>
                  <w:szCs w:val="22"/>
                </w:rPr>
                <w:sym w:font="Wingdings" w:char="F06F"/>
              </w:r>
            </w:del>
          </w:p>
          <w:p w14:paraId="1C8853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FA4F0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B643E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85749D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B85F9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376A2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3F085F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50B4E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3960D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0448D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0F3F00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4B7E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040E5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AE14F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666C9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61C80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343C48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D859C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BF8C0C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08161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E453A7E" w14:textId="7318D6C7" w:rsidR="00881FA5" w:rsidDel="00AC288F" w:rsidRDefault="00881FA5" w:rsidP="00593DC8">
            <w:pPr>
              <w:autoSpaceDE w:val="0"/>
              <w:autoSpaceDN w:val="0"/>
              <w:adjustRightInd w:val="0"/>
              <w:jc w:val="center"/>
              <w:rPr>
                <w:del w:id="1095" w:author="Lalor, Ben NOR [2]" w:date="2020-12-30T15:04:00Z"/>
                <w:rFonts w:ascii="TimesNewRomanPSMT" w:hAnsi="TimesNewRomanPSMT" w:cs="TimesNewRomanPSMT"/>
                <w:caps/>
                <w:sz w:val="22"/>
                <w:szCs w:val="22"/>
              </w:rPr>
            </w:pPr>
            <w:del w:id="1096" w:author="Lalor, Ben NOR [2]" w:date="2020-12-30T15:04:00Z">
              <w:r w:rsidRPr="000918D8" w:rsidDel="00AC288F">
                <w:rPr>
                  <w:rFonts w:ascii="TimesNewRomanPSMT" w:hAnsi="TimesNewRomanPSMT" w:cs="TimesNewRomanPSMT"/>
                  <w:caps/>
                  <w:sz w:val="22"/>
                  <w:szCs w:val="22"/>
                </w:rPr>
                <w:sym w:font="Wingdings" w:char="F06F"/>
              </w:r>
            </w:del>
          </w:p>
          <w:p w14:paraId="30E1B31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A04AF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969B4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7517E2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610D50" w14:textId="40B6952C" w:rsidR="00881FA5" w:rsidDel="00AC288F" w:rsidRDefault="00881FA5" w:rsidP="00593DC8">
            <w:pPr>
              <w:autoSpaceDE w:val="0"/>
              <w:autoSpaceDN w:val="0"/>
              <w:adjustRightInd w:val="0"/>
              <w:jc w:val="center"/>
              <w:rPr>
                <w:del w:id="1097" w:author="Lalor, Ben NOR [2]" w:date="2020-12-30T15:05:00Z"/>
                <w:rFonts w:ascii="TimesNewRomanPSMT" w:hAnsi="TimesNewRomanPSMT" w:cs="TimesNewRomanPSMT"/>
                <w:caps/>
                <w:sz w:val="22"/>
                <w:szCs w:val="22"/>
              </w:rPr>
            </w:pPr>
            <w:del w:id="1098" w:author="Lalor, Ben NOR [2]" w:date="2020-12-30T15:05:00Z">
              <w:r w:rsidRPr="000918D8" w:rsidDel="00AC288F">
                <w:rPr>
                  <w:rFonts w:ascii="TimesNewRomanPSMT" w:hAnsi="TimesNewRomanPSMT" w:cs="TimesNewRomanPSMT"/>
                  <w:caps/>
                  <w:sz w:val="22"/>
                  <w:szCs w:val="22"/>
                </w:rPr>
                <w:sym w:font="Wingdings" w:char="F06F"/>
              </w:r>
            </w:del>
          </w:p>
          <w:p w14:paraId="22486E90" w14:textId="77777777" w:rsidR="00881FA5" w:rsidRPr="000918D8" w:rsidRDefault="00881FA5" w:rsidP="00163700">
            <w:pPr>
              <w:autoSpaceDE w:val="0"/>
              <w:autoSpaceDN w:val="0"/>
              <w:adjustRightInd w:val="0"/>
              <w:jc w:val="center"/>
              <w:rPr>
                <w:rFonts w:ascii="TimesNewRomanPSMT" w:hAnsi="TimesNewRomanPSMT" w:cs="TimesNewRomanPSMT"/>
                <w:caps/>
                <w:sz w:val="22"/>
                <w:szCs w:val="22"/>
              </w:rPr>
            </w:pPr>
          </w:p>
        </w:tc>
        <w:tc>
          <w:tcPr>
            <w:tcW w:w="616" w:type="dxa"/>
          </w:tcPr>
          <w:p w14:paraId="4FC63C2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02FE02E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C218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415C1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0769B8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38395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FDAA0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26FF26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BB263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9C636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B9E19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B31B97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A5DBD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F04C8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B4CD6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39CE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B3E0A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DBE9D4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4A42CC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57419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7BE92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ACC9A6" w14:textId="2635C175" w:rsidR="00881FA5" w:rsidDel="000A6AA8" w:rsidRDefault="00881FA5" w:rsidP="00593DC8">
            <w:pPr>
              <w:autoSpaceDE w:val="0"/>
              <w:autoSpaceDN w:val="0"/>
              <w:adjustRightInd w:val="0"/>
              <w:jc w:val="center"/>
              <w:rPr>
                <w:del w:id="1099" w:author="Lalor, Ben NOR [2]" w:date="2020-12-30T14:35:00Z"/>
                <w:rFonts w:ascii="TimesNewRomanPSMT" w:hAnsi="TimesNewRomanPSMT" w:cs="TimesNewRomanPSMT"/>
                <w:caps/>
                <w:sz w:val="22"/>
                <w:szCs w:val="22"/>
              </w:rPr>
            </w:pPr>
            <w:del w:id="1100" w:author="Lalor, Ben NOR [2]" w:date="2020-12-30T14:35:00Z">
              <w:r w:rsidRPr="000918D8" w:rsidDel="000A6AA8">
                <w:rPr>
                  <w:rFonts w:ascii="TimesNewRomanPSMT" w:hAnsi="TimesNewRomanPSMT" w:cs="TimesNewRomanPSMT"/>
                  <w:caps/>
                  <w:sz w:val="22"/>
                  <w:szCs w:val="22"/>
                </w:rPr>
                <w:sym w:font="Wingdings" w:char="F06F"/>
              </w:r>
            </w:del>
          </w:p>
          <w:p w14:paraId="66C0B38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B4342A" w14:textId="17B724EE" w:rsidR="00881FA5" w:rsidDel="000A6AA8" w:rsidRDefault="00881FA5" w:rsidP="00593DC8">
            <w:pPr>
              <w:autoSpaceDE w:val="0"/>
              <w:autoSpaceDN w:val="0"/>
              <w:adjustRightInd w:val="0"/>
              <w:jc w:val="center"/>
              <w:rPr>
                <w:del w:id="1101" w:author="Lalor, Ben NOR [2]" w:date="2020-12-30T14:35:00Z"/>
                <w:rFonts w:ascii="TimesNewRomanPSMT" w:hAnsi="TimesNewRomanPSMT" w:cs="TimesNewRomanPSMT"/>
                <w:caps/>
                <w:sz w:val="22"/>
                <w:szCs w:val="22"/>
              </w:rPr>
            </w:pPr>
            <w:del w:id="1102" w:author="Lalor, Ben NOR [2]" w:date="2020-12-30T14:35:00Z">
              <w:r w:rsidRPr="000918D8" w:rsidDel="000A6AA8">
                <w:rPr>
                  <w:rFonts w:ascii="TimesNewRomanPSMT" w:hAnsi="TimesNewRomanPSMT" w:cs="TimesNewRomanPSMT"/>
                  <w:caps/>
                  <w:sz w:val="22"/>
                  <w:szCs w:val="22"/>
                </w:rPr>
                <w:sym w:font="Wingdings" w:char="F06F"/>
              </w:r>
            </w:del>
          </w:p>
          <w:p w14:paraId="6141D4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904FE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55D8B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46793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49C6A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C1733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B6E79EC"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848244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A3C36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8D29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7B2BF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5275C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7C2A7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768174"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65137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DE316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1997A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FDACE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825B57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AFC43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70742FA"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CA1583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4C24FA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D76CED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EA4D7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AAF1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F9CDB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656561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30FA4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FD8A4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7AE60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7AC290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2B023C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A586DF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D7F88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98125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03A3D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7B03C1A" w14:textId="6263ACC4" w:rsidR="00881FA5" w:rsidDel="00AC288F" w:rsidRDefault="00881FA5" w:rsidP="00593DC8">
            <w:pPr>
              <w:autoSpaceDE w:val="0"/>
              <w:autoSpaceDN w:val="0"/>
              <w:adjustRightInd w:val="0"/>
              <w:jc w:val="center"/>
              <w:rPr>
                <w:del w:id="1103" w:author="Lalor, Ben NOR [2]" w:date="2020-12-30T15:00:00Z"/>
                <w:rFonts w:ascii="TimesNewRomanPSMT" w:hAnsi="TimesNewRomanPSMT" w:cs="TimesNewRomanPSMT"/>
                <w:caps/>
                <w:sz w:val="22"/>
                <w:szCs w:val="22"/>
              </w:rPr>
            </w:pPr>
            <w:del w:id="1104" w:author="Lalor, Ben NOR [2]" w:date="2020-12-30T15:00:00Z">
              <w:r w:rsidRPr="000918D8" w:rsidDel="00AC288F">
                <w:rPr>
                  <w:rFonts w:ascii="TimesNewRomanPSMT" w:hAnsi="TimesNewRomanPSMT" w:cs="TimesNewRomanPSMT"/>
                  <w:caps/>
                  <w:sz w:val="22"/>
                  <w:szCs w:val="22"/>
                </w:rPr>
                <w:sym w:font="Wingdings" w:char="F06F"/>
              </w:r>
            </w:del>
          </w:p>
          <w:p w14:paraId="4EFE8D9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8B5D2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82A0C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5FB24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4878CF" w14:textId="3A87C232" w:rsidR="00881FA5" w:rsidDel="00AC288F" w:rsidRDefault="00881FA5" w:rsidP="00593DC8">
            <w:pPr>
              <w:autoSpaceDE w:val="0"/>
              <w:autoSpaceDN w:val="0"/>
              <w:adjustRightInd w:val="0"/>
              <w:jc w:val="center"/>
              <w:rPr>
                <w:del w:id="1105" w:author="Lalor, Ben NOR [2]" w:date="2020-12-30T15:00:00Z"/>
                <w:rFonts w:ascii="TimesNewRomanPSMT" w:hAnsi="TimesNewRomanPSMT" w:cs="TimesNewRomanPSMT"/>
                <w:caps/>
                <w:sz w:val="22"/>
                <w:szCs w:val="22"/>
              </w:rPr>
            </w:pPr>
            <w:del w:id="1106" w:author="Lalor, Ben NOR [2]" w:date="2020-12-30T15:00:00Z">
              <w:r w:rsidRPr="000918D8" w:rsidDel="00AC288F">
                <w:rPr>
                  <w:rFonts w:ascii="TimesNewRomanPSMT" w:hAnsi="TimesNewRomanPSMT" w:cs="TimesNewRomanPSMT"/>
                  <w:caps/>
                  <w:sz w:val="22"/>
                  <w:szCs w:val="22"/>
                </w:rPr>
                <w:sym w:font="Wingdings" w:char="F06F"/>
              </w:r>
            </w:del>
          </w:p>
          <w:p w14:paraId="664F7D8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290A10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17F623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EE7A0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702B4F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E53E1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8D15A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84CB8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812A2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039E1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79CDB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79C886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2989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9CE68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5454B1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5EC76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15E6D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46513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A6E6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EC551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68814F6" w14:textId="33AE6601" w:rsidR="00881FA5" w:rsidDel="00AC288F" w:rsidRDefault="00881FA5" w:rsidP="00593DC8">
            <w:pPr>
              <w:autoSpaceDE w:val="0"/>
              <w:autoSpaceDN w:val="0"/>
              <w:adjustRightInd w:val="0"/>
              <w:jc w:val="center"/>
              <w:rPr>
                <w:del w:id="1107" w:author="Lalor, Ben NOR [2]" w:date="2020-12-30T15:04:00Z"/>
                <w:rFonts w:ascii="TimesNewRomanPSMT" w:hAnsi="TimesNewRomanPSMT" w:cs="TimesNewRomanPSMT"/>
                <w:caps/>
                <w:sz w:val="22"/>
                <w:szCs w:val="22"/>
              </w:rPr>
            </w:pPr>
            <w:del w:id="1108" w:author="Lalor, Ben NOR [2]" w:date="2020-12-30T15:04:00Z">
              <w:r w:rsidRPr="000918D8" w:rsidDel="00AC288F">
                <w:rPr>
                  <w:rFonts w:ascii="TimesNewRomanPSMT" w:hAnsi="TimesNewRomanPSMT" w:cs="TimesNewRomanPSMT"/>
                  <w:caps/>
                  <w:sz w:val="22"/>
                  <w:szCs w:val="22"/>
                </w:rPr>
                <w:sym w:font="Wingdings" w:char="F06F"/>
              </w:r>
            </w:del>
          </w:p>
          <w:p w14:paraId="6D990C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81F40E"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B7C774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0F9CA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D4781A" w14:textId="1833B349" w:rsidR="00881FA5" w:rsidDel="00AC288F" w:rsidRDefault="00881FA5" w:rsidP="00593DC8">
            <w:pPr>
              <w:autoSpaceDE w:val="0"/>
              <w:autoSpaceDN w:val="0"/>
              <w:adjustRightInd w:val="0"/>
              <w:jc w:val="center"/>
              <w:rPr>
                <w:del w:id="1109" w:author="Lalor, Ben NOR [2]" w:date="2020-12-30T15:05:00Z"/>
                <w:rFonts w:ascii="TimesNewRomanPSMT" w:hAnsi="TimesNewRomanPSMT" w:cs="TimesNewRomanPSMT"/>
                <w:caps/>
                <w:sz w:val="22"/>
                <w:szCs w:val="22"/>
              </w:rPr>
            </w:pPr>
            <w:del w:id="1110" w:author="Lalor, Ben NOR [2]" w:date="2020-12-30T15:05:00Z">
              <w:r w:rsidRPr="000918D8" w:rsidDel="00AC288F">
                <w:rPr>
                  <w:rFonts w:ascii="TimesNewRomanPSMT" w:hAnsi="TimesNewRomanPSMT" w:cs="TimesNewRomanPSMT"/>
                  <w:caps/>
                  <w:sz w:val="22"/>
                  <w:szCs w:val="22"/>
                </w:rPr>
                <w:sym w:font="Wingdings" w:char="F06F"/>
              </w:r>
            </w:del>
          </w:p>
          <w:p w14:paraId="371020AA" w14:textId="77777777" w:rsidR="00881FA5" w:rsidRPr="000918D8" w:rsidRDefault="00881FA5" w:rsidP="00163700">
            <w:pPr>
              <w:autoSpaceDE w:val="0"/>
              <w:autoSpaceDN w:val="0"/>
              <w:adjustRightInd w:val="0"/>
              <w:jc w:val="center"/>
              <w:rPr>
                <w:rFonts w:ascii="TimesNewRomanPSMT" w:hAnsi="TimesNewRomanPSMT" w:cs="TimesNewRomanPSMT"/>
                <w:caps/>
                <w:sz w:val="22"/>
                <w:szCs w:val="22"/>
              </w:rPr>
            </w:pPr>
          </w:p>
        </w:tc>
      </w:tr>
      <w:tr w:rsidR="00881FA5" w:rsidRPr="000918D8" w14:paraId="24FB9DB8" w14:textId="77777777" w:rsidTr="0016699C">
        <w:trPr>
          <w:gridAfter w:val="2"/>
          <w:wAfter w:w="649" w:type="dxa"/>
        </w:trPr>
        <w:tc>
          <w:tcPr>
            <w:tcW w:w="8840" w:type="dxa"/>
            <w:vAlign w:val="center"/>
          </w:tcPr>
          <w:p w14:paraId="3DE2F78E" w14:textId="39A05D6E" w:rsidR="00AC288F" w:rsidRPr="00AC288F" w:rsidRDefault="00AC288F">
            <w:pPr>
              <w:shd w:val="clear" w:color="auto" w:fill="FFFFFF"/>
              <w:rPr>
                <w:ins w:id="1111" w:author="Lalor, Ben NOR [2]" w:date="2020-12-30T15:06:00Z"/>
                <w:rFonts w:ascii="TimesNewRomanPSMT" w:hAnsi="TimesNewRomanPSMT" w:cs="TimesNewRomanPSMT"/>
                <w:b/>
                <w:caps/>
                <w:sz w:val="22"/>
                <w:szCs w:val="22"/>
                <w:rPrChange w:id="1112" w:author="Lalor, Ben NOR [2]" w:date="2020-12-30T15:06:00Z">
                  <w:rPr>
                    <w:ins w:id="1113" w:author="Lalor, Ben NOR [2]" w:date="2020-12-30T15:06:00Z"/>
                    <w:rFonts w:ascii="TimesNewRomanPSMT" w:hAnsi="TimesNewRomanPSMT" w:cs="TimesNewRomanPSMT"/>
                    <w:b/>
                    <w:caps/>
                    <w:color w:val="0070C0"/>
                    <w:sz w:val="22"/>
                    <w:szCs w:val="22"/>
                  </w:rPr>
                </w:rPrChange>
              </w:rPr>
              <w:pPrChange w:id="1114" w:author="Lalor, Ben NOR [2]" w:date="2020-12-30T15:06:00Z">
                <w:pPr>
                  <w:shd w:val="clear" w:color="auto" w:fill="FFFFFF"/>
                  <w:spacing w:before="120"/>
                </w:pPr>
              </w:pPrChange>
            </w:pPr>
            <w:ins w:id="1115" w:author="Lalor, Ben NOR [2]" w:date="2020-12-30T15:06:00Z">
              <w:r w:rsidRPr="00062E1B">
                <w:rPr>
                  <w:rFonts w:ascii="TimesNewRomanPSMT" w:hAnsi="TimesNewRomanPSMT" w:cs="TimesNewRomanPSMT"/>
                  <w:b/>
                  <w:caps/>
                  <w:color w:val="0070C0"/>
                  <w:sz w:val="22"/>
                  <w:szCs w:val="22"/>
                </w:rPr>
                <w:lastRenderedPageBreak/>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sidR="00D05EB6">
                <w:rPr>
                  <w:rFonts w:ascii="TimesNewRomanPSMT" w:hAnsi="TimesNewRomanPSMT" w:cs="TimesNewRomanPSMT"/>
                  <w:b/>
                  <w:caps/>
                  <w:color w:val="0070C0"/>
                  <w:sz w:val="22"/>
                  <w:szCs w:val="22"/>
                </w:rPr>
                <w:t>5</w:t>
              </w:r>
              <w:r w:rsidRPr="00062E1B">
                <w:rPr>
                  <w:rFonts w:ascii="TimesNewRomanPSMT" w:hAnsi="TimesNewRomanPSMT" w:cs="TimesNewRomanPSMT"/>
                  <w:b/>
                  <w:caps/>
                  <w:color w:val="0070C0"/>
                  <w:sz w:val="22"/>
                  <w:szCs w:val="22"/>
                </w:rPr>
                <w:t xml:space="preserve"> </w:t>
              </w:r>
              <w:r w:rsidR="00D05EB6" w:rsidRPr="00D05EB6">
                <w:rPr>
                  <w:rFonts w:ascii="TimesNewRomanPSMT" w:hAnsi="TimesNewRomanPSMT" w:cs="TimesNewRomanPSMT"/>
                  <w:b/>
                  <w:bCs/>
                  <w:caps/>
                  <w:sz w:val="22"/>
                  <w:szCs w:val="22"/>
                  <w:rPrChange w:id="1116" w:author="Lalor, Ben NOR [2]" w:date="2020-12-30T15:06:00Z">
                    <w:rPr>
                      <w:rFonts w:ascii="TimesNewRomanPSMT" w:hAnsi="TimesNewRomanPSMT" w:cs="TimesNewRomanPSMT"/>
                      <w:caps/>
                      <w:sz w:val="22"/>
                      <w:szCs w:val="22"/>
                    </w:rPr>
                  </w:rPrChange>
                </w:rPr>
                <w:t>compressor systems in refrigerated warehouses</w:t>
              </w:r>
            </w:ins>
          </w:p>
          <w:p w14:paraId="29C6AC16" w14:textId="605C717D" w:rsidR="00881FA5" w:rsidDel="00D05EB6" w:rsidRDefault="00881FA5" w:rsidP="00593DC8">
            <w:pPr>
              <w:shd w:val="clear" w:color="auto" w:fill="FFFFFF"/>
              <w:spacing w:before="120"/>
              <w:rPr>
                <w:del w:id="1117" w:author="Lalor, Ben NOR [2]" w:date="2020-12-30T15:06:00Z"/>
                <w:rFonts w:ascii="TimesNewRomanPSMT" w:hAnsi="TimesNewRomanPSMT" w:cs="TimesNewRomanPSMT"/>
                <w:caps/>
                <w:sz w:val="22"/>
                <w:szCs w:val="22"/>
              </w:rPr>
            </w:pPr>
            <w:del w:id="1118" w:author="Lalor, Ben NOR [2]" w:date="2020-12-30T15:06:00Z">
              <w:r w:rsidRPr="00062E1B" w:rsidDel="00D05EB6">
                <w:rPr>
                  <w:rFonts w:ascii="TimesNewRomanPSMT" w:hAnsi="TimesNewRomanPSMT" w:cs="TimesNewRomanPSMT"/>
                  <w:b/>
                  <w:caps/>
                  <w:color w:val="0070C0"/>
                  <w:sz w:val="22"/>
                  <w:szCs w:val="22"/>
                </w:rPr>
                <w:delText>§120.6(</w:delText>
              </w:r>
              <w:r w:rsidRPr="00062E1B" w:rsidDel="00D05EB6">
                <w:rPr>
                  <w:rFonts w:ascii="TimesNewRomanPSMT" w:hAnsi="TimesNewRomanPSMT" w:cs="TimesNewRomanPSMT"/>
                  <w:b/>
                  <w:color w:val="0070C0"/>
                  <w:sz w:val="22"/>
                  <w:szCs w:val="22"/>
                </w:rPr>
                <w:delText>a</w:delText>
              </w:r>
              <w:r w:rsidRPr="00062E1B" w:rsidDel="00D05EB6">
                <w:rPr>
                  <w:rFonts w:ascii="TimesNewRomanPSMT" w:hAnsi="TimesNewRomanPSMT" w:cs="TimesNewRomanPSMT"/>
                  <w:b/>
                  <w:caps/>
                  <w:color w:val="0070C0"/>
                  <w:sz w:val="22"/>
                  <w:szCs w:val="22"/>
                </w:rPr>
                <w:delText>)</w:delText>
              </w:r>
              <w:r w:rsidDel="00D05EB6">
                <w:rPr>
                  <w:rFonts w:ascii="TimesNewRomanPSMT" w:hAnsi="TimesNewRomanPSMT" w:cs="TimesNewRomanPSMT"/>
                  <w:b/>
                  <w:caps/>
                  <w:color w:val="0070C0"/>
                  <w:sz w:val="22"/>
                  <w:szCs w:val="22"/>
                </w:rPr>
                <w:delText xml:space="preserve">5 </w:delText>
              </w:r>
              <w:r w:rsidRPr="001C162B" w:rsidDel="00D05EB6">
                <w:rPr>
                  <w:rFonts w:ascii="TimesNewRomanPSMT" w:hAnsi="TimesNewRomanPSMT" w:cs="TimesNewRomanPSMT"/>
                  <w:caps/>
                  <w:sz w:val="22"/>
                  <w:szCs w:val="22"/>
                </w:rPr>
                <w:delText xml:space="preserve">compressor systems in refrigerated warehouses shall conform to the following: </w:delText>
              </w:r>
            </w:del>
          </w:p>
          <w:p w14:paraId="45C4825D" w14:textId="77777777" w:rsidR="00881FA5" w:rsidRDefault="00881FA5" w:rsidP="00593DC8">
            <w:pPr>
              <w:shd w:val="clear" w:color="auto" w:fill="FFFFFF"/>
              <w:spacing w:before="120"/>
              <w:rPr>
                <w:rFonts w:ascii="TimesNewRomanPSMT" w:hAnsi="TimesNewRomanPSMT" w:cs="TimesNewRomanPSMT"/>
                <w:caps/>
                <w:sz w:val="22"/>
                <w:szCs w:val="22"/>
              </w:rPr>
            </w:pPr>
            <w:commentRangeStart w:id="1119"/>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5A </w:t>
            </w:r>
            <w:r>
              <w:rPr>
                <w:rFonts w:ascii="TimesNewRomanPSMT" w:hAnsi="TimesNewRomanPSMT" w:cs="TimesNewRomanPSMT"/>
                <w:caps/>
                <w:sz w:val="22"/>
                <w:szCs w:val="22"/>
              </w:rPr>
              <w:t>designed to operate at condensing temperature of ≤ 7</w:t>
            </w:r>
            <w:r w:rsidRPr="000918D8">
              <w:rPr>
                <w:rFonts w:ascii="TimesNewRomanPSMT" w:hAnsi="TimesNewRomanPSMT" w:cs="TimesNewRomanPSMT"/>
                <w:caps/>
                <w:sz w:val="22"/>
                <w:szCs w:val="22"/>
              </w:rPr>
              <w:t>0°F</w:t>
            </w:r>
            <w:r>
              <w:rPr>
                <w:rFonts w:ascii="TimesNewRomanPSMT" w:hAnsi="TimesNewRomanPSMT" w:cs="TimesNewRomanPSMT"/>
                <w:caps/>
                <w:sz w:val="22"/>
                <w:szCs w:val="22"/>
              </w:rPr>
              <w:t>.</w:t>
            </w:r>
            <w:commentRangeEnd w:id="1119"/>
            <w:r w:rsidR="00D05EB6">
              <w:rPr>
                <w:rStyle w:val="CommentReference"/>
              </w:rPr>
              <w:commentReference w:id="1119"/>
            </w:r>
          </w:p>
          <w:p w14:paraId="1EC9FBDF" w14:textId="77777777" w:rsidR="00881FA5" w:rsidRDefault="00881FA5" w:rsidP="00593DC8">
            <w:pPr>
              <w:shd w:val="clear" w:color="auto" w:fill="FFFFFF"/>
              <w:spacing w:before="120"/>
              <w:rPr>
                <w:rFonts w:ascii="TimesNewRomanPSMT" w:hAnsi="TimesNewRomanPSMT" w:cs="TimesNewRomanPSMT"/>
                <w:caps/>
                <w:sz w:val="22"/>
                <w:szCs w:val="22"/>
              </w:rPr>
            </w:pPr>
            <w:commentRangeStart w:id="1120"/>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5B </w:t>
            </w:r>
            <w:r>
              <w:rPr>
                <w:rFonts w:ascii="TimesNewRomanPSMT" w:hAnsi="TimesNewRomanPSMT" w:cs="TimesNewRomanPSMT"/>
                <w:caps/>
                <w:sz w:val="22"/>
                <w:szCs w:val="22"/>
              </w:rPr>
              <w:t>new open-drive screw compressors in new refrigeration systems with an SST of ≤ 28</w:t>
            </w:r>
            <w:r w:rsidRPr="000918D8">
              <w:rPr>
                <w:rFonts w:ascii="TimesNewRomanPSMT" w:hAnsi="TimesNewRomanPSMT" w:cs="TimesNewRomanPSMT"/>
                <w:caps/>
                <w:sz w:val="22"/>
                <w:szCs w:val="22"/>
              </w:rPr>
              <w:t>°F</w:t>
            </w:r>
            <w:r>
              <w:rPr>
                <w:rFonts w:ascii="TimesNewRomanPSMT" w:hAnsi="TimesNewRomanPSMT" w:cs="TimesNewRomanPSMT"/>
                <w:caps/>
                <w:sz w:val="22"/>
                <w:szCs w:val="22"/>
              </w:rPr>
              <w:t xml:space="preserve"> that discharges to the system condenser pressure shall control compressor speed in response to the refrigeration load.</w:t>
            </w:r>
            <w:commentRangeEnd w:id="1120"/>
            <w:r w:rsidR="00D05EB6">
              <w:rPr>
                <w:rStyle w:val="CommentReference"/>
              </w:rPr>
              <w:commentReference w:id="1120"/>
            </w:r>
          </w:p>
          <w:p w14:paraId="45D06025" w14:textId="52DF7B5D" w:rsidR="00881FA5" w:rsidRPr="006749A2" w:rsidRDefault="00881FA5">
            <w:pPr>
              <w:shd w:val="clear" w:color="auto" w:fill="FFFFFF"/>
              <w:spacing w:before="120"/>
              <w:rPr>
                <w:rFonts w:ascii="TimesNewRomanPSMT" w:hAnsi="TimesNewRomanPSMT" w:cs="TimesNewRomanPSMT"/>
                <w:caps/>
                <w:sz w:val="22"/>
                <w:szCs w:val="22"/>
              </w:rPr>
            </w:pPr>
            <w:commentRangeStart w:id="1121"/>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5C </w:t>
            </w:r>
            <w:r>
              <w:rPr>
                <w:rFonts w:ascii="TimesNewRomanPSMT" w:hAnsi="TimesNewRomanPSMT" w:cs="TimesNewRomanPSMT"/>
                <w:caps/>
                <w:sz w:val="22"/>
                <w:szCs w:val="22"/>
              </w:rPr>
              <w:t>New screw compressors with nominal electric motor power &gt; 150 HP shall include the ability to automatically vary the compressor volume ratio in response to operating Pressures.</w:t>
            </w:r>
            <w:commentRangeEnd w:id="1121"/>
            <w:r w:rsidR="00D05EB6">
              <w:rPr>
                <w:rStyle w:val="CommentReference"/>
              </w:rPr>
              <w:commentReference w:id="1121"/>
            </w:r>
          </w:p>
        </w:tc>
        <w:tc>
          <w:tcPr>
            <w:tcW w:w="616" w:type="dxa"/>
          </w:tcPr>
          <w:p w14:paraId="5F096987"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72257B5"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4B8B714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F8679CE"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71D3A6A8" w14:textId="77777777" w:rsidTr="0016699C">
        <w:trPr>
          <w:gridAfter w:val="2"/>
          <w:wAfter w:w="649" w:type="dxa"/>
        </w:trPr>
        <w:tc>
          <w:tcPr>
            <w:tcW w:w="8840" w:type="dxa"/>
            <w:vAlign w:val="center"/>
          </w:tcPr>
          <w:p w14:paraId="7ABBB84A" w14:textId="1F0DD972" w:rsidR="00163700" w:rsidRPr="00163700" w:rsidRDefault="00163700">
            <w:pPr>
              <w:shd w:val="clear" w:color="auto" w:fill="FFFFFF"/>
              <w:rPr>
                <w:ins w:id="1122" w:author="Lalor, Ben NOR [2]" w:date="2020-12-30T15:48:00Z"/>
                <w:rFonts w:ascii="TimesNewRomanPSMT" w:hAnsi="TimesNewRomanPSMT" w:cs="TimesNewRomanPSMT"/>
                <w:b/>
                <w:caps/>
                <w:sz w:val="22"/>
                <w:szCs w:val="22"/>
                <w:rPrChange w:id="1123" w:author="Lalor, Ben NOR [2]" w:date="2020-12-30T15:50:00Z">
                  <w:rPr>
                    <w:ins w:id="1124" w:author="Lalor, Ben NOR [2]" w:date="2020-12-30T15:48:00Z"/>
                    <w:rFonts w:ascii="TimesNewRomanPSMT" w:hAnsi="TimesNewRomanPSMT" w:cs="TimesNewRomanPSMT"/>
                    <w:b/>
                    <w:caps/>
                    <w:color w:val="0070C0"/>
                    <w:sz w:val="22"/>
                    <w:szCs w:val="22"/>
                  </w:rPr>
                </w:rPrChange>
              </w:rPr>
              <w:pPrChange w:id="1125" w:author="Lalor, Ben NOR [2]" w:date="2020-12-30T15:50:00Z">
                <w:pPr>
                  <w:shd w:val="clear" w:color="auto" w:fill="FFFFFF"/>
                  <w:spacing w:before="120"/>
                </w:pPr>
              </w:pPrChange>
            </w:pPr>
            <w:ins w:id="1126" w:author="Lalor, Ben NOR [2]" w:date="2020-12-30T15:49:00Z">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6</w:t>
              </w:r>
            </w:ins>
            <w:ins w:id="1127" w:author="Lalor, Ben NOR [2]" w:date="2020-12-30T15:50:00Z">
              <w:r>
                <w:rPr>
                  <w:rFonts w:ascii="TimesNewRomanPSMT" w:hAnsi="TimesNewRomanPSMT" w:cs="TimesNewRomanPSMT"/>
                  <w:b/>
                  <w:caps/>
                  <w:color w:val="0070C0"/>
                  <w:sz w:val="22"/>
                  <w:szCs w:val="22"/>
                </w:rPr>
                <w:t xml:space="preserve"> Infiltration Barriers</w:t>
              </w:r>
            </w:ins>
          </w:p>
          <w:p w14:paraId="63DE5310" w14:textId="351827CD" w:rsidR="00881FA5" w:rsidRPr="0027453B" w:rsidRDefault="00881FA5" w:rsidP="00593DC8">
            <w:pPr>
              <w:shd w:val="clear" w:color="auto" w:fill="FFFFFF"/>
              <w:spacing w:before="120"/>
              <w:rPr>
                <w:rFonts w:ascii="TimesNewRomanPSMT" w:hAnsi="TimesNewRomanPSMT" w:cs="TimesNewRomanPSMT"/>
                <w:caps/>
                <w:sz w:val="22"/>
                <w:szCs w:val="22"/>
              </w:rPr>
            </w:pPr>
            <w:commentRangeStart w:id="1128"/>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6 </w:t>
            </w:r>
            <w:r w:rsidRPr="0027453B">
              <w:rPr>
                <w:rFonts w:ascii="TimesNewRomanPSMT" w:hAnsi="TimesNewRomanPSMT" w:cs="TimesNewRomanPSMT"/>
                <w:caps/>
                <w:sz w:val="22"/>
                <w:szCs w:val="22"/>
              </w:rPr>
              <w:t xml:space="preserve">Passageways between freezers and higher-temperature spaces, and between coolers and nonrefrigerated spaces, shall have </w:t>
            </w:r>
            <w:hyperlink r:id="rId53" w:tgtFrame="popup" w:history="1">
              <w:r w:rsidRPr="004115B4">
                <w:rPr>
                  <w:rFonts w:ascii="TimesNewRomanPSMT" w:hAnsi="TimesNewRomanPSMT" w:cs="TimesNewRomanPSMT"/>
                  <w:caps/>
                  <w:sz w:val="22"/>
                  <w:szCs w:val="22"/>
                </w:rPr>
                <w:t>infiltration</w:t>
              </w:r>
            </w:hyperlink>
            <w:r w:rsidRPr="0027453B">
              <w:rPr>
                <w:rFonts w:ascii="TimesNewRomanPSMT" w:hAnsi="TimesNewRomanPSMT" w:cs="TimesNewRomanPSMT"/>
                <w:caps/>
                <w:sz w:val="22"/>
                <w:szCs w:val="22"/>
              </w:rPr>
              <w:t> barrier con</w:t>
            </w:r>
            <w:r>
              <w:rPr>
                <w:rFonts w:ascii="TimesNewRomanPSMT" w:hAnsi="TimesNewRomanPSMT" w:cs="TimesNewRomanPSMT"/>
                <w:caps/>
                <w:sz w:val="22"/>
                <w:szCs w:val="22"/>
              </w:rPr>
              <w:t xml:space="preserve">sisting of strip curtains, </w:t>
            </w:r>
            <w:r w:rsidRPr="0027453B">
              <w:rPr>
                <w:rFonts w:ascii="TimesNewRomanPSMT" w:hAnsi="TimesNewRomanPSMT" w:cs="TimesNewRomanPSMT"/>
                <w:caps/>
                <w:sz w:val="22"/>
                <w:szCs w:val="22"/>
              </w:rPr>
              <w:t>automatically-closing </w:t>
            </w:r>
            <w:hyperlink r:id="rId54" w:tgtFrame="popup" w:history="1">
              <w:r w:rsidRPr="004115B4">
                <w:rPr>
                  <w:rFonts w:ascii="TimesNewRomanPSMT" w:hAnsi="TimesNewRomanPSMT" w:cs="TimesNewRomanPSMT"/>
                  <w:caps/>
                  <w:sz w:val="22"/>
                  <w:szCs w:val="22"/>
                </w:rPr>
                <w:t>door</w:t>
              </w:r>
            </w:hyperlink>
            <w:r w:rsidRPr="0027453B">
              <w:rPr>
                <w:rFonts w:ascii="TimesNewRomanPSMT" w:hAnsi="TimesNewRomanPSMT" w:cs="TimesNewRomanPSMT"/>
                <w:caps/>
                <w:sz w:val="22"/>
                <w:szCs w:val="22"/>
              </w:rPr>
              <w:t>, or an air curtain designed for use in the passageway and temperature for which it is applied.</w:t>
            </w:r>
            <w:commentRangeEnd w:id="1128"/>
            <w:r w:rsidR="00163700">
              <w:rPr>
                <w:rStyle w:val="CommentReference"/>
              </w:rPr>
              <w:commentReference w:id="1128"/>
            </w:r>
          </w:p>
          <w:p w14:paraId="632587FE" w14:textId="5EAC6423" w:rsidR="00881FA5" w:rsidRPr="000918D8" w:rsidDel="00163700" w:rsidRDefault="00881FA5" w:rsidP="00593DC8">
            <w:pPr>
              <w:pStyle w:val="BodyText"/>
              <w:shd w:val="clear" w:color="auto" w:fill="FFFFFF"/>
              <w:spacing w:before="120" w:beforeAutospacing="0" w:after="0" w:afterAutospacing="0"/>
              <w:rPr>
                <w:del w:id="1129" w:author="Lalor, Ben NOR [2]" w:date="2020-12-30T15:48:00Z"/>
                <w:rFonts w:ascii="TimesNewRomanPSMT" w:eastAsiaTheme="minorHAnsi" w:hAnsi="TimesNewRomanPSMT" w:cs="TimesNewRomanPSMT"/>
                <w:caps/>
                <w:sz w:val="22"/>
                <w:szCs w:val="22"/>
              </w:rPr>
            </w:pPr>
            <w:del w:id="1130" w:author="Lalor, Ben NOR [2]" w:date="2020-12-30T15:48:00Z">
              <w:r w:rsidRPr="0027453B" w:rsidDel="00163700">
                <w:rPr>
                  <w:rFonts w:ascii="TimesNewRomanPSMT" w:eastAsiaTheme="minorHAnsi" w:hAnsi="TimesNewRomanPSMT" w:cs="TimesNewRomanPSMT"/>
                  <w:b/>
                  <w:caps/>
                  <w:sz w:val="22"/>
                  <w:szCs w:val="22"/>
                </w:rPr>
                <w:delText xml:space="preserve">EXCEPTION 1 </w:delText>
              </w:r>
              <w:r w:rsidRPr="000918D8" w:rsidDel="00163700">
                <w:rPr>
                  <w:rFonts w:ascii="TimesNewRomanPSMT" w:eastAsiaTheme="minorHAnsi" w:hAnsi="TimesNewRomanPSMT" w:cs="TimesNewRomanPSMT"/>
                  <w:caps/>
                  <w:sz w:val="22"/>
                  <w:szCs w:val="22"/>
                </w:rPr>
                <w:delText xml:space="preserve">to </w:delText>
              </w:r>
              <w:r w:rsidRPr="0027453B" w:rsidDel="00163700">
                <w:rPr>
                  <w:rFonts w:ascii="TimesNewRomanPSMT" w:eastAsiaTheme="minorHAnsi" w:hAnsi="TimesNewRomanPSMT" w:cs="TimesNewRomanPSMT"/>
                  <w:b/>
                  <w:caps/>
                  <w:sz w:val="22"/>
                  <w:szCs w:val="22"/>
                </w:rPr>
                <w:delText>§120.6(</w:delText>
              </w:r>
              <w:r w:rsidRPr="0027453B" w:rsidDel="00163700">
                <w:rPr>
                  <w:rFonts w:ascii="TimesNewRomanPSMT" w:eastAsiaTheme="minorHAnsi" w:hAnsi="TimesNewRomanPSMT" w:cs="TimesNewRomanPSMT"/>
                  <w:b/>
                  <w:sz w:val="22"/>
                  <w:szCs w:val="22"/>
                </w:rPr>
                <w:delText>a</w:delText>
              </w:r>
              <w:r w:rsidRPr="0027453B" w:rsidDel="00163700">
                <w:rPr>
                  <w:rFonts w:ascii="TimesNewRomanPSMT" w:eastAsiaTheme="minorHAnsi" w:hAnsi="TimesNewRomanPSMT" w:cs="TimesNewRomanPSMT"/>
                  <w:b/>
                  <w:caps/>
                  <w:sz w:val="22"/>
                  <w:szCs w:val="22"/>
                </w:rPr>
                <w:delText>)6</w:delText>
              </w:r>
              <w:r w:rsidRPr="000918D8" w:rsidDel="00163700">
                <w:rPr>
                  <w:rFonts w:ascii="TimesNewRomanPSMT" w:eastAsiaTheme="minorHAnsi" w:hAnsi="TimesNewRomanPSMT" w:cs="TimesNewRomanPSMT"/>
                  <w:caps/>
                  <w:sz w:val="22"/>
                  <w:szCs w:val="22"/>
                </w:rPr>
                <w:delText xml:space="preserve">: Openings with &lt; 16 </w:delText>
              </w:r>
              <w:r w:rsidDel="00163700">
                <w:rPr>
                  <w:rFonts w:ascii="TimesNewRomanPSMT" w:hAnsi="TimesNewRomanPSMT" w:cs="TimesNewRomanPSMT"/>
                  <w:caps/>
                  <w:sz w:val="22"/>
                  <w:szCs w:val="22"/>
                </w:rPr>
                <w:delText>FT2</w:delText>
              </w:r>
              <w:r w:rsidRPr="000918D8" w:rsidDel="00163700">
                <w:rPr>
                  <w:rFonts w:ascii="TimesNewRomanPSMT" w:eastAsiaTheme="minorHAnsi" w:hAnsi="TimesNewRomanPSMT" w:cs="TimesNewRomanPSMT"/>
                  <w:caps/>
                  <w:sz w:val="22"/>
                  <w:szCs w:val="22"/>
                </w:rPr>
                <w:delText xml:space="preserve"> of opening area.</w:delText>
              </w:r>
            </w:del>
          </w:p>
          <w:p w14:paraId="31DF0CCA" w14:textId="3B3681A3" w:rsidR="00881FA5" w:rsidRPr="00062E1B" w:rsidRDefault="00881FA5" w:rsidP="00593DC8">
            <w:pPr>
              <w:shd w:val="clear" w:color="auto" w:fill="FFFFFF"/>
              <w:rPr>
                <w:rFonts w:ascii="TimesNewRomanPSMT" w:hAnsi="TimesNewRomanPSMT" w:cs="TimesNewRomanPSMT"/>
                <w:b/>
                <w:caps/>
                <w:color w:val="0070C0"/>
                <w:sz w:val="22"/>
                <w:szCs w:val="22"/>
              </w:rPr>
            </w:pPr>
            <w:del w:id="1131" w:author="Lalor, Ben NOR [2]" w:date="2020-12-30T15:48:00Z">
              <w:r w:rsidRPr="0027453B" w:rsidDel="00163700">
                <w:rPr>
                  <w:rFonts w:ascii="TimesNewRomanPSMT" w:hAnsi="TimesNewRomanPSMT" w:cs="TimesNewRomanPSMT"/>
                  <w:b/>
                  <w:caps/>
                  <w:sz w:val="22"/>
                  <w:szCs w:val="22"/>
                </w:rPr>
                <w:delText>EXCEPTION 2</w:delText>
              </w:r>
              <w:r w:rsidRPr="000918D8" w:rsidDel="00163700">
                <w:rPr>
                  <w:rFonts w:ascii="TimesNewRomanPSMT" w:hAnsi="TimesNewRomanPSMT" w:cs="TimesNewRomanPSMT"/>
                  <w:caps/>
                  <w:sz w:val="22"/>
                  <w:szCs w:val="22"/>
                </w:rPr>
                <w:delText xml:space="preserve"> to </w:delText>
              </w:r>
              <w:r w:rsidRPr="0027453B" w:rsidDel="00163700">
                <w:rPr>
                  <w:rFonts w:ascii="TimesNewRomanPSMT" w:hAnsi="TimesNewRomanPSMT" w:cs="TimesNewRomanPSMT"/>
                  <w:b/>
                  <w:caps/>
                  <w:sz w:val="22"/>
                  <w:szCs w:val="22"/>
                </w:rPr>
                <w:delText>§120.6(</w:delText>
              </w:r>
              <w:r w:rsidRPr="0027453B" w:rsidDel="00163700">
                <w:rPr>
                  <w:rFonts w:ascii="TimesNewRomanPSMT" w:hAnsi="TimesNewRomanPSMT" w:cs="TimesNewRomanPSMT"/>
                  <w:b/>
                  <w:sz w:val="22"/>
                  <w:szCs w:val="22"/>
                </w:rPr>
                <w:delText>a)</w:delText>
              </w:r>
              <w:r w:rsidRPr="0027453B" w:rsidDel="00163700">
                <w:rPr>
                  <w:rFonts w:ascii="TimesNewRomanPSMT" w:hAnsi="TimesNewRomanPSMT" w:cs="TimesNewRomanPSMT"/>
                  <w:b/>
                  <w:caps/>
                  <w:sz w:val="22"/>
                  <w:szCs w:val="22"/>
                </w:rPr>
                <w:delText>6</w:delText>
              </w:r>
              <w:r w:rsidRPr="000918D8" w:rsidDel="00163700">
                <w:rPr>
                  <w:rFonts w:ascii="TimesNewRomanPSMT" w:hAnsi="TimesNewRomanPSMT" w:cs="TimesNewRomanPSMT"/>
                  <w:caps/>
                  <w:sz w:val="22"/>
                  <w:szCs w:val="22"/>
                </w:rPr>
                <w:delText>: Dock doorways for trailers.</w:delText>
              </w:r>
            </w:del>
          </w:p>
        </w:tc>
        <w:tc>
          <w:tcPr>
            <w:tcW w:w="616" w:type="dxa"/>
          </w:tcPr>
          <w:p w14:paraId="29671F1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420AD3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A2EEF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B6C35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7198C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7FE196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A205BFB"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32" w:author="Lalor, Ben NOR [2]" w:date="2020-12-30T15:48:00Z">
              <w:r w:rsidRPr="000918D8" w:rsidDel="00163700">
                <w:rPr>
                  <w:rFonts w:ascii="TimesNewRomanPSMT" w:hAnsi="TimesNewRomanPSMT" w:cs="TimesNewRomanPSMT"/>
                  <w:caps/>
                  <w:sz w:val="22"/>
                  <w:szCs w:val="22"/>
                </w:rPr>
                <w:sym w:font="Wingdings" w:char="F06F"/>
              </w:r>
            </w:del>
          </w:p>
          <w:p w14:paraId="06757970"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33" w:author="Lalor, Ben NOR [2]" w:date="2020-12-30T15:48:00Z">
              <w:r w:rsidRPr="000918D8" w:rsidDel="00163700">
                <w:rPr>
                  <w:rFonts w:ascii="TimesNewRomanPSMT" w:hAnsi="TimesNewRomanPSMT" w:cs="TimesNewRomanPSMT"/>
                  <w:caps/>
                  <w:sz w:val="22"/>
                  <w:szCs w:val="22"/>
                </w:rPr>
                <w:sym w:font="Wingdings" w:char="F06F"/>
              </w:r>
            </w:del>
          </w:p>
          <w:p w14:paraId="63C07B9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6A51B7F3"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C0AE7A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65CD9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8D88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B1E4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A68AD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285029"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34" w:author="Lalor, Ben NOR [2]" w:date="2020-12-30T15:48:00Z">
              <w:r w:rsidRPr="000918D8" w:rsidDel="00163700">
                <w:rPr>
                  <w:rFonts w:ascii="TimesNewRomanPSMT" w:hAnsi="TimesNewRomanPSMT" w:cs="TimesNewRomanPSMT"/>
                  <w:caps/>
                  <w:sz w:val="22"/>
                  <w:szCs w:val="22"/>
                </w:rPr>
                <w:sym w:font="Wingdings" w:char="F06F"/>
              </w:r>
            </w:del>
          </w:p>
          <w:p w14:paraId="319825BD"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35" w:author="Lalor, Ben NOR [2]" w:date="2020-12-30T15:48:00Z">
              <w:r w:rsidRPr="000918D8" w:rsidDel="00163700">
                <w:rPr>
                  <w:rFonts w:ascii="TimesNewRomanPSMT" w:hAnsi="TimesNewRomanPSMT" w:cs="TimesNewRomanPSMT"/>
                  <w:caps/>
                  <w:sz w:val="22"/>
                  <w:szCs w:val="22"/>
                </w:rPr>
                <w:sym w:font="Wingdings" w:char="F06F"/>
              </w:r>
            </w:del>
          </w:p>
          <w:p w14:paraId="34EC8C6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5182956C" w14:textId="77777777" w:rsidTr="0016699C">
        <w:trPr>
          <w:gridAfter w:val="2"/>
          <w:wAfter w:w="649" w:type="dxa"/>
        </w:trPr>
        <w:tc>
          <w:tcPr>
            <w:tcW w:w="8840" w:type="dxa"/>
            <w:vAlign w:val="center"/>
          </w:tcPr>
          <w:p w14:paraId="5FAD674D" w14:textId="77777777" w:rsidR="00881FA5" w:rsidRPr="006C7B80" w:rsidRDefault="00881FA5" w:rsidP="00593DC8">
            <w:pPr>
              <w:shd w:val="clear" w:color="auto" w:fill="FFFFFF"/>
              <w:rPr>
                <w:rFonts w:ascii="TimesNewRomanPSMT" w:hAnsi="TimesNewRomanPSMT" w:cs="TimesNewRomanPSMT"/>
                <w:b/>
                <w:caps/>
              </w:rPr>
            </w:pPr>
            <w:bookmarkStart w:id="1136" w:name="table1206bfanpoweredcondensersminimumeff"/>
            <w:bookmarkEnd w:id="1136"/>
            <w:commentRangeStart w:id="1137"/>
            <w:r w:rsidRPr="003B563E">
              <w:rPr>
                <w:rFonts w:ascii="TimesNewRomanPSMT" w:hAnsi="TimesNewRomanPSMT" w:cs="TimesNewRomanPSMT"/>
                <w:b/>
                <w:caps/>
                <w:color w:val="0070C0"/>
                <w:sz w:val="22"/>
                <w:szCs w:val="22"/>
              </w:rPr>
              <w:t>§120.6(</w:t>
            </w:r>
            <w:r w:rsidRPr="003B563E">
              <w:rPr>
                <w:rFonts w:ascii="TimesNewRomanPSMT" w:hAnsi="TimesNewRomanPSMT" w:cs="TimesNewRomanPSMT"/>
                <w:b/>
                <w:color w:val="0070C0"/>
                <w:sz w:val="22"/>
                <w:szCs w:val="22"/>
              </w:rPr>
              <w:t>a</w:t>
            </w:r>
            <w:r w:rsidRPr="003B563E">
              <w:rPr>
                <w:rFonts w:ascii="TimesNewRomanPSMT" w:hAnsi="TimesNewRomanPSMT" w:cs="TimesNewRomanPSMT"/>
                <w:b/>
                <w:caps/>
                <w:color w:val="0070C0"/>
                <w:sz w:val="22"/>
                <w:szCs w:val="22"/>
              </w:rPr>
              <w:t xml:space="preserve">)7 </w:t>
            </w:r>
            <w:r w:rsidRPr="003B563E">
              <w:rPr>
                <w:rFonts w:ascii="TimesNewRomanPSMT" w:hAnsi="TimesNewRomanPSMT" w:cs="TimesNewRomanPSMT"/>
                <w:b/>
                <w:caps/>
                <w:sz w:val="22"/>
                <w:szCs w:val="22"/>
              </w:rPr>
              <w:t>Refrigeration System Acceptance</w:t>
            </w:r>
          </w:p>
          <w:p w14:paraId="1A60E0F2" w14:textId="77777777" w:rsidR="00881FA5" w:rsidRPr="006C7B80" w:rsidRDefault="00881FA5" w:rsidP="00593DC8">
            <w:pPr>
              <w:shd w:val="clear" w:color="auto" w:fill="FFFFFF"/>
              <w:rPr>
                <w:rFonts w:ascii="TimesNewRomanPSMT" w:hAnsi="TimesNewRomanPSMT" w:cs="TimesNewRomanPSMT"/>
                <w:caps/>
                <w:sz w:val="22"/>
                <w:szCs w:val="22"/>
              </w:rPr>
            </w:pPr>
            <w:r w:rsidRPr="006C7B80">
              <w:rPr>
                <w:rFonts w:ascii="TimesNewRomanPSMT" w:hAnsi="TimesNewRomanPSMT" w:cs="TimesNewRomanPSMT"/>
                <w:caps/>
                <w:sz w:val="22"/>
                <w:szCs w:val="22"/>
              </w:rPr>
              <w:t>Before an occupancy permit is granted for a new </w:t>
            </w:r>
            <w:hyperlink r:id="rId55" w:tgtFrame="popup" w:history="1">
              <w:r w:rsidRPr="006C7B80">
                <w:rPr>
                  <w:rFonts w:ascii="TimesNewRomanPSMT" w:hAnsi="TimesNewRomanPSMT" w:cs="TimesNewRomanPSMT"/>
                  <w:caps/>
                </w:rPr>
                <w:t>refrigerated warehouse</w:t>
              </w:r>
            </w:hyperlink>
            <w:r w:rsidRPr="006C7B80">
              <w:rPr>
                <w:rFonts w:ascii="TimesNewRomanPSMT" w:hAnsi="TimesNewRomanPSMT" w:cs="TimesNewRomanPSMT"/>
                <w:caps/>
                <w:sz w:val="22"/>
                <w:szCs w:val="22"/>
              </w:rPr>
              <w:t xml:space="preserve">, or before a new refrigeration system serving a refrigerated warehouse is operated for normal use, the following </w:t>
            </w:r>
            <w:r w:rsidRPr="006C7B80">
              <w:rPr>
                <w:rFonts w:ascii="TimesNewRomanPSMT" w:hAnsi="TimesNewRomanPSMT" w:cs="TimesNewRomanPSMT"/>
                <w:caps/>
                <w:sz w:val="22"/>
                <w:szCs w:val="22"/>
              </w:rPr>
              <w:lastRenderedPageBreak/>
              <w:t>shall be certified as meeting the Acceptance Requirements PER the Reference Nonresidential </w:t>
            </w:r>
            <w:hyperlink r:id="rId56" w:history="1">
              <w:r w:rsidRPr="003B563E">
                <w:rPr>
                  <w:rFonts w:ascii="TimesNewRomanPSMT" w:hAnsi="TimesNewRomanPSMT" w:cs="TimesNewRomanPSMT"/>
                  <w:caps/>
                  <w:sz w:val="22"/>
                  <w:szCs w:val="22"/>
                </w:rPr>
                <w:t>Appendix NA7</w:t>
              </w:r>
            </w:hyperlink>
            <w:r w:rsidRPr="006C7B80">
              <w:rPr>
                <w:rFonts w:ascii="TimesNewRomanPSMT" w:hAnsi="TimesNewRomanPSMT" w:cs="TimesNewRomanPSMT"/>
                <w:caps/>
                <w:sz w:val="22"/>
                <w:szCs w:val="22"/>
              </w:rPr>
              <w:t>:</w:t>
            </w:r>
          </w:p>
          <w:p w14:paraId="11A273F1"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a. </w:t>
            </w:r>
            <w:r w:rsidRPr="006C7B80">
              <w:rPr>
                <w:rFonts w:ascii="TimesNewRomanPSMT" w:eastAsiaTheme="minorHAnsi" w:hAnsi="TimesNewRomanPSMT" w:cs="TimesNewRomanPSMT"/>
                <w:caps/>
                <w:sz w:val="22"/>
                <w:szCs w:val="22"/>
              </w:rPr>
              <w:t xml:space="preserve">Electric resistance underslab heating systems </w:t>
            </w:r>
          </w:p>
          <w:p w14:paraId="204697BB"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b. </w:t>
            </w:r>
            <w:r w:rsidRPr="006C7B80">
              <w:rPr>
                <w:rFonts w:ascii="TimesNewRomanPSMT" w:eastAsiaTheme="minorHAnsi" w:hAnsi="TimesNewRomanPSMT" w:cs="TimesNewRomanPSMT"/>
                <w:caps/>
                <w:sz w:val="22"/>
                <w:szCs w:val="22"/>
              </w:rPr>
              <w:t xml:space="preserve">Evaporators fan motor controls </w:t>
            </w:r>
          </w:p>
          <w:p w14:paraId="4F3796BB"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C. </w:t>
            </w:r>
            <w:r w:rsidRPr="006C7B80">
              <w:rPr>
                <w:rFonts w:ascii="TimesNewRomanPSMT" w:eastAsiaTheme="minorHAnsi" w:hAnsi="TimesNewRomanPSMT" w:cs="TimesNewRomanPSMT"/>
                <w:caps/>
                <w:sz w:val="22"/>
                <w:szCs w:val="22"/>
              </w:rPr>
              <w:t>Evaporative condensers</w:t>
            </w:r>
          </w:p>
          <w:p w14:paraId="229E6DCF"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D. </w:t>
            </w:r>
            <w:r w:rsidRPr="006C7B80">
              <w:rPr>
                <w:rFonts w:ascii="TimesNewRomanPSMT" w:eastAsiaTheme="minorHAnsi" w:hAnsi="TimesNewRomanPSMT" w:cs="TimesNewRomanPSMT"/>
                <w:caps/>
                <w:sz w:val="22"/>
                <w:szCs w:val="22"/>
              </w:rPr>
              <w:t xml:space="preserve">Air-cooled condensers </w:t>
            </w:r>
          </w:p>
          <w:p w14:paraId="32E76AED" w14:textId="77777777" w:rsidR="00881FA5"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E. adiabatic condensers </w:t>
            </w:r>
          </w:p>
          <w:p w14:paraId="72FDDFEF"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f. </w:t>
            </w:r>
            <w:r w:rsidRPr="006C7B80">
              <w:rPr>
                <w:rFonts w:ascii="TimesNewRomanPSMT" w:eastAsiaTheme="minorHAnsi" w:hAnsi="TimesNewRomanPSMT" w:cs="TimesNewRomanPSMT"/>
                <w:caps/>
                <w:sz w:val="22"/>
                <w:szCs w:val="22"/>
              </w:rPr>
              <w:t xml:space="preserve">Variable speed compressors </w:t>
            </w:r>
          </w:p>
          <w:p w14:paraId="1084CBDD" w14:textId="77777777" w:rsidR="00881FA5" w:rsidRPr="006749A2" w:rsidRDefault="00881FA5" w:rsidP="00593DC8">
            <w:pPr>
              <w:pStyle w:val="BodyText"/>
              <w:shd w:val="clear" w:color="auto" w:fill="FFFFFF"/>
              <w:spacing w:before="120" w:beforeAutospacing="0" w:after="0" w:afterAutospacing="0"/>
              <w:rPr>
                <w:rFonts w:ascii="TimesNewRomanPSMT" w:hAnsi="TimesNewRomanPSMT" w:cs="TimesNewRomanPSMT"/>
                <w:caps/>
                <w:sz w:val="22"/>
                <w:szCs w:val="22"/>
              </w:rPr>
            </w:pPr>
            <w:r w:rsidRPr="006749A2">
              <w:rPr>
                <w:rFonts w:ascii="TimesNewRomanPSMT" w:eastAsiaTheme="minorHAnsi" w:hAnsi="TimesNewRomanPSMT" w:cs="TimesNewRomanPSMT"/>
                <w:caps/>
                <w:sz w:val="22"/>
                <w:szCs w:val="22"/>
              </w:rPr>
              <w:t>NOTE: A Certificate of Acceptance shall be submitted to the </w:t>
            </w:r>
            <w:hyperlink r:id="rId57" w:tgtFrame="popup" w:history="1">
              <w:r w:rsidRPr="006749A2">
                <w:rPr>
                  <w:rFonts w:ascii="TimesNewRomanPSMT" w:eastAsiaTheme="minorHAnsi" w:hAnsi="TimesNewRomanPSMT" w:cs="TimesNewRomanPSMT"/>
                  <w:caps/>
                  <w:sz w:val="22"/>
                  <w:szCs w:val="22"/>
                </w:rPr>
                <w:t>enforcement agency</w:t>
              </w:r>
            </w:hyperlink>
            <w:r w:rsidRPr="006749A2">
              <w:rPr>
                <w:rFonts w:ascii="TimesNewRomanPSMT" w:eastAsiaTheme="minorHAnsi" w:hAnsi="TimesNewRomanPSMT" w:cs="TimesNewRomanPSMT"/>
                <w:caps/>
                <w:sz w:val="22"/>
                <w:szCs w:val="22"/>
              </w:rPr>
              <w:t>.</w:t>
            </w:r>
            <w:commentRangeEnd w:id="1137"/>
            <w:r w:rsidR="00163700">
              <w:rPr>
                <w:rStyle w:val="CommentReference"/>
                <w:rFonts w:asciiTheme="minorHAnsi" w:eastAsiaTheme="minorHAnsi" w:hAnsiTheme="minorHAnsi"/>
              </w:rPr>
              <w:commentReference w:id="1137"/>
            </w:r>
          </w:p>
        </w:tc>
        <w:tc>
          <w:tcPr>
            <w:tcW w:w="616" w:type="dxa"/>
          </w:tcPr>
          <w:p w14:paraId="3EEBDB0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tc>
        <w:tc>
          <w:tcPr>
            <w:tcW w:w="616" w:type="dxa"/>
          </w:tcPr>
          <w:p w14:paraId="793E856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E91269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368CF214" w14:textId="77777777" w:rsidTr="00881FA5">
        <w:trPr>
          <w:gridAfter w:val="2"/>
          <w:wAfter w:w="649" w:type="dxa"/>
        </w:trPr>
        <w:tc>
          <w:tcPr>
            <w:tcW w:w="8840" w:type="dxa"/>
            <w:vAlign w:val="center"/>
          </w:tcPr>
          <w:p w14:paraId="19AB21FC" w14:textId="412C6B84" w:rsidR="00881FA5" w:rsidRPr="006C7B80" w:rsidDel="00F37390" w:rsidRDefault="00881FA5" w:rsidP="00593DC8">
            <w:pPr>
              <w:pStyle w:val="Heading3"/>
              <w:shd w:val="clear" w:color="auto" w:fill="FFFFFF"/>
              <w:spacing w:before="0" w:after="140"/>
              <w:rPr>
                <w:del w:id="1138" w:author="Lalor, Ben NOR [2]" w:date="2020-12-30T16:00:00Z"/>
                <w:rFonts w:ascii="TimesNewRomanPSMT" w:eastAsiaTheme="minorHAnsi" w:hAnsi="TimesNewRomanPSMT" w:cs="TimesNewRomanPSMT"/>
                <w:bCs w:val="0"/>
                <w:caps/>
                <w:sz w:val="22"/>
                <w:szCs w:val="22"/>
              </w:rPr>
            </w:pPr>
            <w:del w:id="1139" w:author="Lalor, Ben NOR [2]" w:date="2020-12-30T16:00:00Z">
              <w:r w:rsidRPr="003B563E" w:rsidDel="00F37390">
                <w:rPr>
                  <w:rFonts w:ascii="TimesNewRomanPSMT" w:eastAsiaTheme="minorHAnsi" w:hAnsi="TimesNewRomanPSMT" w:cs="TimesNewRomanPSMT"/>
                  <w:bCs w:val="0"/>
                  <w:caps/>
                  <w:color w:val="0070C0"/>
                  <w:sz w:val="22"/>
                  <w:szCs w:val="22"/>
                </w:rPr>
                <w:lastRenderedPageBreak/>
                <w:delText>§120.6(</w:delText>
              </w:r>
              <w:r w:rsidRPr="003B563E" w:rsidDel="00F37390">
                <w:rPr>
                  <w:rFonts w:ascii="TimesNewRomanPSMT" w:eastAsiaTheme="minorHAnsi" w:hAnsi="TimesNewRomanPSMT" w:cs="TimesNewRomanPSMT"/>
                  <w:bCs w:val="0"/>
                  <w:color w:val="0070C0"/>
                  <w:sz w:val="22"/>
                  <w:szCs w:val="22"/>
                </w:rPr>
                <w:delText>b)</w:delText>
              </w:r>
              <w:r w:rsidRPr="006C7B80" w:rsidDel="00F37390">
                <w:rPr>
                  <w:rFonts w:ascii="TimesNewRomanPSMT" w:eastAsiaTheme="minorHAnsi" w:hAnsi="TimesNewRomanPSMT" w:cs="TimesNewRomanPSMT"/>
                  <w:bCs w:val="0"/>
                  <w:caps/>
                  <w:sz w:val="22"/>
                  <w:szCs w:val="22"/>
                </w:rPr>
                <w:delText xml:space="preserve"> Commercial Refrigeration</w:delText>
              </w:r>
            </w:del>
          </w:p>
          <w:p w14:paraId="55437A8A" w14:textId="57A8CEF7" w:rsidR="00881FA5" w:rsidRPr="000918D8" w:rsidDel="00F37390" w:rsidRDefault="00881FA5" w:rsidP="00593DC8">
            <w:pPr>
              <w:pStyle w:val="BodyText"/>
              <w:shd w:val="clear" w:color="auto" w:fill="FFFFFF"/>
              <w:spacing w:before="120" w:beforeAutospacing="0" w:after="0" w:afterAutospacing="0"/>
              <w:rPr>
                <w:del w:id="1140" w:author="Lalor, Ben NOR [2]" w:date="2020-12-30T16:00:00Z"/>
                <w:rFonts w:ascii="TimesNewRomanPSMT" w:eastAsiaTheme="minorHAnsi" w:hAnsi="TimesNewRomanPSMT" w:cs="TimesNewRomanPSMT"/>
                <w:caps/>
                <w:sz w:val="22"/>
                <w:szCs w:val="22"/>
              </w:rPr>
            </w:pPr>
            <w:del w:id="1141" w:author="Lalor, Ben NOR [2]" w:date="2020-12-30T16:00:00Z">
              <w:r w:rsidRPr="000918D8" w:rsidDel="00F37390">
                <w:rPr>
                  <w:rFonts w:ascii="TimesNewRomanPSMT" w:eastAsiaTheme="minorHAnsi" w:hAnsi="TimesNewRomanPSMT" w:cs="TimesNewRomanPSMT"/>
                  <w:caps/>
                  <w:sz w:val="22"/>
                  <w:szCs w:val="22"/>
                </w:rPr>
                <w:delText xml:space="preserve">Retail food stores with 8,000 </w:delText>
              </w:r>
              <w:r w:rsidDel="00F37390">
                <w:rPr>
                  <w:rFonts w:ascii="TimesNewRomanPSMT" w:hAnsi="TimesNewRomanPSMT" w:cs="TimesNewRomanPSMT"/>
                  <w:caps/>
                  <w:sz w:val="22"/>
                  <w:szCs w:val="22"/>
                </w:rPr>
                <w:delText>FT2</w:delText>
              </w:r>
              <w:r w:rsidRPr="000918D8" w:rsidDel="00F37390">
                <w:rPr>
                  <w:rFonts w:ascii="TimesNewRomanPSMT" w:eastAsiaTheme="minorHAnsi" w:hAnsi="TimesNewRomanPSMT" w:cs="TimesNewRomanPSMT"/>
                  <w:caps/>
                  <w:sz w:val="22"/>
                  <w:szCs w:val="22"/>
                </w:rPr>
                <w:delText xml:space="preserve"> or more of conditioned </w:delText>
              </w:r>
              <w:r w:rsidDel="00F37390">
                <w:rPr>
                  <w:rFonts w:ascii="TimesNewRomanPSMT" w:eastAsiaTheme="minorHAnsi" w:hAnsi="TimesNewRomanPSMT" w:cs="TimesNewRomanPSMT"/>
                  <w:caps/>
                  <w:sz w:val="22"/>
                  <w:szCs w:val="22"/>
                </w:rPr>
                <w:delText xml:space="preserve">floor </w:delText>
              </w:r>
              <w:r w:rsidRPr="000918D8" w:rsidDel="00F37390">
                <w:rPr>
                  <w:rFonts w:ascii="TimesNewRomanPSMT" w:eastAsiaTheme="minorHAnsi" w:hAnsi="TimesNewRomanPSMT" w:cs="TimesNewRomanPSMT"/>
                  <w:caps/>
                  <w:sz w:val="22"/>
                  <w:szCs w:val="22"/>
                </w:rPr>
                <w:delText>area that utilize either: refrigerated display cases, or   walk-in coolers or freezers shall meet the following requirements</w:delText>
              </w:r>
              <w:r w:rsidDel="00F37390">
                <w:rPr>
                  <w:rFonts w:ascii="TimesNewRomanPSMT" w:eastAsiaTheme="minorHAnsi" w:hAnsi="TimesNewRomanPSMT" w:cs="TimesNewRomanPSMT"/>
                  <w:caps/>
                  <w:sz w:val="22"/>
                  <w:szCs w:val="22"/>
                </w:rPr>
                <w:delText xml:space="preserve"> (in addition to applicable appliance and equipment standards in </w:delText>
              </w:r>
              <w:r w:rsidRPr="003B563E" w:rsidDel="00F37390">
                <w:rPr>
                  <w:rFonts w:ascii="TimesNewRomanPSMT" w:eastAsiaTheme="minorHAnsi" w:hAnsi="TimesNewRomanPSMT" w:cs="TimesNewRomanPSMT"/>
                  <w:bCs/>
                  <w:caps/>
                  <w:color w:val="0070C0"/>
                  <w:sz w:val="22"/>
                  <w:szCs w:val="22"/>
                </w:rPr>
                <w:delText>§</w:delText>
              </w:r>
              <w:r w:rsidRPr="006749A2" w:rsidDel="00F37390">
                <w:rPr>
                  <w:rFonts w:ascii="TimesNewRomanPSMT" w:eastAsiaTheme="minorHAnsi" w:hAnsi="TimesNewRomanPSMT" w:cs="TimesNewRomanPSMT"/>
                  <w:b/>
                  <w:caps/>
                  <w:color w:val="0070C0"/>
                  <w:sz w:val="22"/>
                  <w:szCs w:val="22"/>
                </w:rPr>
                <w:delText>110.0</w:delText>
              </w:r>
              <w:r w:rsidDel="00F37390">
                <w:rPr>
                  <w:rFonts w:ascii="TimesNewRomanPSMT" w:eastAsiaTheme="minorHAnsi" w:hAnsi="TimesNewRomanPSMT" w:cs="TimesNewRomanPSMT"/>
                  <w:caps/>
                  <w:sz w:val="22"/>
                  <w:szCs w:val="22"/>
                </w:rPr>
                <w:delText xml:space="preserve"> and </w:delText>
              </w:r>
              <w:r w:rsidRPr="003B563E" w:rsidDel="00F37390">
                <w:rPr>
                  <w:rFonts w:ascii="TimesNewRomanPSMT" w:eastAsiaTheme="minorHAnsi" w:hAnsi="TimesNewRomanPSMT" w:cs="TimesNewRomanPSMT"/>
                  <w:bCs/>
                  <w:caps/>
                  <w:color w:val="0070C0"/>
                  <w:sz w:val="22"/>
                  <w:szCs w:val="22"/>
                </w:rPr>
                <w:delText>§</w:delText>
              </w:r>
              <w:r w:rsidRPr="006749A2" w:rsidDel="00F37390">
                <w:rPr>
                  <w:rFonts w:ascii="TimesNewRomanPSMT" w:eastAsiaTheme="minorHAnsi" w:hAnsi="TimesNewRomanPSMT" w:cs="TimesNewRomanPSMT"/>
                  <w:b/>
                  <w:caps/>
                  <w:color w:val="0070C0"/>
                  <w:sz w:val="22"/>
                  <w:szCs w:val="22"/>
                </w:rPr>
                <w:delText>110.1</w:delText>
              </w:r>
              <w:r w:rsidDel="00F37390">
                <w:rPr>
                  <w:rFonts w:ascii="TimesNewRomanPSMT" w:eastAsiaTheme="minorHAnsi" w:hAnsi="TimesNewRomanPSMT" w:cs="TimesNewRomanPSMT"/>
                  <w:caps/>
                  <w:sz w:val="22"/>
                  <w:szCs w:val="22"/>
                </w:rPr>
                <w:delText>)</w:delText>
              </w:r>
              <w:r w:rsidRPr="000918D8" w:rsidDel="00F37390">
                <w:rPr>
                  <w:rFonts w:ascii="TimesNewRomanPSMT" w:eastAsiaTheme="minorHAnsi" w:hAnsi="TimesNewRomanPSMT" w:cs="TimesNewRomanPSMT"/>
                  <w:caps/>
                  <w:sz w:val="22"/>
                  <w:szCs w:val="22"/>
                </w:rPr>
                <w:delText xml:space="preserve">: </w:delText>
              </w:r>
            </w:del>
          </w:p>
          <w:p w14:paraId="18C0F09A" w14:textId="77777777" w:rsidR="00881FA5" w:rsidRDefault="00881FA5" w:rsidP="00593DC8">
            <w:pPr>
              <w:pStyle w:val="BodyText"/>
              <w:shd w:val="clear" w:color="auto" w:fill="FFFFFF"/>
              <w:spacing w:before="120" w:beforeAutospacing="0" w:after="0" w:afterAutospacing="0"/>
              <w:rPr>
                <w:rFonts w:ascii="TimesNewRomanPSMT" w:eastAsiaTheme="minorHAnsi" w:hAnsi="TimesNewRomanPSMT" w:cs="TimesNewRomanPSMT"/>
                <w:b/>
                <w:caps/>
                <w:sz w:val="22"/>
                <w:szCs w:val="22"/>
              </w:rPr>
            </w:pPr>
            <w:commentRangeStart w:id="1142"/>
            <w:r w:rsidRPr="003B563E">
              <w:rPr>
                <w:rFonts w:ascii="TimesNewRomanPSMT" w:eastAsiaTheme="minorHAnsi" w:hAnsi="TimesNewRomanPSMT" w:cs="TimesNewRomanPSMT"/>
                <w:b/>
                <w:caps/>
                <w:color w:val="0070C0"/>
                <w:sz w:val="22"/>
                <w:szCs w:val="22"/>
              </w:rPr>
              <w:t>§120.6(</w:t>
            </w:r>
            <w:r w:rsidRPr="003B563E">
              <w:rPr>
                <w:rFonts w:ascii="TimesNewRomanPSMT" w:eastAsiaTheme="minorHAnsi" w:hAnsi="TimesNewRomanPSMT" w:cs="TimesNewRomanPSMT"/>
                <w:b/>
                <w:color w:val="0070C0"/>
                <w:sz w:val="22"/>
                <w:szCs w:val="22"/>
              </w:rPr>
              <w:t>b</w:t>
            </w:r>
            <w:r w:rsidRPr="003B563E">
              <w:rPr>
                <w:rFonts w:ascii="TimesNewRomanPSMT" w:eastAsiaTheme="minorHAnsi" w:hAnsi="TimesNewRomanPSMT" w:cs="TimesNewRomanPSMT"/>
                <w:b/>
                <w:caps/>
                <w:color w:val="0070C0"/>
                <w:sz w:val="22"/>
                <w:szCs w:val="22"/>
              </w:rPr>
              <w:t>)</w:t>
            </w:r>
            <w:r w:rsidRPr="00C117BD">
              <w:rPr>
                <w:rFonts w:ascii="TimesNewRomanPSMT" w:eastAsiaTheme="minorHAnsi" w:hAnsi="TimesNewRomanPSMT" w:cs="TimesNewRomanPSMT"/>
                <w:b/>
                <w:caps/>
                <w:color w:val="0070C0"/>
                <w:sz w:val="22"/>
                <w:szCs w:val="22"/>
              </w:rPr>
              <w:t xml:space="preserve">1 </w:t>
            </w:r>
            <w:r w:rsidRPr="00C117BD">
              <w:rPr>
                <w:rFonts w:ascii="TimesNewRomanPSMT" w:eastAsiaTheme="minorHAnsi" w:hAnsi="TimesNewRomanPSMT" w:cs="TimesNewRomanPSMT"/>
                <w:b/>
                <w:caps/>
                <w:sz w:val="22"/>
                <w:szCs w:val="22"/>
              </w:rPr>
              <w:t>Fan-powered condensers</w:t>
            </w:r>
            <w:r>
              <w:rPr>
                <w:rFonts w:ascii="TimesNewRomanPSMT" w:eastAsiaTheme="minorHAnsi" w:hAnsi="TimesNewRomanPSMT" w:cs="TimesNewRomanPSMT"/>
                <w:b/>
                <w:caps/>
                <w:sz w:val="22"/>
                <w:szCs w:val="22"/>
              </w:rPr>
              <w:t xml:space="preserve"> Serving Refrigeration systems</w:t>
            </w:r>
            <w:r w:rsidRPr="00C117BD">
              <w:rPr>
                <w:rFonts w:ascii="TimesNewRomanPSMT" w:eastAsiaTheme="minorHAnsi" w:hAnsi="TimesNewRomanPSMT" w:cs="TimesNewRomanPSMT"/>
                <w:b/>
                <w:caps/>
                <w:sz w:val="22"/>
                <w:szCs w:val="22"/>
              </w:rPr>
              <w:t>:</w:t>
            </w:r>
          </w:p>
          <w:p w14:paraId="3CDB1013" w14:textId="0AB1434E" w:rsidR="00881FA5" w:rsidRPr="000918D8" w:rsidDel="00F37390" w:rsidRDefault="00881FA5" w:rsidP="00593DC8">
            <w:pPr>
              <w:pStyle w:val="BodyText"/>
              <w:shd w:val="clear" w:color="auto" w:fill="FFFFFF"/>
              <w:spacing w:before="120" w:beforeAutospacing="0" w:after="0" w:afterAutospacing="0"/>
              <w:rPr>
                <w:del w:id="1143" w:author="Lalor, Ben NOR [2]" w:date="2020-12-30T16:01:00Z"/>
                <w:rFonts w:ascii="TimesNewRomanPSMT" w:eastAsiaTheme="minorHAnsi" w:hAnsi="TimesNewRomanPSMT" w:cs="TimesNewRomanPSMT"/>
                <w:caps/>
                <w:sz w:val="22"/>
                <w:szCs w:val="22"/>
              </w:rPr>
            </w:pPr>
            <w:del w:id="1144" w:author="Lalor, Ben NOR [2]" w:date="2020-12-30T16:01:00Z">
              <w:r w:rsidRPr="00C01389" w:rsidDel="00F37390">
                <w:rPr>
                  <w:rFonts w:ascii="TimesNewRomanPSMT" w:eastAsiaTheme="minorHAnsi" w:hAnsi="TimesNewRomanPSMT" w:cs="TimesNewRomanPSMT"/>
                  <w:b/>
                  <w:caps/>
                  <w:sz w:val="22"/>
                  <w:szCs w:val="22"/>
                </w:rPr>
                <w:delText>exception</w:delText>
              </w:r>
              <w:r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w:delText>
              </w:r>
              <w:r w:rsidRPr="00C01389" w:rsidDel="00F37390">
                <w:rPr>
                  <w:rFonts w:ascii="TimesNewRomanPSMT" w:eastAsiaTheme="minorHAnsi" w:hAnsi="TimesNewRomanPSMT" w:cs="TimesNewRomanPSMT"/>
                  <w:b/>
                  <w:caps/>
                  <w:sz w:val="22"/>
                  <w:szCs w:val="22"/>
                </w:rPr>
                <w:delText>120.6(</w:delText>
              </w:r>
              <w:r w:rsidRPr="00C01389" w:rsidDel="00F37390">
                <w:rPr>
                  <w:rFonts w:ascii="TimesNewRomanPSMT" w:eastAsiaTheme="minorHAnsi" w:hAnsi="TimesNewRomanPSMT" w:cs="TimesNewRomanPSMT"/>
                  <w:b/>
                  <w:sz w:val="22"/>
                  <w:szCs w:val="22"/>
                </w:rPr>
                <w:delText>b</w:delText>
              </w:r>
              <w:r w:rsidRPr="00C01389" w:rsidDel="00F37390">
                <w:rPr>
                  <w:rFonts w:ascii="TimesNewRomanPSMT" w:eastAsiaTheme="minorHAnsi" w:hAnsi="TimesNewRomanPSMT" w:cs="TimesNewRomanPSMT"/>
                  <w:b/>
                  <w:caps/>
                  <w:sz w:val="22"/>
                  <w:szCs w:val="22"/>
                </w:rPr>
                <w:delText>)1</w:delText>
              </w:r>
              <w:r w:rsidRPr="00C01389" w:rsidDel="00F37390">
                <w:rPr>
                  <w:rFonts w:ascii="TimesNewRomanPSMT" w:eastAsiaTheme="minorHAnsi" w:hAnsi="TimesNewRomanPSMT" w:cs="TimesNewRomanPSMT"/>
                  <w:caps/>
                  <w:sz w:val="22"/>
                  <w:szCs w:val="22"/>
                </w:rPr>
                <w:delText>:</w:delText>
              </w:r>
              <w:r w:rsidDel="00F37390">
                <w:rPr>
                  <w:rFonts w:ascii="TimesNewRomanPSMT" w:eastAsiaTheme="minorHAnsi" w:hAnsi="TimesNewRomanPSMT" w:cs="TimesNewRomanPSMT"/>
                  <w:caps/>
                  <w:sz w:val="22"/>
                  <w:szCs w:val="22"/>
                </w:rPr>
                <w:delText xml:space="preserve"> </w:delText>
              </w:r>
              <w:r w:rsidRPr="000918D8" w:rsidDel="00F37390">
                <w:rPr>
                  <w:rFonts w:ascii="TimesNewRomanPSMT" w:eastAsiaTheme="minorHAnsi" w:hAnsi="TimesNewRomanPSMT" w:cs="TimesNewRomanPSMT"/>
                  <w:caps/>
                  <w:sz w:val="22"/>
                  <w:szCs w:val="22"/>
                </w:rPr>
                <w:delText>New condensers replacing existing condensers when the attached compressor syst</w:delText>
              </w:r>
              <w:r w:rsidRPr="00C01389" w:rsidDel="00F37390">
                <w:rPr>
                  <w:rFonts w:ascii="TimesNewRomanPSMT" w:eastAsiaTheme="minorHAnsi" w:hAnsi="TimesNewRomanPSMT" w:cs="TimesNewRomanPSMT"/>
                  <w:caps/>
                  <w:sz w:val="22"/>
                  <w:szCs w:val="22"/>
                </w:rPr>
                <w:delText>em </w:delText>
              </w:r>
              <w:r w:rsidDel="00F37390">
                <w:fldChar w:fldCharType="begin"/>
              </w:r>
              <w:r w:rsidDel="00F37390">
                <w:delInstrText xml:space="preserve"> HYPERLINK "https://energycodeace.com/site/custom/public/reference-ace-2016/Documents/gloss_totalheatofrejection.htm" \t "popup" </w:delInstrText>
              </w:r>
              <w:r w:rsidDel="00F37390">
                <w:fldChar w:fldCharType="separate"/>
              </w:r>
              <w:r w:rsidRPr="00C01389" w:rsidDel="00F37390">
                <w:rPr>
                  <w:rFonts w:ascii="TimesNewRomanPSMT" w:eastAsiaTheme="minorHAnsi" w:hAnsi="TimesNewRomanPSMT" w:cs="TimesNewRomanPSMT"/>
                  <w:caps/>
                  <w:sz w:val="22"/>
                  <w:szCs w:val="22"/>
                </w:rPr>
                <w:delText>Total Heat of Rejection</w:delText>
              </w:r>
              <w:r w:rsidDel="00F37390">
                <w:rPr>
                  <w:rFonts w:ascii="TimesNewRomanPSMT" w:hAnsi="TimesNewRomanPSMT" w:cs="TimesNewRomanPSMT"/>
                  <w:caps/>
                  <w:sz w:val="22"/>
                  <w:szCs w:val="22"/>
                </w:rPr>
                <w:fldChar w:fldCharType="end"/>
              </w:r>
              <w:r w:rsidRPr="000918D8" w:rsidDel="00F37390">
                <w:rPr>
                  <w:rFonts w:ascii="TimesNewRomanPSMT" w:eastAsiaTheme="minorHAnsi" w:hAnsi="TimesNewRomanPSMT" w:cs="TimesNewRomanPSMT"/>
                  <w:caps/>
                  <w:sz w:val="22"/>
                  <w:szCs w:val="22"/>
                </w:rPr>
                <w:delText> does not increase and less than 25 percent of both the attached compressors and the attached display cases are new.</w:delText>
              </w:r>
            </w:del>
          </w:p>
          <w:p w14:paraId="3B04715C" w14:textId="77777777" w:rsidR="00881FA5" w:rsidRPr="000918D8"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bookmarkStart w:id="1145" w:name="sec120_6_b1A"/>
            <w:bookmarkEnd w:id="1145"/>
            <w:r>
              <w:rPr>
                <w:rFonts w:ascii="TimesNewRomanPSMT" w:eastAsiaTheme="minorHAnsi" w:hAnsi="TimesNewRomanPSMT" w:cs="TimesNewRomanPSMT"/>
                <w:caps/>
                <w:sz w:val="22"/>
                <w:szCs w:val="22"/>
              </w:rPr>
              <w:t xml:space="preserve">a. </w:t>
            </w:r>
            <w:r w:rsidRPr="000918D8">
              <w:rPr>
                <w:rFonts w:ascii="TimesNewRomanPSMT" w:eastAsiaTheme="minorHAnsi" w:hAnsi="TimesNewRomanPSMT" w:cs="TimesNewRomanPSMT"/>
                <w:caps/>
                <w:sz w:val="22"/>
                <w:szCs w:val="22"/>
              </w:rPr>
              <w:t>Al</w:t>
            </w:r>
            <w:r>
              <w:rPr>
                <w:rFonts w:ascii="TimesNewRomanPSMT" w:eastAsiaTheme="minorHAnsi" w:hAnsi="TimesNewRomanPSMT" w:cs="TimesNewRomanPSMT"/>
                <w:caps/>
                <w:sz w:val="22"/>
                <w:szCs w:val="22"/>
              </w:rPr>
              <w:t xml:space="preserve">l condenser fans for air-cooled, </w:t>
            </w:r>
            <w:r w:rsidRPr="000918D8">
              <w:rPr>
                <w:rFonts w:ascii="TimesNewRomanPSMT" w:eastAsiaTheme="minorHAnsi" w:hAnsi="TimesNewRomanPSMT" w:cs="TimesNewRomanPSMT"/>
                <w:caps/>
                <w:sz w:val="22"/>
                <w:szCs w:val="22"/>
              </w:rPr>
              <w:t xml:space="preserve">evaporative-cooled </w:t>
            </w:r>
            <w:r>
              <w:rPr>
                <w:rFonts w:ascii="TimesNewRomanPSMT" w:eastAsiaTheme="minorHAnsi" w:hAnsi="TimesNewRomanPSMT" w:cs="TimesNewRomanPSMT"/>
                <w:caps/>
                <w:sz w:val="22"/>
                <w:szCs w:val="22"/>
              </w:rPr>
              <w:t xml:space="preserve">and adiabatic </w:t>
            </w:r>
            <w:proofErr w:type="gramStart"/>
            <w:r w:rsidRPr="000918D8">
              <w:rPr>
                <w:rFonts w:ascii="TimesNewRomanPSMT" w:eastAsiaTheme="minorHAnsi" w:hAnsi="TimesNewRomanPSMT" w:cs="TimesNewRomanPSMT"/>
                <w:caps/>
                <w:sz w:val="22"/>
                <w:szCs w:val="22"/>
              </w:rPr>
              <w:t>condensers,</w:t>
            </w:r>
            <w:r>
              <w:rPr>
                <w:rFonts w:ascii="TimesNewRomanPSMT" w:eastAsiaTheme="minorHAnsi" w:hAnsi="TimesNewRomanPSMT" w:cs="TimesNewRomanPSMT"/>
                <w:caps/>
                <w:sz w:val="22"/>
                <w:szCs w:val="22"/>
              </w:rPr>
              <w:t>gas</w:t>
            </w:r>
            <w:proofErr w:type="gramEnd"/>
            <w:r>
              <w:rPr>
                <w:rFonts w:ascii="TimesNewRomanPSMT" w:eastAsiaTheme="minorHAnsi" w:hAnsi="TimesNewRomanPSMT" w:cs="TimesNewRomanPSMT"/>
                <w:caps/>
                <w:sz w:val="22"/>
                <w:szCs w:val="22"/>
              </w:rPr>
              <w:t xml:space="preserve"> coolers, </w:t>
            </w:r>
            <w:r w:rsidRPr="000918D8">
              <w:rPr>
                <w:rFonts w:ascii="TimesNewRomanPSMT" w:eastAsiaTheme="minorHAnsi" w:hAnsi="TimesNewRomanPSMT" w:cs="TimesNewRomanPSMT"/>
                <w:caps/>
                <w:sz w:val="22"/>
                <w:szCs w:val="22"/>
              </w:rPr>
              <w:t xml:space="preserve"> air or water-cooled fluid coolers or cooling towers shall be continuously variable speed, with the speed of all fans serving a common condenser high side controlled in unison.</w:t>
            </w:r>
            <w:bookmarkStart w:id="1146" w:name="sec120_6_b1BC"/>
            <w:bookmarkEnd w:id="1146"/>
          </w:p>
          <w:p w14:paraId="347DA2B3"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refrigeration system condenser controls shall use variable-setpoint control logic to reset the condensing temperature setpoint in response to</w:t>
            </w:r>
            <w:r>
              <w:rPr>
                <w:rFonts w:ascii="TimesNewRomanPSMT" w:eastAsiaTheme="minorHAnsi" w:hAnsi="TimesNewRomanPSMT" w:cs="TimesNewRomanPSMT"/>
                <w:caps/>
                <w:sz w:val="22"/>
                <w:szCs w:val="22"/>
              </w:rPr>
              <w:t xml:space="preserve">: </w:t>
            </w:r>
            <w:commentRangeEnd w:id="1142"/>
            <w:r w:rsidR="00F37390">
              <w:rPr>
                <w:rStyle w:val="CommentReference"/>
                <w:rFonts w:asciiTheme="minorHAnsi" w:eastAsiaTheme="minorHAnsi" w:hAnsiTheme="minorHAnsi"/>
              </w:rPr>
              <w:commentReference w:id="1142"/>
            </w:r>
          </w:p>
          <w:p w14:paraId="52D7836B"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commentRangeStart w:id="1147"/>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 xml:space="preserve"> ambient drybulb temperature for air-cooled condensers</w:t>
            </w:r>
            <w:r>
              <w:rPr>
                <w:rFonts w:ascii="TimesNewRomanPSMT" w:eastAsiaTheme="minorHAnsi" w:hAnsi="TimesNewRomanPSMT" w:cs="TimesNewRomanPSMT"/>
                <w:caps/>
                <w:sz w:val="22"/>
                <w:szCs w:val="22"/>
              </w:rPr>
              <w:t>, AND</w:t>
            </w:r>
          </w:p>
          <w:p w14:paraId="30D98A45" w14:textId="77777777" w:rsidR="00881FA5" w:rsidRPr="000918D8"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c. </w:t>
            </w:r>
            <w:r w:rsidRPr="000918D8">
              <w:rPr>
                <w:rFonts w:ascii="TimesNewRomanPSMT" w:eastAsiaTheme="minorHAnsi" w:hAnsi="TimesNewRomanPSMT" w:cs="TimesNewRomanPSMT"/>
                <w:caps/>
                <w:sz w:val="22"/>
                <w:szCs w:val="22"/>
              </w:rPr>
              <w:t>ambient wetbulb temperature for evaporative-cooled condensers.</w:t>
            </w:r>
          </w:p>
          <w:p w14:paraId="249A5036"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D. refrigeration system condenser controls for systems with adiabatic condensers shall use variable setpoint control logic to reset the condensing temperature setpoint in response to ambient drybulb temperature while operating in dry mode.</w:t>
            </w:r>
            <w:commentRangeEnd w:id="1147"/>
            <w:r w:rsidR="00F37390">
              <w:rPr>
                <w:rStyle w:val="CommentReference"/>
                <w:rFonts w:asciiTheme="minorHAnsi" w:eastAsiaTheme="minorHAnsi" w:hAnsiTheme="minorHAnsi"/>
              </w:rPr>
              <w:commentReference w:id="1147"/>
            </w:r>
          </w:p>
          <w:p w14:paraId="4F03E49C" w14:textId="2A5DD549" w:rsidR="00881FA5" w:rsidDel="00F37390" w:rsidRDefault="00881FA5" w:rsidP="00593DC8">
            <w:pPr>
              <w:pStyle w:val="BodyText"/>
              <w:shd w:val="clear" w:color="auto" w:fill="FFFFFF"/>
              <w:spacing w:before="120" w:beforeAutospacing="0" w:after="0" w:afterAutospacing="0"/>
              <w:rPr>
                <w:del w:id="1148" w:author="Lalor, Ben NOR [2]" w:date="2020-12-30T16:07:00Z"/>
                <w:rFonts w:ascii="TimesNewRomanPSMT" w:eastAsiaTheme="minorHAnsi" w:hAnsi="TimesNewRomanPSMT" w:cs="TimesNewRomanPSMT"/>
                <w:caps/>
                <w:sz w:val="22"/>
                <w:szCs w:val="22"/>
              </w:rPr>
            </w:pPr>
            <w:del w:id="1149" w:author="Lalor, Ben NOR [2]" w:date="2020-12-30T16:07:00Z">
              <w:r w:rsidRPr="008F686E" w:rsidDel="00F37390">
                <w:rPr>
                  <w:rFonts w:ascii="TimesNewRomanPSMT" w:eastAsiaTheme="minorHAnsi" w:hAnsi="TimesNewRomanPSMT" w:cs="TimesNewRomanPSMT"/>
                  <w:b/>
                  <w:caps/>
                  <w:sz w:val="22"/>
                  <w:szCs w:val="22"/>
                </w:rPr>
                <w:delText>EXCEPTION 1</w:delText>
              </w:r>
              <w:r w:rsidRPr="000C2B8C" w:rsidDel="00F37390">
                <w:rPr>
                  <w:rFonts w:ascii="TimesNewRomanPSMT" w:eastAsiaTheme="minorHAnsi" w:hAnsi="TimesNewRomanPSMT" w:cs="TimesNewRomanPSMT"/>
                  <w:b/>
                  <w:caps/>
                  <w:sz w:val="22"/>
                  <w:szCs w:val="22"/>
                </w:rPr>
                <w:delText xml:space="preserve"> to</w:delText>
              </w:r>
              <w:r w:rsidRPr="008F686E" w:rsidDel="00F37390">
                <w:rPr>
                  <w:rFonts w:ascii="TimesNewRomanPSMT" w:eastAsiaTheme="minorHAnsi" w:hAnsi="TimesNewRomanPSMT" w:cs="TimesNewRomanPSMT"/>
                  <w:b/>
                  <w:caps/>
                  <w:sz w:val="22"/>
                  <w:szCs w:val="22"/>
                </w:rPr>
                <w:delText xml:space="preserve"> §120.6(</w:delText>
              </w:r>
              <w:r w:rsidRPr="000C2B8C"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 xml:space="preserve">)1b, c </w:delText>
              </w:r>
              <w:r w:rsidRPr="000C2B8C" w:rsidDel="00F37390">
                <w:rPr>
                  <w:rFonts w:ascii="TimesNewRomanPSMT" w:eastAsiaTheme="minorHAnsi" w:hAnsi="TimesNewRomanPSMT" w:cs="TimesNewRomanPSMT"/>
                  <w:caps/>
                  <w:sz w:val="22"/>
                  <w:szCs w:val="22"/>
                </w:rPr>
                <w:delText>and</w:delText>
              </w:r>
              <w:r w:rsidDel="00F37390">
                <w:rPr>
                  <w:rFonts w:ascii="TimesNewRomanPSMT" w:eastAsiaTheme="minorHAnsi" w:hAnsi="TimesNewRomanPSMT" w:cs="TimesNewRomanPSMT"/>
                  <w:b/>
                  <w:caps/>
                  <w:sz w:val="22"/>
                  <w:szCs w:val="22"/>
                </w:rPr>
                <w:delText xml:space="preserve"> d</w:delText>
              </w:r>
              <w:r w:rsidRPr="000C2B8C" w:rsidDel="00F37390">
                <w:rPr>
                  <w:rFonts w:ascii="TimesNewRomanPSMT" w:eastAsiaTheme="minorHAnsi" w:hAnsi="TimesNewRomanPSMT" w:cs="TimesNewRomanPSMT"/>
                  <w:b/>
                  <w:caps/>
                  <w:sz w:val="22"/>
                  <w:szCs w:val="22"/>
                </w:rPr>
                <w:delText>:</w:delText>
              </w:r>
              <w:r w:rsidDel="00F37390">
                <w:rPr>
                  <w:rFonts w:ascii="TimesNewRomanPSMT" w:eastAsiaTheme="minorHAnsi" w:hAnsi="TimesNewRomanPSMT" w:cs="TimesNewRomanPSMT"/>
                  <w:b/>
                  <w:caps/>
                  <w:sz w:val="22"/>
                  <w:szCs w:val="22"/>
                </w:rPr>
                <w:delText xml:space="preserve"> </w:delText>
              </w:r>
              <w:r w:rsidDel="00F37390">
                <w:rPr>
                  <w:rFonts w:ascii="TimesNewRomanPSMT" w:eastAsiaTheme="minorHAnsi" w:hAnsi="TimesNewRomanPSMT" w:cs="TimesNewRomanPSMT"/>
                  <w:caps/>
                  <w:sz w:val="22"/>
                  <w:szCs w:val="22"/>
                </w:rPr>
                <w:delText>condensing temperature control strategies approved by the executive director that have been demonstrated t provide equal eneryg savings.</w:delText>
              </w:r>
            </w:del>
          </w:p>
          <w:p w14:paraId="636608F7" w14:textId="1CF7B31E" w:rsidR="00881FA5" w:rsidRPr="000C2B8C" w:rsidDel="00F37390" w:rsidRDefault="00881FA5" w:rsidP="00593DC8">
            <w:pPr>
              <w:pStyle w:val="BodyText"/>
              <w:shd w:val="clear" w:color="auto" w:fill="FFFFFF"/>
              <w:spacing w:before="120" w:beforeAutospacing="0" w:after="0" w:afterAutospacing="0"/>
              <w:rPr>
                <w:del w:id="1150" w:author="Lalor, Ben NOR [2]" w:date="2020-12-30T16:07:00Z"/>
                <w:rFonts w:ascii="TimesNewRomanPSMT" w:eastAsiaTheme="minorHAnsi" w:hAnsi="TimesNewRomanPSMT" w:cs="TimesNewRomanPSMT"/>
                <w:caps/>
                <w:sz w:val="22"/>
                <w:szCs w:val="22"/>
              </w:rPr>
            </w:pPr>
            <w:del w:id="1151" w:author="Lalor, Ben NOR [2]" w:date="2020-12-30T16:07:00Z">
              <w:r w:rsidRPr="008F686E" w:rsidDel="00F37390">
                <w:rPr>
                  <w:rFonts w:ascii="TimesNewRomanPSMT" w:eastAsiaTheme="minorHAnsi" w:hAnsi="TimesNewRomanPSMT" w:cs="TimesNewRomanPSMT"/>
                  <w:b/>
                  <w:caps/>
                  <w:sz w:val="22"/>
                  <w:szCs w:val="22"/>
                </w:rPr>
                <w:delText>EXCEPTION 1</w:delText>
              </w:r>
              <w:r w:rsidRPr="000C2B8C" w:rsidDel="00F37390">
                <w:rPr>
                  <w:rFonts w:ascii="TimesNewRomanPSMT" w:eastAsiaTheme="minorHAnsi" w:hAnsi="TimesNewRomanPSMT" w:cs="TimesNewRomanPSMT"/>
                  <w:b/>
                  <w:caps/>
                  <w:sz w:val="22"/>
                  <w:szCs w:val="22"/>
                </w:rPr>
                <w:delText xml:space="preserve"> to</w:delText>
              </w:r>
              <w:r w:rsidRPr="008F686E" w:rsidDel="00F37390">
                <w:rPr>
                  <w:rFonts w:ascii="TimesNewRomanPSMT" w:eastAsiaTheme="minorHAnsi" w:hAnsi="TimesNewRomanPSMT" w:cs="TimesNewRomanPSMT"/>
                  <w:b/>
                  <w:caps/>
                  <w:sz w:val="22"/>
                  <w:szCs w:val="22"/>
                </w:rPr>
                <w:delText xml:space="preserve"> §120.6(</w:delText>
              </w:r>
              <w:r w:rsidRPr="000C2B8C"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)1d:</w:delText>
              </w:r>
              <w:r w:rsidDel="00F37390">
                <w:rPr>
                  <w:rFonts w:ascii="TimesNewRomanPSMT" w:eastAsiaTheme="minorHAnsi" w:hAnsi="TimesNewRomanPSMT" w:cs="TimesNewRomanPSMT"/>
                  <w:caps/>
                  <w:sz w:val="22"/>
                  <w:szCs w:val="22"/>
                </w:rPr>
                <w:delText xml:space="preserve"> systems served by adiabatic condensers in climate zone 16.</w:delText>
              </w:r>
            </w:del>
          </w:p>
          <w:p w14:paraId="5C72D2D5"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commentRangeStart w:id="1152"/>
            <w:r>
              <w:rPr>
                <w:rFonts w:ascii="TimesNewRomanPSMT" w:eastAsiaTheme="minorHAnsi" w:hAnsi="TimesNewRomanPSMT" w:cs="TimesNewRomanPSMT"/>
                <w:caps/>
                <w:sz w:val="22"/>
                <w:szCs w:val="22"/>
              </w:rPr>
              <w:t>e. the satureated condensing temperature necessary for adiabatic condensers to reject the design total heat of rejection of a refrigeration system assuming dry mode performance shall be ≤ design drybulb temperature:</w:t>
            </w:r>
          </w:p>
          <w:p w14:paraId="3C0F0CD2" w14:textId="77777777" w:rsidR="00881FA5" w:rsidRDefault="00881FA5" w:rsidP="007B181A">
            <w:pPr>
              <w:pStyle w:val="BodyText"/>
              <w:numPr>
                <w:ilvl w:val="0"/>
                <w:numId w:val="97"/>
              </w:numPr>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plus </w:t>
            </w:r>
            <w:r w:rsidRPr="000918D8">
              <w:rPr>
                <w:rFonts w:ascii="TimesNewRomanPSMT" w:eastAsiaTheme="minorHAnsi" w:hAnsi="TimesNewRomanPSMT" w:cs="TimesNewRomanPSMT"/>
                <w:caps/>
                <w:sz w:val="22"/>
                <w:szCs w:val="22"/>
              </w:rPr>
              <w:t>20°F</w:t>
            </w:r>
            <w:r>
              <w:rPr>
                <w:rFonts w:ascii="TimesNewRomanPSMT" w:eastAsiaTheme="minorHAnsi" w:hAnsi="TimesNewRomanPSMT" w:cs="TimesNewRomanPSMT"/>
                <w:caps/>
                <w:sz w:val="22"/>
                <w:szCs w:val="22"/>
              </w:rPr>
              <w:t xml:space="preserve"> for systems serving freezers</w:t>
            </w:r>
          </w:p>
          <w:p w14:paraId="286BAD28" w14:textId="77777777" w:rsidR="00881FA5" w:rsidRDefault="00881FA5" w:rsidP="007B181A">
            <w:pPr>
              <w:pStyle w:val="BodyText"/>
              <w:numPr>
                <w:ilvl w:val="0"/>
                <w:numId w:val="97"/>
              </w:numPr>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Plus 3</w:t>
            </w:r>
            <w:r w:rsidRPr="000918D8">
              <w:rPr>
                <w:rFonts w:ascii="TimesNewRomanPSMT" w:eastAsiaTheme="minorHAnsi" w:hAnsi="TimesNewRomanPSMT" w:cs="TimesNewRomanPSMT"/>
                <w:caps/>
                <w:sz w:val="22"/>
                <w:szCs w:val="22"/>
              </w:rPr>
              <w:t>0°F</w:t>
            </w:r>
            <w:r>
              <w:rPr>
                <w:rFonts w:ascii="TimesNewRomanPSMT" w:eastAsiaTheme="minorHAnsi" w:hAnsi="TimesNewRomanPSMT" w:cs="TimesNewRomanPSMT"/>
                <w:caps/>
                <w:sz w:val="22"/>
                <w:szCs w:val="22"/>
              </w:rPr>
              <w:t xml:space="preserve"> for systems serving coolers</w:t>
            </w:r>
          </w:p>
          <w:p w14:paraId="45DE9B57"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F.</w:t>
            </w:r>
            <w:r w:rsidRPr="000918D8">
              <w:rPr>
                <w:rFonts w:ascii="TimesNewRomanPSMT" w:eastAsiaTheme="minorHAnsi" w:hAnsi="TimesNewRomanPSMT" w:cs="TimesNewRomanPSMT"/>
                <w:caps/>
                <w:sz w:val="22"/>
                <w:szCs w:val="22"/>
              </w:rPr>
              <w:t xml:space="preserve"> </w:t>
            </w:r>
            <w:r>
              <w:rPr>
                <w:rFonts w:ascii="TimesNewRomanPSMT" w:eastAsiaTheme="minorHAnsi" w:hAnsi="TimesNewRomanPSMT" w:cs="TimesNewRomanPSMT"/>
                <w:caps/>
                <w:sz w:val="22"/>
                <w:szCs w:val="22"/>
              </w:rPr>
              <w:t>the minimum condensing temperature setpoint shall be ≤ 70</w:t>
            </w:r>
            <w:r w:rsidRPr="000918D8">
              <w:rPr>
                <w:rFonts w:ascii="TimesNewRomanPSMT" w:eastAsiaTheme="minorHAnsi" w:hAnsi="TimesNewRomanPSMT" w:cs="TimesNewRomanPSMT"/>
                <w:caps/>
                <w:sz w:val="22"/>
                <w:szCs w:val="22"/>
              </w:rPr>
              <w:t>°F</w:t>
            </w:r>
            <w:commentRangeEnd w:id="1152"/>
            <w:r w:rsidR="00F37390">
              <w:rPr>
                <w:rStyle w:val="CommentReference"/>
                <w:rFonts w:asciiTheme="minorHAnsi" w:eastAsiaTheme="minorHAnsi" w:hAnsiTheme="minorHAnsi"/>
              </w:rPr>
              <w:commentReference w:id="1152"/>
            </w:r>
          </w:p>
          <w:p w14:paraId="07FA4136" w14:textId="77777777" w:rsidR="00881FA5" w:rsidRPr="000918D8"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commentRangeStart w:id="1153"/>
            <w:r>
              <w:rPr>
                <w:rFonts w:ascii="TimesNewRomanPSMT" w:eastAsiaTheme="minorHAnsi" w:hAnsi="TimesNewRomanPSMT" w:cs="TimesNewRomanPSMT"/>
                <w:caps/>
                <w:sz w:val="22"/>
                <w:szCs w:val="22"/>
              </w:rPr>
              <w:t xml:space="preserve">g. </w:t>
            </w:r>
            <w:r w:rsidRPr="000918D8">
              <w:rPr>
                <w:rFonts w:ascii="TimesNewRomanPSMT" w:eastAsiaTheme="minorHAnsi" w:hAnsi="TimesNewRomanPSMT" w:cs="TimesNewRomanPSMT"/>
                <w:caps/>
                <w:sz w:val="22"/>
                <w:szCs w:val="22"/>
              </w:rPr>
              <w:t xml:space="preserve">Fan-powered condensers shall meet the specific efficiency requirements listed in </w:t>
            </w:r>
            <w:r w:rsidRPr="00CB20CF">
              <w:rPr>
                <w:rFonts w:ascii="TimesNewRomanPSMT" w:eastAsiaTheme="minorHAnsi" w:hAnsi="TimesNewRomanPSMT" w:cs="TimesNewRomanPSMT"/>
                <w:b/>
                <w:caps/>
                <w:color w:val="0070C0"/>
                <w:sz w:val="22"/>
                <w:szCs w:val="22"/>
              </w:rPr>
              <w:t>Table 120.6-C</w:t>
            </w:r>
            <w:r w:rsidRPr="00CB20CF">
              <w:rPr>
                <w:rFonts w:ascii="TimesNewRomanPSMT" w:eastAsiaTheme="minorHAnsi" w:hAnsi="TimesNewRomanPSMT" w:cs="TimesNewRomanPSMT"/>
                <w:caps/>
                <w:sz w:val="22"/>
                <w:szCs w:val="22"/>
              </w:rPr>
              <w:t>:</w:t>
            </w:r>
          </w:p>
          <w:p w14:paraId="26A4579C" w14:textId="77777777" w:rsidR="00881FA5" w:rsidRPr="000918D8" w:rsidRDefault="00881FA5" w:rsidP="00593DC8">
            <w:pPr>
              <w:pStyle w:val="BodyText"/>
              <w:shd w:val="clear" w:color="auto" w:fill="FFFFFF"/>
              <w:spacing w:before="120" w:beforeAutospacing="0" w:after="0" w:afterAutospacing="0"/>
              <w:ind w:left="720"/>
              <w:rPr>
                <w:rFonts w:ascii="TimesNewRomanPSMT" w:eastAsiaTheme="minorHAnsi" w:hAnsi="TimesNewRomanPSMT" w:cs="TimesNewRomanPSMT"/>
                <w:caps/>
                <w:sz w:val="22"/>
                <w:szCs w:val="22"/>
              </w:rPr>
            </w:pPr>
            <w:r w:rsidRPr="003B563E">
              <w:rPr>
                <w:rFonts w:ascii="TimesNewRomanPSMT" w:eastAsiaTheme="minorHAnsi" w:hAnsi="TimesNewRomanPSMT" w:cs="TimesNewRomanPSMT"/>
                <w:caps/>
                <w:sz w:val="22"/>
                <w:szCs w:val="22"/>
                <w:u w:val="single"/>
              </w:rPr>
              <w:t>evaporative-cooled:</w:t>
            </w:r>
            <w:r w:rsidRPr="000918D8">
              <w:rPr>
                <w:rFonts w:ascii="TimesNewRomanPSMT" w:eastAsiaTheme="minorHAnsi" w:hAnsi="TimesNewRomanPSMT" w:cs="TimesNewRomanPSMT"/>
                <w:caps/>
                <w:sz w:val="22"/>
                <w:szCs w:val="22"/>
              </w:rPr>
              <w:t xml:space="preserve"> 160 Btu/W</w:t>
            </w:r>
          </w:p>
          <w:p w14:paraId="09C1CED9" w14:textId="77777777" w:rsidR="00881FA5" w:rsidRDefault="00881FA5" w:rsidP="00593DC8">
            <w:pPr>
              <w:pStyle w:val="BodyText"/>
              <w:shd w:val="clear" w:color="auto" w:fill="FFFFFF"/>
              <w:spacing w:before="120" w:beforeAutospacing="0" w:after="0" w:afterAutospacing="0"/>
              <w:ind w:left="720"/>
              <w:rPr>
                <w:rFonts w:ascii="TimesNewRomanPSMT" w:eastAsiaTheme="minorHAnsi" w:hAnsi="TimesNewRomanPSMT" w:cs="TimesNewRomanPSMT"/>
                <w:caps/>
                <w:sz w:val="22"/>
                <w:szCs w:val="22"/>
              </w:rPr>
            </w:pPr>
            <w:r w:rsidRPr="003B563E">
              <w:rPr>
                <w:rFonts w:ascii="TimesNewRomanPSMT" w:eastAsiaTheme="minorHAnsi" w:hAnsi="TimesNewRomanPSMT" w:cs="TimesNewRomanPSMT"/>
                <w:caps/>
                <w:sz w:val="22"/>
                <w:szCs w:val="22"/>
                <w:u w:val="single"/>
              </w:rPr>
              <w:lastRenderedPageBreak/>
              <w:t xml:space="preserve">Air-cooled: </w:t>
            </w:r>
            <w:r w:rsidRPr="000918D8">
              <w:rPr>
                <w:rFonts w:ascii="TimesNewRomanPSMT" w:eastAsiaTheme="minorHAnsi" w:hAnsi="TimesNewRomanPSMT" w:cs="TimesNewRomanPSMT"/>
                <w:caps/>
                <w:sz w:val="22"/>
                <w:szCs w:val="22"/>
              </w:rPr>
              <w:t>65 BTUH/W</w:t>
            </w:r>
          </w:p>
          <w:p w14:paraId="6B28FFC5" w14:textId="77777777" w:rsidR="00881FA5" w:rsidRPr="008E2CDB" w:rsidRDefault="00881FA5" w:rsidP="00593DC8">
            <w:pPr>
              <w:pStyle w:val="BodyText"/>
              <w:shd w:val="clear" w:color="auto" w:fill="FFFFFF"/>
              <w:spacing w:before="120" w:beforeAutospacing="0" w:after="0" w:afterAutospacing="0"/>
              <w:ind w:left="720"/>
              <w:rPr>
                <w:rFonts w:ascii="TimesNewRomanPSMT" w:eastAsiaTheme="minorHAnsi" w:hAnsi="TimesNewRomanPSMT" w:cs="TimesNewRomanPSMT"/>
                <w:caps/>
                <w:sz w:val="22"/>
                <w:szCs w:val="22"/>
                <w:lang w:val="fr-FR"/>
                <w:rPrChange w:id="1154" w:author="Diane Pepetone" w:date="2020-06-26T10:57:00Z">
                  <w:rPr>
                    <w:rFonts w:ascii="TimesNewRomanPSMT" w:eastAsiaTheme="minorHAnsi" w:hAnsi="TimesNewRomanPSMT" w:cs="TimesNewRomanPSMT"/>
                    <w:caps/>
                    <w:sz w:val="22"/>
                    <w:szCs w:val="22"/>
                  </w:rPr>
                </w:rPrChange>
              </w:rPr>
            </w:pPr>
            <w:r w:rsidRPr="008E2CDB">
              <w:rPr>
                <w:rFonts w:ascii="TimesNewRomanPSMT" w:eastAsiaTheme="minorHAnsi" w:hAnsi="TimesNewRomanPSMT" w:cs="TimesNewRomanPSMT"/>
                <w:caps/>
                <w:sz w:val="22"/>
                <w:szCs w:val="22"/>
                <w:u w:val="single"/>
                <w:lang w:val="fr-FR"/>
                <w:rPrChange w:id="1155" w:author="Diane Pepetone" w:date="2020-06-26T10:57:00Z">
                  <w:rPr>
                    <w:rFonts w:ascii="TimesNewRomanPSMT" w:eastAsiaTheme="minorHAnsi" w:hAnsi="TimesNewRomanPSMT" w:cs="TimesNewRomanPSMT"/>
                    <w:caps/>
                    <w:sz w:val="22"/>
                    <w:szCs w:val="22"/>
                    <w:u w:val="single"/>
                  </w:rPr>
                </w:rPrChange>
              </w:rPr>
              <w:t xml:space="preserve">adiabatic dry </w:t>
            </w:r>
            <w:proofErr w:type="gramStart"/>
            <w:r w:rsidRPr="008E2CDB">
              <w:rPr>
                <w:rFonts w:ascii="TimesNewRomanPSMT" w:eastAsiaTheme="minorHAnsi" w:hAnsi="TimesNewRomanPSMT" w:cs="TimesNewRomanPSMT"/>
                <w:caps/>
                <w:sz w:val="22"/>
                <w:szCs w:val="22"/>
                <w:u w:val="single"/>
                <w:lang w:val="fr-FR"/>
                <w:rPrChange w:id="1156" w:author="Diane Pepetone" w:date="2020-06-26T10:57:00Z">
                  <w:rPr>
                    <w:rFonts w:ascii="TimesNewRomanPSMT" w:eastAsiaTheme="minorHAnsi" w:hAnsi="TimesNewRomanPSMT" w:cs="TimesNewRomanPSMT"/>
                    <w:caps/>
                    <w:sz w:val="22"/>
                    <w:szCs w:val="22"/>
                    <w:u w:val="single"/>
                  </w:rPr>
                </w:rPrChange>
              </w:rPr>
              <w:t>mode:</w:t>
            </w:r>
            <w:proofErr w:type="gramEnd"/>
            <w:r w:rsidRPr="008E2CDB">
              <w:rPr>
                <w:rFonts w:ascii="TimesNewRomanPSMT" w:eastAsiaTheme="minorHAnsi" w:hAnsi="TimesNewRomanPSMT" w:cs="TimesNewRomanPSMT"/>
                <w:caps/>
                <w:sz w:val="22"/>
                <w:szCs w:val="22"/>
                <w:lang w:val="fr-FR"/>
                <w:rPrChange w:id="1157" w:author="Diane Pepetone" w:date="2020-06-26T10:57:00Z">
                  <w:rPr>
                    <w:rFonts w:ascii="TimesNewRomanPSMT" w:eastAsiaTheme="minorHAnsi" w:hAnsi="TimesNewRomanPSMT" w:cs="TimesNewRomanPSMT"/>
                    <w:caps/>
                    <w:sz w:val="22"/>
                    <w:szCs w:val="22"/>
                  </w:rPr>
                </w:rPrChange>
              </w:rPr>
              <w:t xml:space="preserve"> 45btu/w (halocarbon)</w:t>
            </w:r>
            <w:commentRangeEnd w:id="1153"/>
            <w:r w:rsidR="00F37390">
              <w:rPr>
                <w:rStyle w:val="CommentReference"/>
                <w:rFonts w:asciiTheme="minorHAnsi" w:eastAsiaTheme="minorHAnsi" w:hAnsiTheme="minorHAnsi"/>
              </w:rPr>
              <w:commentReference w:id="1153"/>
            </w:r>
          </w:p>
          <w:p w14:paraId="1EE91776" w14:textId="77777777" w:rsidR="00881FA5" w:rsidRPr="008E2CDB" w:rsidRDefault="00881FA5" w:rsidP="00593DC8">
            <w:pPr>
              <w:pStyle w:val="BodyText"/>
              <w:shd w:val="clear" w:color="auto" w:fill="FFFFFF"/>
              <w:spacing w:before="120" w:beforeAutospacing="0" w:after="0" w:afterAutospacing="0"/>
              <w:ind w:left="720"/>
              <w:rPr>
                <w:rFonts w:ascii="TimesNewRomanPSMT" w:eastAsiaTheme="minorHAnsi" w:hAnsi="TimesNewRomanPSMT" w:cs="TimesNewRomanPSMT"/>
                <w:caps/>
                <w:sz w:val="22"/>
                <w:szCs w:val="22"/>
                <w:lang w:val="fr-FR"/>
                <w:rPrChange w:id="1158" w:author="Diane Pepetone" w:date="2020-06-26T10:57:00Z">
                  <w:rPr>
                    <w:rFonts w:ascii="TimesNewRomanPSMT" w:eastAsiaTheme="minorHAnsi" w:hAnsi="TimesNewRomanPSMT" w:cs="TimesNewRomanPSMT"/>
                    <w:caps/>
                    <w:sz w:val="22"/>
                    <w:szCs w:val="22"/>
                  </w:rPr>
                </w:rPrChange>
              </w:rPr>
            </w:pPr>
          </w:p>
          <w:p w14:paraId="6F35DD1C" w14:textId="0705CF43" w:rsidR="00881FA5" w:rsidRPr="000918D8" w:rsidDel="00F37390" w:rsidRDefault="00881FA5" w:rsidP="00593DC8">
            <w:pPr>
              <w:pStyle w:val="BodyText"/>
              <w:shd w:val="clear" w:color="auto" w:fill="FFFFFF"/>
              <w:spacing w:before="120" w:beforeAutospacing="0" w:after="0" w:afterAutospacing="0"/>
              <w:rPr>
                <w:del w:id="1159" w:author="Lalor, Ben NOR [2]" w:date="2020-12-30T16:08:00Z"/>
                <w:rFonts w:ascii="TimesNewRomanPSMT" w:eastAsiaTheme="minorHAnsi" w:hAnsi="TimesNewRomanPSMT" w:cs="TimesNewRomanPSMT"/>
                <w:caps/>
                <w:sz w:val="22"/>
                <w:szCs w:val="22"/>
              </w:rPr>
            </w:pPr>
            <w:bookmarkStart w:id="1160" w:name="table1206cfanpoweredcondensersspecificef"/>
            <w:bookmarkEnd w:id="1160"/>
            <w:del w:id="1161" w:author="Lalor, Ben NOR [2]" w:date="2020-12-30T16:08:00Z">
              <w:r w:rsidRPr="008F686E" w:rsidDel="00F37390">
                <w:rPr>
                  <w:rFonts w:ascii="TimesNewRomanPSMT" w:eastAsiaTheme="minorHAnsi" w:hAnsi="TimesNewRomanPSMT" w:cs="TimesNewRomanPSMT"/>
                  <w:b/>
                  <w:caps/>
                  <w:sz w:val="22"/>
                  <w:szCs w:val="22"/>
                </w:rPr>
                <w:delText>EXCEPTION 1</w:delText>
              </w:r>
              <w:r w:rsidRPr="000918D8" w:rsidDel="00F37390">
                <w:rPr>
                  <w:rFonts w:ascii="TimesNewRomanPSMT" w:eastAsiaTheme="minorHAnsi" w:hAnsi="TimesNewRomanPSMT" w:cs="TimesNewRomanPSMT"/>
                  <w:caps/>
                  <w:sz w:val="22"/>
                  <w:szCs w:val="22"/>
                </w:rPr>
                <w:delText xml:space="preserve"> to</w:delText>
              </w:r>
              <w:r w:rsidRPr="008F686E" w:rsidDel="00F37390">
                <w:rPr>
                  <w:rFonts w:ascii="TimesNewRomanPSMT" w:eastAsiaTheme="minorHAnsi" w:hAnsi="TimesNewRomanPSMT" w:cs="TimesNewRomanPSMT"/>
                  <w:b/>
                  <w:caps/>
                  <w:sz w:val="22"/>
                  <w:szCs w:val="22"/>
                </w:rPr>
                <w:delText xml:space="preserve"> §120.6(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)1G</w:delText>
              </w:r>
              <w:r w:rsidRPr="000918D8" w:rsidDel="00F37390">
                <w:rPr>
                  <w:rFonts w:ascii="TimesNewRomanPSMT" w:eastAsiaTheme="minorHAnsi" w:hAnsi="TimesNewRomanPSMT" w:cs="TimesNewRomanPSMT"/>
                  <w:caps/>
                  <w:sz w:val="22"/>
                  <w:szCs w:val="22"/>
                </w:rPr>
                <w:delText>: Condensers with a Total Heat Rejection capacity of &lt; 150,000 Btuh at the specific efficiency rating condition.</w:delText>
              </w:r>
            </w:del>
          </w:p>
          <w:p w14:paraId="007073D0" w14:textId="22FF6237" w:rsidR="00881FA5" w:rsidDel="00F37390" w:rsidRDefault="00881FA5" w:rsidP="00593DC8">
            <w:pPr>
              <w:pStyle w:val="BodyText"/>
              <w:shd w:val="clear" w:color="auto" w:fill="FFFFFF"/>
              <w:spacing w:before="120" w:beforeAutospacing="0" w:after="0" w:afterAutospacing="0"/>
              <w:rPr>
                <w:del w:id="1162" w:author="Lalor, Ben NOR [2]" w:date="2020-12-30T16:08:00Z"/>
                <w:rFonts w:ascii="TimesNewRomanPSMT" w:eastAsiaTheme="minorHAnsi" w:hAnsi="TimesNewRomanPSMT" w:cs="TimesNewRomanPSMT"/>
                <w:caps/>
                <w:sz w:val="22"/>
                <w:szCs w:val="22"/>
              </w:rPr>
            </w:pPr>
            <w:del w:id="1163" w:author="Lalor, Ben NOR [2]" w:date="2020-12-30T16:08:00Z">
              <w:r w:rsidRPr="008F686E" w:rsidDel="00F37390">
                <w:rPr>
                  <w:rFonts w:ascii="TimesNewRomanPSMT" w:eastAsiaTheme="minorHAnsi" w:hAnsi="TimesNewRomanPSMT" w:cs="TimesNewRomanPSMT"/>
                  <w:b/>
                  <w:caps/>
                  <w:sz w:val="22"/>
                  <w:szCs w:val="22"/>
                </w:rPr>
                <w:delText>EXCEPTION 2</w:delText>
              </w:r>
              <w:r w:rsidRPr="000918D8"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)1G</w:delText>
              </w:r>
              <w:r w:rsidRPr="000918D8" w:rsidDel="00F37390">
                <w:rPr>
                  <w:rFonts w:ascii="TimesNewRomanPSMT" w:eastAsiaTheme="minorHAnsi" w:hAnsi="TimesNewRomanPSMT" w:cs="TimesNewRomanPSMT"/>
                  <w:caps/>
                  <w:sz w:val="22"/>
                  <w:szCs w:val="22"/>
                </w:rPr>
                <w:delText>: Stores located in Climate Zone 1.</w:delText>
              </w:r>
            </w:del>
          </w:p>
          <w:p w14:paraId="751790C1" w14:textId="5848F4E5" w:rsidR="00881FA5" w:rsidRPr="000918D8" w:rsidDel="00F37390" w:rsidRDefault="00881FA5" w:rsidP="00593DC8">
            <w:pPr>
              <w:pStyle w:val="BodyText"/>
              <w:shd w:val="clear" w:color="auto" w:fill="FFFFFF"/>
              <w:spacing w:before="120" w:beforeAutospacing="0" w:after="0" w:afterAutospacing="0"/>
              <w:rPr>
                <w:del w:id="1164" w:author="Lalor, Ben NOR [2]" w:date="2020-12-30T16:08:00Z"/>
                <w:rFonts w:ascii="TimesNewRomanPSMT" w:eastAsiaTheme="minorHAnsi" w:hAnsi="TimesNewRomanPSMT" w:cs="TimesNewRomanPSMT"/>
                <w:caps/>
                <w:sz w:val="22"/>
                <w:szCs w:val="22"/>
              </w:rPr>
            </w:pPr>
            <w:del w:id="1165" w:author="Lalor, Ben NOR [2]" w:date="2020-12-30T16:08:00Z">
              <w:r w:rsidDel="00F37390">
                <w:rPr>
                  <w:rFonts w:ascii="TimesNewRomanPSMT" w:eastAsiaTheme="minorHAnsi" w:hAnsi="TimesNewRomanPSMT" w:cs="TimesNewRomanPSMT"/>
                  <w:b/>
                  <w:caps/>
                  <w:sz w:val="22"/>
                  <w:szCs w:val="22"/>
                </w:rPr>
                <w:delText>EXCEPTION 3</w:delText>
              </w:r>
              <w:r w:rsidRPr="000918D8"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)1G</w:delText>
              </w:r>
              <w:r w:rsidRPr="000918D8" w:rsidDel="00F37390">
                <w:rPr>
                  <w:rFonts w:ascii="TimesNewRomanPSMT" w:eastAsiaTheme="minorHAnsi" w:hAnsi="TimesNewRomanPSMT" w:cs="TimesNewRomanPSMT"/>
                  <w:caps/>
                  <w:sz w:val="22"/>
                  <w:szCs w:val="22"/>
                </w:rPr>
                <w:delText>:</w:delText>
              </w:r>
              <w:r w:rsidDel="00F37390">
                <w:rPr>
                  <w:rFonts w:ascii="TimesNewRomanPSMT" w:eastAsiaTheme="minorHAnsi" w:hAnsi="TimesNewRomanPSMT" w:cs="TimesNewRomanPSMT"/>
                  <w:caps/>
                  <w:sz w:val="22"/>
                  <w:szCs w:val="22"/>
                </w:rPr>
                <w:delText xml:space="preserve"> existing condensers reused for an addition or alteration.</w:delText>
              </w:r>
            </w:del>
          </w:p>
          <w:p w14:paraId="24194409" w14:textId="3A5F7FBC" w:rsidR="00881FA5" w:rsidRPr="000918D8" w:rsidDel="00F37390" w:rsidRDefault="00881FA5" w:rsidP="00593DC8">
            <w:pPr>
              <w:pStyle w:val="BodyText"/>
              <w:shd w:val="clear" w:color="auto" w:fill="FFFFFF"/>
              <w:spacing w:before="120" w:beforeAutospacing="0" w:after="0" w:afterAutospacing="0"/>
              <w:ind w:left="771"/>
              <w:rPr>
                <w:del w:id="1166" w:author="Lalor, Ben NOR [2]" w:date="2020-12-30T16:08:00Z"/>
                <w:rFonts w:ascii="TimesNewRomanPSMT" w:eastAsiaTheme="minorHAnsi" w:hAnsi="TimesNewRomanPSMT" w:cs="TimesNewRomanPSMT"/>
                <w:caps/>
                <w:sz w:val="22"/>
                <w:szCs w:val="22"/>
              </w:rPr>
            </w:pPr>
            <w:del w:id="1167" w:author="Lalor, Ben NOR [2]" w:date="2020-12-30T16:08:00Z">
              <w:r w:rsidDel="00F37390">
                <w:rPr>
                  <w:rFonts w:ascii="TimesNewRomanPSMT" w:eastAsiaTheme="minorHAnsi" w:hAnsi="TimesNewRomanPSMT" w:cs="TimesNewRomanPSMT"/>
                  <w:caps/>
                  <w:sz w:val="22"/>
                  <w:szCs w:val="22"/>
                </w:rPr>
                <w:delText>H.</w:delText>
              </w:r>
              <w:r w:rsidRPr="000918D8" w:rsidDel="00F37390">
                <w:rPr>
                  <w:rFonts w:ascii="TimesNewRomanPSMT" w:eastAsiaTheme="minorHAnsi" w:hAnsi="TimesNewRomanPSMT" w:cs="TimesNewRomanPSMT"/>
                  <w:caps/>
                  <w:sz w:val="22"/>
                  <w:szCs w:val="22"/>
                </w:rPr>
                <w:delText xml:space="preserve"> Air-cooled condensers shall have a fin density ≤ 10 fins per inch.</w:delText>
              </w:r>
            </w:del>
          </w:p>
          <w:p w14:paraId="7853DF50" w14:textId="0E5D0AB9" w:rsidR="00881FA5" w:rsidRPr="000918D8" w:rsidDel="00F37390" w:rsidRDefault="00881FA5" w:rsidP="00593DC8">
            <w:pPr>
              <w:pStyle w:val="BodyText"/>
              <w:shd w:val="clear" w:color="auto" w:fill="FFFFFF"/>
              <w:spacing w:before="120" w:beforeAutospacing="0" w:after="0" w:afterAutospacing="0"/>
              <w:rPr>
                <w:del w:id="1168" w:author="Lalor, Ben NOR [2]" w:date="2020-12-30T16:08:00Z"/>
                <w:rFonts w:ascii="TimesNewRomanPSMT" w:eastAsiaTheme="minorHAnsi" w:hAnsi="TimesNewRomanPSMT" w:cs="TimesNewRomanPSMT"/>
                <w:caps/>
                <w:sz w:val="22"/>
                <w:szCs w:val="22"/>
              </w:rPr>
            </w:pPr>
            <w:del w:id="1169" w:author="Lalor, Ben NOR [2]" w:date="2020-12-30T16:08:00Z">
              <w:r w:rsidRPr="008F686E" w:rsidDel="00F37390">
                <w:rPr>
                  <w:rFonts w:ascii="TimesNewRomanPSMT" w:eastAsiaTheme="minorHAnsi" w:hAnsi="TimesNewRomanPSMT" w:cs="TimesNewRomanPSMT"/>
                  <w:b/>
                  <w:caps/>
                  <w:sz w:val="22"/>
                  <w:szCs w:val="22"/>
                </w:rPr>
                <w:delText>EXCEPTION</w:delText>
              </w:r>
              <w:r w:rsidRPr="000918D8" w:rsidDel="00F37390">
                <w:rPr>
                  <w:rFonts w:ascii="TimesNewRomanPSMT" w:eastAsiaTheme="minorHAnsi" w:hAnsi="TimesNewRomanPSMT" w:cs="TimesNewRomanPSMT"/>
                  <w:caps/>
                  <w:sz w:val="22"/>
                  <w:szCs w:val="22"/>
                </w:rPr>
                <w:delText xml:space="preserve"> </w:delText>
              </w:r>
              <w:r w:rsidRPr="000B29D8" w:rsidDel="00F37390">
                <w:rPr>
                  <w:rFonts w:ascii="TimesNewRomanPSMT" w:eastAsiaTheme="minorHAnsi" w:hAnsi="TimesNewRomanPSMT" w:cs="TimesNewRomanPSMT"/>
                  <w:b/>
                  <w:caps/>
                  <w:sz w:val="22"/>
                  <w:szCs w:val="22"/>
                </w:rPr>
                <w:delText>1</w:delText>
              </w:r>
              <w:r w:rsidRPr="000918D8"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)1h</w:delText>
              </w:r>
              <w:r w:rsidRPr="000918D8" w:rsidDel="00F37390">
                <w:rPr>
                  <w:rFonts w:ascii="TimesNewRomanPSMT" w:eastAsiaTheme="minorHAnsi" w:hAnsi="TimesNewRomanPSMT" w:cs="TimesNewRomanPSMT"/>
                  <w:caps/>
                  <w:sz w:val="22"/>
                  <w:szCs w:val="22"/>
                </w:rPr>
                <w:delText>: Microchannel condensers.</w:delText>
              </w:r>
            </w:del>
          </w:p>
          <w:p w14:paraId="44AAFC4B" w14:textId="1D1D08F9" w:rsidR="00881FA5" w:rsidDel="00F37390" w:rsidRDefault="00881FA5" w:rsidP="00593DC8">
            <w:pPr>
              <w:pStyle w:val="BodyText"/>
              <w:shd w:val="clear" w:color="auto" w:fill="FFFFFF"/>
              <w:spacing w:before="120" w:beforeAutospacing="0" w:after="0" w:afterAutospacing="0"/>
              <w:rPr>
                <w:del w:id="1170" w:author="Lalor, Ben NOR [2]" w:date="2020-12-30T16:08:00Z"/>
                <w:rFonts w:ascii="TimesNewRomanPSMT" w:eastAsiaTheme="minorHAnsi" w:hAnsi="TimesNewRomanPSMT" w:cs="TimesNewRomanPSMT"/>
                <w:caps/>
                <w:sz w:val="22"/>
                <w:szCs w:val="22"/>
              </w:rPr>
            </w:pPr>
            <w:del w:id="1171" w:author="Lalor, Ben NOR [2]" w:date="2020-12-30T16:08:00Z">
              <w:r w:rsidRPr="008F686E" w:rsidDel="00F37390">
                <w:rPr>
                  <w:rFonts w:ascii="TimesNewRomanPSMT" w:eastAsiaTheme="minorHAnsi" w:hAnsi="TimesNewRomanPSMT" w:cs="TimesNewRomanPSMT"/>
                  <w:b/>
                  <w:caps/>
                  <w:sz w:val="22"/>
                  <w:szCs w:val="22"/>
                </w:rPr>
                <w:delText>EXCEPTION</w:delText>
              </w:r>
              <w:r w:rsidRPr="000918D8" w:rsidDel="00F37390">
                <w:rPr>
                  <w:rFonts w:ascii="TimesNewRomanPSMT" w:eastAsiaTheme="minorHAnsi" w:hAnsi="TimesNewRomanPSMT" w:cs="TimesNewRomanPSMT"/>
                  <w:caps/>
                  <w:sz w:val="22"/>
                  <w:szCs w:val="22"/>
                </w:rPr>
                <w:delText xml:space="preserve"> </w:delText>
              </w:r>
              <w:r w:rsidRPr="000B29D8" w:rsidDel="00F37390">
                <w:rPr>
                  <w:rFonts w:ascii="TimesNewRomanPSMT" w:eastAsiaTheme="minorHAnsi" w:hAnsi="TimesNewRomanPSMT" w:cs="TimesNewRomanPSMT"/>
                  <w:b/>
                  <w:caps/>
                  <w:sz w:val="22"/>
                  <w:szCs w:val="22"/>
                </w:rPr>
                <w:delText>2</w:delText>
              </w:r>
              <w:r w:rsidDel="00F37390">
                <w:rPr>
                  <w:rFonts w:ascii="TimesNewRomanPSMT" w:eastAsiaTheme="minorHAnsi" w:hAnsi="TimesNewRomanPSMT" w:cs="TimesNewRomanPSMT"/>
                  <w:b/>
                  <w:caps/>
                  <w:sz w:val="22"/>
                  <w:szCs w:val="22"/>
                </w:rPr>
                <w:delText xml:space="preserve"> </w:delText>
              </w:r>
              <w:r w:rsidRPr="000918D8" w:rsidDel="00F37390">
                <w:rPr>
                  <w:rFonts w:ascii="TimesNewRomanPSMT" w:eastAsiaTheme="minorHAnsi" w:hAnsi="TimesNewRomanPSMT" w:cs="TimesNewRomanPSMT"/>
                  <w:caps/>
                  <w:sz w:val="22"/>
                  <w:szCs w:val="22"/>
                </w:rPr>
                <w:delText xml:space="preserve">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)1h</w:delText>
              </w:r>
              <w:r w:rsidRPr="000918D8" w:rsidDel="00F37390">
                <w:rPr>
                  <w:rFonts w:ascii="TimesNewRomanPSMT" w:eastAsiaTheme="minorHAnsi" w:hAnsi="TimesNewRomanPSMT" w:cs="TimesNewRomanPSMT"/>
                  <w:caps/>
                  <w:sz w:val="22"/>
                  <w:szCs w:val="22"/>
                </w:rPr>
                <w:delText xml:space="preserve">:  </w:delText>
              </w:r>
              <w:r w:rsidDel="00F37390">
                <w:rPr>
                  <w:rFonts w:ascii="TimesNewRomanPSMT" w:eastAsiaTheme="minorHAnsi" w:hAnsi="TimesNewRomanPSMT" w:cs="TimesNewRomanPSMT"/>
                  <w:caps/>
                  <w:sz w:val="22"/>
                  <w:szCs w:val="22"/>
                </w:rPr>
                <w:delText>existing condensers reused for an addition or alteration.</w:delText>
              </w:r>
            </w:del>
          </w:p>
          <w:p w14:paraId="6E9DA960" w14:textId="013C5637" w:rsidR="00881FA5" w:rsidRPr="000918D8" w:rsidRDefault="00881FA5" w:rsidP="00593DC8">
            <w:pPr>
              <w:pStyle w:val="BodyText"/>
              <w:shd w:val="clear" w:color="auto" w:fill="FFFFFF"/>
              <w:spacing w:before="120" w:beforeAutospacing="0" w:after="0" w:afterAutospacing="0"/>
              <w:rPr>
                <w:rFonts w:ascii="TimesNewRomanPSMT" w:hAnsi="TimesNewRomanPSMT" w:cs="TimesNewRomanPSMT"/>
                <w:caps/>
                <w:sz w:val="22"/>
                <w:szCs w:val="22"/>
              </w:rPr>
            </w:pPr>
            <w:del w:id="1172" w:author="Lalor, Ben NOR [2]" w:date="2020-12-30T16:08:00Z">
              <w:r w:rsidRPr="000B29D8" w:rsidDel="00F37390">
                <w:rPr>
                  <w:rFonts w:ascii="TimesNewRomanPSMT" w:eastAsiaTheme="minorHAnsi" w:hAnsi="TimesNewRomanPSMT" w:cs="TimesNewRomanPSMT"/>
                  <w:b/>
                  <w:caps/>
                  <w:sz w:val="22"/>
                  <w:szCs w:val="22"/>
                </w:rPr>
                <w:delText>exception</w:delText>
              </w:r>
              <w:r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)1b, 1C, 1D, 1E, 1F, 1G</w:delText>
              </w:r>
              <w:r w:rsidRPr="000918D8" w:rsidDel="00F37390">
                <w:rPr>
                  <w:rFonts w:ascii="TimesNewRomanPSMT" w:eastAsiaTheme="minorHAnsi" w:hAnsi="TimesNewRomanPSMT" w:cs="TimesNewRomanPSMT"/>
                  <w:caps/>
                  <w:sz w:val="22"/>
                  <w:szCs w:val="22"/>
                </w:rPr>
                <w:delText>:</w:delText>
              </w:r>
              <w:r w:rsidDel="00F37390">
                <w:rPr>
                  <w:rFonts w:ascii="TimesNewRomanPSMT" w:eastAsiaTheme="minorHAnsi" w:hAnsi="TimesNewRomanPSMT" w:cs="TimesNewRomanPSMT"/>
                  <w:caps/>
                  <w:sz w:val="22"/>
                  <w:szCs w:val="22"/>
                </w:rPr>
                <w:delText xml:space="preserve"> Transcritical co2 refrigeration systems.</w:delText>
              </w:r>
            </w:del>
            <w:bookmarkStart w:id="1173" w:name="sec120_6_b4"/>
            <w:bookmarkEnd w:id="1173"/>
          </w:p>
        </w:tc>
        <w:tc>
          <w:tcPr>
            <w:tcW w:w="616" w:type="dxa"/>
          </w:tcPr>
          <w:p w14:paraId="5C9C7832" w14:textId="087CDBEA" w:rsidR="00881FA5" w:rsidDel="00F37390" w:rsidRDefault="00881FA5" w:rsidP="00593DC8">
            <w:pPr>
              <w:autoSpaceDE w:val="0"/>
              <w:autoSpaceDN w:val="0"/>
              <w:adjustRightInd w:val="0"/>
              <w:jc w:val="center"/>
              <w:rPr>
                <w:del w:id="1174" w:author="Lalor, Ben NOR [2]" w:date="2020-12-30T16:00:00Z"/>
                <w:rFonts w:ascii="TimesNewRomanPSMT" w:hAnsi="TimesNewRomanPSMT" w:cs="TimesNewRomanPSMT"/>
                <w:caps/>
                <w:sz w:val="22"/>
                <w:szCs w:val="22"/>
              </w:rPr>
            </w:pPr>
            <w:del w:id="1175" w:author="Lalor, Ben NOR [2]" w:date="2020-12-30T16:00:00Z">
              <w:r w:rsidRPr="000918D8" w:rsidDel="00F37390">
                <w:rPr>
                  <w:rFonts w:ascii="TimesNewRomanPSMT" w:hAnsi="TimesNewRomanPSMT" w:cs="TimesNewRomanPSMT"/>
                  <w:caps/>
                  <w:sz w:val="22"/>
                  <w:szCs w:val="22"/>
                </w:rPr>
                <w:lastRenderedPageBreak/>
                <w:sym w:font="Wingdings" w:char="F06F"/>
              </w:r>
            </w:del>
          </w:p>
          <w:p w14:paraId="79BC10F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E3EF2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59BAB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25C4C9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F2A4A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CA3812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9F3B0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12A8E88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4EDE446" w14:textId="52DFE96A" w:rsidR="00881FA5" w:rsidRPr="000918D8" w:rsidDel="00F37390" w:rsidRDefault="00881FA5" w:rsidP="00593DC8">
            <w:pPr>
              <w:autoSpaceDE w:val="0"/>
              <w:autoSpaceDN w:val="0"/>
              <w:adjustRightInd w:val="0"/>
              <w:jc w:val="center"/>
              <w:rPr>
                <w:del w:id="1176" w:author="Lalor, Ben NOR [2]" w:date="2020-12-30T16:01:00Z"/>
                <w:rFonts w:ascii="TimesNewRomanPSMT" w:hAnsi="TimesNewRomanPSMT" w:cs="TimesNewRomanPSMT"/>
                <w:caps/>
                <w:sz w:val="22"/>
                <w:szCs w:val="22"/>
              </w:rPr>
            </w:pPr>
            <w:del w:id="1177" w:author="Lalor, Ben NOR [2]" w:date="2020-12-30T16:01:00Z">
              <w:r w:rsidRPr="007C0B54" w:rsidDel="00F37390">
                <w:rPr>
                  <w:rFonts w:ascii="TimesNewRomanPSMT" w:hAnsi="TimesNewRomanPSMT" w:cs="TimesNewRomanPSMT"/>
                  <w:caps/>
                  <w:sz w:val="22"/>
                  <w:szCs w:val="22"/>
                </w:rPr>
                <w:sym w:font="Wingdings" w:char="F06F"/>
              </w:r>
            </w:del>
          </w:p>
          <w:p w14:paraId="655B521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B68C4D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D539A4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B52AEE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0B7E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FEC8A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64CEF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63BB5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16862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025F4B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B2ADDA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3687797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64C6E1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3D27BB8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3852D23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5C58229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3C349A35"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490CAD6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6664E6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1DDB499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0A232B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7F832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D804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3C2A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41B7A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82F9E0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65CEE90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CFAED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373C93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BFA617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7B394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51214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75608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04F1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AF19B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7AA5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262A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43561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34B06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425B6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B9C6D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0E6EC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BC197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29AFF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3515AD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17EE7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823E96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BEDC2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10B10B" w14:textId="3A88B6BF" w:rsidR="00881FA5" w:rsidRPr="000918D8" w:rsidDel="00F37390" w:rsidRDefault="00881FA5" w:rsidP="00593DC8">
            <w:pPr>
              <w:autoSpaceDE w:val="0"/>
              <w:autoSpaceDN w:val="0"/>
              <w:adjustRightInd w:val="0"/>
              <w:jc w:val="center"/>
              <w:rPr>
                <w:del w:id="1178" w:author="Lalor, Ben NOR [2]" w:date="2020-12-30T16:08:00Z"/>
                <w:rFonts w:ascii="TimesNewRomanPSMT" w:hAnsi="TimesNewRomanPSMT" w:cs="TimesNewRomanPSMT"/>
                <w:caps/>
                <w:sz w:val="22"/>
                <w:szCs w:val="22"/>
              </w:rPr>
            </w:pPr>
            <w:del w:id="1179" w:author="Lalor, Ben NOR [2]" w:date="2020-12-30T16:08:00Z">
              <w:r w:rsidRPr="000918D8" w:rsidDel="00F37390">
                <w:rPr>
                  <w:rFonts w:ascii="TimesNewRomanPSMT" w:hAnsi="TimesNewRomanPSMT" w:cs="TimesNewRomanPSMT"/>
                  <w:caps/>
                  <w:sz w:val="22"/>
                  <w:szCs w:val="22"/>
                </w:rPr>
                <w:sym w:font="Wingdings" w:char="F06F"/>
              </w:r>
            </w:del>
          </w:p>
          <w:p w14:paraId="3064A38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1FE326A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684F752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180" w:author="Lalor, Ben NOR [2]" w:date="2020-12-30T16:08:00Z">
              <w:r w:rsidRPr="000918D8" w:rsidDel="00F37390">
                <w:rPr>
                  <w:rFonts w:ascii="TimesNewRomanPSMT" w:hAnsi="TimesNewRomanPSMT" w:cs="TimesNewRomanPSMT"/>
                  <w:caps/>
                  <w:sz w:val="22"/>
                  <w:szCs w:val="22"/>
                </w:rPr>
                <w:sym w:font="Wingdings" w:char="F06F"/>
              </w:r>
            </w:del>
          </w:p>
          <w:p w14:paraId="4B4DCC0E" w14:textId="77777777" w:rsidR="00881FA5" w:rsidRDefault="00881FA5">
            <w:pPr>
              <w:autoSpaceDE w:val="0"/>
              <w:autoSpaceDN w:val="0"/>
              <w:adjustRightInd w:val="0"/>
              <w:rPr>
                <w:rFonts w:ascii="TimesNewRomanPSMT" w:hAnsi="TimesNewRomanPSMT" w:cs="TimesNewRomanPSMT"/>
                <w:caps/>
                <w:sz w:val="22"/>
                <w:szCs w:val="22"/>
              </w:rPr>
              <w:pPrChange w:id="1181" w:author="Lalor, Ben NOR [2]" w:date="2020-12-30T16:08:00Z">
                <w:pPr>
                  <w:autoSpaceDE w:val="0"/>
                  <w:autoSpaceDN w:val="0"/>
                  <w:adjustRightInd w:val="0"/>
                  <w:jc w:val="center"/>
                </w:pPr>
              </w:pPrChange>
            </w:pPr>
          </w:p>
          <w:p w14:paraId="029A171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182" w:author="Lalor, Ben NOR [2]" w:date="2020-12-30T16:08:00Z">
              <w:r w:rsidRPr="000918D8" w:rsidDel="00F37390">
                <w:rPr>
                  <w:rFonts w:ascii="TimesNewRomanPSMT" w:hAnsi="TimesNewRomanPSMT" w:cs="TimesNewRomanPSMT"/>
                  <w:caps/>
                  <w:sz w:val="22"/>
                  <w:szCs w:val="22"/>
                </w:rPr>
                <w:sym w:font="Wingdings" w:char="F06F"/>
              </w:r>
            </w:del>
          </w:p>
          <w:p w14:paraId="6C74BDA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559D540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FADEB6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1E2CE494"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83" w:author="Lalor, Ben NOR [2]" w:date="2020-12-30T16:08:00Z">
              <w:r w:rsidRPr="007C0B54" w:rsidDel="00F37390">
                <w:rPr>
                  <w:rFonts w:ascii="TimesNewRomanPSMT" w:hAnsi="TimesNewRomanPSMT" w:cs="TimesNewRomanPSMT"/>
                  <w:caps/>
                  <w:sz w:val="22"/>
                  <w:szCs w:val="22"/>
                </w:rPr>
                <w:sym w:font="Wingdings" w:char="F06F"/>
              </w:r>
            </w:del>
          </w:p>
          <w:p w14:paraId="3B49B58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C65CAE"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84" w:author="Lalor, Ben NOR [2]" w:date="2020-12-30T16:08:00Z">
              <w:r w:rsidRPr="007C0B54" w:rsidDel="00F37390">
                <w:rPr>
                  <w:rFonts w:ascii="TimesNewRomanPSMT" w:hAnsi="TimesNewRomanPSMT" w:cs="TimesNewRomanPSMT"/>
                  <w:caps/>
                  <w:sz w:val="22"/>
                  <w:szCs w:val="22"/>
                </w:rPr>
                <w:sym w:font="Wingdings" w:char="F06F"/>
              </w:r>
            </w:del>
          </w:p>
          <w:p w14:paraId="75DE481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81769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B095C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16F531A"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85" w:author="Lalor, Ben NOR [2]" w:date="2020-12-30T16:08:00Z">
              <w:r w:rsidRPr="007C0B54" w:rsidDel="00F37390">
                <w:rPr>
                  <w:rFonts w:ascii="TimesNewRomanPSMT" w:hAnsi="TimesNewRomanPSMT" w:cs="TimesNewRomanPSMT"/>
                  <w:caps/>
                  <w:sz w:val="22"/>
                  <w:szCs w:val="22"/>
                </w:rPr>
                <w:sym w:font="Wingdings" w:char="F06F"/>
              </w:r>
            </w:del>
          </w:p>
          <w:p w14:paraId="56D3FBC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1D6F4B3A" w14:textId="4E3790FF" w:rsidR="00881FA5" w:rsidDel="00F37390" w:rsidRDefault="00881FA5" w:rsidP="00593DC8">
            <w:pPr>
              <w:autoSpaceDE w:val="0"/>
              <w:autoSpaceDN w:val="0"/>
              <w:adjustRightInd w:val="0"/>
              <w:jc w:val="center"/>
              <w:rPr>
                <w:del w:id="1186" w:author="Lalor, Ben NOR [2]" w:date="2020-12-30T16:00:00Z"/>
                <w:rFonts w:ascii="TimesNewRomanPSMT" w:hAnsi="TimesNewRomanPSMT" w:cs="TimesNewRomanPSMT"/>
                <w:caps/>
                <w:sz w:val="22"/>
                <w:szCs w:val="22"/>
              </w:rPr>
            </w:pPr>
            <w:del w:id="1187" w:author="Lalor, Ben NOR [2]" w:date="2020-12-30T16:00:00Z">
              <w:r w:rsidRPr="000918D8" w:rsidDel="00F37390">
                <w:rPr>
                  <w:rFonts w:ascii="TimesNewRomanPSMT" w:hAnsi="TimesNewRomanPSMT" w:cs="TimesNewRomanPSMT"/>
                  <w:caps/>
                  <w:sz w:val="22"/>
                  <w:szCs w:val="22"/>
                </w:rPr>
                <w:lastRenderedPageBreak/>
                <w:sym w:font="Wingdings" w:char="F06F"/>
              </w:r>
            </w:del>
          </w:p>
          <w:p w14:paraId="51A5B78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7F81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F84C29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2A737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E9CC79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A1D5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88940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28A476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6542DC" w14:textId="71287AC9" w:rsidR="00881FA5" w:rsidRPr="000918D8" w:rsidDel="00F37390" w:rsidRDefault="00881FA5" w:rsidP="00593DC8">
            <w:pPr>
              <w:autoSpaceDE w:val="0"/>
              <w:autoSpaceDN w:val="0"/>
              <w:adjustRightInd w:val="0"/>
              <w:jc w:val="center"/>
              <w:rPr>
                <w:del w:id="1188" w:author="Lalor, Ben NOR [2]" w:date="2020-12-30T16:01:00Z"/>
                <w:rFonts w:ascii="TimesNewRomanPSMT" w:hAnsi="TimesNewRomanPSMT" w:cs="TimesNewRomanPSMT"/>
                <w:caps/>
                <w:sz w:val="22"/>
                <w:szCs w:val="22"/>
              </w:rPr>
            </w:pPr>
            <w:del w:id="1189" w:author="Lalor, Ben NOR [2]" w:date="2020-12-30T16:01:00Z">
              <w:r w:rsidRPr="007C0B54" w:rsidDel="00F37390">
                <w:rPr>
                  <w:rFonts w:ascii="TimesNewRomanPSMT" w:hAnsi="TimesNewRomanPSMT" w:cs="TimesNewRomanPSMT"/>
                  <w:caps/>
                  <w:sz w:val="22"/>
                  <w:szCs w:val="22"/>
                </w:rPr>
                <w:sym w:font="Wingdings" w:char="F06F"/>
              </w:r>
            </w:del>
          </w:p>
          <w:p w14:paraId="6FC2D5E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2093D80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D4574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725B9A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501A9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19651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488A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F684E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5660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D11B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02BCC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4EFDD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06D056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7655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BD07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D3789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CC6AFA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4CA97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0F709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5E0ED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6D2A3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F9AE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9F2D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96478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432139"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55E42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C16DFF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9B5BD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71E9DF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9F17A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5B0C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E84DF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03E1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E39E5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63E8BF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8CF95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4590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B858C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3282A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CA97D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2FA0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A2AF5A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1DEE9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56ED2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D594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AB81C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39E458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DEE3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D1393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190" w:author="Lalor, Ben NOR [2]" w:date="2020-12-30T16:08:00Z">
              <w:r w:rsidRPr="000918D8" w:rsidDel="00F37390">
                <w:rPr>
                  <w:rFonts w:ascii="TimesNewRomanPSMT" w:hAnsi="TimesNewRomanPSMT" w:cs="TimesNewRomanPSMT"/>
                  <w:caps/>
                  <w:sz w:val="22"/>
                  <w:szCs w:val="22"/>
                </w:rPr>
                <w:sym w:font="Wingdings" w:char="F06F"/>
              </w:r>
            </w:del>
          </w:p>
          <w:p w14:paraId="538BE27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7AFA9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EB6DA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191" w:author="Lalor, Ben NOR [2]" w:date="2020-12-30T16:08:00Z">
              <w:r w:rsidRPr="000918D8" w:rsidDel="00F37390">
                <w:rPr>
                  <w:rFonts w:ascii="TimesNewRomanPSMT" w:hAnsi="TimesNewRomanPSMT" w:cs="TimesNewRomanPSMT"/>
                  <w:caps/>
                  <w:sz w:val="22"/>
                  <w:szCs w:val="22"/>
                </w:rPr>
                <w:sym w:font="Wingdings" w:char="F06F"/>
              </w:r>
            </w:del>
          </w:p>
          <w:p w14:paraId="42D9BB5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F4CA21"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92" w:author="Lalor, Ben NOR [2]" w:date="2020-12-30T16:08:00Z">
              <w:r w:rsidRPr="000918D8" w:rsidDel="00F37390">
                <w:rPr>
                  <w:rFonts w:ascii="TimesNewRomanPSMT" w:hAnsi="TimesNewRomanPSMT" w:cs="TimesNewRomanPSMT"/>
                  <w:caps/>
                  <w:sz w:val="22"/>
                  <w:szCs w:val="22"/>
                </w:rPr>
                <w:sym w:font="Wingdings" w:char="F06F"/>
              </w:r>
            </w:del>
          </w:p>
          <w:p w14:paraId="0AFB1F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F2088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63DA15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6299D0"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93" w:author="Lalor, Ben NOR [2]" w:date="2020-12-30T16:08:00Z">
              <w:r w:rsidRPr="007C0B54" w:rsidDel="00F37390">
                <w:rPr>
                  <w:rFonts w:ascii="TimesNewRomanPSMT" w:hAnsi="TimesNewRomanPSMT" w:cs="TimesNewRomanPSMT"/>
                  <w:caps/>
                  <w:sz w:val="22"/>
                  <w:szCs w:val="22"/>
                </w:rPr>
                <w:sym w:font="Wingdings" w:char="F06F"/>
              </w:r>
            </w:del>
          </w:p>
          <w:p w14:paraId="32B37DE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AF2E43C" w14:textId="77777777" w:rsidR="00881FA5" w:rsidRDefault="00881FA5">
            <w:pPr>
              <w:autoSpaceDE w:val="0"/>
              <w:autoSpaceDN w:val="0"/>
              <w:adjustRightInd w:val="0"/>
              <w:rPr>
                <w:rFonts w:ascii="TimesNewRomanPSMT" w:hAnsi="TimesNewRomanPSMT" w:cs="TimesNewRomanPSMT"/>
                <w:caps/>
                <w:sz w:val="22"/>
                <w:szCs w:val="22"/>
              </w:rPr>
              <w:pPrChange w:id="1194" w:author="Lalor, Ben NOR [2]" w:date="2020-12-30T16:08:00Z">
                <w:pPr>
                  <w:autoSpaceDE w:val="0"/>
                  <w:autoSpaceDN w:val="0"/>
                  <w:adjustRightInd w:val="0"/>
                  <w:jc w:val="center"/>
                </w:pPr>
              </w:pPrChange>
            </w:pPr>
            <w:del w:id="1195" w:author="Lalor, Ben NOR [2]" w:date="2020-12-30T16:08:00Z">
              <w:r w:rsidRPr="007C0B54" w:rsidDel="00F37390">
                <w:rPr>
                  <w:rFonts w:ascii="TimesNewRomanPSMT" w:hAnsi="TimesNewRomanPSMT" w:cs="TimesNewRomanPSMT"/>
                  <w:caps/>
                  <w:sz w:val="22"/>
                  <w:szCs w:val="22"/>
                </w:rPr>
                <w:sym w:font="Wingdings" w:char="F06F"/>
              </w:r>
            </w:del>
          </w:p>
          <w:p w14:paraId="432AA44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5EDAA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B51D9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3C39E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196" w:author="Lalor, Ben NOR [2]" w:date="2020-12-30T16:08:00Z">
              <w:r w:rsidRPr="007C0B54" w:rsidDel="00F37390">
                <w:rPr>
                  <w:rFonts w:ascii="TimesNewRomanPSMT" w:hAnsi="TimesNewRomanPSMT" w:cs="TimesNewRomanPSMT"/>
                  <w:caps/>
                  <w:sz w:val="22"/>
                  <w:szCs w:val="22"/>
                </w:rPr>
                <w:sym w:font="Wingdings" w:char="F06F"/>
              </w:r>
            </w:del>
          </w:p>
          <w:p w14:paraId="2586919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42D804E0" w14:textId="77777777" w:rsidTr="00881FA5">
        <w:trPr>
          <w:gridAfter w:val="2"/>
          <w:wAfter w:w="649" w:type="dxa"/>
        </w:trPr>
        <w:tc>
          <w:tcPr>
            <w:tcW w:w="8840" w:type="dxa"/>
            <w:vAlign w:val="center"/>
          </w:tcPr>
          <w:p w14:paraId="582FAC07" w14:textId="37A54419" w:rsidR="00881FA5" w:rsidRDefault="00881FA5" w:rsidP="00593DC8">
            <w:pPr>
              <w:shd w:val="clear" w:color="auto" w:fill="FFFFFF"/>
              <w:spacing w:before="120"/>
              <w:rPr>
                <w:rFonts w:ascii="TimesNewRomanPSMT" w:hAnsi="TimesNewRomanPSMT" w:cs="TimesNewRomanPSMT"/>
                <w:b/>
                <w:caps/>
                <w:color w:val="0070C0"/>
                <w:sz w:val="22"/>
                <w:szCs w:val="22"/>
              </w:rPr>
            </w:pPr>
            <w:r w:rsidRPr="00774405">
              <w:rPr>
                <w:rFonts w:ascii="TimesNewRomanPSMT" w:hAnsi="TimesNewRomanPSMT" w:cs="TimesNewRomanPSMT"/>
                <w:b/>
                <w:caps/>
                <w:color w:val="0070C0"/>
                <w:sz w:val="22"/>
                <w:szCs w:val="22"/>
              </w:rPr>
              <w:lastRenderedPageBreak/>
              <w:t>§120.6(</w:t>
            </w:r>
            <w:r w:rsidRPr="00774405">
              <w:rPr>
                <w:rFonts w:ascii="TimesNewRomanPSMT" w:hAnsi="TimesNewRomanPSMT" w:cs="TimesNewRomanPSMT"/>
                <w:b/>
                <w:color w:val="0070C0"/>
                <w:sz w:val="22"/>
                <w:szCs w:val="22"/>
              </w:rPr>
              <w:t>b</w:t>
            </w:r>
            <w:r w:rsidRPr="00774405">
              <w:rPr>
                <w:rFonts w:ascii="TimesNewRomanPSMT" w:hAnsi="TimesNewRomanPSMT" w:cs="TimesNewRomanPSMT"/>
                <w:b/>
                <w:caps/>
                <w:color w:val="0070C0"/>
                <w:sz w:val="22"/>
                <w:szCs w:val="22"/>
              </w:rPr>
              <w:t xml:space="preserve">)2 </w:t>
            </w:r>
            <w:r w:rsidRPr="00774405">
              <w:rPr>
                <w:rFonts w:ascii="TimesNewRomanPSMT" w:hAnsi="TimesNewRomanPSMT" w:cs="TimesNewRomanPSMT"/>
                <w:b/>
                <w:caps/>
                <w:sz w:val="22"/>
                <w:szCs w:val="22"/>
              </w:rPr>
              <w:t>COMPRESSOR SYSTEMS</w:t>
            </w:r>
            <w:ins w:id="1197" w:author="Lalor, Ben NOR [2]" w:date="2020-12-30T16:09:00Z">
              <w:r w:rsidR="00F37390">
                <w:rPr>
                  <w:rFonts w:ascii="TimesNewRomanPSMT" w:hAnsi="TimesNewRomanPSMT" w:cs="TimesNewRomanPSMT"/>
                  <w:b/>
                  <w:caps/>
                  <w:sz w:val="22"/>
                  <w:szCs w:val="22"/>
                </w:rPr>
                <w:t xml:space="preserve"> in refrigeration systems</w:t>
              </w:r>
            </w:ins>
          </w:p>
          <w:p w14:paraId="37E75C50" w14:textId="7B51EE27" w:rsidR="00881FA5" w:rsidRPr="000918D8" w:rsidDel="00F37390" w:rsidRDefault="00881FA5" w:rsidP="00593DC8">
            <w:pPr>
              <w:shd w:val="clear" w:color="auto" w:fill="FFFFFF"/>
              <w:spacing w:before="120"/>
              <w:rPr>
                <w:del w:id="1198" w:author="Lalor, Ben NOR [2]" w:date="2020-12-30T16:10:00Z"/>
                <w:rFonts w:ascii="TimesNewRomanPSMT" w:hAnsi="TimesNewRomanPSMT" w:cs="TimesNewRomanPSMT"/>
                <w:caps/>
                <w:sz w:val="22"/>
                <w:szCs w:val="22"/>
              </w:rPr>
            </w:pPr>
            <w:del w:id="1199" w:author="Lalor, Ben NOR [2]" w:date="2020-12-30T16:10:00Z">
              <w:r w:rsidRPr="000918D8" w:rsidDel="00F37390">
                <w:rPr>
                  <w:rFonts w:ascii="TimesNewRomanPSMT" w:hAnsi="TimesNewRomanPSMT" w:cs="TimesNewRomanPSMT"/>
                  <w:caps/>
                  <w:sz w:val="22"/>
                  <w:szCs w:val="22"/>
                </w:rPr>
                <w:delText>Refrigeration compressor systems and condensing units shall conform to the following requirements:</w:delText>
              </w:r>
            </w:del>
          </w:p>
          <w:p w14:paraId="41CD45C0"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200"/>
            <w:r>
              <w:rPr>
                <w:rFonts w:ascii="TimesNewRomanPSMT" w:eastAsiaTheme="minorHAnsi" w:hAnsi="TimesNewRomanPSMT" w:cs="TimesNewRomanPSMT"/>
                <w:caps/>
                <w:sz w:val="22"/>
                <w:szCs w:val="22"/>
              </w:rPr>
              <w:t xml:space="preserve">A. </w:t>
            </w:r>
            <w:r w:rsidRPr="000918D8">
              <w:rPr>
                <w:rFonts w:ascii="TimesNewRomanPSMT" w:eastAsiaTheme="minorHAnsi" w:hAnsi="TimesNewRomanPSMT" w:cs="TimesNewRomanPSMT"/>
                <w:caps/>
                <w:sz w:val="22"/>
                <w:szCs w:val="22"/>
              </w:rPr>
              <w:t>Compressors and multiple-compressor suction groups shall include control systems that use floating suction pressure logic to reset the target saturated suction temperature based on the temperature requirements of the attached refrigeration display cases or walk-ins.</w:t>
            </w:r>
            <w:commentRangeEnd w:id="1200"/>
            <w:r w:rsidR="00F37390">
              <w:rPr>
                <w:rStyle w:val="CommentReference"/>
                <w:rFonts w:asciiTheme="minorHAnsi" w:eastAsiaTheme="minorHAnsi" w:hAnsiTheme="minorHAnsi"/>
              </w:rPr>
              <w:commentReference w:id="1200"/>
            </w:r>
          </w:p>
          <w:p w14:paraId="7AF9A4AC" w14:textId="38E1BA2B" w:rsidR="00881FA5" w:rsidRPr="000918D8" w:rsidDel="00E1627A" w:rsidRDefault="00881FA5" w:rsidP="00593DC8">
            <w:pPr>
              <w:pStyle w:val="BodyText"/>
              <w:shd w:val="clear" w:color="auto" w:fill="FFFFFF"/>
              <w:spacing w:before="120" w:beforeAutospacing="0" w:after="0" w:afterAutospacing="0"/>
              <w:rPr>
                <w:del w:id="1201" w:author="Lalor, Ben NOR [2]" w:date="2020-12-30T16:12:00Z"/>
                <w:rFonts w:ascii="TimesNewRomanPSMT" w:eastAsiaTheme="minorHAnsi" w:hAnsi="TimesNewRomanPSMT" w:cs="TimesNewRomanPSMT"/>
                <w:caps/>
                <w:sz w:val="22"/>
                <w:szCs w:val="22"/>
              </w:rPr>
            </w:pPr>
            <w:del w:id="1202" w:author="Lalor, Ben NOR [2]" w:date="2020-12-30T16:12:00Z">
              <w:r w:rsidRPr="008F686E" w:rsidDel="00E1627A">
                <w:rPr>
                  <w:rFonts w:ascii="TimesNewRomanPSMT" w:eastAsiaTheme="minorHAnsi" w:hAnsi="TimesNewRomanPSMT" w:cs="TimesNewRomanPSMT"/>
                  <w:b/>
                  <w:caps/>
                  <w:sz w:val="22"/>
                  <w:szCs w:val="22"/>
                </w:rPr>
                <w:delText>EXCEPTION 1</w:delText>
              </w:r>
              <w:r w:rsidRPr="000918D8" w:rsidDel="00E1627A">
                <w:rPr>
                  <w:rFonts w:ascii="TimesNewRomanPSMT" w:eastAsiaTheme="minorHAnsi" w:hAnsi="TimesNewRomanPSMT" w:cs="TimesNewRomanPSMT"/>
                  <w:caps/>
                  <w:sz w:val="22"/>
                  <w:szCs w:val="22"/>
                </w:rPr>
                <w:delText xml:space="preserve"> to </w:delText>
              </w:r>
              <w:r w:rsidRPr="008F686E" w:rsidDel="00E1627A">
                <w:rPr>
                  <w:rFonts w:ascii="TimesNewRomanPSMT" w:eastAsiaTheme="minorHAnsi" w:hAnsi="TimesNewRomanPSMT" w:cs="TimesNewRomanPSMT"/>
                  <w:b/>
                  <w:caps/>
                  <w:sz w:val="22"/>
                  <w:szCs w:val="22"/>
                </w:rPr>
                <w:delText>§120.6(</w:delText>
              </w:r>
              <w:r w:rsidRPr="008F686E" w:rsidDel="00E1627A">
                <w:rPr>
                  <w:rFonts w:ascii="TimesNewRomanPSMT" w:eastAsiaTheme="minorHAnsi" w:hAnsi="TimesNewRomanPSMT" w:cs="TimesNewRomanPSMT"/>
                  <w:b/>
                  <w:sz w:val="22"/>
                  <w:szCs w:val="22"/>
                </w:rPr>
                <w:delText>b</w:delText>
              </w:r>
              <w:r w:rsidRPr="008F686E" w:rsidDel="00E1627A">
                <w:rPr>
                  <w:rFonts w:ascii="TimesNewRomanPSMT" w:eastAsiaTheme="minorHAnsi" w:hAnsi="TimesNewRomanPSMT" w:cs="TimesNewRomanPSMT"/>
                  <w:b/>
                  <w:caps/>
                  <w:sz w:val="22"/>
                  <w:szCs w:val="22"/>
                </w:rPr>
                <w:delText>)2A</w:delText>
              </w:r>
              <w:r w:rsidRPr="000918D8" w:rsidDel="00E1627A">
                <w:rPr>
                  <w:rFonts w:ascii="TimesNewRomanPSMT" w:eastAsiaTheme="minorHAnsi" w:hAnsi="TimesNewRomanPSMT" w:cs="TimesNewRomanPSMT"/>
                  <w:caps/>
                  <w:sz w:val="22"/>
                  <w:szCs w:val="22"/>
                </w:rPr>
                <w:delText>: Single compressor systems that do not have continuously variable capacity capability.</w:delText>
              </w:r>
            </w:del>
          </w:p>
          <w:p w14:paraId="562F5717" w14:textId="31883230" w:rsidR="00881FA5" w:rsidRPr="000918D8" w:rsidDel="00E1627A" w:rsidRDefault="00881FA5" w:rsidP="00593DC8">
            <w:pPr>
              <w:pStyle w:val="BodyText"/>
              <w:shd w:val="clear" w:color="auto" w:fill="FFFFFF"/>
              <w:spacing w:before="120" w:beforeAutospacing="0" w:after="0" w:afterAutospacing="0"/>
              <w:rPr>
                <w:del w:id="1203" w:author="Lalor, Ben NOR [2]" w:date="2020-12-30T16:12:00Z"/>
                <w:rFonts w:ascii="TimesNewRomanPSMT" w:eastAsiaTheme="minorHAnsi" w:hAnsi="TimesNewRomanPSMT" w:cs="TimesNewRomanPSMT"/>
                <w:caps/>
                <w:sz w:val="22"/>
                <w:szCs w:val="22"/>
              </w:rPr>
            </w:pPr>
            <w:del w:id="1204" w:author="Lalor, Ben NOR [2]" w:date="2020-12-30T16:12:00Z">
              <w:r w:rsidRPr="008F686E" w:rsidDel="00E1627A">
                <w:rPr>
                  <w:rFonts w:ascii="TimesNewRomanPSMT" w:eastAsiaTheme="minorHAnsi" w:hAnsi="TimesNewRomanPSMT" w:cs="TimesNewRomanPSMT"/>
                  <w:b/>
                  <w:caps/>
                  <w:sz w:val="22"/>
                  <w:szCs w:val="22"/>
                </w:rPr>
                <w:delText>EXCEPTION 2</w:delText>
              </w:r>
              <w:r w:rsidRPr="000918D8" w:rsidDel="00E1627A">
                <w:rPr>
                  <w:rFonts w:ascii="TimesNewRomanPSMT" w:eastAsiaTheme="minorHAnsi" w:hAnsi="TimesNewRomanPSMT" w:cs="TimesNewRomanPSMT"/>
                  <w:caps/>
                  <w:sz w:val="22"/>
                  <w:szCs w:val="22"/>
                </w:rPr>
                <w:delText xml:space="preserve"> to </w:delText>
              </w:r>
              <w:r w:rsidRPr="008F686E" w:rsidDel="00E1627A">
                <w:rPr>
                  <w:rFonts w:ascii="TimesNewRomanPSMT" w:eastAsiaTheme="minorHAnsi" w:hAnsi="TimesNewRomanPSMT" w:cs="TimesNewRomanPSMT"/>
                  <w:b/>
                  <w:caps/>
                  <w:sz w:val="22"/>
                  <w:szCs w:val="22"/>
                </w:rPr>
                <w:delText>§120.6(</w:delText>
              </w:r>
              <w:r w:rsidRPr="008F686E" w:rsidDel="00E1627A">
                <w:rPr>
                  <w:rFonts w:ascii="TimesNewRomanPSMT" w:eastAsiaTheme="minorHAnsi" w:hAnsi="TimesNewRomanPSMT" w:cs="TimesNewRomanPSMT"/>
                  <w:b/>
                  <w:sz w:val="22"/>
                  <w:szCs w:val="22"/>
                </w:rPr>
                <w:delText>b</w:delText>
              </w:r>
              <w:r w:rsidRPr="008F686E" w:rsidDel="00E1627A">
                <w:rPr>
                  <w:rFonts w:ascii="TimesNewRomanPSMT" w:eastAsiaTheme="minorHAnsi" w:hAnsi="TimesNewRomanPSMT" w:cs="TimesNewRomanPSMT"/>
                  <w:b/>
                  <w:caps/>
                  <w:sz w:val="22"/>
                  <w:szCs w:val="22"/>
                </w:rPr>
                <w:delText>)2A</w:delText>
              </w:r>
              <w:r w:rsidRPr="000918D8" w:rsidDel="00E1627A">
                <w:rPr>
                  <w:rFonts w:ascii="TimesNewRomanPSMT" w:eastAsiaTheme="minorHAnsi" w:hAnsi="TimesNewRomanPSMT" w:cs="TimesNewRomanPSMT"/>
                  <w:caps/>
                  <w:sz w:val="22"/>
                  <w:szCs w:val="22"/>
                </w:rPr>
                <w:delText>: Suction groups that have a design saturated suction temperature of 30°F or higher, or suction groups that comprise the high stage of a two-stage or cascade system or that primarily serve chillers for secondary cooling fluids.</w:delText>
              </w:r>
            </w:del>
          </w:p>
          <w:p w14:paraId="712CE9E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205"/>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Liquid subcooling shall be provided for all low temperature compressor systems with a design cooling capacity equal or greater than 100,000 Btu/hr with a design saturated suction temperature of -10°F or lower, with the subcooled liquid temperature maintained continuously at 50°F or less at the exit of the subcooler, using compressor economizer port(s) or a separate medium or high temperature suction group operating at a saturated suction temperature of 18°F or higher.</w:t>
            </w:r>
            <w:commentRangeEnd w:id="1205"/>
            <w:r w:rsidR="00E1627A">
              <w:rPr>
                <w:rStyle w:val="CommentReference"/>
                <w:rFonts w:asciiTheme="minorHAnsi" w:eastAsiaTheme="minorHAnsi" w:hAnsiTheme="minorHAnsi"/>
              </w:rPr>
              <w:commentReference w:id="1205"/>
            </w:r>
          </w:p>
          <w:p w14:paraId="6315B62E" w14:textId="6EE6B423" w:rsidR="00881FA5" w:rsidRPr="000918D8" w:rsidDel="00E1627A" w:rsidRDefault="00881FA5" w:rsidP="00593DC8">
            <w:pPr>
              <w:pStyle w:val="BodyText"/>
              <w:shd w:val="clear" w:color="auto" w:fill="FFFFFF"/>
              <w:spacing w:before="120" w:beforeAutospacing="0" w:after="0" w:afterAutospacing="0"/>
              <w:rPr>
                <w:del w:id="1206" w:author="Lalor, Ben NOR [2]" w:date="2020-12-30T16:13:00Z"/>
                <w:rFonts w:ascii="TimesNewRomanPSMT" w:eastAsiaTheme="minorHAnsi" w:hAnsi="TimesNewRomanPSMT" w:cs="TimesNewRomanPSMT"/>
                <w:caps/>
                <w:sz w:val="22"/>
                <w:szCs w:val="22"/>
              </w:rPr>
            </w:pPr>
            <w:del w:id="1207" w:author="Lalor, Ben NOR [2]" w:date="2020-12-30T16:13:00Z">
              <w:r w:rsidRPr="008F686E" w:rsidDel="00E1627A">
                <w:rPr>
                  <w:rFonts w:ascii="TimesNewRomanPSMT" w:eastAsiaTheme="minorHAnsi" w:hAnsi="TimesNewRomanPSMT" w:cs="TimesNewRomanPSMT"/>
                  <w:b/>
                  <w:caps/>
                  <w:sz w:val="22"/>
                  <w:szCs w:val="22"/>
                </w:rPr>
                <w:lastRenderedPageBreak/>
                <w:delText>EXCEPTION</w:delText>
              </w:r>
              <w:r w:rsidRPr="000918D8" w:rsidDel="00E1627A">
                <w:rPr>
                  <w:rFonts w:ascii="TimesNewRomanPSMT" w:eastAsiaTheme="minorHAnsi" w:hAnsi="TimesNewRomanPSMT" w:cs="TimesNewRomanPSMT"/>
                  <w:caps/>
                  <w:sz w:val="22"/>
                  <w:szCs w:val="22"/>
                </w:rPr>
                <w:delText xml:space="preserve"> to </w:delText>
              </w:r>
              <w:r w:rsidRPr="008F686E" w:rsidDel="00E1627A">
                <w:rPr>
                  <w:rFonts w:ascii="TimesNewRomanPSMT" w:eastAsiaTheme="minorHAnsi" w:hAnsi="TimesNewRomanPSMT" w:cs="TimesNewRomanPSMT"/>
                  <w:b/>
                  <w:caps/>
                  <w:sz w:val="22"/>
                  <w:szCs w:val="22"/>
                </w:rPr>
                <w:delText>§120.6(</w:delText>
              </w:r>
              <w:r w:rsidRPr="008F686E" w:rsidDel="00E1627A">
                <w:rPr>
                  <w:rFonts w:ascii="TimesNewRomanPSMT" w:eastAsiaTheme="minorHAnsi" w:hAnsi="TimesNewRomanPSMT" w:cs="TimesNewRomanPSMT"/>
                  <w:b/>
                  <w:sz w:val="22"/>
                  <w:szCs w:val="22"/>
                </w:rPr>
                <w:delText>b</w:delText>
              </w:r>
              <w:r w:rsidRPr="008F686E" w:rsidDel="00E1627A">
                <w:rPr>
                  <w:rFonts w:ascii="TimesNewRomanPSMT" w:eastAsiaTheme="minorHAnsi" w:hAnsi="TimesNewRomanPSMT" w:cs="TimesNewRomanPSMT"/>
                  <w:b/>
                  <w:caps/>
                  <w:sz w:val="22"/>
                  <w:szCs w:val="22"/>
                </w:rPr>
                <w:delText>)2B</w:delText>
              </w:r>
              <w:r w:rsidRPr="000918D8" w:rsidDel="00E1627A">
                <w:rPr>
                  <w:rFonts w:ascii="TimesNewRomanPSMT" w:eastAsiaTheme="minorHAnsi" w:hAnsi="TimesNewRomanPSMT" w:cs="TimesNewRomanPSMT"/>
                  <w:caps/>
                  <w:sz w:val="22"/>
                  <w:szCs w:val="22"/>
                </w:rPr>
                <w:delText>: Low temperature cascade systems that condense into another refrigeration system rather than condensing to ambient temperature.</w:delText>
              </w:r>
            </w:del>
          </w:p>
          <w:p w14:paraId="52FAE158" w14:textId="39E5317E" w:rsidR="00881FA5" w:rsidRPr="003B563E" w:rsidRDefault="00881FA5" w:rsidP="00593DC8">
            <w:pPr>
              <w:pStyle w:val="BodyText"/>
              <w:shd w:val="clear" w:color="auto" w:fill="FFFFFF"/>
              <w:spacing w:before="120" w:beforeAutospacing="0" w:after="0" w:afterAutospacing="0"/>
              <w:rPr>
                <w:rFonts w:ascii="TimesNewRomanPSMT" w:eastAsiaTheme="minorHAnsi" w:hAnsi="TimesNewRomanPSMT" w:cs="TimesNewRomanPSMT"/>
                <w:bCs/>
                <w:caps/>
                <w:color w:val="0070C0"/>
                <w:sz w:val="22"/>
                <w:szCs w:val="22"/>
              </w:rPr>
            </w:pPr>
            <w:del w:id="1208" w:author="Lalor, Ben NOR [2]" w:date="2020-12-30T16:13:00Z">
              <w:r w:rsidRPr="008F686E" w:rsidDel="00E1627A">
                <w:rPr>
                  <w:rFonts w:ascii="TimesNewRomanPSMT" w:eastAsiaTheme="minorHAnsi" w:hAnsi="TimesNewRomanPSMT" w:cs="TimesNewRomanPSMT"/>
                  <w:b/>
                  <w:caps/>
                  <w:sz w:val="22"/>
                  <w:szCs w:val="22"/>
                </w:rPr>
                <w:delText>EXCEPTION</w:delText>
              </w:r>
              <w:r w:rsidRPr="000918D8" w:rsidDel="00E1627A">
                <w:rPr>
                  <w:rFonts w:ascii="TimesNewRomanPSMT" w:eastAsiaTheme="minorHAnsi" w:hAnsi="TimesNewRomanPSMT" w:cs="TimesNewRomanPSMT"/>
                  <w:caps/>
                  <w:sz w:val="22"/>
                  <w:szCs w:val="22"/>
                </w:rPr>
                <w:delText xml:space="preserve"> to </w:delText>
              </w:r>
              <w:r w:rsidRPr="008F686E" w:rsidDel="00E1627A">
                <w:rPr>
                  <w:rFonts w:ascii="TimesNewRomanPSMT" w:eastAsiaTheme="minorHAnsi" w:hAnsi="TimesNewRomanPSMT" w:cs="TimesNewRomanPSMT"/>
                  <w:b/>
                  <w:caps/>
                  <w:sz w:val="22"/>
                  <w:szCs w:val="22"/>
                </w:rPr>
                <w:delText>§120.6(</w:delText>
              </w:r>
              <w:r w:rsidRPr="008F686E" w:rsidDel="00E1627A">
                <w:rPr>
                  <w:rFonts w:ascii="TimesNewRomanPSMT" w:eastAsiaTheme="minorHAnsi" w:hAnsi="TimesNewRomanPSMT" w:cs="TimesNewRomanPSMT"/>
                  <w:b/>
                  <w:sz w:val="22"/>
                  <w:szCs w:val="22"/>
                </w:rPr>
                <w:delText>b</w:delText>
              </w:r>
              <w:r w:rsidRPr="008F686E" w:rsidDel="00E1627A">
                <w:rPr>
                  <w:rFonts w:ascii="TimesNewRomanPSMT" w:eastAsiaTheme="minorHAnsi" w:hAnsi="TimesNewRomanPSMT" w:cs="TimesNewRomanPSMT"/>
                  <w:b/>
                  <w:caps/>
                  <w:sz w:val="22"/>
                  <w:szCs w:val="22"/>
                </w:rPr>
                <w:delText>)2A and 2B</w:delText>
              </w:r>
              <w:r w:rsidRPr="000918D8" w:rsidDel="00E1627A">
                <w:rPr>
                  <w:rFonts w:ascii="TimesNewRomanPSMT" w:eastAsiaTheme="minorHAnsi" w:hAnsi="TimesNewRomanPSMT" w:cs="TimesNewRomanPSMT"/>
                  <w:caps/>
                  <w:sz w:val="22"/>
                  <w:szCs w:val="22"/>
                </w:rPr>
                <w:delText>: Existing compressor systems that are reused for an addition or alteration.</w:delText>
              </w:r>
            </w:del>
          </w:p>
        </w:tc>
        <w:tc>
          <w:tcPr>
            <w:tcW w:w="616" w:type="dxa"/>
          </w:tcPr>
          <w:p w14:paraId="77E38EA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6FE5D19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A5D3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C068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73911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692EC1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78E1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17220A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25BDAF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8EB50C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87AEFB"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09" w:author="Lalor, Ben NOR [2]" w:date="2020-12-30T16:12:00Z">
              <w:r w:rsidRPr="000918D8" w:rsidDel="00E1627A">
                <w:rPr>
                  <w:rFonts w:ascii="TimesNewRomanPSMT" w:hAnsi="TimesNewRomanPSMT" w:cs="TimesNewRomanPSMT"/>
                  <w:caps/>
                  <w:sz w:val="22"/>
                  <w:szCs w:val="22"/>
                </w:rPr>
                <w:sym w:font="Wingdings" w:char="F06F"/>
              </w:r>
            </w:del>
          </w:p>
          <w:p w14:paraId="6E5089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2C66D8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163D5F1"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10" w:author="Lalor, Ben NOR [2]" w:date="2020-12-30T16:12:00Z">
              <w:r w:rsidRPr="000918D8" w:rsidDel="00E1627A">
                <w:rPr>
                  <w:rFonts w:ascii="TimesNewRomanPSMT" w:hAnsi="TimesNewRomanPSMT" w:cs="TimesNewRomanPSMT"/>
                  <w:caps/>
                  <w:sz w:val="22"/>
                  <w:szCs w:val="22"/>
                </w:rPr>
                <w:sym w:font="Wingdings" w:char="F06F"/>
              </w:r>
            </w:del>
          </w:p>
          <w:p w14:paraId="5E133D7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2AD46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2448A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039CC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A1AE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C84A92" w14:textId="77777777" w:rsidR="00E1627A" w:rsidRPr="000918D8" w:rsidRDefault="00E1627A" w:rsidP="00E1627A">
            <w:pPr>
              <w:autoSpaceDE w:val="0"/>
              <w:autoSpaceDN w:val="0"/>
              <w:adjustRightInd w:val="0"/>
              <w:jc w:val="center"/>
              <w:rPr>
                <w:ins w:id="1211" w:author="Lalor, Ben NOR [2]" w:date="2020-12-30T16:13:00Z"/>
                <w:rFonts w:ascii="TimesNewRomanPSMT" w:hAnsi="TimesNewRomanPSMT" w:cs="TimesNewRomanPSMT"/>
                <w:caps/>
                <w:sz w:val="22"/>
                <w:szCs w:val="22"/>
              </w:rPr>
            </w:pPr>
            <w:ins w:id="1212" w:author="Lalor, Ben NOR [2]" w:date="2020-12-30T16:13:00Z">
              <w:r w:rsidRPr="000918D8">
                <w:rPr>
                  <w:rFonts w:ascii="TimesNewRomanPSMT" w:hAnsi="TimesNewRomanPSMT" w:cs="TimesNewRomanPSMT"/>
                  <w:caps/>
                  <w:sz w:val="22"/>
                  <w:szCs w:val="22"/>
                </w:rPr>
                <w:sym w:font="Wingdings" w:char="F06F"/>
              </w:r>
            </w:ins>
          </w:p>
          <w:p w14:paraId="1ABE662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6272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D1CA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74779E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1C1ED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D7A6A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20FCE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9318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203753"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13" w:author="Lalor, Ben NOR [2]" w:date="2020-12-30T16:13:00Z">
              <w:r w:rsidRPr="000918D8" w:rsidDel="00E1627A">
                <w:rPr>
                  <w:rFonts w:ascii="TimesNewRomanPSMT" w:hAnsi="TimesNewRomanPSMT" w:cs="TimesNewRomanPSMT"/>
                  <w:caps/>
                  <w:sz w:val="22"/>
                  <w:szCs w:val="22"/>
                </w:rPr>
                <w:sym w:font="Wingdings" w:char="F06F"/>
              </w:r>
            </w:del>
          </w:p>
          <w:p w14:paraId="21F74DE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74A6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26774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14" w:author="Lalor, Ben NOR [2]" w:date="2020-12-30T16:13:00Z">
              <w:r w:rsidRPr="000918D8" w:rsidDel="00E1627A">
                <w:rPr>
                  <w:rFonts w:ascii="TimesNewRomanPSMT" w:hAnsi="TimesNewRomanPSMT" w:cs="TimesNewRomanPSMT"/>
                  <w:caps/>
                  <w:sz w:val="22"/>
                  <w:szCs w:val="22"/>
                </w:rPr>
                <w:sym w:font="Wingdings" w:char="F06F"/>
              </w:r>
            </w:del>
          </w:p>
          <w:p w14:paraId="7BBB4CB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5B79F0F9"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701E762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A8372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F596E0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4DEAA4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3663C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A9F36F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0C81D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FDED6D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2E51B5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A56067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15" w:author="Lalor, Ben NOR [2]" w:date="2020-12-30T16:12:00Z">
              <w:r w:rsidRPr="000918D8" w:rsidDel="00E1627A">
                <w:rPr>
                  <w:rFonts w:ascii="TimesNewRomanPSMT" w:hAnsi="TimesNewRomanPSMT" w:cs="TimesNewRomanPSMT"/>
                  <w:caps/>
                  <w:sz w:val="22"/>
                  <w:szCs w:val="22"/>
                </w:rPr>
                <w:sym w:font="Wingdings" w:char="F06F"/>
              </w:r>
            </w:del>
          </w:p>
          <w:p w14:paraId="414399E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9739E5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38D3EC6"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16" w:author="Lalor, Ben NOR [2]" w:date="2020-12-30T16:12:00Z">
              <w:r w:rsidRPr="000918D8" w:rsidDel="00E1627A">
                <w:rPr>
                  <w:rFonts w:ascii="TimesNewRomanPSMT" w:hAnsi="TimesNewRomanPSMT" w:cs="TimesNewRomanPSMT"/>
                  <w:caps/>
                  <w:sz w:val="22"/>
                  <w:szCs w:val="22"/>
                </w:rPr>
                <w:sym w:font="Wingdings" w:char="F06F"/>
              </w:r>
            </w:del>
          </w:p>
          <w:p w14:paraId="1CAE185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E940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85CB9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39008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D5838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E195FC" w14:textId="77777777" w:rsidR="00E1627A" w:rsidRPr="000918D8" w:rsidRDefault="00E1627A" w:rsidP="00E1627A">
            <w:pPr>
              <w:autoSpaceDE w:val="0"/>
              <w:autoSpaceDN w:val="0"/>
              <w:adjustRightInd w:val="0"/>
              <w:jc w:val="center"/>
              <w:rPr>
                <w:ins w:id="1217" w:author="Lalor, Ben NOR [2]" w:date="2020-12-30T16:13:00Z"/>
                <w:rFonts w:ascii="TimesNewRomanPSMT" w:hAnsi="TimesNewRomanPSMT" w:cs="TimesNewRomanPSMT"/>
                <w:caps/>
                <w:sz w:val="22"/>
                <w:szCs w:val="22"/>
              </w:rPr>
            </w:pPr>
            <w:ins w:id="1218" w:author="Lalor, Ben NOR [2]" w:date="2020-12-30T16:13:00Z">
              <w:r w:rsidRPr="000918D8">
                <w:rPr>
                  <w:rFonts w:ascii="TimesNewRomanPSMT" w:hAnsi="TimesNewRomanPSMT" w:cs="TimesNewRomanPSMT"/>
                  <w:caps/>
                  <w:sz w:val="22"/>
                  <w:szCs w:val="22"/>
                </w:rPr>
                <w:sym w:font="Wingdings" w:char="F06F"/>
              </w:r>
            </w:ins>
          </w:p>
          <w:p w14:paraId="43236EB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5C384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E8D48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2E81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72D131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42C99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3BF3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F0D3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7F6128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19" w:author="Lalor, Ben NOR [2]" w:date="2020-12-30T16:13:00Z">
              <w:r w:rsidRPr="000918D8" w:rsidDel="00E1627A">
                <w:rPr>
                  <w:rFonts w:ascii="TimesNewRomanPSMT" w:hAnsi="TimesNewRomanPSMT" w:cs="TimesNewRomanPSMT"/>
                  <w:caps/>
                  <w:sz w:val="22"/>
                  <w:szCs w:val="22"/>
                </w:rPr>
                <w:sym w:font="Wingdings" w:char="F06F"/>
              </w:r>
            </w:del>
          </w:p>
          <w:p w14:paraId="7631AE1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AF09B8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B8B1E33"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20" w:author="Lalor, Ben NOR [2]" w:date="2020-12-30T16:13:00Z">
              <w:r w:rsidRPr="000918D8" w:rsidDel="00E1627A">
                <w:rPr>
                  <w:rFonts w:ascii="TimesNewRomanPSMT" w:hAnsi="TimesNewRomanPSMT" w:cs="TimesNewRomanPSMT"/>
                  <w:caps/>
                  <w:sz w:val="22"/>
                  <w:szCs w:val="22"/>
                </w:rPr>
                <w:sym w:font="Wingdings" w:char="F06F"/>
              </w:r>
            </w:del>
          </w:p>
          <w:p w14:paraId="13125F2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1F8D3B72" w14:textId="77777777" w:rsidTr="00881FA5">
        <w:trPr>
          <w:gridAfter w:val="2"/>
          <w:wAfter w:w="649" w:type="dxa"/>
        </w:trPr>
        <w:tc>
          <w:tcPr>
            <w:tcW w:w="8840" w:type="dxa"/>
            <w:vAlign w:val="center"/>
          </w:tcPr>
          <w:p w14:paraId="743FCC54" w14:textId="77777777" w:rsidR="00881FA5" w:rsidRPr="00C117BD" w:rsidRDefault="00881FA5" w:rsidP="00593DC8">
            <w:pPr>
              <w:shd w:val="clear" w:color="auto" w:fill="FFFFFF"/>
              <w:spacing w:before="120"/>
              <w:rPr>
                <w:rFonts w:ascii="TimesNewRomanPSMT" w:hAnsi="TimesNewRomanPSMT" w:cs="TimesNewRomanPSMT"/>
                <w:caps/>
                <w:sz w:val="22"/>
                <w:szCs w:val="22"/>
              </w:rPr>
            </w:pPr>
            <w:r w:rsidRPr="003B563E">
              <w:rPr>
                <w:rFonts w:ascii="TimesNewRomanPSMT" w:hAnsi="TimesNewRomanPSMT" w:cs="TimesNewRomanPSMT"/>
                <w:b/>
                <w:caps/>
                <w:color w:val="0070C0"/>
                <w:sz w:val="22"/>
                <w:szCs w:val="22"/>
              </w:rPr>
              <w:lastRenderedPageBreak/>
              <w:t>§120.6(</w:t>
            </w:r>
            <w:r w:rsidRPr="003B563E">
              <w:rPr>
                <w:rFonts w:ascii="TimesNewRomanPSMT" w:hAnsi="TimesNewRomanPSMT" w:cs="TimesNewRomanPSMT"/>
                <w:b/>
                <w:color w:val="0070C0"/>
                <w:sz w:val="22"/>
                <w:szCs w:val="22"/>
              </w:rPr>
              <w:t>b</w:t>
            </w:r>
            <w:r>
              <w:rPr>
                <w:rFonts w:ascii="TimesNewRomanPSMT" w:hAnsi="TimesNewRomanPSMT" w:cs="TimesNewRomanPSMT"/>
                <w:b/>
                <w:caps/>
                <w:color w:val="0070C0"/>
                <w:sz w:val="22"/>
                <w:szCs w:val="22"/>
              </w:rPr>
              <w:t>)3</w:t>
            </w:r>
            <w:r w:rsidRPr="000918D8">
              <w:rPr>
                <w:rFonts w:ascii="TimesNewRomanPSMT" w:hAnsi="TimesNewRomanPSMT" w:cs="TimesNewRomanPSMT"/>
                <w:caps/>
                <w:sz w:val="22"/>
                <w:szCs w:val="22"/>
              </w:rPr>
              <w:t xml:space="preserve"> </w:t>
            </w:r>
            <w:r w:rsidRPr="00C117BD">
              <w:rPr>
                <w:rFonts w:ascii="TimesNewRomanPSMT" w:hAnsi="TimesNewRomanPSMT" w:cs="TimesNewRomanPSMT"/>
                <w:b/>
                <w:caps/>
                <w:sz w:val="22"/>
                <w:szCs w:val="22"/>
              </w:rPr>
              <w:t>refrigerated display cases</w:t>
            </w:r>
          </w:p>
          <w:p w14:paraId="4E8EB33E" w14:textId="77777777" w:rsidR="00881FA5" w:rsidRPr="000918D8" w:rsidRDefault="00881FA5" w:rsidP="00593DC8">
            <w:pPr>
              <w:shd w:val="clear" w:color="auto" w:fill="FFFFFF"/>
              <w:spacing w:before="120"/>
              <w:rPr>
                <w:rFonts w:ascii="TimesNewRomanPSMT" w:hAnsi="TimesNewRomanPSMT" w:cs="TimesNewRomanPSMT"/>
                <w:caps/>
                <w:sz w:val="22"/>
                <w:szCs w:val="22"/>
              </w:rPr>
            </w:pPr>
            <w:commentRangeStart w:id="1221"/>
            <w:r w:rsidRPr="000918D8">
              <w:rPr>
                <w:rFonts w:ascii="TimesNewRomanPSMT" w:hAnsi="TimesNewRomanPSMT" w:cs="TimesNewRomanPSMT"/>
                <w:caps/>
                <w:sz w:val="22"/>
                <w:szCs w:val="22"/>
              </w:rPr>
              <w:t>Lighting in refrigerated display cases, and lights on glass doors installed on walk-in coolers and freezers shall be controlled by one of the following:</w:t>
            </w:r>
            <w:commentRangeEnd w:id="1221"/>
            <w:r w:rsidR="00E1627A">
              <w:rPr>
                <w:rStyle w:val="CommentReference"/>
              </w:rPr>
              <w:commentReference w:id="1221"/>
            </w:r>
          </w:p>
          <w:p w14:paraId="537F2DC2" w14:textId="0C7AC81D"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bookmarkStart w:id="1222" w:name="sec120_6_3AB"/>
            <w:bookmarkEnd w:id="1222"/>
            <w:commentRangeStart w:id="1223"/>
            <w:r>
              <w:rPr>
                <w:rFonts w:ascii="TimesNewRomanPSMT" w:eastAsiaTheme="minorHAnsi" w:hAnsi="TimesNewRomanPSMT" w:cs="TimesNewRomanPSMT"/>
                <w:caps/>
                <w:sz w:val="22"/>
                <w:szCs w:val="22"/>
              </w:rPr>
              <w:t xml:space="preserve">a. </w:t>
            </w:r>
            <w:hyperlink r:id="rId58" w:tgtFrame="popup" w:history="1">
              <w:r w:rsidRPr="000918D8">
                <w:rPr>
                  <w:rFonts w:ascii="TimesNewRomanPSMT" w:eastAsiaTheme="minorHAnsi" w:hAnsi="TimesNewRomanPSMT" w:cs="TimesNewRomanPSMT"/>
                  <w:caps/>
                  <w:sz w:val="22"/>
                  <w:szCs w:val="22"/>
                </w:rPr>
                <w:t>Automatic</w:t>
              </w:r>
            </w:hyperlink>
            <w:r w:rsidRPr="000918D8">
              <w:rPr>
                <w:rFonts w:ascii="TimesNewRomanPSMT" w:eastAsiaTheme="minorHAnsi" w:hAnsi="TimesNewRomanPSMT" w:cs="TimesNewRomanPSMT"/>
                <w:caps/>
                <w:sz w:val="22"/>
                <w:szCs w:val="22"/>
              </w:rPr>
              <w:t> time switch controls to turn off lights during nonbusiness hours. Timed overrides for any line-up or walk-in case may only be used to turn the lights on for up to one hour.  </w:t>
            </w:r>
            <w:commentRangeStart w:id="1224"/>
            <w:commentRangeStart w:id="1225"/>
            <w:r>
              <w:fldChar w:fldCharType="begin"/>
            </w:r>
            <w:r>
              <w:instrText xml:space="preserve"> HYPERLINK "https://energycodeace.com/site/custom/public/reference-ace-2016/Documents/gloss_manual.htm" \t "popup" </w:instrText>
            </w:r>
            <w:r>
              <w:fldChar w:fldCharType="separate"/>
            </w:r>
            <w:r w:rsidRPr="000918D8">
              <w:rPr>
                <w:rFonts w:ascii="TimesNewRomanPSMT" w:eastAsiaTheme="minorHAnsi" w:hAnsi="TimesNewRomanPSMT" w:cs="TimesNewRomanPSMT"/>
                <w:caps/>
                <w:sz w:val="22"/>
                <w:szCs w:val="22"/>
              </w:rPr>
              <w:t>Manual</w:t>
            </w:r>
            <w:r>
              <w:rPr>
                <w:rFonts w:ascii="TimesNewRomanPSMT" w:eastAsiaTheme="minorHAnsi" w:hAnsi="TimesNewRomanPSMT" w:cs="TimesNewRomanPSMT"/>
                <w:caps/>
                <w:sz w:val="22"/>
                <w:szCs w:val="22"/>
              </w:rPr>
              <w:fldChar w:fldCharType="end"/>
            </w:r>
            <w:ins w:id="1226" w:author="Lalor, Ben NOR" w:date="2020-07-01T13:04:00Z">
              <w:r>
                <w:rPr>
                  <w:rFonts w:ascii="TimesNewRomanPSMT" w:eastAsiaTheme="minorHAnsi" w:hAnsi="TimesNewRomanPSMT" w:cs="TimesNewRomanPSMT"/>
                  <w:caps/>
                  <w:sz w:val="22"/>
                  <w:szCs w:val="22"/>
                </w:rPr>
                <w:t xml:space="preserve"> </w:t>
              </w:r>
            </w:ins>
            <w:r w:rsidRPr="000918D8">
              <w:rPr>
                <w:rFonts w:ascii="TimesNewRomanPSMT" w:eastAsiaTheme="minorHAnsi" w:hAnsi="TimesNewRomanPSMT" w:cs="TimesNewRomanPSMT"/>
                <w:caps/>
                <w:sz w:val="22"/>
                <w:szCs w:val="22"/>
              </w:rPr>
              <w:t>overrides</w:t>
            </w:r>
            <w:commentRangeEnd w:id="1224"/>
            <w:r>
              <w:rPr>
                <w:rStyle w:val="CommentReference"/>
                <w:rFonts w:asciiTheme="minorHAnsi" w:eastAsiaTheme="minorHAnsi" w:hAnsiTheme="minorHAnsi"/>
              </w:rPr>
              <w:commentReference w:id="1224"/>
            </w:r>
            <w:commentRangeEnd w:id="1225"/>
            <w:r>
              <w:rPr>
                <w:rStyle w:val="CommentReference"/>
                <w:rFonts w:asciiTheme="minorHAnsi" w:eastAsiaTheme="minorHAnsi" w:hAnsiTheme="minorHAnsi"/>
              </w:rPr>
              <w:commentReference w:id="1225"/>
            </w:r>
            <w:r w:rsidRPr="000918D8">
              <w:rPr>
                <w:rFonts w:ascii="TimesNewRomanPSMT" w:eastAsiaTheme="minorHAnsi" w:hAnsi="TimesNewRomanPSMT" w:cs="TimesNewRomanPSMT"/>
                <w:caps/>
                <w:sz w:val="22"/>
                <w:szCs w:val="22"/>
              </w:rPr>
              <w:t xml:space="preserve"> shall time-out automatically to turn the lights off after one hour. </w:t>
            </w:r>
            <w:commentRangeEnd w:id="1223"/>
            <w:r w:rsidR="00E1627A">
              <w:rPr>
                <w:rStyle w:val="CommentReference"/>
                <w:rFonts w:asciiTheme="minorHAnsi" w:eastAsiaTheme="minorHAnsi" w:hAnsiTheme="minorHAnsi"/>
              </w:rPr>
              <w:commentReference w:id="1223"/>
            </w:r>
          </w:p>
          <w:p w14:paraId="510B5C51" w14:textId="77777777" w:rsidR="00881FA5" w:rsidRPr="003B563E" w:rsidRDefault="00881FA5" w:rsidP="00593DC8">
            <w:pPr>
              <w:pStyle w:val="BodyText"/>
              <w:shd w:val="clear" w:color="auto" w:fill="FFFFFF"/>
              <w:spacing w:before="120" w:beforeAutospacing="0" w:after="0" w:afterAutospacing="0"/>
              <w:rPr>
                <w:rFonts w:ascii="TimesNewRomanPSMT" w:hAnsi="TimesNewRomanPSMT" w:cs="TimesNewRomanPSMT"/>
                <w:b/>
                <w:caps/>
                <w:color w:val="0070C0"/>
                <w:sz w:val="22"/>
                <w:szCs w:val="22"/>
              </w:rPr>
            </w:pPr>
            <w:commentRangeStart w:id="1227"/>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Motion sensor controls on each case that reduce display case lighting power by at least 50% within 30 minutes after the area near the case is vacated.</w:t>
            </w:r>
            <w:commentRangeEnd w:id="1227"/>
            <w:r w:rsidR="00E1627A">
              <w:rPr>
                <w:rStyle w:val="CommentReference"/>
                <w:rFonts w:asciiTheme="minorHAnsi" w:eastAsiaTheme="minorHAnsi" w:hAnsiTheme="minorHAnsi"/>
              </w:rPr>
              <w:commentReference w:id="1227"/>
            </w:r>
          </w:p>
        </w:tc>
        <w:tc>
          <w:tcPr>
            <w:tcW w:w="616" w:type="dxa"/>
          </w:tcPr>
          <w:p w14:paraId="1BD40C6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0EDC31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2C62D946"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7360C9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308D445D" w14:textId="77777777" w:rsidTr="00881FA5">
        <w:trPr>
          <w:gridAfter w:val="2"/>
          <w:wAfter w:w="649" w:type="dxa"/>
        </w:trPr>
        <w:tc>
          <w:tcPr>
            <w:tcW w:w="8840" w:type="dxa"/>
            <w:vAlign w:val="center"/>
          </w:tcPr>
          <w:p w14:paraId="082E484E" w14:textId="77777777" w:rsidR="00881FA5" w:rsidRDefault="00881FA5" w:rsidP="00593DC8">
            <w:pPr>
              <w:shd w:val="clear" w:color="auto" w:fill="FFFFFF"/>
              <w:spacing w:before="120"/>
              <w:rPr>
                <w:rFonts w:ascii="TimesNewRomanPSMT" w:hAnsi="TimesNewRomanPSMT" w:cs="TimesNewRomanPSMT"/>
                <w:b/>
                <w:caps/>
                <w:color w:val="0070C0"/>
                <w:sz w:val="22"/>
                <w:szCs w:val="22"/>
              </w:rPr>
            </w:pPr>
            <w:r w:rsidRPr="003B563E">
              <w:rPr>
                <w:rFonts w:ascii="TimesNewRomanPSMT" w:hAnsi="TimesNewRomanPSMT" w:cs="TimesNewRomanPSMT"/>
                <w:b/>
                <w:caps/>
                <w:color w:val="0070C0"/>
                <w:sz w:val="22"/>
                <w:szCs w:val="22"/>
              </w:rPr>
              <w:t>§120.6(</w:t>
            </w:r>
            <w:r w:rsidRPr="003B563E">
              <w:rPr>
                <w:rFonts w:ascii="TimesNewRomanPSMT" w:hAnsi="TimesNewRomanPSMT" w:cs="TimesNewRomanPSMT"/>
                <w:b/>
                <w:color w:val="0070C0"/>
                <w:sz w:val="22"/>
                <w:szCs w:val="22"/>
              </w:rPr>
              <w:t>b</w:t>
            </w:r>
            <w:r>
              <w:rPr>
                <w:rFonts w:ascii="TimesNewRomanPSMT" w:hAnsi="TimesNewRomanPSMT" w:cs="TimesNewRomanPSMT"/>
                <w:b/>
                <w:caps/>
                <w:color w:val="0070C0"/>
                <w:sz w:val="22"/>
                <w:szCs w:val="22"/>
              </w:rPr>
              <w:t xml:space="preserve">)4 </w:t>
            </w:r>
            <w:r w:rsidRPr="002254D4">
              <w:rPr>
                <w:rFonts w:ascii="TimesNewRomanPSMT" w:hAnsi="TimesNewRomanPSMT" w:cs="TimesNewRomanPSMT"/>
                <w:b/>
                <w:caps/>
                <w:sz w:val="22"/>
                <w:szCs w:val="22"/>
              </w:rPr>
              <w:t>refrigeration heat recovery</w:t>
            </w:r>
          </w:p>
          <w:p w14:paraId="72987B2D" w14:textId="77777777" w:rsidR="00881FA5" w:rsidRPr="002254D4"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228"/>
            <w:r w:rsidRPr="002254D4">
              <w:rPr>
                <w:rFonts w:ascii="TimesNewRomanPSMT" w:eastAsiaTheme="minorHAnsi" w:hAnsi="TimesNewRomanPSMT" w:cs="TimesNewRomanPSMT"/>
                <w:caps/>
                <w:sz w:val="22"/>
                <w:szCs w:val="22"/>
              </w:rPr>
              <w:t>a.  HVAC systems shall utilize heat recovery from refrigeration system(s) for space heating, using no less than 25% of the sum of the design Total Heat of Rejection of all refrigeration systems that have individual Total Heat of Rejection values of 150,000 Btu/h or greater at </w:t>
            </w:r>
            <w:hyperlink r:id="rId59" w:tgtFrame="popup" w:history="1">
              <w:r w:rsidRPr="002254D4">
                <w:rPr>
                  <w:rFonts w:ascii="TimesNewRomanPSMT" w:eastAsiaTheme="minorHAnsi" w:hAnsi="TimesNewRomanPSMT" w:cs="TimesNewRomanPSMT"/>
                  <w:caps/>
                  <w:sz w:val="22"/>
                  <w:szCs w:val="22"/>
                </w:rPr>
                <w:t>design conditions</w:t>
              </w:r>
            </w:hyperlink>
            <w:commentRangeEnd w:id="1228"/>
            <w:r w:rsidR="00F43A9C">
              <w:rPr>
                <w:rStyle w:val="CommentReference"/>
                <w:rFonts w:asciiTheme="minorHAnsi" w:eastAsiaTheme="minorHAnsi" w:hAnsiTheme="minorHAnsi"/>
              </w:rPr>
              <w:commentReference w:id="1228"/>
            </w:r>
            <w:r w:rsidRPr="002254D4">
              <w:rPr>
                <w:rFonts w:ascii="TimesNewRomanPSMT" w:eastAsiaTheme="minorHAnsi" w:hAnsi="TimesNewRomanPSMT" w:cs="TimesNewRomanPSMT"/>
                <w:caps/>
                <w:sz w:val="22"/>
                <w:szCs w:val="22"/>
              </w:rPr>
              <w:t>.</w:t>
            </w:r>
          </w:p>
          <w:p w14:paraId="5EBA58F1" w14:textId="37DC30E9" w:rsidR="00881FA5" w:rsidRPr="000918D8" w:rsidDel="00F43A9C" w:rsidRDefault="00881FA5" w:rsidP="00593DC8">
            <w:pPr>
              <w:pStyle w:val="BodyText"/>
              <w:shd w:val="clear" w:color="auto" w:fill="FFFFFF"/>
              <w:spacing w:before="120" w:beforeAutospacing="0" w:after="0" w:afterAutospacing="0"/>
              <w:rPr>
                <w:del w:id="1229" w:author="Lalor, Ben NOR [2]" w:date="2020-12-30T16:22:00Z"/>
                <w:rFonts w:ascii="TimesNewRomanPSMT" w:eastAsiaTheme="minorHAnsi" w:hAnsi="TimesNewRomanPSMT" w:cs="TimesNewRomanPSMT"/>
                <w:caps/>
                <w:sz w:val="22"/>
                <w:szCs w:val="22"/>
              </w:rPr>
            </w:pPr>
            <w:del w:id="1230" w:author="Lalor, Ben NOR [2]" w:date="2020-12-30T16:22:00Z">
              <w:r w:rsidRPr="008F686E" w:rsidDel="00F43A9C">
                <w:rPr>
                  <w:rFonts w:ascii="TimesNewRomanPSMT" w:eastAsiaTheme="minorHAnsi" w:hAnsi="TimesNewRomanPSMT" w:cs="TimesNewRomanPSMT"/>
                  <w:b/>
                  <w:caps/>
                  <w:sz w:val="22"/>
                  <w:szCs w:val="22"/>
                </w:rPr>
                <w:delText>EXCEPTION 1</w:delText>
              </w:r>
              <w:r w:rsidRPr="000918D8" w:rsidDel="00F43A9C">
                <w:rPr>
                  <w:rFonts w:ascii="TimesNewRomanPSMT" w:eastAsiaTheme="minorHAnsi" w:hAnsi="TimesNewRomanPSMT" w:cs="TimesNewRomanPSMT"/>
                  <w:caps/>
                  <w:sz w:val="22"/>
                  <w:szCs w:val="22"/>
                </w:rPr>
                <w:delText xml:space="preserve"> to</w:delText>
              </w:r>
              <w:r w:rsidRPr="008F686E" w:rsidDel="00F43A9C">
                <w:rPr>
                  <w:rFonts w:ascii="TimesNewRomanPSMT" w:eastAsiaTheme="minorHAnsi" w:hAnsi="TimesNewRomanPSMT" w:cs="TimesNewRomanPSMT"/>
                  <w:b/>
                  <w:caps/>
                  <w:sz w:val="22"/>
                  <w:szCs w:val="22"/>
                </w:rPr>
                <w:delText xml:space="preserve"> §120.6(</w:delText>
              </w:r>
              <w:r w:rsidRPr="008F686E" w:rsidDel="00F43A9C">
                <w:rPr>
                  <w:rFonts w:ascii="TimesNewRomanPSMT" w:eastAsiaTheme="minorHAnsi" w:hAnsi="TimesNewRomanPSMT" w:cs="TimesNewRomanPSMT"/>
                  <w:b/>
                  <w:sz w:val="22"/>
                  <w:szCs w:val="22"/>
                </w:rPr>
                <w:delText>b</w:delText>
              </w:r>
              <w:r w:rsidRPr="008F686E" w:rsidDel="00F43A9C">
                <w:rPr>
                  <w:rFonts w:ascii="TimesNewRomanPSMT" w:eastAsiaTheme="minorHAnsi" w:hAnsi="TimesNewRomanPSMT" w:cs="TimesNewRomanPSMT"/>
                  <w:b/>
                  <w:caps/>
                  <w:sz w:val="22"/>
                  <w:szCs w:val="22"/>
                </w:rPr>
                <w:delText>)4A</w:delText>
              </w:r>
              <w:r w:rsidRPr="000918D8" w:rsidDel="00F43A9C">
                <w:rPr>
                  <w:rFonts w:ascii="TimesNewRomanPSMT" w:eastAsiaTheme="minorHAnsi" w:hAnsi="TimesNewRomanPSMT" w:cs="TimesNewRomanPSMT"/>
                  <w:caps/>
                  <w:sz w:val="22"/>
                  <w:szCs w:val="22"/>
                </w:rPr>
                <w:delText>:  Stores located in Climate Zone 15.</w:delText>
              </w:r>
            </w:del>
          </w:p>
          <w:p w14:paraId="2DF30F76" w14:textId="4312A8A6" w:rsidR="00881FA5" w:rsidRPr="000918D8" w:rsidDel="00F43A9C" w:rsidRDefault="00881FA5" w:rsidP="00593DC8">
            <w:pPr>
              <w:pStyle w:val="BodyText"/>
              <w:shd w:val="clear" w:color="auto" w:fill="FFFFFF"/>
              <w:spacing w:before="120" w:beforeAutospacing="0" w:after="0" w:afterAutospacing="0"/>
              <w:rPr>
                <w:del w:id="1231" w:author="Lalor, Ben NOR [2]" w:date="2020-12-30T16:22:00Z"/>
                <w:rFonts w:ascii="TimesNewRomanPSMT" w:eastAsiaTheme="minorHAnsi" w:hAnsi="TimesNewRomanPSMT" w:cs="TimesNewRomanPSMT"/>
                <w:caps/>
                <w:sz w:val="22"/>
                <w:szCs w:val="22"/>
              </w:rPr>
            </w:pPr>
            <w:del w:id="1232" w:author="Lalor, Ben NOR [2]" w:date="2020-12-30T16:22:00Z">
              <w:r w:rsidRPr="008F686E" w:rsidDel="00F43A9C">
                <w:rPr>
                  <w:rFonts w:ascii="TimesNewRomanPSMT" w:eastAsiaTheme="minorHAnsi" w:hAnsi="TimesNewRomanPSMT" w:cs="TimesNewRomanPSMT"/>
                  <w:b/>
                  <w:caps/>
                  <w:sz w:val="22"/>
                  <w:szCs w:val="22"/>
                </w:rPr>
                <w:delText>EXCEPTION 2</w:delText>
              </w:r>
              <w:r w:rsidRPr="000918D8" w:rsidDel="00F43A9C">
                <w:rPr>
                  <w:rFonts w:ascii="TimesNewRomanPSMT" w:eastAsiaTheme="minorHAnsi" w:hAnsi="TimesNewRomanPSMT" w:cs="TimesNewRomanPSMT"/>
                  <w:caps/>
                  <w:sz w:val="22"/>
                  <w:szCs w:val="22"/>
                </w:rPr>
                <w:delText xml:space="preserve"> to</w:delText>
              </w:r>
              <w:r w:rsidDel="00F43A9C">
                <w:rPr>
                  <w:rFonts w:ascii="TimesNewRomanPSMT" w:eastAsiaTheme="minorHAnsi" w:hAnsi="TimesNewRomanPSMT" w:cs="TimesNewRomanPSMT"/>
                  <w:caps/>
                  <w:sz w:val="22"/>
                  <w:szCs w:val="22"/>
                </w:rPr>
                <w:delText xml:space="preserve"> </w:delText>
              </w:r>
              <w:r w:rsidRPr="008F686E" w:rsidDel="00F43A9C">
                <w:rPr>
                  <w:rFonts w:ascii="TimesNewRomanPSMT" w:eastAsiaTheme="minorHAnsi" w:hAnsi="TimesNewRomanPSMT" w:cs="TimesNewRomanPSMT"/>
                  <w:b/>
                  <w:caps/>
                  <w:sz w:val="22"/>
                  <w:szCs w:val="22"/>
                </w:rPr>
                <w:delText>§120.6(</w:delText>
              </w:r>
              <w:r w:rsidRPr="008F686E" w:rsidDel="00F43A9C">
                <w:rPr>
                  <w:rFonts w:ascii="TimesNewRomanPSMT" w:eastAsiaTheme="minorHAnsi" w:hAnsi="TimesNewRomanPSMT" w:cs="TimesNewRomanPSMT"/>
                  <w:b/>
                  <w:sz w:val="22"/>
                  <w:szCs w:val="22"/>
                </w:rPr>
                <w:delText>b</w:delText>
              </w:r>
              <w:r w:rsidRPr="008F686E" w:rsidDel="00F43A9C">
                <w:rPr>
                  <w:rFonts w:ascii="TimesNewRomanPSMT" w:eastAsiaTheme="minorHAnsi" w:hAnsi="TimesNewRomanPSMT" w:cs="TimesNewRomanPSMT"/>
                  <w:b/>
                  <w:caps/>
                  <w:sz w:val="22"/>
                  <w:szCs w:val="22"/>
                </w:rPr>
                <w:delText>)4A</w:delText>
              </w:r>
              <w:r w:rsidRPr="000918D8" w:rsidDel="00F43A9C">
                <w:rPr>
                  <w:rFonts w:ascii="TimesNewRomanPSMT" w:eastAsiaTheme="minorHAnsi" w:hAnsi="TimesNewRomanPSMT" w:cs="TimesNewRomanPSMT"/>
                  <w:caps/>
                  <w:sz w:val="22"/>
                  <w:szCs w:val="22"/>
                </w:rPr>
                <w:delText>:  HVAC or refrigeration systems that are reused for an addition or alteration.</w:delText>
              </w:r>
            </w:del>
          </w:p>
          <w:p w14:paraId="60A4E9A6" w14:textId="77777777" w:rsidR="00881FA5" w:rsidRPr="003B563E" w:rsidRDefault="00881FA5" w:rsidP="00593DC8">
            <w:pPr>
              <w:pStyle w:val="BodyText"/>
              <w:shd w:val="clear" w:color="auto" w:fill="FFFFFF"/>
              <w:spacing w:before="120" w:beforeAutospacing="0" w:after="0" w:afterAutospacing="0"/>
              <w:rPr>
                <w:rFonts w:ascii="TimesNewRomanPSMT" w:hAnsi="TimesNewRomanPSMT" w:cs="TimesNewRomanPSMT"/>
                <w:b/>
                <w:caps/>
                <w:color w:val="0070C0"/>
                <w:sz w:val="22"/>
                <w:szCs w:val="22"/>
              </w:rPr>
            </w:pPr>
            <w:commentRangeStart w:id="1233"/>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The increase in hydrofluorocarbon refrigerant charge associated with refrigeration heat recovery equipment and piping shall be no greater than 0.35 lbs per 1,000 Btu/h of heat recovery heating capacity.</w:t>
            </w:r>
            <w:commentRangeEnd w:id="1233"/>
            <w:r w:rsidR="00F43A9C">
              <w:rPr>
                <w:rStyle w:val="CommentReference"/>
                <w:rFonts w:asciiTheme="minorHAnsi" w:eastAsiaTheme="minorHAnsi" w:hAnsiTheme="minorHAnsi"/>
              </w:rPr>
              <w:commentReference w:id="1233"/>
            </w:r>
          </w:p>
        </w:tc>
        <w:tc>
          <w:tcPr>
            <w:tcW w:w="616" w:type="dxa"/>
          </w:tcPr>
          <w:p w14:paraId="75630D44"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400E08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B2EB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AF887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7397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857E4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4A34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C9E9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A1A4943"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34" w:author="Lalor, Ben NOR [2]" w:date="2020-12-30T16:24:00Z">
              <w:r w:rsidRPr="000918D8" w:rsidDel="00F43A9C">
                <w:rPr>
                  <w:rFonts w:ascii="TimesNewRomanPSMT" w:hAnsi="TimesNewRomanPSMT" w:cs="TimesNewRomanPSMT"/>
                  <w:caps/>
                  <w:sz w:val="22"/>
                  <w:szCs w:val="22"/>
                </w:rPr>
                <w:sym w:font="Wingdings" w:char="F06F"/>
              </w:r>
            </w:del>
          </w:p>
          <w:p w14:paraId="3D79849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E0EC0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CC7BF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3BCE3C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7B782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BBE2E6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1A06763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4F1E53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EF227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AE8C50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DB8B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78AB93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FF0BB3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4A07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0D30B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35" w:author="Lalor, Ben NOR [2]" w:date="2020-12-30T16:24:00Z">
              <w:r w:rsidRPr="000918D8" w:rsidDel="00F43A9C">
                <w:rPr>
                  <w:rFonts w:ascii="TimesNewRomanPSMT" w:hAnsi="TimesNewRomanPSMT" w:cs="TimesNewRomanPSMT"/>
                  <w:caps/>
                  <w:sz w:val="22"/>
                  <w:szCs w:val="22"/>
                </w:rPr>
                <w:sym w:font="Wingdings" w:char="F06F"/>
              </w:r>
            </w:del>
          </w:p>
          <w:p w14:paraId="7512466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922BA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60449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C34CC45"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34B95919" w14:textId="77777777" w:rsidTr="00881FA5">
        <w:trPr>
          <w:gridAfter w:val="2"/>
          <w:wAfter w:w="649" w:type="dxa"/>
        </w:trPr>
        <w:tc>
          <w:tcPr>
            <w:tcW w:w="8840" w:type="dxa"/>
            <w:vAlign w:val="center"/>
          </w:tcPr>
          <w:p w14:paraId="368480B2" w14:textId="77777777" w:rsidR="00881FA5" w:rsidRPr="00894EF2" w:rsidRDefault="00881FA5" w:rsidP="00593DC8">
            <w:pPr>
              <w:pStyle w:val="Heading3"/>
              <w:shd w:val="clear" w:color="auto" w:fill="FFFFFF"/>
              <w:spacing w:before="180" w:after="0"/>
              <w:ind w:left="360" w:hanging="360"/>
              <w:rPr>
                <w:rFonts w:ascii="TimesNewRomanPSMT" w:eastAsiaTheme="minorHAnsi" w:hAnsi="TimesNewRomanPSMT" w:cs="TimesNewRomanPSMT"/>
                <w:bCs w:val="0"/>
                <w:caps/>
                <w:sz w:val="22"/>
                <w:szCs w:val="22"/>
              </w:rPr>
            </w:pPr>
            <w:r w:rsidRPr="002254D4">
              <w:rPr>
                <w:rFonts w:ascii="TimesNewRomanPSMT" w:eastAsiaTheme="minorHAnsi" w:hAnsi="TimesNewRomanPSMT" w:cs="TimesNewRomanPSMT"/>
                <w:bCs w:val="0"/>
                <w:caps/>
                <w:color w:val="0070C0"/>
                <w:sz w:val="22"/>
                <w:szCs w:val="22"/>
              </w:rPr>
              <w:lastRenderedPageBreak/>
              <w:t>§120.6(</w:t>
            </w:r>
            <w:r w:rsidRPr="002254D4">
              <w:rPr>
                <w:rFonts w:ascii="TimesNewRomanPSMT" w:eastAsiaTheme="minorHAnsi" w:hAnsi="TimesNewRomanPSMT" w:cs="TimesNewRomanPSMT"/>
                <w:bCs w:val="0"/>
                <w:color w:val="0070C0"/>
                <w:sz w:val="22"/>
                <w:szCs w:val="22"/>
              </w:rPr>
              <w:t>c</w:t>
            </w:r>
            <w:proofErr w:type="gramStart"/>
            <w:r w:rsidRPr="002254D4">
              <w:rPr>
                <w:rFonts w:ascii="TimesNewRomanPSMT" w:eastAsiaTheme="minorHAnsi" w:hAnsi="TimesNewRomanPSMT" w:cs="TimesNewRomanPSMT"/>
                <w:bCs w:val="0"/>
                <w:caps/>
                <w:color w:val="0070C0"/>
                <w:sz w:val="22"/>
                <w:szCs w:val="22"/>
              </w:rPr>
              <w:t>)</w:t>
            </w:r>
            <w:r w:rsidRPr="00894EF2">
              <w:rPr>
                <w:rFonts w:ascii="TimesNewRomanPSMT" w:eastAsiaTheme="minorHAnsi" w:hAnsi="TimesNewRomanPSMT" w:cs="TimesNewRomanPSMT"/>
                <w:bCs w:val="0"/>
                <w:caps/>
                <w:sz w:val="22"/>
                <w:szCs w:val="22"/>
              </w:rPr>
              <w:t>  Enclosed</w:t>
            </w:r>
            <w:proofErr w:type="gramEnd"/>
            <w:r w:rsidRPr="00894EF2">
              <w:rPr>
                <w:rFonts w:ascii="TimesNewRomanPSMT" w:eastAsiaTheme="minorHAnsi" w:hAnsi="TimesNewRomanPSMT" w:cs="TimesNewRomanPSMT"/>
                <w:bCs w:val="0"/>
                <w:caps/>
                <w:sz w:val="22"/>
                <w:szCs w:val="22"/>
              </w:rPr>
              <w:t xml:space="preserve"> Parking Garages </w:t>
            </w:r>
          </w:p>
          <w:p w14:paraId="144A0F7F" w14:textId="77777777" w:rsidR="00881FA5" w:rsidRDefault="00881FA5" w:rsidP="00593DC8">
            <w:pPr>
              <w:pStyle w:val="Heading3"/>
              <w:shd w:val="clear" w:color="auto" w:fill="FFFFFF"/>
              <w:spacing w:before="0" w:after="0"/>
              <w:ind w:left="360" w:hanging="360"/>
              <w:rPr>
                <w:rFonts w:ascii="TimesNewRomanPSMT" w:eastAsiaTheme="minorHAnsi" w:hAnsi="TimesNewRomanPSMT" w:cs="TimesNewRomanPSMT"/>
                <w:b w:val="0"/>
                <w:bCs w:val="0"/>
                <w:caps/>
                <w:sz w:val="22"/>
                <w:szCs w:val="22"/>
              </w:rPr>
            </w:pPr>
            <w:commentRangeStart w:id="1236"/>
            <w:r w:rsidRPr="000918D8">
              <w:rPr>
                <w:rFonts w:ascii="TimesNewRomanPSMT" w:eastAsiaTheme="minorHAnsi" w:hAnsi="TimesNewRomanPSMT" w:cs="TimesNewRomanPSMT"/>
                <w:b w:val="0"/>
                <w:bCs w:val="0"/>
                <w:caps/>
                <w:sz w:val="22"/>
                <w:szCs w:val="22"/>
              </w:rPr>
              <w:t>Mechanical ventilation systems for enclosed p</w:t>
            </w:r>
            <w:r>
              <w:rPr>
                <w:rFonts w:ascii="TimesNewRomanPSMT" w:eastAsiaTheme="minorHAnsi" w:hAnsi="TimesNewRomanPSMT" w:cs="TimesNewRomanPSMT"/>
                <w:b w:val="0"/>
                <w:bCs w:val="0"/>
                <w:caps/>
                <w:sz w:val="22"/>
                <w:szCs w:val="22"/>
              </w:rPr>
              <w:t xml:space="preserve">arking garages </w:t>
            </w:r>
          </w:p>
          <w:p w14:paraId="78414503" w14:textId="77777777" w:rsidR="00881FA5" w:rsidRPr="000918D8" w:rsidRDefault="00881FA5" w:rsidP="00593DC8">
            <w:pPr>
              <w:pStyle w:val="Heading3"/>
              <w:shd w:val="clear" w:color="auto" w:fill="FFFFFF"/>
              <w:spacing w:before="0" w:after="0"/>
              <w:rPr>
                <w:rFonts w:ascii="TimesNewRomanPSMT" w:eastAsiaTheme="minorHAnsi" w:hAnsi="TimesNewRomanPSMT" w:cs="TimesNewRomanPSMT"/>
                <w:b w:val="0"/>
                <w:bCs w:val="0"/>
                <w:caps/>
                <w:sz w:val="22"/>
                <w:szCs w:val="22"/>
              </w:rPr>
            </w:pPr>
            <w:r w:rsidRPr="000918D8">
              <w:rPr>
                <w:rFonts w:ascii="TimesNewRomanPSMT" w:eastAsiaTheme="minorHAnsi" w:hAnsi="TimesNewRomanPSMT" w:cs="TimesNewRomanPSMT"/>
                <w:b w:val="0"/>
                <w:bCs w:val="0"/>
                <w:caps/>
                <w:sz w:val="22"/>
                <w:szCs w:val="22"/>
              </w:rPr>
              <w:t>where the</w:t>
            </w:r>
            <w:r>
              <w:rPr>
                <w:rFonts w:ascii="TimesNewRomanPSMT" w:eastAsiaTheme="minorHAnsi" w:hAnsi="TimesNewRomanPSMT" w:cs="TimesNewRomanPSMT"/>
                <w:b w:val="0"/>
                <w:bCs w:val="0"/>
                <w:caps/>
                <w:sz w:val="22"/>
                <w:szCs w:val="22"/>
              </w:rPr>
              <w:t xml:space="preserve"> </w:t>
            </w:r>
            <w:r w:rsidRPr="000918D8">
              <w:rPr>
                <w:rFonts w:ascii="TimesNewRomanPSMT" w:eastAsiaTheme="minorHAnsi" w:hAnsi="TimesNewRomanPSMT" w:cs="TimesNewRomanPSMT"/>
                <w:b w:val="0"/>
                <w:bCs w:val="0"/>
                <w:caps/>
                <w:sz w:val="22"/>
                <w:szCs w:val="22"/>
              </w:rPr>
              <w:t>total design exhaust rate for the garage is ≥ 10,000 cfm shall:</w:t>
            </w:r>
            <w:commentRangeEnd w:id="1236"/>
            <w:r w:rsidR="00682F5D">
              <w:rPr>
                <w:rStyle w:val="CommentReference"/>
                <w:rFonts w:asciiTheme="minorHAnsi" w:eastAsiaTheme="minorHAnsi" w:hAnsiTheme="minorHAnsi"/>
                <w:b w:val="0"/>
                <w:bCs w:val="0"/>
              </w:rPr>
              <w:commentReference w:id="1236"/>
            </w:r>
          </w:p>
          <w:p w14:paraId="7B018809"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37"/>
            <w:r w:rsidRPr="00774405">
              <w:rPr>
                <w:rFonts w:ascii="TimesNewRomanPSMT" w:hAnsi="TimesNewRomanPSMT" w:cs="TimesNewRomanPSMT"/>
                <w:caps/>
                <w:sz w:val="22"/>
                <w:szCs w:val="22"/>
              </w:rPr>
              <w:t xml:space="preserve">1. Automatically detect contaminant levels and stage fans or modulate fan airflow rates to 50% or less of design capacity </w:t>
            </w:r>
            <w:commentRangeEnd w:id="1237"/>
            <w:r w:rsidR="00682F5D">
              <w:rPr>
                <w:rStyle w:val="CommentReference"/>
              </w:rPr>
              <w:commentReference w:id="1237"/>
            </w:r>
          </w:p>
          <w:p w14:paraId="04CCBC88"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38"/>
            <w:r w:rsidRPr="00774405">
              <w:rPr>
                <w:rFonts w:ascii="TimesNewRomanPSMT" w:hAnsi="TimesNewRomanPSMT" w:cs="TimesNewRomanPSMT"/>
                <w:caps/>
                <w:sz w:val="22"/>
                <w:szCs w:val="22"/>
              </w:rPr>
              <w:t>2. Have controls/ devices that will result in fan motor demand of no more than 30% of design wattage at 50% design airflow.</w:t>
            </w:r>
            <w:commentRangeEnd w:id="1238"/>
            <w:r w:rsidR="00E95D96">
              <w:rPr>
                <w:rStyle w:val="CommentReference"/>
              </w:rPr>
              <w:commentReference w:id="1238"/>
            </w:r>
          </w:p>
          <w:p w14:paraId="3D69593D" w14:textId="0E12F618" w:rsidR="00881FA5" w:rsidRPr="00774405" w:rsidRDefault="00881FA5" w:rsidP="00593DC8">
            <w:pPr>
              <w:shd w:val="clear" w:color="auto" w:fill="FFFFFF"/>
              <w:spacing w:before="120"/>
              <w:rPr>
                <w:rFonts w:ascii="TimesNewRomanPSMT" w:hAnsi="TimesNewRomanPSMT" w:cs="TimesNewRomanPSMT"/>
                <w:caps/>
                <w:sz w:val="22"/>
                <w:szCs w:val="22"/>
              </w:rPr>
            </w:pPr>
            <w:commentRangeStart w:id="1239"/>
            <w:r w:rsidRPr="00774405">
              <w:rPr>
                <w:rFonts w:ascii="TimesNewRomanPSMT" w:hAnsi="TimesNewRomanPSMT" w:cs="TimesNewRomanPSMT"/>
                <w:caps/>
                <w:sz w:val="22"/>
                <w:szCs w:val="22"/>
              </w:rPr>
              <w:t xml:space="preserve">3. monitor co with at least one sensor per 5,000 </w:t>
            </w:r>
            <w:ins w:id="1240" w:author="Lalor, Ben NOR" w:date="2020-05-06T11:51:00Z">
              <w:r>
                <w:rPr>
                  <w:rFonts w:ascii="TimesNewRomanPSMT" w:hAnsi="TimesNewRomanPSMT" w:cs="TimesNewRomanPSMT"/>
                  <w:caps/>
                  <w:sz w:val="22"/>
                  <w:szCs w:val="22"/>
                </w:rPr>
                <w:t>FT2</w:t>
              </w:r>
            </w:ins>
            <w:del w:id="1241" w:author="Lalor, Ben NOR" w:date="2020-05-06T11:51:00Z">
              <w:r w:rsidRPr="00774405" w:rsidDel="00DA2D89">
                <w:rPr>
                  <w:rFonts w:ascii="TimesNewRomanPSMT" w:hAnsi="TimesNewRomanPSMT" w:cs="TimesNewRomanPSMT"/>
                  <w:caps/>
                  <w:sz w:val="22"/>
                  <w:szCs w:val="22"/>
                </w:rPr>
                <w:delText>sf</w:delText>
              </w:r>
            </w:del>
            <w:r w:rsidRPr="00774405">
              <w:rPr>
                <w:rFonts w:ascii="TimesNewRomanPSMT" w:hAnsi="TimesNewRomanPSMT" w:cs="TimesNewRomanPSMT"/>
                <w:caps/>
                <w:sz w:val="22"/>
                <w:szCs w:val="22"/>
              </w:rPr>
              <w:t xml:space="preserve"> located in the highest expected concentration locations with at least two sensors per proximity zone.</w:t>
            </w:r>
            <w:commentRangeEnd w:id="1239"/>
            <w:r w:rsidR="00E95D96">
              <w:rPr>
                <w:rStyle w:val="CommentReference"/>
              </w:rPr>
              <w:commentReference w:id="1239"/>
            </w:r>
          </w:p>
          <w:p w14:paraId="0D915CF8"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42"/>
            <w:r w:rsidRPr="00774405">
              <w:rPr>
                <w:rFonts w:ascii="TimesNewRomanPSMT" w:hAnsi="TimesNewRomanPSMT" w:cs="TimesNewRomanPSMT"/>
                <w:caps/>
                <w:sz w:val="22"/>
                <w:szCs w:val="22"/>
              </w:rPr>
              <w:t>4. maintain co concentraton at 25 ppm or less at all times.</w:t>
            </w:r>
            <w:commentRangeEnd w:id="1242"/>
            <w:r w:rsidR="00E95D96">
              <w:rPr>
                <w:rStyle w:val="CommentReference"/>
              </w:rPr>
              <w:commentReference w:id="1242"/>
            </w:r>
          </w:p>
          <w:p w14:paraId="1CA84779"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43"/>
            <w:r w:rsidRPr="00774405">
              <w:rPr>
                <w:rFonts w:ascii="TimesNewRomanPSMT" w:hAnsi="TimesNewRomanPSMT" w:cs="TimesNewRomanPSMT"/>
                <w:caps/>
                <w:sz w:val="22"/>
                <w:szCs w:val="22"/>
              </w:rPr>
              <w:t xml:space="preserve">5. maintain ventilation rate at </w:t>
            </w:r>
            <w:proofErr w:type="spellStart"/>
            <w:r w:rsidRPr="00774405">
              <w:rPr>
                <w:rFonts w:ascii="TimesNewRomanPSMT" w:hAnsi="TimesNewRomanPSMT" w:cs="TimesNewRomanPSMT"/>
                <w:caps/>
                <w:sz w:val="22"/>
                <w:szCs w:val="22"/>
              </w:rPr>
              <w:t>at</w:t>
            </w:r>
            <w:proofErr w:type="spellEnd"/>
            <w:r w:rsidRPr="00774405">
              <w:rPr>
                <w:rFonts w:ascii="TimesNewRomanPSMT" w:hAnsi="TimesNewRomanPSMT" w:cs="TimesNewRomanPSMT"/>
                <w:caps/>
                <w:sz w:val="22"/>
                <w:szCs w:val="22"/>
              </w:rPr>
              <w:t xml:space="preserve"> least 0.15 cfm/ft</w:t>
            </w:r>
            <w:r w:rsidRPr="00774405">
              <w:rPr>
                <w:rFonts w:ascii="TimesNewRomanPSMT" w:hAnsi="TimesNewRomanPSMT" w:cs="TimesNewRomanPSMT"/>
              </w:rPr>
              <w:t>2</w:t>
            </w:r>
            <w:r w:rsidRPr="00774405">
              <w:rPr>
                <w:rFonts w:ascii="TimesNewRomanPSMT" w:hAnsi="TimesNewRomanPSMT" w:cs="TimesNewRomanPSMT"/>
                <w:caps/>
                <w:sz w:val="22"/>
                <w:szCs w:val="22"/>
              </w:rPr>
              <w:t> when the garage is scheduled to be occupied.</w:t>
            </w:r>
            <w:commentRangeEnd w:id="1243"/>
            <w:r w:rsidR="00D6643F">
              <w:rPr>
                <w:rStyle w:val="CommentReference"/>
              </w:rPr>
              <w:commentReference w:id="1243"/>
            </w:r>
          </w:p>
          <w:p w14:paraId="7ECABB54"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44"/>
            <w:r w:rsidRPr="00774405">
              <w:rPr>
                <w:rFonts w:ascii="TimesNewRomanPSMT" w:hAnsi="TimesNewRomanPSMT" w:cs="TimesNewRomanPSMT"/>
                <w:caps/>
                <w:sz w:val="22"/>
                <w:szCs w:val="22"/>
              </w:rPr>
              <w:t>6. maintain negative or neutral pressure relative to other occupiable spaces when the garage is scheduled to be occupied.</w:t>
            </w:r>
            <w:commentRangeEnd w:id="1244"/>
            <w:r w:rsidR="00E95D96">
              <w:rPr>
                <w:rStyle w:val="CommentReference"/>
              </w:rPr>
              <w:commentReference w:id="1244"/>
            </w:r>
          </w:p>
          <w:p w14:paraId="42818591"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45"/>
            <w:r w:rsidRPr="00774405">
              <w:rPr>
                <w:rFonts w:ascii="TimesNewRomanPSMT" w:hAnsi="TimesNewRomanPSMT" w:cs="TimesNewRomanPSMT"/>
                <w:caps/>
                <w:sz w:val="22"/>
                <w:szCs w:val="22"/>
              </w:rPr>
              <w:t>7. CO sensors shall be:</w:t>
            </w:r>
          </w:p>
          <w:p w14:paraId="7DEDF5D9" w14:textId="77777777" w:rsidR="00881FA5" w:rsidRDefault="00881FA5" w:rsidP="007B181A">
            <w:pPr>
              <w:pStyle w:val="ListParagraph"/>
              <w:numPr>
                <w:ilvl w:val="0"/>
                <w:numId w:val="91"/>
              </w:num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Certified by the manufacturer to be a</w:t>
            </w:r>
            <w:r>
              <w:rPr>
                <w:rFonts w:ascii="TimesNewRomanPSMT" w:hAnsi="TimesNewRomanPSMT" w:cs="TimesNewRomanPSMT"/>
                <w:caps/>
                <w:sz w:val="22"/>
                <w:szCs w:val="22"/>
              </w:rPr>
              <w:t>ccurate within plus or minus 5%</w:t>
            </w:r>
          </w:p>
          <w:p w14:paraId="2CFD6E6F" w14:textId="77777777" w:rsidR="00881FA5" w:rsidRDefault="00881FA5" w:rsidP="007B181A">
            <w:pPr>
              <w:pStyle w:val="ListParagraph"/>
              <w:numPr>
                <w:ilvl w:val="0"/>
                <w:numId w:val="91"/>
              </w:num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drift no more than 5% per year and require calibration no more than once per year</w:t>
            </w:r>
            <w:r>
              <w:rPr>
                <w:rFonts w:ascii="TimesNewRomanPSMT" w:hAnsi="TimesNewRomanPSMT" w:cs="TimesNewRomanPSMT"/>
                <w:caps/>
                <w:sz w:val="22"/>
                <w:szCs w:val="22"/>
              </w:rPr>
              <w:t>, An</w:t>
            </w:r>
            <w:r w:rsidRPr="000918D8">
              <w:rPr>
                <w:rFonts w:ascii="TimesNewRomanPSMT" w:hAnsi="TimesNewRomanPSMT" w:cs="TimesNewRomanPSMT"/>
                <w:caps/>
                <w:sz w:val="22"/>
                <w:szCs w:val="22"/>
              </w:rPr>
              <w:t xml:space="preserve">d </w:t>
            </w:r>
          </w:p>
          <w:p w14:paraId="118261AF" w14:textId="77777777" w:rsidR="00881FA5" w:rsidRPr="002254D4" w:rsidRDefault="00881FA5" w:rsidP="007B181A">
            <w:pPr>
              <w:pStyle w:val="ListParagraph"/>
              <w:numPr>
                <w:ilvl w:val="0"/>
                <w:numId w:val="91"/>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Be Factory calibrated</w:t>
            </w:r>
          </w:p>
          <w:p w14:paraId="51EA2361" w14:textId="77777777" w:rsidR="00881FA5" w:rsidRPr="003B563E" w:rsidRDefault="00881FA5" w:rsidP="007B181A">
            <w:pPr>
              <w:pStyle w:val="ListParagraph"/>
              <w:numPr>
                <w:ilvl w:val="0"/>
                <w:numId w:val="91"/>
              </w:numPr>
              <w:shd w:val="clear" w:color="auto" w:fill="FFFFFF"/>
              <w:spacing w:before="120"/>
              <w:rPr>
                <w:rFonts w:ascii="TimesNewRomanPSMT" w:hAnsi="TimesNewRomanPSMT" w:cs="TimesNewRomanPSMT"/>
                <w:b/>
                <w:caps/>
                <w:color w:val="0070C0"/>
                <w:sz w:val="22"/>
                <w:szCs w:val="22"/>
              </w:rPr>
            </w:pPr>
            <w:r w:rsidRPr="002254D4">
              <w:rPr>
                <w:rFonts w:ascii="TimesNewRomanPSMT" w:hAnsi="TimesNewRomanPSMT" w:cs="TimesNewRomanPSMT"/>
                <w:caps/>
                <w:sz w:val="22"/>
                <w:szCs w:val="22"/>
              </w:rPr>
              <w:t>Monitored by a control system with logic that automatically checks for sensor failure. Upon detection of a failure, system shall reset to design ventilation rates and transmit an alarm to the facility operators</w:t>
            </w:r>
            <w:r w:rsidRPr="000918D8">
              <w:rPr>
                <w:rFonts w:ascii="TimesNewRomanPSMT" w:hAnsi="TimesNewRomanPSMT" w:cs="TimesNewRomanPSMT"/>
                <w:caps/>
                <w:sz w:val="22"/>
                <w:szCs w:val="22"/>
              </w:rPr>
              <w:t xml:space="preserve"> </w:t>
            </w:r>
            <w:commentRangeEnd w:id="1245"/>
            <w:r w:rsidR="00D6643F">
              <w:rPr>
                <w:rStyle w:val="CommentReference"/>
              </w:rPr>
              <w:commentReference w:id="1245"/>
            </w:r>
          </w:p>
        </w:tc>
        <w:tc>
          <w:tcPr>
            <w:tcW w:w="616" w:type="dxa"/>
          </w:tcPr>
          <w:p w14:paraId="766BCF7A" w14:textId="77777777" w:rsidR="00682F5D" w:rsidRDefault="00682F5D" w:rsidP="00593DC8">
            <w:pPr>
              <w:autoSpaceDE w:val="0"/>
              <w:autoSpaceDN w:val="0"/>
              <w:adjustRightInd w:val="0"/>
              <w:jc w:val="center"/>
              <w:rPr>
                <w:ins w:id="1246" w:author="Lalor, Ben NOR [2]" w:date="2021-01-06T14:12:00Z"/>
                <w:rFonts w:ascii="TimesNewRomanPSMT" w:hAnsi="TimesNewRomanPSMT" w:cs="TimesNewRomanPSMT"/>
                <w:caps/>
                <w:sz w:val="22"/>
                <w:szCs w:val="22"/>
              </w:rPr>
            </w:pPr>
          </w:p>
          <w:p w14:paraId="1AC0F6CC" w14:textId="77777777" w:rsidR="00682F5D" w:rsidRDefault="00682F5D" w:rsidP="00593DC8">
            <w:pPr>
              <w:autoSpaceDE w:val="0"/>
              <w:autoSpaceDN w:val="0"/>
              <w:adjustRightInd w:val="0"/>
              <w:jc w:val="center"/>
              <w:rPr>
                <w:ins w:id="1247" w:author="Lalor, Ben NOR [2]" w:date="2021-01-06T14:12:00Z"/>
                <w:rFonts w:ascii="TimesNewRomanPSMT" w:hAnsi="TimesNewRomanPSMT" w:cs="TimesNewRomanPSMT"/>
                <w:caps/>
                <w:sz w:val="22"/>
                <w:szCs w:val="22"/>
              </w:rPr>
            </w:pPr>
          </w:p>
          <w:p w14:paraId="668EEACB" w14:textId="77777777" w:rsidR="00682F5D" w:rsidRDefault="00682F5D" w:rsidP="00593DC8">
            <w:pPr>
              <w:autoSpaceDE w:val="0"/>
              <w:autoSpaceDN w:val="0"/>
              <w:adjustRightInd w:val="0"/>
              <w:jc w:val="center"/>
              <w:rPr>
                <w:ins w:id="1248" w:author="Lalor, Ben NOR [2]" w:date="2021-01-06T14:12:00Z"/>
                <w:rFonts w:ascii="TimesNewRomanPSMT" w:hAnsi="TimesNewRomanPSMT" w:cs="TimesNewRomanPSMT"/>
                <w:caps/>
                <w:sz w:val="22"/>
                <w:szCs w:val="22"/>
              </w:rPr>
            </w:pPr>
          </w:p>
          <w:p w14:paraId="06F40171" w14:textId="77777777" w:rsidR="00682F5D" w:rsidRDefault="00682F5D" w:rsidP="00593DC8">
            <w:pPr>
              <w:autoSpaceDE w:val="0"/>
              <w:autoSpaceDN w:val="0"/>
              <w:adjustRightInd w:val="0"/>
              <w:jc w:val="center"/>
              <w:rPr>
                <w:ins w:id="1249" w:author="Lalor, Ben NOR [2]" w:date="2021-01-06T14:12:00Z"/>
                <w:rFonts w:ascii="TimesNewRomanPSMT" w:hAnsi="TimesNewRomanPSMT" w:cs="TimesNewRomanPSMT"/>
                <w:caps/>
                <w:sz w:val="22"/>
                <w:szCs w:val="22"/>
              </w:rPr>
            </w:pPr>
          </w:p>
          <w:p w14:paraId="33EC7398" w14:textId="77777777" w:rsidR="00682F5D" w:rsidRDefault="00682F5D" w:rsidP="00593DC8">
            <w:pPr>
              <w:autoSpaceDE w:val="0"/>
              <w:autoSpaceDN w:val="0"/>
              <w:adjustRightInd w:val="0"/>
              <w:jc w:val="center"/>
              <w:rPr>
                <w:ins w:id="1250" w:author="Lalor, Ben NOR [2]" w:date="2021-01-06T14:12:00Z"/>
                <w:rFonts w:ascii="TimesNewRomanPSMT" w:hAnsi="TimesNewRomanPSMT" w:cs="TimesNewRomanPSMT"/>
                <w:caps/>
                <w:sz w:val="22"/>
                <w:szCs w:val="22"/>
              </w:rPr>
            </w:pPr>
          </w:p>
          <w:p w14:paraId="64AA4B27" w14:textId="77777777" w:rsidR="00682F5D" w:rsidRDefault="00682F5D" w:rsidP="00593DC8">
            <w:pPr>
              <w:autoSpaceDE w:val="0"/>
              <w:autoSpaceDN w:val="0"/>
              <w:adjustRightInd w:val="0"/>
              <w:jc w:val="center"/>
              <w:rPr>
                <w:ins w:id="1251" w:author="Lalor, Ben NOR [2]" w:date="2021-01-06T14:12:00Z"/>
                <w:rFonts w:ascii="TimesNewRomanPSMT" w:hAnsi="TimesNewRomanPSMT" w:cs="TimesNewRomanPSMT"/>
                <w:caps/>
                <w:sz w:val="22"/>
                <w:szCs w:val="22"/>
              </w:rPr>
            </w:pPr>
          </w:p>
          <w:p w14:paraId="7FC953CE" w14:textId="16290688" w:rsidR="00881FA5" w:rsidRDefault="00881FA5" w:rsidP="00593DC8">
            <w:pPr>
              <w:autoSpaceDE w:val="0"/>
              <w:autoSpaceDN w:val="0"/>
              <w:adjustRightInd w:val="0"/>
              <w:jc w:val="center"/>
              <w:rPr>
                <w:ins w:id="1252" w:author="Lalor, Ben NOR [2]" w:date="2021-01-06T14:33:00Z"/>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EEC50BE" w14:textId="0AE271DA" w:rsidR="00D6643F" w:rsidRDefault="00D6643F" w:rsidP="00593DC8">
            <w:pPr>
              <w:autoSpaceDE w:val="0"/>
              <w:autoSpaceDN w:val="0"/>
              <w:adjustRightInd w:val="0"/>
              <w:jc w:val="center"/>
              <w:rPr>
                <w:ins w:id="1253" w:author="Lalor, Ben NOR [2]" w:date="2021-01-06T14:33:00Z"/>
                <w:rFonts w:ascii="TimesNewRomanPSMT" w:hAnsi="TimesNewRomanPSMT" w:cs="TimesNewRomanPSMT"/>
                <w:caps/>
                <w:sz w:val="22"/>
                <w:szCs w:val="22"/>
              </w:rPr>
            </w:pPr>
          </w:p>
          <w:p w14:paraId="3F770F87" w14:textId="77777777" w:rsidR="00D6643F" w:rsidRDefault="00D6643F" w:rsidP="00D6643F">
            <w:pPr>
              <w:autoSpaceDE w:val="0"/>
              <w:autoSpaceDN w:val="0"/>
              <w:adjustRightInd w:val="0"/>
              <w:jc w:val="center"/>
              <w:rPr>
                <w:ins w:id="1254" w:author="Lalor, Ben NOR [2]" w:date="2021-01-06T14:33:00Z"/>
                <w:rFonts w:ascii="TimesNewRomanPSMT" w:hAnsi="TimesNewRomanPSMT" w:cs="TimesNewRomanPSMT"/>
                <w:caps/>
                <w:sz w:val="22"/>
                <w:szCs w:val="22"/>
              </w:rPr>
            </w:pPr>
            <w:ins w:id="1255" w:author="Lalor, Ben NOR [2]" w:date="2021-01-06T14:33:00Z">
              <w:r w:rsidRPr="000918D8">
                <w:rPr>
                  <w:rFonts w:ascii="TimesNewRomanPSMT" w:hAnsi="TimesNewRomanPSMT" w:cs="TimesNewRomanPSMT"/>
                  <w:caps/>
                  <w:sz w:val="22"/>
                  <w:szCs w:val="22"/>
                </w:rPr>
                <w:sym w:font="Wingdings" w:char="F06F"/>
              </w:r>
            </w:ins>
          </w:p>
          <w:p w14:paraId="2C367018" w14:textId="559B7A78" w:rsidR="00D6643F" w:rsidRDefault="00D6643F" w:rsidP="00593DC8">
            <w:pPr>
              <w:autoSpaceDE w:val="0"/>
              <w:autoSpaceDN w:val="0"/>
              <w:adjustRightInd w:val="0"/>
              <w:jc w:val="center"/>
              <w:rPr>
                <w:ins w:id="1256" w:author="Lalor, Ben NOR [2]" w:date="2021-01-06T14:33:00Z"/>
                <w:rFonts w:ascii="TimesNewRomanPSMT" w:hAnsi="TimesNewRomanPSMT" w:cs="TimesNewRomanPSMT"/>
                <w:caps/>
                <w:sz w:val="22"/>
                <w:szCs w:val="22"/>
              </w:rPr>
            </w:pPr>
          </w:p>
          <w:p w14:paraId="48B631EC" w14:textId="10A60CE5" w:rsidR="00D6643F" w:rsidRDefault="00D6643F" w:rsidP="00593DC8">
            <w:pPr>
              <w:autoSpaceDE w:val="0"/>
              <w:autoSpaceDN w:val="0"/>
              <w:adjustRightInd w:val="0"/>
              <w:jc w:val="center"/>
              <w:rPr>
                <w:ins w:id="1257" w:author="Lalor, Ben NOR [2]" w:date="2021-01-06T14:33:00Z"/>
                <w:rFonts w:ascii="TimesNewRomanPSMT" w:hAnsi="TimesNewRomanPSMT" w:cs="TimesNewRomanPSMT"/>
                <w:caps/>
                <w:sz w:val="22"/>
                <w:szCs w:val="22"/>
              </w:rPr>
            </w:pPr>
          </w:p>
          <w:p w14:paraId="12C39529" w14:textId="77777777" w:rsidR="00D6643F" w:rsidRDefault="00D6643F" w:rsidP="00D6643F">
            <w:pPr>
              <w:autoSpaceDE w:val="0"/>
              <w:autoSpaceDN w:val="0"/>
              <w:adjustRightInd w:val="0"/>
              <w:jc w:val="center"/>
              <w:rPr>
                <w:ins w:id="1258" w:author="Lalor, Ben NOR [2]" w:date="2021-01-06T14:33:00Z"/>
                <w:rFonts w:ascii="TimesNewRomanPSMT" w:hAnsi="TimesNewRomanPSMT" w:cs="TimesNewRomanPSMT"/>
                <w:caps/>
                <w:sz w:val="22"/>
                <w:szCs w:val="22"/>
              </w:rPr>
            </w:pPr>
            <w:ins w:id="1259" w:author="Lalor, Ben NOR [2]" w:date="2021-01-06T14:33:00Z">
              <w:r w:rsidRPr="000918D8">
                <w:rPr>
                  <w:rFonts w:ascii="TimesNewRomanPSMT" w:hAnsi="TimesNewRomanPSMT" w:cs="TimesNewRomanPSMT"/>
                  <w:caps/>
                  <w:sz w:val="22"/>
                  <w:szCs w:val="22"/>
                </w:rPr>
                <w:sym w:font="Wingdings" w:char="F06F"/>
              </w:r>
            </w:ins>
          </w:p>
          <w:p w14:paraId="4D495EB8" w14:textId="743DF0FA" w:rsidR="00D6643F" w:rsidRDefault="00D6643F" w:rsidP="00593DC8">
            <w:pPr>
              <w:autoSpaceDE w:val="0"/>
              <w:autoSpaceDN w:val="0"/>
              <w:adjustRightInd w:val="0"/>
              <w:jc w:val="center"/>
              <w:rPr>
                <w:ins w:id="1260" w:author="Lalor, Ben NOR [2]" w:date="2021-01-06T14:33:00Z"/>
                <w:rFonts w:ascii="TimesNewRomanPSMT" w:hAnsi="TimesNewRomanPSMT" w:cs="TimesNewRomanPSMT"/>
                <w:caps/>
                <w:sz w:val="22"/>
                <w:szCs w:val="22"/>
              </w:rPr>
            </w:pPr>
          </w:p>
          <w:p w14:paraId="2FD0B8B6" w14:textId="77777777" w:rsidR="00D6643F" w:rsidRDefault="00D6643F" w:rsidP="00D6643F">
            <w:pPr>
              <w:autoSpaceDE w:val="0"/>
              <w:autoSpaceDN w:val="0"/>
              <w:adjustRightInd w:val="0"/>
              <w:jc w:val="center"/>
              <w:rPr>
                <w:ins w:id="1261" w:author="Lalor, Ben NOR [2]" w:date="2021-01-06T14:33:00Z"/>
                <w:rFonts w:ascii="TimesNewRomanPSMT" w:hAnsi="TimesNewRomanPSMT" w:cs="TimesNewRomanPSMT"/>
                <w:caps/>
                <w:sz w:val="22"/>
                <w:szCs w:val="22"/>
              </w:rPr>
            </w:pPr>
            <w:ins w:id="1262" w:author="Lalor, Ben NOR [2]" w:date="2021-01-06T14:33:00Z">
              <w:r w:rsidRPr="000918D8">
                <w:rPr>
                  <w:rFonts w:ascii="TimesNewRomanPSMT" w:hAnsi="TimesNewRomanPSMT" w:cs="TimesNewRomanPSMT"/>
                  <w:caps/>
                  <w:sz w:val="22"/>
                  <w:szCs w:val="22"/>
                </w:rPr>
                <w:sym w:font="Wingdings" w:char="F06F"/>
              </w:r>
            </w:ins>
          </w:p>
          <w:p w14:paraId="1224FB7E" w14:textId="754AF0D6" w:rsidR="00D6643F" w:rsidRDefault="00D6643F" w:rsidP="00D6643F">
            <w:pPr>
              <w:autoSpaceDE w:val="0"/>
              <w:autoSpaceDN w:val="0"/>
              <w:adjustRightInd w:val="0"/>
              <w:jc w:val="center"/>
              <w:rPr>
                <w:ins w:id="1263" w:author="Lalor, Ben NOR [2]" w:date="2021-01-06T14:33:00Z"/>
                <w:rFonts w:ascii="TimesNewRomanPSMT" w:hAnsi="TimesNewRomanPSMT" w:cs="TimesNewRomanPSMT"/>
                <w:caps/>
                <w:sz w:val="22"/>
                <w:szCs w:val="22"/>
              </w:rPr>
            </w:pPr>
          </w:p>
          <w:p w14:paraId="236AD1B3" w14:textId="77777777" w:rsidR="00D6643F" w:rsidRDefault="00D6643F" w:rsidP="00D6643F">
            <w:pPr>
              <w:autoSpaceDE w:val="0"/>
              <w:autoSpaceDN w:val="0"/>
              <w:adjustRightInd w:val="0"/>
              <w:jc w:val="center"/>
              <w:rPr>
                <w:ins w:id="1264" w:author="Lalor, Ben NOR [2]" w:date="2021-01-06T14:33:00Z"/>
                <w:rFonts w:ascii="TimesNewRomanPSMT" w:hAnsi="TimesNewRomanPSMT" w:cs="TimesNewRomanPSMT"/>
                <w:caps/>
                <w:sz w:val="22"/>
                <w:szCs w:val="22"/>
              </w:rPr>
            </w:pPr>
            <w:ins w:id="1265" w:author="Lalor, Ben NOR [2]" w:date="2021-01-06T14:33:00Z">
              <w:r w:rsidRPr="000918D8">
                <w:rPr>
                  <w:rFonts w:ascii="TimesNewRomanPSMT" w:hAnsi="TimesNewRomanPSMT" w:cs="TimesNewRomanPSMT"/>
                  <w:caps/>
                  <w:sz w:val="22"/>
                  <w:szCs w:val="22"/>
                </w:rPr>
                <w:sym w:font="Wingdings" w:char="F06F"/>
              </w:r>
            </w:ins>
          </w:p>
          <w:p w14:paraId="57062FF6" w14:textId="53FB97FE" w:rsidR="00D6643F" w:rsidRDefault="00D6643F" w:rsidP="00D6643F">
            <w:pPr>
              <w:autoSpaceDE w:val="0"/>
              <w:autoSpaceDN w:val="0"/>
              <w:adjustRightInd w:val="0"/>
              <w:jc w:val="center"/>
              <w:rPr>
                <w:ins w:id="1266" w:author="Lalor, Ben NOR [2]" w:date="2021-01-06T14:33:00Z"/>
                <w:rFonts w:ascii="TimesNewRomanPSMT" w:hAnsi="TimesNewRomanPSMT" w:cs="TimesNewRomanPSMT"/>
                <w:caps/>
                <w:sz w:val="22"/>
                <w:szCs w:val="22"/>
              </w:rPr>
            </w:pPr>
          </w:p>
          <w:p w14:paraId="7602CE8D" w14:textId="64BAEAE9" w:rsidR="00D6643F" w:rsidRDefault="00D6643F" w:rsidP="00D6643F">
            <w:pPr>
              <w:autoSpaceDE w:val="0"/>
              <w:autoSpaceDN w:val="0"/>
              <w:adjustRightInd w:val="0"/>
              <w:jc w:val="center"/>
              <w:rPr>
                <w:ins w:id="1267" w:author="Lalor, Ben NOR [2]" w:date="2021-01-06T14:33:00Z"/>
                <w:rFonts w:ascii="TimesNewRomanPSMT" w:hAnsi="TimesNewRomanPSMT" w:cs="TimesNewRomanPSMT"/>
                <w:caps/>
                <w:sz w:val="22"/>
                <w:szCs w:val="22"/>
              </w:rPr>
            </w:pPr>
          </w:p>
          <w:p w14:paraId="40B036B7" w14:textId="77777777" w:rsidR="00D6643F" w:rsidRDefault="00D6643F" w:rsidP="00D6643F">
            <w:pPr>
              <w:autoSpaceDE w:val="0"/>
              <w:autoSpaceDN w:val="0"/>
              <w:adjustRightInd w:val="0"/>
              <w:jc w:val="center"/>
              <w:rPr>
                <w:ins w:id="1268" w:author="Lalor, Ben NOR [2]" w:date="2021-01-06T14:33:00Z"/>
                <w:rFonts w:ascii="TimesNewRomanPSMT" w:hAnsi="TimesNewRomanPSMT" w:cs="TimesNewRomanPSMT"/>
                <w:caps/>
                <w:sz w:val="22"/>
                <w:szCs w:val="22"/>
              </w:rPr>
            </w:pPr>
            <w:ins w:id="1269" w:author="Lalor, Ben NOR [2]" w:date="2021-01-06T14:33:00Z">
              <w:r w:rsidRPr="000918D8">
                <w:rPr>
                  <w:rFonts w:ascii="TimesNewRomanPSMT" w:hAnsi="TimesNewRomanPSMT" w:cs="TimesNewRomanPSMT"/>
                  <w:caps/>
                  <w:sz w:val="22"/>
                  <w:szCs w:val="22"/>
                </w:rPr>
                <w:sym w:font="Wingdings" w:char="F06F"/>
              </w:r>
            </w:ins>
          </w:p>
          <w:p w14:paraId="71D2D7DD" w14:textId="432FE704" w:rsidR="00D6643F" w:rsidRDefault="00D6643F" w:rsidP="00D6643F">
            <w:pPr>
              <w:autoSpaceDE w:val="0"/>
              <w:autoSpaceDN w:val="0"/>
              <w:adjustRightInd w:val="0"/>
              <w:jc w:val="center"/>
              <w:rPr>
                <w:ins w:id="1270" w:author="Lalor, Ben NOR [2]" w:date="2021-01-06T14:33:00Z"/>
                <w:rFonts w:ascii="TimesNewRomanPSMT" w:hAnsi="TimesNewRomanPSMT" w:cs="TimesNewRomanPSMT"/>
                <w:caps/>
                <w:sz w:val="22"/>
                <w:szCs w:val="22"/>
              </w:rPr>
            </w:pPr>
          </w:p>
          <w:p w14:paraId="1FBE6ACF" w14:textId="67143F52" w:rsidR="00D6643F" w:rsidRDefault="00D6643F" w:rsidP="00D6643F">
            <w:pPr>
              <w:autoSpaceDE w:val="0"/>
              <w:autoSpaceDN w:val="0"/>
              <w:adjustRightInd w:val="0"/>
              <w:jc w:val="center"/>
              <w:rPr>
                <w:ins w:id="1271" w:author="Lalor, Ben NOR [2]" w:date="2021-01-06T14:33:00Z"/>
                <w:rFonts w:ascii="TimesNewRomanPSMT" w:hAnsi="TimesNewRomanPSMT" w:cs="TimesNewRomanPSMT"/>
                <w:caps/>
                <w:sz w:val="22"/>
                <w:szCs w:val="22"/>
              </w:rPr>
            </w:pPr>
          </w:p>
          <w:p w14:paraId="1128FCEE" w14:textId="77777777" w:rsidR="00D6643F" w:rsidRDefault="00D6643F" w:rsidP="00D6643F">
            <w:pPr>
              <w:autoSpaceDE w:val="0"/>
              <w:autoSpaceDN w:val="0"/>
              <w:adjustRightInd w:val="0"/>
              <w:jc w:val="center"/>
              <w:rPr>
                <w:ins w:id="1272" w:author="Lalor, Ben NOR [2]" w:date="2021-01-06T14:33:00Z"/>
                <w:rFonts w:ascii="TimesNewRomanPSMT" w:hAnsi="TimesNewRomanPSMT" w:cs="TimesNewRomanPSMT"/>
                <w:caps/>
                <w:sz w:val="22"/>
                <w:szCs w:val="22"/>
              </w:rPr>
            </w:pPr>
            <w:ins w:id="1273" w:author="Lalor, Ben NOR [2]" w:date="2021-01-06T14:33:00Z">
              <w:r w:rsidRPr="000918D8">
                <w:rPr>
                  <w:rFonts w:ascii="TimesNewRomanPSMT" w:hAnsi="TimesNewRomanPSMT" w:cs="TimesNewRomanPSMT"/>
                  <w:caps/>
                  <w:sz w:val="22"/>
                  <w:szCs w:val="22"/>
                </w:rPr>
                <w:sym w:font="Wingdings" w:char="F06F"/>
              </w:r>
            </w:ins>
          </w:p>
          <w:p w14:paraId="0ECE0881" w14:textId="77777777" w:rsidR="00D6643F" w:rsidRDefault="00D6643F" w:rsidP="00D6643F">
            <w:pPr>
              <w:autoSpaceDE w:val="0"/>
              <w:autoSpaceDN w:val="0"/>
              <w:adjustRightInd w:val="0"/>
              <w:jc w:val="center"/>
              <w:rPr>
                <w:rFonts w:ascii="TimesNewRomanPSMT" w:hAnsi="TimesNewRomanPSMT" w:cs="TimesNewRomanPSMT"/>
                <w:caps/>
                <w:sz w:val="22"/>
                <w:szCs w:val="22"/>
              </w:rPr>
            </w:pPr>
          </w:p>
          <w:p w14:paraId="69A0FE7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0EBD9C74" w14:textId="77777777" w:rsidR="00682F5D" w:rsidRDefault="00682F5D" w:rsidP="00593DC8">
            <w:pPr>
              <w:autoSpaceDE w:val="0"/>
              <w:autoSpaceDN w:val="0"/>
              <w:adjustRightInd w:val="0"/>
              <w:jc w:val="center"/>
              <w:rPr>
                <w:ins w:id="1274" w:author="Lalor, Ben NOR [2]" w:date="2021-01-06T14:13:00Z"/>
                <w:rFonts w:ascii="TimesNewRomanPSMT" w:hAnsi="TimesNewRomanPSMT" w:cs="TimesNewRomanPSMT"/>
                <w:caps/>
                <w:sz w:val="22"/>
                <w:szCs w:val="22"/>
              </w:rPr>
            </w:pPr>
          </w:p>
          <w:p w14:paraId="62E1D20A" w14:textId="77777777" w:rsidR="00682F5D" w:rsidRDefault="00682F5D" w:rsidP="00593DC8">
            <w:pPr>
              <w:autoSpaceDE w:val="0"/>
              <w:autoSpaceDN w:val="0"/>
              <w:adjustRightInd w:val="0"/>
              <w:jc w:val="center"/>
              <w:rPr>
                <w:ins w:id="1275" w:author="Lalor, Ben NOR [2]" w:date="2021-01-06T14:13:00Z"/>
                <w:rFonts w:ascii="TimesNewRomanPSMT" w:hAnsi="TimesNewRomanPSMT" w:cs="TimesNewRomanPSMT"/>
                <w:caps/>
                <w:sz w:val="22"/>
                <w:szCs w:val="22"/>
              </w:rPr>
            </w:pPr>
          </w:p>
          <w:p w14:paraId="1A534596" w14:textId="77777777" w:rsidR="00682F5D" w:rsidRDefault="00682F5D" w:rsidP="00593DC8">
            <w:pPr>
              <w:autoSpaceDE w:val="0"/>
              <w:autoSpaceDN w:val="0"/>
              <w:adjustRightInd w:val="0"/>
              <w:jc w:val="center"/>
              <w:rPr>
                <w:ins w:id="1276" w:author="Lalor, Ben NOR [2]" w:date="2021-01-06T14:13:00Z"/>
                <w:rFonts w:ascii="TimesNewRomanPSMT" w:hAnsi="TimesNewRomanPSMT" w:cs="TimesNewRomanPSMT"/>
                <w:caps/>
                <w:sz w:val="22"/>
                <w:szCs w:val="22"/>
              </w:rPr>
            </w:pPr>
          </w:p>
          <w:p w14:paraId="54912CDF" w14:textId="77777777" w:rsidR="00682F5D" w:rsidRDefault="00682F5D" w:rsidP="00593DC8">
            <w:pPr>
              <w:autoSpaceDE w:val="0"/>
              <w:autoSpaceDN w:val="0"/>
              <w:adjustRightInd w:val="0"/>
              <w:jc w:val="center"/>
              <w:rPr>
                <w:ins w:id="1277" w:author="Lalor, Ben NOR [2]" w:date="2021-01-06T14:13:00Z"/>
                <w:rFonts w:ascii="TimesNewRomanPSMT" w:hAnsi="TimesNewRomanPSMT" w:cs="TimesNewRomanPSMT"/>
                <w:caps/>
                <w:sz w:val="22"/>
                <w:szCs w:val="22"/>
              </w:rPr>
            </w:pPr>
          </w:p>
          <w:p w14:paraId="40D95960" w14:textId="77777777" w:rsidR="00682F5D" w:rsidRDefault="00682F5D" w:rsidP="00593DC8">
            <w:pPr>
              <w:autoSpaceDE w:val="0"/>
              <w:autoSpaceDN w:val="0"/>
              <w:adjustRightInd w:val="0"/>
              <w:jc w:val="center"/>
              <w:rPr>
                <w:ins w:id="1278" w:author="Lalor, Ben NOR [2]" w:date="2021-01-06T14:13:00Z"/>
                <w:rFonts w:ascii="TimesNewRomanPSMT" w:hAnsi="TimesNewRomanPSMT" w:cs="TimesNewRomanPSMT"/>
                <w:caps/>
                <w:sz w:val="22"/>
                <w:szCs w:val="22"/>
              </w:rPr>
            </w:pPr>
          </w:p>
          <w:p w14:paraId="47D24555" w14:textId="77777777" w:rsidR="00682F5D" w:rsidRDefault="00682F5D" w:rsidP="00593DC8">
            <w:pPr>
              <w:autoSpaceDE w:val="0"/>
              <w:autoSpaceDN w:val="0"/>
              <w:adjustRightInd w:val="0"/>
              <w:jc w:val="center"/>
              <w:rPr>
                <w:ins w:id="1279" w:author="Lalor, Ben NOR [2]" w:date="2021-01-06T14:13:00Z"/>
                <w:rFonts w:ascii="TimesNewRomanPSMT" w:hAnsi="TimesNewRomanPSMT" w:cs="TimesNewRomanPSMT"/>
                <w:caps/>
                <w:sz w:val="22"/>
                <w:szCs w:val="22"/>
              </w:rPr>
            </w:pPr>
          </w:p>
          <w:p w14:paraId="604F2C84" w14:textId="6C7BF58C" w:rsidR="00881FA5" w:rsidRDefault="00881FA5" w:rsidP="00593DC8">
            <w:pPr>
              <w:autoSpaceDE w:val="0"/>
              <w:autoSpaceDN w:val="0"/>
              <w:adjustRightInd w:val="0"/>
              <w:jc w:val="center"/>
              <w:rPr>
                <w:ins w:id="1280" w:author="Lalor, Ben NOR [2]" w:date="2021-01-06T14:33:00Z"/>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A87F9D0" w14:textId="7D878770" w:rsidR="00D6643F" w:rsidRDefault="00D6643F" w:rsidP="00593DC8">
            <w:pPr>
              <w:autoSpaceDE w:val="0"/>
              <w:autoSpaceDN w:val="0"/>
              <w:adjustRightInd w:val="0"/>
              <w:jc w:val="center"/>
              <w:rPr>
                <w:ins w:id="1281" w:author="Lalor, Ben NOR [2]" w:date="2021-01-06T14:33:00Z"/>
                <w:rFonts w:ascii="TimesNewRomanPSMT" w:hAnsi="TimesNewRomanPSMT" w:cs="TimesNewRomanPSMT"/>
                <w:caps/>
                <w:sz w:val="22"/>
                <w:szCs w:val="22"/>
              </w:rPr>
            </w:pPr>
          </w:p>
          <w:p w14:paraId="3446ABB9" w14:textId="77777777" w:rsidR="00D6643F" w:rsidRDefault="00D6643F" w:rsidP="00D6643F">
            <w:pPr>
              <w:autoSpaceDE w:val="0"/>
              <w:autoSpaceDN w:val="0"/>
              <w:adjustRightInd w:val="0"/>
              <w:jc w:val="center"/>
              <w:rPr>
                <w:ins w:id="1282" w:author="Lalor, Ben NOR [2]" w:date="2021-01-06T14:33:00Z"/>
                <w:rFonts w:ascii="TimesNewRomanPSMT" w:hAnsi="TimesNewRomanPSMT" w:cs="TimesNewRomanPSMT"/>
                <w:caps/>
                <w:sz w:val="22"/>
                <w:szCs w:val="22"/>
              </w:rPr>
            </w:pPr>
            <w:ins w:id="1283" w:author="Lalor, Ben NOR [2]" w:date="2021-01-06T14:33:00Z">
              <w:r w:rsidRPr="000918D8">
                <w:rPr>
                  <w:rFonts w:ascii="TimesNewRomanPSMT" w:hAnsi="TimesNewRomanPSMT" w:cs="TimesNewRomanPSMT"/>
                  <w:caps/>
                  <w:sz w:val="22"/>
                  <w:szCs w:val="22"/>
                </w:rPr>
                <w:sym w:font="Wingdings" w:char="F06F"/>
              </w:r>
            </w:ins>
          </w:p>
          <w:p w14:paraId="5363BC96" w14:textId="16369AE5" w:rsidR="00D6643F" w:rsidRDefault="00D6643F" w:rsidP="00593DC8">
            <w:pPr>
              <w:autoSpaceDE w:val="0"/>
              <w:autoSpaceDN w:val="0"/>
              <w:adjustRightInd w:val="0"/>
              <w:jc w:val="center"/>
              <w:rPr>
                <w:ins w:id="1284" w:author="Lalor, Ben NOR [2]" w:date="2021-01-06T14:33:00Z"/>
                <w:rFonts w:ascii="TimesNewRomanPSMT" w:hAnsi="TimesNewRomanPSMT" w:cs="TimesNewRomanPSMT"/>
                <w:caps/>
                <w:sz w:val="22"/>
                <w:szCs w:val="22"/>
              </w:rPr>
            </w:pPr>
          </w:p>
          <w:p w14:paraId="47E10FFE" w14:textId="202F6415" w:rsidR="00D6643F" w:rsidRDefault="00D6643F" w:rsidP="00593DC8">
            <w:pPr>
              <w:autoSpaceDE w:val="0"/>
              <w:autoSpaceDN w:val="0"/>
              <w:adjustRightInd w:val="0"/>
              <w:jc w:val="center"/>
              <w:rPr>
                <w:ins w:id="1285" w:author="Lalor, Ben NOR [2]" w:date="2021-01-06T14:33:00Z"/>
                <w:rFonts w:ascii="TimesNewRomanPSMT" w:hAnsi="TimesNewRomanPSMT" w:cs="TimesNewRomanPSMT"/>
                <w:caps/>
                <w:sz w:val="22"/>
                <w:szCs w:val="22"/>
              </w:rPr>
            </w:pPr>
          </w:p>
          <w:p w14:paraId="2BFA897A" w14:textId="77777777" w:rsidR="00D6643F" w:rsidRDefault="00D6643F" w:rsidP="00D6643F">
            <w:pPr>
              <w:autoSpaceDE w:val="0"/>
              <w:autoSpaceDN w:val="0"/>
              <w:adjustRightInd w:val="0"/>
              <w:jc w:val="center"/>
              <w:rPr>
                <w:ins w:id="1286" w:author="Lalor, Ben NOR [2]" w:date="2021-01-06T14:33:00Z"/>
                <w:rFonts w:ascii="TimesNewRomanPSMT" w:hAnsi="TimesNewRomanPSMT" w:cs="TimesNewRomanPSMT"/>
                <w:caps/>
                <w:sz w:val="22"/>
                <w:szCs w:val="22"/>
              </w:rPr>
            </w:pPr>
            <w:ins w:id="1287" w:author="Lalor, Ben NOR [2]" w:date="2021-01-06T14:33:00Z">
              <w:r w:rsidRPr="000918D8">
                <w:rPr>
                  <w:rFonts w:ascii="TimesNewRomanPSMT" w:hAnsi="TimesNewRomanPSMT" w:cs="TimesNewRomanPSMT"/>
                  <w:caps/>
                  <w:sz w:val="22"/>
                  <w:szCs w:val="22"/>
                </w:rPr>
                <w:sym w:font="Wingdings" w:char="F06F"/>
              </w:r>
            </w:ins>
          </w:p>
          <w:p w14:paraId="551F472E" w14:textId="4578D806" w:rsidR="00D6643F" w:rsidRDefault="00D6643F" w:rsidP="00593DC8">
            <w:pPr>
              <w:autoSpaceDE w:val="0"/>
              <w:autoSpaceDN w:val="0"/>
              <w:adjustRightInd w:val="0"/>
              <w:jc w:val="center"/>
              <w:rPr>
                <w:ins w:id="1288" w:author="Lalor, Ben NOR [2]" w:date="2021-01-06T14:33:00Z"/>
                <w:rFonts w:ascii="TimesNewRomanPSMT" w:hAnsi="TimesNewRomanPSMT" w:cs="TimesNewRomanPSMT"/>
                <w:caps/>
                <w:sz w:val="22"/>
                <w:szCs w:val="22"/>
              </w:rPr>
            </w:pPr>
          </w:p>
          <w:p w14:paraId="6572C326" w14:textId="77777777" w:rsidR="00D6643F" w:rsidRDefault="00D6643F" w:rsidP="00D6643F">
            <w:pPr>
              <w:autoSpaceDE w:val="0"/>
              <w:autoSpaceDN w:val="0"/>
              <w:adjustRightInd w:val="0"/>
              <w:jc w:val="center"/>
              <w:rPr>
                <w:ins w:id="1289" w:author="Lalor, Ben NOR [2]" w:date="2021-01-06T14:33:00Z"/>
                <w:rFonts w:ascii="TimesNewRomanPSMT" w:hAnsi="TimesNewRomanPSMT" w:cs="TimesNewRomanPSMT"/>
                <w:caps/>
                <w:sz w:val="22"/>
                <w:szCs w:val="22"/>
              </w:rPr>
            </w:pPr>
            <w:ins w:id="1290" w:author="Lalor, Ben NOR [2]" w:date="2021-01-06T14:33:00Z">
              <w:r w:rsidRPr="000918D8">
                <w:rPr>
                  <w:rFonts w:ascii="TimesNewRomanPSMT" w:hAnsi="TimesNewRomanPSMT" w:cs="TimesNewRomanPSMT"/>
                  <w:caps/>
                  <w:sz w:val="22"/>
                  <w:szCs w:val="22"/>
                </w:rPr>
                <w:sym w:font="Wingdings" w:char="F06F"/>
              </w:r>
            </w:ins>
          </w:p>
          <w:p w14:paraId="48043BB1" w14:textId="7EB57E70" w:rsidR="00D6643F" w:rsidRDefault="00D6643F" w:rsidP="00593DC8">
            <w:pPr>
              <w:autoSpaceDE w:val="0"/>
              <w:autoSpaceDN w:val="0"/>
              <w:adjustRightInd w:val="0"/>
              <w:jc w:val="center"/>
              <w:rPr>
                <w:ins w:id="1291" w:author="Lalor, Ben NOR [2]" w:date="2021-01-06T14:33:00Z"/>
                <w:rFonts w:ascii="TimesNewRomanPSMT" w:hAnsi="TimesNewRomanPSMT" w:cs="TimesNewRomanPSMT"/>
                <w:caps/>
                <w:sz w:val="22"/>
                <w:szCs w:val="22"/>
              </w:rPr>
            </w:pPr>
          </w:p>
          <w:p w14:paraId="5E3946EF" w14:textId="77777777" w:rsidR="00D6643F" w:rsidRDefault="00D6643F" w:rsidP="00D6643F">
            <w:pPr>
              <w:autoSpaceDE w:val="0"/>
              <w:autoSpaceDN w:val="0"/>
              <w:adjustRightInd w:val="0"/>
              <w:jc w:val="center"/>
              <w:rPr>
                <w:ins w:id="1292" w:author="Lalor, Ben NOR [2]" w:date="2021-01-06T14:33:00Z"/>
                <w:rFonts w:ascii="TimesNewRomanPSMT" w:hAnsi="TimesNewRomanPSMT" w:cs="TimesNewRomanPSMT"/>
                <w:caps/>
                <w:sz w:val="22"/>
                <w:szCs w:val="22"/>
              </w:rPr>
            </w:pPr>
            <w:ins w:id="1293" w:author="Lalor, Ben NOR [2]" w:date="2021-01-06T14:33:00Z">
              <w:r w:rsidRPr="000918D8">
                <w:rPr>
                  <w:rFonts w:ascii="TimesNewRomanPSMT" w:hAnsi="TimesNewRomanPSMT" w:cs="TimesNewRomanPSMT"/>
                  <w:caps/>
                  <w:sz w:val="22"/>
                  <w:szCs w:val="22"/>
                </w:rPr>
                <w:sym w:font="Wingdings" w:char="F06F"/>
              </w:r>
            </w:ins>
          </w:p>
          <w:p w14:paraId="13C095A3" w14:textId="56632BEB" w:rsidR="00D6643F" w:rsidRDefault="00D6643F" w:rsidP="00593DC8">
            <w:pPr>
              <w:autoSpaceDE w:val="0"/>
              <w:autoSpaceDN w:val="0"/>
              <w:adjustRightInd w:val="0"/>
              <w:jc w:val="center"/>
              <w:rPr>
                <w:ins w:id="1294" w:author="Lalor, Ben NOR [2]" w:date="2021-01-06T14:33:00Z"/>
                <w:rFonts w:ascii="TimesNewRomanPSMT" w:hAnsi="TimesNewRomanPSMT" w:cs="TimesNewRomanPSMT"/>
                <w:caps/>
                <w:sz w:val="22"/>
                <w:szCs w:val="22"/>
              </w:rPr>
            </w:pPr>
          </w:p>
          <w:p w14:paraId="3598C232" w14:textId="405EBA40" w:rsidR="00D6643F" w:rsidRDefault="00D6643F" w:rsidP="00593DC8">
            <w:pPr>
              <w:autoSpaceDE w:val="0"/>
              <w:autoSpaceDN w:val="0"/>
              <w:adjustRightInd w:val="0"/>
              <w:jc w:val="center"/>
              <w:rPr>
                <w:ins w:id="1295" w:author="Lalor, Ben NOR [2]" w:date="2021-01-06T14:33:00Z"/>
                <w:rFonts w:ascii="TimesNewRomanPSMT" w:hAnsi="TimesNewRomanPSMT" w:cs="TimesNewRomanPSMT"/>
                <w:caps/>
                <w:sz w:val="22"/>
                <w:szCs w:val="22"/>
              </w:rPr>
            </w:pPr>
          </w:p>
          <w:p w14:paraId="07E00D53" w14:textId="77777777" w:rsidR="00D6643F" w:rsidRDefault="00D6643F" w:rsidP="00D6643F">
            <w:pPr>
              <w:autoSpaceDE w:val="0"/>
              <w:autoSpaceDN w:val="0"/>
              <w:adjustRightInd w:val="0"/>
              <w:jc w:val="center"/>
              <w:rPr>
                <w:ins w:id="1296" w:author="Lalor, Ben NOR [2]" w:date="2021-01-06T14:33:00Z"/>
                <w:rFonts w:ascii="TimesNewRomanPSMT" w:hAnsi="TimesNewRomanPSMT" w:cs="TimesNewRomanPSMT"/>
                <w:caps/>
                <w:sz w:val="22"/>
                <w:szCs w:val="22"/>
              </w:rPr>
            </w:pPr>
            <w:ins w:id="1297" w:author="Lalor, Ben NOR [2]" w:date="2021-01-06T14:33:00Z">
              <w:r w:rsidRPr="000918D8">
                <w:rPr>
                  <w:rFonts w:ascii="TimesNewRomanPSMT" w:hAnsi="TimesNewRomanPSMT" w:cs="TimesNewRomanPSMT"/>
                  <w:caps/>
                  <w:sz w:val="22"/>
                  <w:szCs w:val="22"/>
                </w:rPr>
                <w:sym w:font="Wingdings" w:char="F06F"/>
              </w:r>
            </w:ins>
          </w:p>
          <w:p w14:paraId="0D1C0B09" w14:textId="396BCD58" w:rsidR="00D6643F" w:rsidRDefault="00D6643F" w:rsidP="00593DC8">
            <w:pPr>
              <w:autoSpaceDE w:val="0"/>
              <w:autoSpaceDN w:val="0"/>
              <w:adjustRightInd w:val="0"/>
              <w:jc w:val="center"/>
              <w:rPr>
                <w:ins w:id="1298" w:author="Lalor, Ben NOR [2]" w:date="2021-01-06T14:33:00Z"/>
                <w:rFonts w:ascii="TimesNewRomanPSMT" w:hAnsi="TimesNewRomanPSMT" w:cs="TimesNewRomanPSMT"/>
                <w:caps/>
                <w:sz w:val="22"/>
                <w:szCs w:val="22"/>
              </w:rPr>
            </w:pPr>
          </w:p>
          <w:p w14:paraId="77B1788A" w14:textId="6E6A4296" w:rsidR="00D6643F" w:rsidRDefault="00D6643F" w:rsidP="00593DC8">
            <w:pPr>
              <w:autoSpaceDE w:val="0"/>
              <w:autoSpaceDN w:val="0"/>
              <w:adjustRightInd w:val="0"/>
              <w:jc w:val="center"/>
              <w:rPr>
                <w:ins w:id="1299" w:author="Lalor, Ben NOR [2]" w:date="2021-01-06T14:33:00Z"/>
                <w:rFonts w:ascii="TimesNewRomanPSMT" w:hAnsi="TimesNewRomanPSMT" w:cs="TimesNewRomanPSMT"/>
                <w:caps/>
                <w:sz w:val="22"/>
                <w:szCs w:val="22"/>
              </w:rPr>
            </w:pPr>
          </w:p>
          <w:p w14:paraId="1B9F75D0" w14:textId="77777777" w:rsidR="00D6643F" w:rsidRDefault="00D6643F" w:rsidP="00D6643F">
            <w:pPr>
              <w:autoSpaceDE w:val="0"/>
              <w:autoSpaceDN w:val="0"/>
              <w:adjustRightInd w:val="0"/>
              <w:jc w:val="center"/>
              <w:rPr>
                <w:ins w:id="1300" w:author="Lalor, Ben NOR [2]" w:date="2021-01-06T14:33:00Z"/>
                <w:rFonts w:ascii="TimesNewRomanPSMT" w:hAnsi="TimesNewRomanPSMT" w:cs="TimesNewRomanPSMT"/>
                <w:caps/>
                <w:sz w:val="22"/>
                <w:szCs w:val="22"/>
              </w:rPr>
            </w:pPr>
            <w:ins w:id="1301" w:author="Lalor, Ben NOR [2]" w:date="2021-01-06T14:33:00Z">
              <w:r w:rsidRPr="000918D8">
                <w:rPr>
                  <w:rFonts w:ascii="TimesNewRomanPSMT" w:hAnsi="TimesNewRomanPSMT" w:cs="TimesNewRomanPSMT"/>
                  <w:caps/>
                  <w:sz w:val="22"/>
                  <w:szCs w:val="22"/>
                </w:rPr>
                <w:sym w:font="Wingdings" w:char="F06F"/>
              </w:r>
            </w:ins>
          </w:p>
          <w:p w14:paraId="7D896974" w14:textId="77777777" w:rsidR="00D6643F" w:rsidRDefault="00D6643F" w:rsidP="00593DC8">
            <w:pPr>
              <w:autoSpaceDE w:val="0"/>
              <w:autoSpaceDN w:val="0"/>
              <w:adjustRightInd w:val="0"/>
              <w:jc w:val="center"/>
              <w:rPr>
                <w:rFonts w:ascii="TimesNewRomanPSMT" w:hAnsi="TimesNewRomanPSMT" w:cs="TimesNewRomanPSMT"/>
                <w:caps/>
                <w:sz w:val="22"/>
                <w:szCs w:val="22"/>
              </w:rPr>
            </w:pPr>
          </w:p>
          <w:p w14:paraId="586BA58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6C473702" w14:textId="77777777" w:rsidTr="00881FA5">
        <w:trPr>
          <w:gridAfter w:val="2"/>
          <w:wAfter w:w="649" w:type="dxa"/>
        </w:trPr>
        <w:tc>
          <w:tcPr>
            <w:tcW w:w="8840" w:type="dxa"/>
          </w:tcPr>
          <w:p w14:paraId="459BEB00" w14:textId="77777777" w:rsidR="00881FA5" w:rsidRPr="002254D4" w:rsidRDefault="00881FA5" w:rsidP="00593DC8">
            <w:pPr>
              <w:shd w:val="clear" w:color="auto" w:fill="FFFFFF"/>
              <w:spacing w:before="120"/>
              <w:rPr>
                <w:rFonts w:ascii="TimesNewRomanPSMT" w:hAnsi="TimesNewRomanPSMT" w:cs="TimesNewRomanPSMT"/>
                <w:b/>
                <w:caps/>
                <w:sz w:val="22"/>
                <w:szCs w:val="22"/>
              </w:rPr>
            </w:pPr>
            <w:commentRangeStart w:id="1302"/>
            <w:r w:rsidRPr="002254D4">
              <w:rPr>
                <w:rFonts w:ascii="TimesNewRomanPSMT" w:hAnsi="TimesNewRomanPSMT" w:cs="TimesNewRomanPSMT"/>
                <w:b/>
                <w:caps/>
                <w:color w:val="0070C0"/>
                <w:sz w:val="22"/>
                <w:szCs w:val="22"/>
              </w:rPr>
              <w:t>§120.6(</w:t>
            </w:r>
            <w:r w:rsidRPr="002254D4">
              <w:rPr>
                <w:rFonts w:ascii="TimesNewRomanPSMT" w:hAnsi="TimesNewRomanPSMT" w:cs="TimesNewRomanPSMT"/>
                <w:b/>
                <w:color w:val="0070C0"/>
                <w:sz w:val="22"/>
                <w:szCs w:val="22"/>
              </w:rPr>
              <w:t>c)</w:t>
            </w:r>
            <w:proofErr w:type="gramStart"/>
            <w:r w:rsidRPr="002254D4">
              <w:rPr>
                <w:rFonts w:ascii="TimesNewRomanPSMT" w:hAnsi="TimesNewRomanPSMT" w:cs="TimesNewRomanPSMT"/>
                <w:b/>
                <w:caps/>
                <w:color w:val="0070C0"/>
                <w:sz w:val="22"/>
                <w:szCs w:val="22"/>
              </w:rPr>
              <w:t>8  </w:t>
            </w:r>
            <w:r w:rsidRPr="002254D4">
              <w:rPr>
                <w:rFonts w:ascii="TimesNewRomanPSMT" w:hAnsi="TimesNewRomanPSMT" w:cs="TimesNewRomanPSMT"/>
                <w:b/>
                <w:caps/>
                <w:sz w:val="22"/>
                <w:szCs w:val="22"/>
              </w:rPr>
              <w:t>Parking</w:t>
            </w:r>
            <w:proofErr w:type="gramEnd"/>
            <w:r w:rsidRPr="002254D4">
              <w:rPr>
                <w:rFonts w:ascii="TimesNewRomanPSMT" w:hAnsi="TimesNewRomanPSMT" w:cs="TimesNewRomanPSMT"/>
                <w:b/>
                <w:caps/>
                <w:sz w:val="22"/>
                <w:szCs w:val="22"/>
              </w:rPr>
              <w:t xml:space="preserve"> Garage Ventilation System Acceptance</w:t>
            </w:r>
          </w:p>
          <w:p w14:paraId="09932D74" w14:textId="23EE43E3" w:rsidR="00D6643F" w:rsidRPr="000918D8" w:rsidRDefault="00881FA5" w:rsidP="00D6643F">
            <w:pPr>
              <w:shd w:val="clear" w:color="auto" w:fill="FFFFFF"/>
              <w:spacing w:before="120"/>
              <w:rPr>
                <w:rFonts w:ascii="TimesNewRomanPSMT" w:hAnsi="TimesNewRomanPSMT" w:cs="TimesNewRomanPSMT"/>
                <w:caps/>
                <w:sz w:val="22"/>
                <w:szCs w:val="22"/>
              </w:rPr>
            </w:pPr>
            <w:r w:rsidRPr="002254D4">
              <w:rPr>
                <w:rFonts w:ascii="TimesNewRomanPSMT" w:hAnsi="TimesNewRomanPSMT" w:cs="TimesNewRomanPSMT"/>
                <w:caps/>
                <w:sz w:val="22"/>
                <w:szCs w:val="22"/>
              </w:rPr>
              <w:t>Before an occupancy permit is granted for a parking garage system A Certificate of Acceptance shall be submitted to the </w:t>
            </w:r>
            <w:hyperlink r:id="rId60" w:tgtFrame="popup" w:history="1">
              <w:r w:rsidRPr="002254D4">
                <w:rPr>
                  <w:rFonts w:ascii="TimesNewRomanPSMT" w:hAnsi="TimesNewRomanPSMT" w:cs="TimesNewRomanPSMT"/>
                  <w:caps/>
                  <w:sz w:val="22"/>
                  <w:szCs w:val="22"/>
                </w:rPr>
                <w:t>enforcement agency</w:t>
              </w:r>
            </w:hyperlink>
            <w:r w:rsidRPr="002254D4">
              <w:rPr>
                <w:rFonts w:ascii="TimesNewRomanPSMT" w:hAnsi="TimesNewRomanPSMT" w:cs="TimesNewRomanPSMT"/>
                <w:caps/>
                <w:sz w:val="22"/>
                <w:szCs w:val="22"/>
              </w:rPr>
              <w:t> that certifies that the equipment and systems meet the acceptance requirements specified in </w:t>
            </w:r>
            <w:r w:rsidRPr="00774405">
              <w:rPr>
                <w:rFonts w:ascii="TimesNewRomanPSMT" w:hAnsi="TimesNewRomanPSMT" w:cs="TimesNewRomanPSMT"/>
                <w:b/>
                <w:caps/>
                <w:color w:val="0070C0"/>
                <w:sz w:val="22"/>
                <w:szCs w:val="22"/>
              </w:rPr>
              <w:t xml:space="preserve">nonresidential reference appendices </w:t>
            </w:r>
            <w:hyperlink r:id="rId61" w:history="1">
              <w:r w:rsidRPr="00774405">
                <w:rPr>
                  <w:rFonts w:ascii="TimesNewRomanPSMT" w:hAnsi="TimesNewRomanPSMT" w:cs="TimesNewRomanPSMT"/>
                  <w:b/>
                  <w:caps/>
                  <w:color w:val="0070C0"/>
                  <w:sz w:val="22"/>
                  <w:szCs w:val="22"/>
                </w:rPr>
                <w:t>NA7.12</w:t>
              </w:r>
            </w:hyperlink>
            <w:r w:rsidRPr="00774405">
              <w:rPr>
                <w:rFonts w:ascii="TimesNewRomanPSMT" w:hAnsi="TimesNewRomanPSMT" w:cs="TimesNewRomanPSMT"/>
                <w:b/>
                <w:caps/>
                <w:color w:val="0070C0"/>
                <w:sz w:val="22"/>
                <w:szCs w:val="22"/>
              </w:rPr>
              <w:t>.</w:t>
            </w:r>
            <w:commentRangeEnd w:id="1302"/>
            <w:r w:rsidR="00D6643F">
              <w:rPr>
                <w:rStyle w:val="CommentReference"/>
              </w:rPr>
              <w:commentReference w:id="1302"/>
            </w:r>
          </w:p>
        </w:tc>
        <w:tc>
          <w:tcPr>
            <w:tcW w:w="616" w:type="dxa"/>
          </w:tcPr>
          <w:p w14:paraId="2CFD094E"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6" w:type="dxa"/>
          </w:tcPr>
          <w:p w14:paraId="025AB10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r w:rsidR="00881FA5" w:rsidRPr="000918D8" w14:paraId="4FBF1BE3" w14:textId="77777777" w:rsidTr="00881FA5">
        <w:trPr>
          <w:gridAfter w:val="2"/>
          <w:wAfter w:w="649" w:type="dxa"/>
        </w:trPr>
        <w:tc>
          <w:tcPr>
            <w:tcW w:w="8840" w:type="dxa"/>
          </w:tcPr>
          <w:p w14:paraId="0316282A" w14:textId="21C55386" w:rsidR="00881FA5" w:rsidRDefault="00881FA5" w:rsidP="00593DC8">
            <w:pPr>
              <w:shd w:val="clear" w:color="auto" w:fill="FFFFFF"/>
              <w:spacing w:before="120"/>
              <w:rPr>
                <w:rFonts w:ascii="TimesNewRomanPSMT" w:hAnsi="TimesNewRomanPSMT" w:cs="TimesNewRomanPSMT"/>
                <w:caps/>
                <w:sz w:val="22"/>
                <w:szCs w:val="22"/>
              </w:rPr>
            </w:pPr>
            <w:commentRangeStart w:id="1303"/>
            <w:r w:rsidRPr="00894EF2">
              <w:rPr>
                <w:rFonts w:ascii="TimesNewRomanPSMT" w:hAnsi="TimesNewRomanPSMT" w:cs="TimesNewRomanPSMT"/>
                <w:b/>
                <w:caps/>
                <w:sz w:val="22"/>
                <w:szCs w:val="22"/>
              </w:rPr>
              <w:t>EXCEPTION</w:t>
            </w:r>
            <w:r w:rsidRPr="000918D8">
              <w:rPr>
                <w:rFonts w:ascii="TimesNewRomanPSMT" w:hAnsi="TimesNewRomanPSMT" w:cs="TimesNewRomanPSMT"/>
                <w:caps/>
                <w:sz w:val="22"/>
                <w:szCs w:val="22"/>
              </w:rPr>
              <w:t> </w:t>
            </w:r>
            <w:r w:rsidRPr="00774405">
              <w:rPr>
                <w:rFonts w:ascii="TimesNewRomanPSMT" w:hAnsi="TimesNewRomanPSMT" w:cs="TimesNewRomanPSMT"/>
                <w:b/>
                <w:caps/>
                <w:sz w:val="22"/>
                <w:szCs w:val="22"/>
              </w:rPr>
              <w:t xml:space="preserve">1 </w:t>
            </w:r>
            <w:r w:rsidRPr="000918D8">
              <w:rPr>
                <w:rFonts w:ascii="TimesNewRomanPSMT" w:hAnsi="TimesNewRomanPSMT" w:cs="TimesNewRomanPSMT"/>
                <w:caps/>
                <w:sz w:val="22"/>
                <w:szCs w:val="22"/>
              </w:rPr>
              <w:t xml:space="preserve">to </w:t>
            </w:r>
            <w:r w:rsidRPr="00894EF2">
              <w:rPr>
                <w:rFonts w:ascii="TimesNewRomanPSMT" w:hAnsi="TimesNewRomanPSMT" w:cs="TimesNewRomanPSMT"/>
                <w:b/>
                <w:caps/>
                <w:sz w:val="22"/>
                <w:szCs w:val="22"/>
              </w:rPr>
              <w:t>§120.6(</w:t>
            </w:r>
            <w:r>
              <w:rPr>
                <w:rFonts w:ascii="TimesNewRomanPSMT" w:hAnsi="TimesNewRomanPSMT" w:cs="TimesNewRomanPSMT"/>
                <w:b/>
                <w:sz w:val="22"/>
                <w:szCs w:val="22"/>
              </w:rPr>
              <w:t>c</w:t>
            </w:r>
            <w:r w:rsidRPr="00894EF2">
              <w:rPr>
                <w:rFonts w:ascii="TimesNewRomanPSMT" w:hAnsi="TimesNewRomanPSMT" w:cs="TimesNewRomanPSMT"/>
                <w:b/>
                <w:caps/>
                <w:sz w:val="22"/>
                <w:szCs w:val="22"/>
              </w:rPr>
              <w:t>)</w:t>
            </w:r>
            <w:r w:rsidRPr="000918D8">
              <w:rPr>
                <w:rFonts w:ascii="TimesNewRomanPSMT" w:hAnsi="TimesNewRomanPSMT" w:cs="TimesNewRomanPSMT"/>
                <w:caps/>
                <w:sz w:val="22"/>
                <w:szCs w:val="22"/>
              </w:rPr>
              <w:t>:</w:t>
            </w:r>
            <w:r>
              <w:rPr>
                <w:rFonts w:ascii="TimesNewRomanPSMT" w:hAnsi="TimesNewRomanPSMT" w:cs="TimesNewRomanPSMT"/>
                <w:caps/>
                <w:sz w:val="22"/>
                <w:szCs w:val="22"/>
              </w:rPr>
              <w:t xml:space="preserve"> Garage (or portion of garage) where &gt; 20% of the stored vehicles have non-gasoline combustion engines</w:t>
            </w:r>
            <w:commentRangeEnd w:id="1303"/>
            <w:r w:rsidR="00D6643F">
              <w:rPr>
                <w:rStyle w:val="CommentReference"/>
              </w:rPr>
              <w:commentReference w:id="1303"/>
            </w:r>
          </w:p>
          <w:p w14:paraId="040F94F9" w14:textId="72F990F6" w:rsidR="00881FA5" w:rsidRPr="002254D4" w:rsidRDefault="00881FA5" w:rsidP="00593DC8">
            <w:pPr>
              <w:shd w:val="clear" w:color="auto" w:fill="FFFFFF"/>
              <w:spacing w:before="120"/>
              <w:rPr>
                <w:rFonts w:ascii="TimesNewRomanPSMT" w:hAnsi="TimesNewRomanPSMT" w:cs="TimesNewRomanPSMT"/>
                <w:b/>
                <w:caps/>
                <w:color w:val="0070C0"/>
                <w:sz w:val="22"/>
                <w:szCs w:val="22"/>
              </w:rPr>
            </w:pPr>
            <w:commentRangeStart w:id="1304"/>
            <w:r w:rsidRPr="00894EF2">
              <w:rPr>
                <w:rFonts w:ascii="TimesNewRomanPSMT" w:hAnsi="TimesNewRomanPSMT" w:cs="TimesNewRomanPSMT"/>
                <w:b/>
                <w:caps/>
                <w:sz w:val="22"/>
                <w:szCs w:val="22"/>
              </w:rPr>
              <w:t>EXCEPTION</w:t>
            </w:r>
            <w:r w:rsidRPr="000918D8">
              <w:rPr>
                <w:rFonts w:ascii="TimesNewRomanPSMT" w:hAnsi="TimesNewRomanPSMT" w:cs="TimesNewRomanPSMT"/>
                <w:caps/>
                <w:sz w:val="22"/>
                <w:szCs w:val="22"/>
              </w:rPr>
              <w:t> </w:t>
            </w:r>
            <w:r>
              <w:rPr>
                <w:rFonts w:ascii="TimesNewRomanPSMT" w:hAnsi="TimesNewRomanPSMT" w:cs="TimesNewRomanPSMT"/>
                <w:b/>
                <w:caps/>
                <w:sz w:val="22"/>
                <w:szCs w:val="22"/>
              </w:rPr>
              <w:t>2</w:t>
            </w:r>
            <w:r w:rsidRPr="00774405">
              <w:rPr>
                <w:rFonts w:ascii="TimesNewRomanPSMT" w:hAnsi="TimesNewRomanPSMT" w:cs="TimesNewRomanPSMT"/>
                <w:b/>
                <w:caps/>
                <w:sz w:val="22"/>
                <w:szCs w:val="22"/>
              </w:rPr>
              <w:t xml:space="preserve"> </w:t>
            </w:r>
            <w:r w:rsidRPr="000918D8">
              <w:rPr>
                <w:rFonts w:ascii="TimesNewRomanPSMT" w:hAnsi="TimesNewRomanPSMT" w:cs="TimesNewRomanPSMT"/>
                <w:caps/>
                <w:sz w:val="22"/>
                <w:szCs w:val="22"/>
              </w:rPr>
              <w:t xml:space="preserve">to </w:t>
            </w:r>
            <w:r w:rsidRPr="00894EF2">
              <w:rPr>
                <w:rFonts w:ascii="TimesNewRomanPSMT" w:hAnsi="TimesNewRomanPSMT" w:cs="TimesNewRomanPSMT"/>
                <w:b/>
                <w:caps/>
                <w:sz w:val="22"/>
                <w:szCs w:val="22"/>
              </w:rPr>
              <w:t>§120.6(</w:t>
            </w:r>
            <w:r>
              <w:rPr>
                <w:rFonts w:ascii="TimesNewRomanPSMT" w:hAnsi="TimesNewRomanPSMT" w:cs="TimesNewRomanPSMT"/>
                <w:b/>
                <w:sz w:val="22"/>
                <w:szCs w:val="22"/>
              </w:rPr>
              <w:t>c</w:t>
            </w:r>
            <w:r w:rsidRPr="00894EF2">
              <w:rPr>
                <w:rFonts w:ascii="TimesNewRomanPSMT" w:hAnsi="TimesNewRomanPSMT" w:cs="TimesNewRomanPSMT"/>
                <w:b/>
                <w:caps/>
                <w:sz w:val="22"/>
                <w:szCs w:val="22"/>
              </w:rPr>
              <w:t>)</w:t>
            </w:r>
            <w:r w:rsidRPr="000918D8">
              <w:rPr>
                <w:rFonts w:ascii="TimesNewRomanPSMT" w:hAnsi="TimesNewRomanPSMT" w:cs="TimesNewRomanPSMT"/>
                <w:caps/>
                <w:sz w:val="22"/>
                <w:szCs w:val="22"/>
              </w:rPr>
              <w:t>:</w:t>
            </w:r>
            <w:r>
              <w:rPr>
                <w:rFonts w:ascii="TimesNewRomanPSMT" w:hAnsi="TimesNewRomanPSMT" w:cs="TimesNewRomanPSMT"/>
                <w:caps/>
                <w:sz w:val="22"/>
                <w:szCs w:val="22"/>
              </w:rPr>
              <w:t xml:space="preserve"> Additions and alterations to existing garages where &lt; 10,000 cfm of new exhaust capacity is added. </w:t>
            </w:r>
            <w:commentRangeEnd w:id="1304"/>
            <w:r w:rsidR="00E30713">
              <w:rPr>
                <w:rStyle w:val="CommentReference"/>
              </w:rPr>
              <w:commentReference w:id="1304"/>
            </w:r>
          </w:p>
        </w:tc>
        <w:tc>
          <w:tcPr>
            <w:tcW w:w="616" w:type="dxa"/>
          </w:tcPr>
          <w:p w14:paraId="0704D0B5" w14:textId="5C53312E"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EC76015" w14:textId="7E92A0C1" w:rsidR="00881FA5" w:rsidRDefault="00881FA5" w:rsidP="00593DC8">
            <w:pPr>
              <w:autoSpaceDE w:val="0"/>
              <w:autoSpaceDN w:val="0"/>
              <w:adjustRightInd w:val="0"/>
              <w:jc w:val="center"/>
              <w:rPr>
                <w:rFonts w:ascii="TimesNewRomanPSMT" w:hAnsi="TimesNewRomanPSMT" w:cs="TimesNewRomanPSMT"/>
                <w:caps/>
                <w:sz w:val="22"/>
                <w:szCs w:val="22"/>
              </w:rPr>
            </w:pPr>
          </w:p>
          <w:p w14:paraId="21BDE58A" w14:textId="5A2E044C" w:rsidR="00881FA5" w:rsidRDefault="00881FA5" w:rsidP="00593DC8">
            <w:pPr>
              <w:autoSpaceDE w:val="0"/>
              <w:autoSpaceDN w:val="0"/>
              <w:adjustRightInd w:val="0"/>
              <w:jc w:val="center"/>
              <w:rPr>
                <w:rFonts w:ascii="TimesNewRomanPSMT" w:hAnsi="TimesNewRomanPSMT" w:cs="TimesNewRomanPSMT"/>
                <w:caps/>
                <w:sz w:val="22"/>
                <w:szCs w:val="22"/>
              </w:rPr>
            </w:pPr>
          </w:p>
          <w:p w14:paraId="0D1BA5CB" w14:textId="5114C32B"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8B41B3C" w14:textId="77777777" w:rsidR="00881FA5" w:rsidRPr="000918D8" w:rsidRDefault="00881FA5" w:rsidP="00D6643F">
            <w:pPr>
              <w:autoSpaceDE w:val="0"/>
              <w:autoSpaceDN w:val="0"/>
              <w:adjustRightInd w:val="0"/>
              <w:jc w:val="center"/>
              <w:rPr>
                <w:rFonts w:ascii="TimesNewRomanPSMT" w:hAnsi="TimesNewRomanPSMT" w:cs="TimesNewRomanPSMT"/>
                <w:caps/>
                <w:sz w:val="22"/>
                <w:szCs w:val="22"/>
              </w:rPr>
            </w:pPr>
          </w:p>
        </w:tc>
        <w:tc>
          <w:tcPr>
            <w:tcW w:w="616" w:type="dxa"/>
          </w:tcPr>
          <w:p w14:paraId="3085B95F"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5252CA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E2E026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1E915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DBB9139" w14:textId="77777777" w:rsidR="00881FA5" w:rsidRPr="000918D8" w:rsidRDefault="00881FA5" w:rsidP="00593DC8">
            <w:pPr>
              <w:autoSpaceDE w:val="0"/>
              <w:autoSpaceDN w:val="0"/>
              <w:adjustRightInd w:val="0"/>
              <w:rPr>
                <w:rFonts w:ascii="TimesNewRomanPSMT" w:hAnsi="TimesNewRomanPSMT" w:cs="TimesNewRomanPSMT"/>
                <w:caps/>
                <w:sz w:val="22"/>
                <w:szCs w:val="22"/>
              </w:rPr>
            </w:pPr>
          </w:p>
        </w:tc>
      </w:tr>
      <w:tr w:rsidR="00881FA5" w:rsidRPr="000918D8" w14:paraId="669F6907" w14:textId="77777777" w:rsidTr="00881FA5">
        <w:trPr>
          <w:gridAfter w:val="2"/>
          <w:wAfter w:w="649" w:type="dxa"/>
        </w:trPr>
        <w:tc>
          <w:tcPr>
            <w:tcW w:w="8840" w:type="dxa"/>
            <w:vAlign w:val="center"/>
          </w:tcPr>
          <w:p w14:paraId="719DA7C2" w14:textId="77777777" w:rsidR="00881FA5" w:rsidRPr="00894EF2" w:rsidRDefault="00881FA5" w:rsidP="00593DC8">
            <w:pPr>
              <w:pStyle w:val="Heading3"/>
              <w:shd w:val="clear" w:color="auto" w:fill="FFFFFF"/>
              <w:spacing w:before="180" w:after="140"/>
              <w:ind w:left="360" w:hanging="360"/>
              <w:rPr>
                <w:rFonts w:ascii="TimesNewRomanPSMT" w:eastAsiaTheme="minorHAnsi" w:hAnsi="TimesNewRomanPSMT" w:cs="TimesNewRomanPSMT"/>
                <w:bCs w:val="0"/>
                <w:caps/>
                <w:sz w:val="22"/>
                <w:szCs w:val="22"/>
              </w:rPr>
            </w:pPr>
            <w:r w:rsidRPr="002254D4">
              <w:rPr>
                <w:rFonts w:ascii="TimesNewRomanPSMT" w:eastAsiaTheme="minorHAnsi" w:hAnsi="TimesNewRomanPSMT" w:cs="TimesNewRomanPSMT"/>
                <w:bCs w:val="0"/>
                <w:caps/>
                <w:color w:val="0070C0"/>
                <w:sz w:val="22"/>
                <w:szCs w:val="22"/>
              </w:rPr>
              <w:lastRenderedPageBreak/>
              <w:t>§120.6(</w:t>
            </w:r>
            <w:r w:rsidRPr="002254D4">
              <w:rPr>
                <w:rFonts w:ascii="TimesNewRomanPSMT" w:eastAsiaTheme="minorHAnsi" w:hAnsi="TimesNewRomanPSMT" w:cs="TimesNewRomanPSMT"/>
                <w:bCs w:val="0"/>
                <w:color w:val="0070C0"/>
                <w:sz w:val="22"/>
                <w:szCs w:val="22"/>
              </w:rPr>
              <w:t>d</w:t>
            </w:r>
            <w:r w:rsidRPr="002254D4">
              <w:rPr>
                <w:rFonts w:ascii="TimesNewRomanPSMT" w:eastAsiaTheme="minorHAnsi" w:hAnsi="TimesNewRomanPSMT" w:cs="TimesNewRomanPSMT"/>
                <w:bCs w:val="0"/>
                <w:caps/>
                <w:color w:val="0070C0"/>
                <w:sz w:val="22"/>
                <w:szCs w:val="22"/>
              </w:rPr>
              <w:t>)</w:t>
            </w:r>
            <w:r w:rsidRPr="00894EF2">
              <w:rPr>
                <w:rFonts w:ascii="TimesNewRomanPSMT" w:eastAsiaTheme="minorHAnsi" w:hAnsi="TimesNewRomanPSMT" w:cs="TimesNewRomanPSMT"/>
                <w:bCs w:val="0"/>
                <w:caps/>
                <w:sz w:val="22"/>
                <w:szCs w:val="22"/>
              </w:rPr>
              <w:t xml:space="preserve"> Mandatory Requirements for Process Boilers</w:t>
            </w:r>
          </w:p>
          <w:p w14:paraId="4839A494" w14:textId="77777777" w:rsidR="00881FA5" w:rsidRPr="00894EF2" w:rsidRDefault="00881FA5" w:rsidP="00593DC8">
            <w:pPr>
              <w:shd w:val="clear" w:color="auto" w:fill="FFFFFF"/>
              <w:spacing w:before="120"/>
              <w:rPr>
                <w:rFonts w:ascii="TimesNewRomanPSMT" w:hAnsi="TimesNewRomanPSMT" w:cs="TimesNewRomanPSMT"/>
                <w:caps/>
                <w:sz w:val="22"/>
                <w:szCs w:val="22"/>
              </w:rPr>
            </w:pPr>
            <w:commentRangeStart w:id="1305"/>
            <w:r w:rsidRPr="002254D4">
              <w:rPr>
                <w:rFonts w:ascii="TimesNewRomanPSMT" w:hAnsi="TimesNewRomanPSMT" w:cs="TimesNewRomanPSMT"/>
                <w:b/>
                <w:bCs/>
                <w:caps/>
                <w:color w:val="0070C0"/>
                <w:sz w:val="22"/>
                <w:szCs w:val="22"/>
              </w:rPr>
              <w:t>§120.6(</w:t>
            </w:r>
            <w:r w:rsidRPr="002254D4">
              <w:rPr>
                <w:rFonts w:ascii="TimesNewRomanPSMT" w:hAnsi="TimesNewRomanPSMT" w:cs="TimesNewRomanPSMT"/>
                <w:b/>
                <w:bCs/>
                <w:color w:val="0070C0"/>
                <w:sz w:val="22"/>
                <w:szCs w:val="22"/>
              </w:rPr>
              <w:t>d</w:t>
            </w:r>
            <w:r w:rsidRPr="002254D4">
              <w:rPr>
                <w:rFonts w:ascii="TimesNewRomanPSMT" w:hAnsi="TimesNewRomanPSMT" w:cs="TimesNewRomanPSMT"/>
                <w:b/>
                <w:bCs/>
                <w:caps/>
                <w:color w:val="0070C0"/>
                <w:sz w:val="22"/>
                <w:szCs w:val="22"/>
              </w:rPr>
              <w:t>)1</w:t>
            </w:r>
            <w:r>
              <w:rPr>
                <w:rFonts w:ascii="TimesNewRomanPSMT" w:hAnsi="TimesNewRomanPSMT" w:cs="TimesNewRomanPSMT"/>
                <w:bCs/>
                <w:caps/>
                <w:sz w:val="22"/>
                <w:szCs w:val="22"/>
              </w:rPr>
              <w:t xml:space="preserve"> </w:t>
            </w:r>
            <w:hyperlink r:id="rId62" w:tgtFrame="popup" w:history="1">
              <w:r w:rsidRPr="002254D4">
                <w:rPr>
                  <w:rFonts w:ascii="TimesNewRomanPSMT" w:hAnsi="TimesNewRomanPSMT" w:cs="TimesNewRomanPSMT"/>
                  <w:caps/>
                  <w:sz w:val="22"/>
                  <w:szCs w:val="22"/>
                </w:rPr>
                <w:t>Combustion air positive shut-off</w:t>
              </w:r>
            </w:hyperlink>
            <w:r w:rsidRPr="00894EF2">
              <w:rPr>
                <w:rFonts w:ascii="TimesNewRomanPSMT" w:hAnsi="TimesNewRomanPSMT" w:cs="TimesNewRomanPSMT"/>
                <w:caps/>
                <w:sz w:val="22"/>
                <w:szCs w:val="22"/>
              </w:rPr>
              <w:t> shall be provided on all newly installed </w:t>
            </w:r>
            <w:hyperlink r:id="rId63" w:tgtFrame="popup" w:history="1">
              <w:r w:rsidRPr="002254D4">
                <w:rPr>
                  <w:rFonts w:ascii="TimesNewRomanPSMT" w:hAnsi="TimesNewRomanPSMT" w:cs="TimesNewRomanPSMT"/>
                  <w:caps/>
                  <w:sz w:val="22"/>
                  <w:szCs w:val="22"/>
                </w:rPr>
                <w:t>process</w:t>
              </w:r>
            </w:hyperlink>
            <w:r w:rsidRPr="00894EF2">
              <w:rPr>
                <w:rFonts w:ascii="TimesNewRomanPSMT" w:hAnsi="TimesNewRomanPSMT" w:cs="TimesNewRomanPSMT"/>
                <w:caps/>
                <w:sz w:val="22"/>
                <w:szCs w:val="22"/>
              </w:rPr>
              <w:t> boilers with an input capacity of 2.5 MMBtu/h and above, in which the boiler is designed to operate with a non-positive vent static pressure, And/or   All process boilers where one stack serves two or more boilers with a total combined input capacity per stack of 2.5 MMBtu/h</w:t>
            </w:r>
            <w:commentRangeEnd w:id="1305"/>
            <w:r w:rsidR="00E30713">
              <w:rPr>
                <w:rStyle w:val="CommentReference"/>
              </w:rPr>
              <w:commentReference w:id="1305"/>
            </w:r>
            <w:r w:rsidRPr="00894EF2">
              <w:rPr>
                <w:rFonts w:ascii="TimesNewRomanPSMT" w:hAnsi="TimesNewRomanPSMT" w:cs="TimesNewRomanPSMT"/>
                <w:caps/>
                <w:sz w:val="22"/>
                <w:szCs w:val="22"/>
              </w:rPr>
              <w:t>.</w:t>
            </w:r>
          </w:p>
          <w:p w14:paraId="666B9934" w14:textId="77777777" w:rsidR="00881FA5" w:rsidRDefault="00881FA5" w:rsidP="00593DC8">
            <w:pPr>
              <w:shd w:val="clear" w:color="auto" w:fill="FFFFFF"/>
              <w:spacing w:before="120"/>
              <w:rPr>
                <w:rFonts w:ascii="TimesNewRomanPSMT" w:hAnsi="TimesNewRomanPSMT" w:cs="TimesNewRomanPSMT"/>
                <w:b/>
                <w:bCs/>
                <w:caps/>
                <w:color w:val="0070C0"/>
                <w:sz w:val="22"/>
                <w:szCs w:val="22"/>
              </w:rPr>
            </w:pPr>
          </w:p>
          <w:p w14:paraId="48E15F1E" w14:textId="32CE9B7E" w:rsidR="00881FA5" w:rsidRPr="00894EF2" w:rsidRDefault="00881FA5" w:rsidP="00593DC8">
            <w:pPr>
              <w:shd w:val="clear" w:color="auto" w:fill="FFFFFF"/>
              <w:spacing w:before="120"/>
              <w:rPr>
                <w:rFonts w:ascii="TimesNewRomanPSMT" w:hAnsi="TimesNewRomanPSMT" w:cs="TimesNewRomanPSMT"/>
                <w:caps/>
                <w:sz w:val="22"/>
                <w:szCs w:val="22"/>
              </w:rPr>
            </w:pPr>
            <w:commentRangeStart w:id="1306"/>
            <w:r w:rsidRPr="002254D4">
              <w:rPr>
                <w:rFonts w:ascii="TimesNewRomanPSMT" w:hAnsi="TimesNewRomanPSMT" w:cs="TimesNewRomanPSMT"/>
                <w:b/>
                <w:bCs/>
                <w:caps/>
                <w:color w:val="0070C0"/>
                <w:sz w:val="22"/>
                <w:szCs w:val="22"/>
              </w:rPr>
              <w:t>§120.6(</w:t>
            </w:r>
            <w:r w:rsidRPr="002254D4">
              <w:rPr>
                <w:rFonts w:ascii="TimesNewRomanPSMT" w:hAnsi="TimesNewRomanPSMT" w:cs="TimesNewRomanPSMT"/>
                <w:b/>
                <w:bCs/>
                <w:color w:val="0070C0"/>
                <w:sz w:val="22"/>
                <w:szCs w:val="22"/>
              </w:rPr>
              <w:t>d</w:t>
            </w:r>
            <w:r w:rsidRPr="002254D4">
              <w:rPr>
                <w:rFonts w:ascii="TimesNewRomanPSMT" w:hAnsi="TimesNewRomanPSMT" w:cs="TimesNewRomanPSMT"/>
                <w:b/>
                <w:bCs/>
                <w:caps/>
                <w:color w:val="0070C0"/>
                <w:sz w:val="22"/>
                <w:szCs w:val="22"/>
              </w:rPr>
              <w:t>)</w:t>
            </w:r>
            <w:r>
              <w:rPr>
                <w:rFonts w:ascii="TimesNewRomanPSMT" w:hAnsi="TimesNewRomanPSMT" w:cs="TimesNewRomanPSMT"/>
                <w:b/>
                <w:bCs/>
                <w:caps/>
                <w:color w:val="0070C0"/>
                <w:sz w:val="22"/>
                <w:szCs w:val="22"/>
              </w:rPr>
              <w:t xml:space="preserve">2 </w:t>
            </w:r>
            <w:hyperlink r:id="rId64" w:tgtFrame="popup" w:history="1">
              <w:r w:rsidRPr="002254D4">
                <w:rPr>
                  <w:rFonts w:ascii="TimesNewRomanPSMT" w:hAnsi="TimesNewRomanPSMT" w:cs="TimesNewRomanPSMT"/>
                  <w:caps/>
                  <w:sz w:val="22"/>
                  <w:szCs w:val="22"/>
                </w:rPr>
                <w:t>Process boiler</w:t>
              </w:r>
            </w:hyperlink>
            <w:r w:rsidRPr="00894EF2">
              <w:rPr>
                <w:rFonts w:ascii="TimesNewRomanPSMT" w:hAnsi="TimesNewRomanPSMT" w:cs="TimesNewRomanPSMT"/>
                <w:caps/>
                <w:sz w:val="22"/>
                <w:szCs w:val="22"/>
              </w:rPr>
              <w:t> combustion air fans with motors 10 hP or larger shall</w:t>
            </w:r>
            <w:ins w:id="1307" w:author="Lalor, Ben NOR [2]" w:date="2021-01-06T14:42:00Z">
              <w:r w:rsidR="00E30713">
                <w:rPr>
                  <w:rFonts w:ascii="TimesNewRomanPSMT" w:hAnsi="TimesNewRomanPSMT" w:cs="TimesNewRomanPSMT"/>
                  <w:caps/>
                  <w:sz w:val="22"/>
                  <w:szCs w:val="22"/>
                </w:rPr>
                <w:t>:</w:t>
              </w:r>
            </w:ins>
            <w:del w:id="1308" w:author="Lalor, Ben NOR [2]" w:date="2021-01-06T14:41:00Z">
              <w:r w:rsidRPr="00894EF2" w:rsidDel="00E30713">
                <w:rPr>
                  <w:rFonts w:ascii="TimesNewRomanPSMT" w:hAnsi="TimesNewRomanPSMT" w:cs="TimesNewRomanPSMT"/>
                  <w:caps/>
                  <w:sz w:val="22"/>
                  <w:szCs w:val="22"/>
                </w:rPr>
                <w:delText xml:space="preserve"> meet one of the following for newly installed boilers:</w:delText>
              </w:r>
              <w:commentRangeEnd w:id="1306"/>
              <w:r w:rsidR="00E30713" w:rsidDel="00E30713">
                <w:rPr>
                  <w:rStyle w:val="CommentReference"/>
                </w:rPr>
                <w:commentReference w:id="1306"/>
              </w:r>
            </w:del>
          </w:p>
          <w:p w14:paraId="090AEC13" w14:textId="77777777" w:rsidR="00881FA5" w:rsidRPr="00894EF2"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09"/>
            <w:r>
              <w:rPr>
                <w:rFonts w:ascii="TimesNewRomanPSMT" w:eastAsiaTheme="minorHAnsi" w:hAnsi="TimesNewRomanPSMT" w:cs="TimesNewRomanPSMT"/>
                <w:caps/>
                <w:sz w:val="22"/>
                <w:szCs w:val="22"/>
              </w:rPr>
              <w:t xml:space="preserve">a. </w:t>
            </w:r>
            <w:r w:rsidRPr="00894EF2">
              <w:rPr>
                <w:rFonts w:ascii="TimesNewRomanPSMT" w:eastAsiaTheme="minorHAnsi" w:hAnsi="TimesNewRomanPSMT" w:cs="TimesNewRomanPSMT"/>
                <w:caps/>
                <w:sz w:val="22"/>
                <w:szCs w:val="22"/>
              </w:rPr>
              <w:t xml:space="preserve">fan motor shall be driven by a variable speed drive; </w:t>
            </w:r>
            <w:commentRangeEnd w:id="1309"/>
            <w:r w:rsidR="00E30713">
              <w:rPr>
                <w:rStyle w:val="CommentReference"/>
                <w:rFonts w:asciiTheme="minorHAnsi" w:eastAsiaTheme="minorHAnsi" w:hAnsiTheme="minorHAnsi"/>
              </w:rPr>
              <w:commentReference w:id="1309"/>
            </w:r>
            <w:del w:id="1310" w:author="Lalor, Ben NOR [2]" w:date="2021-01-06T14:41:00Z">
              <w:r w:rsidRPr="00894EF2" w:rsidDel="00E30713">
                <w:rPr>
                  <w:rFonts w:ascii="TimesNewRomanPSMT" w:eastAsiaTheme="minorHAnsi" w:hAnsi="TimesNewRomanPSMT" w:cs="TimesNewRomanPSMT"/>
                  <w:caps/>
                  <w:sz w:val="22"/>
                  <w:szCs w:val="22"/>
                </w:rPr>
                <w:delText>or</w:delText>
              </w:r>
            </w:del>
          </w:p>
          <w:p w14:paraId="030F5725" w14:textId="77777777" w:rsidR="00881FA5" w:rsidRPr="00894EF2"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11"/>
            <w:r>
              <w:rPr>
                <w:rFonts w:ascii="TimesNewRomanPSMT" w:eastAsiaTheme="minorHAnsi" w:hAnsi="TimesNewRomanPSMT" w:cs="TimesNewRomanPSMT"/>
                <w:caps/>
                <w:sz w:val="22"/>
                <w:szCs w:val="22"/>
              </w:rPr>
              <w:t xml:space="preserve">b. </w:t>
            </w:r>
            <w:r w:rsidRPr="00894EF2">
              <w:rPr>
                <w:rFonts w:ascii="TimesNewRomanPSMT" w:eastAsiaTheme="minorHAnsi" w:hAnsi="TimesNewRomanPSMT" w:cs="TimesNewRomanPSMT"/>
                <w:caps/>
                <w:sz w:val="22"/>
                <w:szCs w:val="22"/>
              </w:rPr>
              <w:t>fan motor shall include controls that limit the fan motor demand to no more than 30% of total design wattage at 50% of design air volume.</w:t>
            </w:r>
            <w:commentRangeEnd w:id="1311"/>
            <w:r w:rsidR="00E30713">
              <w:rPr>
                <w:rStyle w:val="CommentReference"/>
                <w:rFonts w:asciiTheme="minorHAnsi" w:eastAsiaTheme="minorHAnsi" w:hAnsiTheme="minorHAnsi"/>
              </w:rPr>
              <w:commentReference w:id="1311"/>
            </w:r>
          </w:p>
          <w:p w14:paraId="7E8EC96E"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 xml:space="preserve"> </w:t>
            </w:r>
          </w:p>
          <w:p w14:paraId="46D27A7F"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2254D4">
              <w:rPr>
                <w:rFonts w:ascii="TimesNewRomanPSMT" w:hAnsi="TimesNewRomanPSMT" w:cs="TimesNewRomanPSMT"/>
                <w:b/>
                <w:bCs/>
                <w:caps/>
                <w:color w:val="0070C0"/>
                <w:sz w:val="22"/>
                <w:szCs w:val="22"/>
              </w:rPr>
              <w:t>§</w:t>
            </w:r>
            <w:commentRangeStart w:id="1312"/>
            <w:r w:rsidRPr="002254D4">
              <w:rPr>
                <w:rFonts w:ascii="TimesNewRomanPSMT" w:hAnsi="TimesNewRomanPSMT" w:cs="TimesNewRomanPSMT"/>
                <w:b/>
                <w:bCs/>
                <w:caps/>
                <w:color w:val="0070C0"/>
                <w:sz w:val="22"/>
                <w:szCs w:val="22"/>
              </w:rPr>
              <w:t>120.6(</w:t>
            </w:r>
            <w:r w:rsidRPr="002254D4">
              <w:rPr>
                <w:rFonts w:ascii="TimesNewRomanPSMT" w:hAnsi="TimesNewRomanPSMT" w:cs="TimesNewRomanPSMT"/>
                <w:b/>
                <w:bCs/>
                <w:color w:val="0070C0"/>
                <w:sz w:val="22"/>
                <w:szCs w:val="22"/>
              </w:rPr>
              <w:t>d</w:t>
            </w:r>
            <w:r w:rsidRPr="002254D4">
              <w:rPr>
                <w:rFonts w:ascii="TimesNewRomanPSMT" w:hAnsi="TimesNewRomanPSMT" w:cs="TimesNewRomanPSMT"/>
                <w:b/>
                <w:bCs/>
                <w:caps/>
                <w:color w:val="0070C0"/>
                <w:sz w:val="22"/>
                <w:szCs w:val="22"/>
              </w:rPr>
              <w:t>)</w:t>
            </w:r>
            <w:r>
              <w:rPr>
                <w:rFonts w:ascii="TimesNewRomanPSMT" w:hAnsi="TimesNewRomanPSMT" w:cs="TimesNewRomanPSMT"/>
                <w:b/>
                <w:bCs/>
                <w:caps/>
                <w:color w:val="0070C0"/>
                <w:sz w:val="22"/>
                <w:szCs w:val="22"/>
              </w:rPr>
              <w:t xml:space="preserve">3 </w:t>
            </w:r>
            <w:r w:rsidRPr="000918D8">
              <w:rPr>
                <w:rFonts w:ascii="TimesNewRomanPSMT" w:hAnsi="TimesNewRomanPSMT" w:cs="TimesNewRomanPSMT"/>
                <w:caps/>
                <w:sz w:val="22"/>
                <w:szCs w:val="22"/>
              </w:rPr>
              <w:t>Newly installed process boilers:</w:t>
            </w:r>
          </w:p>
          <w:p w14:paraId="13B23C85" w14:textId="3A844C63" w:rsidR="00881FA5" w:rsidRPr="000918D8" w:rsidRDefault="00881FA5" w:rsidP="007B181A">
            <w:pPr>
              <w:pStyle w:val="ListParagraph"/>
              <w:numPr>
                <w:ilvl w:val="0"/>
                <w:numId w:val="89"/>
              </w:num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input capacity of 5 MMBtu/h (5,000,000 Btu/h) to 10 MMBtu/h (10,000,000 Btu/h) shall maintain excess (stack</w:t>
            </w:r>
            <w:ins w:id="1313" w:author="Lalor, Ben NOR" w:date="2020-07-01T13:05:00Z">
              <w:r>
                <w:rPr>
                  <w:rFonts w:ascii="TimesNewRomanPSMT" w:hAnsi="TimesNewRomanPSMT" w:cs="TimesNewRomanPSMT"/>
                  <w:caps/>
                  <w:sz w:val="22"/>
                  <w:szCs w:val="22"/>
                </w:rPr>
                <w:t>-</w:t>
              </w:r>
            </w:ins>
            <w:r w:rsidRPr="000918D8">
              <w:rPr>
                <w:rFonts w:ascii="TimesNewRomanPSMT" w:hAnsi="TimesNewRomanPSMT" w:cs="TimesNewRomanPSMT"/>
                <w:caps/>
                <w:sz w:val="22"/>
                <w:szCs w:val="22"/>
              </w:rPr>
              <w:t xml:space="preserve">gas) oxygen concentrations at less than or equal to 5% by volume on a dry basis over firing rates of 20-100 %.  </w:t>
            </w:r>
          </w:p>
          <w:p w14:paraId="37C880C0" w14:textId="77777777" w:rsidR="00881FA5" w:rsidRPr="000918D8" w:rsidRDefault="00881FA5" w:rsidP="007B181A">
            <w:pPr>
              <w:pStyle w:val="ListParagraph"/>
              <w:numPr>
                <w:ilvl w:val="0"/>
                <w:numId w:val="89"/>
              </w:num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 xml:space="preserve">input capacity greater than 10 MMBtu/h (10,000,000 Btu/h) shall maintain excess (stack-gas) oxygen concentrations at less than or equal to 3.0 percent by volume on a dry basis over firing rates of 20 percent to 100 percent.  </w:t>
            </w:r>
          </w:p>
          <w:p w14:paraId="220015B3"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In both cases, Combustion air volume shall be controlled with respect to firing rate or measured flue gas oxygen concentration.  Use of a common gas and combustion air control linkage or jack shaft is prohibited.</w:t>
            </w:r>
            <w:commentRangeEnd w:id="1312"/>
            <w:r w:rsidR="00E30713">
              <w:rPr>
                <w:rStyle w:val="CommentReference"/>
              </w:rPr>
              <w:commentReference w:id="1312"/>
            </w:r>
          </w:p>
        </w:tc>
        <w:tc>
          <w:tcPr>
            <w:tcW w:w="616" w:type="dxa"/>
          </w:tcPr>
          <w:p w14:paraId="76447470"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521F380F"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7AA6A6C0"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1040191C" w14:textId="77777777" w:rsidR="00E30713" w:rsidRDefault="00E30713" w:rsidP="00E30713">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79A3BDD" w14:textId="598491D9" w:rsidR="00881FA5" w:rsidRDefault="00881FA5" w:rsidP="00593DC8">
            <w:pPr>
              <w:autoSpaceDE w:val="0"/>
              <w:autoSpaceDN w:val="0"/>
              <w:adjustRightInd w:val="0"/>
              <w:jc w:val="center"/>
              <w:rPr>
                <w:rFonts w:ascii="TimesNewRomanPSMT" w:hAnsi="TimesNewRomanPSMT" w:cs="TimesNewRomanPSMT"/>
                <w:caps/>
                <w:sz w:val="22"/>
                <w:szCs w:val="22"/>
              </w:rPr>
            </w:pPr>
          </w:p>
          <w:p w14:paraId="02F776DD" w14:textId="77777777" w:rsidR="00881FA5" w:rsidRDefault="00881FA5" w:rsidP="00E30713">
            <w:pPr>
              <w:autoSpaceDE w:val="0"/>
              <w:autoSpaceDN w:val="0"/>
              <w:adjustRightInd w:val="0"/>
              <w:rPr>
                <w:rFonts w:ascii="TimesNewRomanPSMT" w:hAnsi="TimesNewRomanPSMT" w:cs="TimesNewRomanPSMT"/>
                <w:caps/>
                <w:sz w:val="22"/>
                <w:szCs w:val="22"/>
              </w:rPr>
            </w:pPr>
          </w:p>
          <w:p w14:paraId="6A97AD2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DA020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8D20C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30839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635CC6B" w14:textId="77777777" w:rsidR="00881FA5" w:rsidDel="00E30713" w:rsidRDefault="00881FA5" w:rsidP="00593DC8">
            <w:pPr>
              <w:autoSpaceDE w:val="0"/>
              <w:autoSpaceDN w:val="0"/>
              <w:adjustRightInd w:val="0"/>
              <w:jc w:val="center"/>
              <w:rPr>
                <w:del w:id="1314" w:author="Lalor, Ben NOR [2]" w:date="2021-01-06T14:37:00Z"/>
                <w:rFonts w:ascii="TimesNewRomanPSMT" w:hAnsi="TimesNewRomanPSMT" w:cs="TimesNewRomanPSMT"/>
                <w:caps/>
                <w:sz w:val="22"/>
                <w:szCs w:val="22"/>
              </w:rPr>
            </w:pPr>
          </w:p>
          <w:p w14:paraId="78EFE921" w14:textId="2E9AAE10" w:rsidR="00881FA5" w:rsidDel="00E30713" w:rsidRDefault="00881FA5" w:rsidP="00E30713">
            <w:pPr>
              <w:autoSpaceDE w:val="0"/>
              <w:autoSpaceDN w:val="0"/>
              <w:adjustRightInd w:val="0"/>
              <w:rPr>
                <w:del w:id="1315" w:author="Lalor, Ben NOR [2]" w:date="2021-01-06T14:37:00Z"/>
                <w:rFonts w:ascii="TimesNewRomanPSMT" w:hAnsi="TimesNewRomanPSMT" w:cs="TimesNewRomanPSMT"/>
                <w:caps/>
                <w:sz w:val="22"/>
                <w:szCs w:val="22"/>
              </w:rPr>
            </w:pPr>
          </w:p>
          <w:p w14:paraId="7F145581" w14:textId="4A2130D2" w:rsidR="00E30713" w:rsidRDefault="00E30713" w:rsidP="00E30713">
            <w:pPr>
              <w:autoSpaceDE w:val="0"/>
              <w:autoSpaceDN w:val="0"/>
              <w:adjustRightInd w:val="0"/>
              <w:rPr>
                <w:ins w:id="1316" w:author="Lalor, Ben NOR [2]" w:date="2021-01-06T14:40:00Z"/>
                <w:rFonts w:ascii="TimesNewRomanPSMT" w:hAnsi="TimesNewRomanPSMT" w:cs="TimesNewRomanPSMT"/>
                <w:caps/>
                <w:sz w:val="22"/>
                <w:szCs w:val="22"/>
              </w:rPr>
            </w:pPr>
          </w:p>
          <w:p w14:paraId="765AC4F9" w14:textId="77777777" w:rsidR="00E30713" w:rsidRDefault="00E30713" w:rsidP="00E30713">
            <w:pPr>
              <w:autoSpaceDE w:val="0"/>
              <w:autoSpaceDN w:val="0"/>
              <w:adjustRightInd w:val="0"/>
              <w:rPr>
                <w:ins w:id="1317" w:author="Lalor, Ben NOR [2]" w:date="2021-01-06T14:40:00Z"/>
                <w:rFonts w:ascii="TimesNewRomanPSMT" w:hAnsi="TimesNewRomanPSMT" w:cs="TimesNewRomanPSMT"/>
                <w:caps/>
                <w:sz w:val="22"/>
                <w:szCs w:val="22"/>
              </w:rPr>
            </w:pPr>
          </w:p>
          <w:p w14:paraId="58A06BF4" w14:textId="5C7EB455" w:rsidR="00E30713" w:rsidRDefault="00E30713" w:rsidP="00E30713">
            <w:pPr>
              <w:autoSpaceDE w:val="0"/>
              <w:autoSpaceDN w:val="0"/>
              <w:adjustRightInd w:val="0"/>
              <w:jc w:val="center"/>
              <w:rPr>
                <w:ins w:id="1318" w:author="Lalor, Ben NOR [2]" w:date="2021-01-06T14:40:00Z"/>
                <w:rFonts w:ascii="TimesNewRomanPSMT" w:hAnsi="TimesNewRomanPSMT" w:cs="TimesNewRomanPSMT"/>
                <w:caps/>
                <w:sz w:val="22"/>
                <w:szCs w:val="22"/>
              </w:rPr>
            </w:pPr>
            <w:ins w:id="1319" w:author="Lalor, Ben NOR [2]" w:date="2021-01-06T14:40:00Z">
              <w:r w:rsidRPr="000918D8">
                <w:rPr>
                  <w:rFonts w:ascii="TimesNewRomanPSMT" w:hAnsi="TimesNewRomanPSMT" w:cs="TimesNewRomanPSMT"/>
                  <w:caps/>
                  <w:sz w:val="22"/>
                  <w:szCs w:val="22"/>
                </w:rPr>
                <w:sym w:font="Wingdings" w:char="F06F"/>
              </w:r>
            </w:ins>
          </w:p>
          <w:p w14:paraId="777E10DA" w14:textId="3A59739B" w:rsidR="00E30713" w:rsidRDefault="00E30713" w:rsidP="00E30713">
            <w:pPr>
              <w:autoSpaceDE w:val="0"/>
              <w:autoSpaceDN w:val="0"/>
              <w:adjustRightInd w:val="0"/>
              <w:jc w:val="center"/>
              <w:rPr>
                <w:ins w:id="1320" w:author="Lalor, Ben NOR [2]" w:date="2021-01-06T14:40:00Z"/>
                <w:rFonts w:ascii="TimesNewRomanPSMT" w:hAnsi="TimesNewRomanPSMT" w:cs="TimesNewRomanPSMT"/>
                <w:caps/>
                <w:sz w:val="22"/>
                <w:szCs w:val="22"/>
              </w:rPr>
            </w:pPr>
          </w:p>
          <w:p w14:paraId="78B29933" w14:textId="77777777" w:rsidR="00E30713" w:rsidRDefault="00E30713" w:rsidP="00E30713">
            <w:pPr>
              <w:autoSpaceDE w:val="0"/>
              <w:autoSpaceDN w:val="0"/>
              <w:adjustRightInd w:val="0"/>
              <w:jc w:val="center"/>
              <w:rPr>
                <w:ins w:id="1321" w:author="Lalor, Ben NOR [2]" w:date="2021-01-06T14:40:00Z"/>
                <w:rFonts w:ascii="TimesNewRomanPSMT" w:hAnsi="TimesNewRomanPSMT" w:cs="TimesNewRomanPSMT"/>
                <w:caps/>
                <w:sz w:val="22"/>
                <w:szCs w:val="22"/>
              </w:rPr>
            </w:pPr>
            <w:ins w:id="1322" w:author="Lalor, Ben NOR [2]" w:date="2021-01-06T14:40:00Z">
              <w:r w:rsidRPr="000918D8">
                <w:rPr>
                  <w:rFonts w:ascii="TimesNewRomanPSMT" w:hAnsi="TimesNewRomanPSMT" w:cs="TimesNewRomanPSMT"/>
                  <w:caps/>
                  <w:sz w:val="22"/>
                  <w:szCs w:val="22"/>
                </w:rPr>
                <w:sym w:font="Wingdings" w:char="F06F"/>
              </w:r>
            </w:ins>
          </w:p>
          <w:p w14:paraId="14B4D741" w14:textId="77777777" w:rsidR="00E30713" w:rsidRDefault="00E30713" w:rsidP="00E30713">
            <w:pPr>
              <w:autoSpaceDE w:val="0"/>
              <w:autoSpaceDN w:val="0"/>
              <w:adjustRightInd w:val="0"/>
              <w:jc w:val="center"/>
              <w:rPr>
                <w:rFonts w:ascii="TimesNewRomanPSMT" w:hAnsi="TimesNewRomanPSMT" w:cs="TimesNewRomanPSMT"/>
                <w:caps/>
                <w:sz w:val="22"/>
                <w:szCs w:val="22"/>
              </w:rPr>
            </w:pPr>
          </w:p>
          <w:p w14:paraId="26CF8309" w14:textId="77777777" w:rsidR="00881FA5" w:rsidDel="00E30713" w:rsidRDefault="00881FA5" w:rsidP="00E30713">
            <w:pPr>
              <w:autoSpaceDE w:val="0"/>
              <w:autoSpaceDN w:val="0"/>
              <w:adjustRightInd w:val="0"/>
              <w:rPr>
                <w:del w:id="1323" w:author="Lalor, Ben NOR [2]" w:date="2021-01-06T14:37:00Z"/>
                <w:rFonts w:ascii="TimesNewRomanPSMT" w:hAnsi="TimesNewRomanPSMT" w:cs="TimesNewRomanPSMT"/>
                <w:caps/>
                <w:sz w:val="22"/>
                <w:szCs w:val="22"/>
              </w:rPr>
            </w:pPr>
          </w:p>
          <w:p w14:paraId="01E2C76A" w14:textId="77777777" w:rsidR="00881FA5" w:rsidRDefault="00881FA5" w:rsidP="00E30713">
            <w:pPr>
              <w:autoSpaceDE w:val="0"/>
              <w:autoSpaceDN w:val="0"/>
              <w:adjustRightInd w:val="0"/>
              <w:rPr>
                <w:rFonts w:ascii="TimesNewRomanPSMT" w:hAnsi="TimesNewRomanPSMT" w:cs="TimesNewRomanPSMT"/>
                <w:caps/>
                <w:sz w:val="22"/>
                <w:szCs w:val="22"/>
              </w:rPr>
            </w:pPr>
          </w:p>
          <w:p w14:paraId="7408EA7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D9DDD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20C29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A77AA1" w14:textId="77777777" w:rsidR="00E30713" w:rsidRDefault="00E30713" w:rsidP="00E30713">
            <w:pPr>
              <w:autoSpaceDE w:val="0"/>
              <w:autoSpaceDN w:val="0"/>
              <w:adjustRightInd w:val="0"/>
              <w:jc w:val="center"/>
              <w:rPr>
                <w:ins w:id="1324" w:author="Lalor, Ben NOR [2]" w:date="2021-01-06T14:44:00Z"/>
                <w:rFonts w:ascii="TimesNewRomanPSMT" w:hAnsi="TimesNewRomanPSMT" w:cs="TimesNewRomanPSMT"/>
                <w:caps/>
                <w:sz w:val="22"/>
                <w:szCs w:val="22"/>
              </w:rPr>
            </w:pPr>
            <w:ins w:id="1325" w:author="Lalor, Ben NOR [2]" w:date="2021-01-06T14:44:00Z">
              <w:r w:rsidRPr="000918D8">
                <w:rPr>
                  <w:rFonts w:ascii="TimesNewRomanPSMT" w:hAnsi="TimesNewRomanPSMT" w:cs="TimesNewRomanPSMT"/>
                  <w:caps/>
                  <w:sz w:val="22"/>
                  <w:szCs w:val="22"/>
                </w:rPr>
                <w:sym w:font="Wingdings" w:char="F06F"/>
              </w:r>
            </w:ins>
          </w:p>
          <w:p w14:paraId="33D534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5A6D7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270E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A6075E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97519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21FCA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3E745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A53B304" w14:textId="52D510DA" w:rsidR="00881FA5" w:rsidRDefault="00881FA5" w:rsidP="00593DC8">
            <w:pPr>
              <w:autoSpaceDE w:val="0"/>
              <w:autoSpaceDN w:val="0"/>
              <w:adjustRightInd w:val="0"/>
              <w:rPr>
                <w:rFonts w:ascii="TimesNewRomanPSMT" w:hAnsi="TimesNewRomanPSMT" w:cs="TimesNewRomanPSMT"/>
                <w:caps/>
                <w:sz w:val="22"/>
                <w:szCs w:val="22"/>
              </w:rPr>
            </w:pPr>
          </w:p>
          <w:p w14:paraId="58078AD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66A45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60BB5A98" w14:textId="4DDC1BC8" w:rsidR="00881FA5" w:rsidRDefault="00881FA5" w:rsidP="00593DC8">
            <w:pPr>
              <w:autoSpaceDE w:val="0"/>
              <w:autoSpaceDN w:val="0"/>
              <w:adjustRightInd w:val="0"/>
              <w:jc w:val="center"/>
              <w:rPr>
                <w:rFonts w:ascii="TimesNewRomanPSMT" w:hAnsi="TimesNewRomanPSMT" w:cs="TimesNewRomanPSMT"/>
                <w:caps/>
                <w:sz w:val="22"/>
                <w:szCs w:val="22"/>
              </w:rPr>
            </w:pPr>
          </w:p>
          <w:p w14:paraId="0E8F73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5D3F7A" w14:textId="06100B5C" w:rsidR="00881FA5" w:rsidRDefault="00881FA5" w:rsidP="00593DC8">
            <w:pPr>
              <w:autoSpaceDE w:val="0"/>
              <w:autoSpaceDN w:val="0"/>
              <w:adjustRightInd w:val="0"/>
              <w:jc w:val="center"/>
              <w:rPr>
                <w:rFonts w:ascii="TimesNewRomanPSMT" w:hAnsi="TimesNewRomanPSMT" w:cs="TimesNewRomanPSMT"/>
                <w:caps/>
                <w:sz w:val="22"/>
                <w:szCs w:val="22"/>
              </w:rPr>
            </w:pPr>
          </w:p>
          <w:p w14:paraId="339D24D4" w14:textId="77777777" w:rsidR="00E30713" w:rsidRDefault="00E30713" w:rsidP="00E30713">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0908723"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045902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CBCBB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52A2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3356E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9A185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A57AF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6AD44E" w14:textId="134378C0" w:rsidR="00881FA5" w:rsidRDefault="00881FA5" w:rsidP="00593DC8">
            <w:pPr>
              <w:autoSpaceDE w:val="0"/>
              <w:autoSpaceDN w:val="0"/>
              <w:adjustRightInd w:val="0"/>
              <w:jc w:val="center"/>
              <w:rPr>
                <w:ins w:id="1326" w:author="Lalor, Ben NOR [2]" w:date="2021-01-06T14:40:00Z"/>
                <w:rFonts w:ascii="TimesNewRomanPSMT" w:hAnsi="TimesNewRomanPSMT" w:cs="TimesNewRomanPSMT"/>
                <w:caps/>
                <w:sz w:val="22"/>
                <w:szCs w:val="22"/>
              </w:rPr>
            </w:pPr>
          </w:p>
          <w:p w14:paraId="1E7C0DA2" w14:textId="1823B5F4" w:rsidR="00E30713" w:rsidRDefault="00E30713" w:rsidP="00E30713">
            <w:pPr>
              <w:autoSpaceDE w:val="0"/>
              <w:autoSpaceDN w:val="0"/>
              <w:adjustRightInd w:val="0"/>
              <w:jc w:val="center"/>
              <w:rPr>
                <w:ins w:id="1327" w:author="Lalor, Ben NOR [2]" w:date="2021-01-06T14:40:00Z"/>
                <w:rFonts w:ascii="TimesNewRomanPSMT" w:hAnsi="TimesNewRomanPSMT" w:cs="TimesNewRomanPSMT"/>
                <w:caps/>
                <w:sz w:val="22"/>
                <w:szCs w:val="22"/>
              </w:rPr>
            </w:pPr>
          </w:p>
          <w:p w14:paraId="2D080AAA" w14:textId="288DD800" w:rsidR="00E30713" w:rsidRDefault="00E30713" w:rsidP="00593DC8">
            <w:pPr>
              <w:autoSpaceDE w:val="0"/>
              <w:autoSpaceDN w:val="0"/>
              <w:adjustRightInd w:val="0"/>
              <w:jc w:val="center"/>
              <w:rPr>
                <w:ins w:id="1328" w:author="Lalor, Ben NOR [2]" w:date="2021-01-06T14:40:00Z"/>
                <w:rFonts w:ascii="TimesNewRomanPSMT" w:hAnsi="TimesNewRomanPSMT" w:cs="TimesNewRomanPSMT"/>
                <w:caps/>
                <w:sz w:val="22"/>
                <w:szCs w:val="22"/>
              </w:rPr>
            </w:pPr>
          </w:p>
          <w:p w14:paraId="0F1DF432" w14:textId="76AC2964" w:rsidR="00E30713" w:rsidRDefault="00E30713" w:rsidP="00E30713">
            <w:pPr>
              <w:autoSpaceDE w:val="0"/>
              <w:autoSpaceDN w:val="0"/>
              <w:adjustRightInd w:val="0"/>
              <w:jc w:val="center"/>
              <w:rPr>
                <w:ins w:id="1329" w:author="Lalor, Ben NOR [2]" w:date="2021-01-06T14:40:00Z"/>
                <w:rFonts w:ascii="TimesNewRomanPSMT" w:hAnsi="TimesNewRomanPSMT" w:cs="TimesNewRomanPSMT"/>
                <w:caps/>
                <w:sz w:val="22"/>
                <w:szCs w:val="22"/>
              </w:rPr>
            </w:pPr>
            <w:ins w:id="1330" w:author="Lalor, Ben NOR [2]" w:date="2021-01-06T14:40:00Z">
              <w:r w:rsidRPr="000918D8">
                <w:rPr>
                  <w:rFonts w:ascii="TimesNewRomanPSMT" w:hAnsi="TimesNewRomanPSMT" w:cs="TimesNewRomanPSMT"/>
                  <w:caps/>
                  <w:sz w:val="22"/>
                  <w:szCs w:val="22"/>
                </w:rPr>
                <w:sym w:font="Wingdings" w:char="F06F"/>
              </w:r>
            </w:ins>
          </w:p>
          <w:p w14:paraId="45BCE8E0" w14:textId="7B3EA37A" w:rsidR="00E30713" w:rsidRDefault="00E30713" w:rsidP="00E30713">
            <w:pPr>
              <w:autoSpaceDE w:val="0"/>
              <w:autoSpaceDN w:val="0"/>
              <w:adjustRightInd w:val="0"/>
              <w:jc w:val="center"/>
              <w:rPr>
                <w:ins w:id="1331" w:author="Lalor, Ben NOR [2]" w:date="2021-01-06T14:40:00Z"/>
                <w:rFonts w:ascii="TimesNewRomanPSMT" w:hAnsi="TimesNewRomanPSMT" w:cs="TimesNewRomanPSMT"/>
                <w:caps/>
                <w:sz w:val="22"/>
                <w:szCs w:val="22"/>
              </w:rPr>
            </w:pPr>
          </w:p>
          <w:p w14:paraId="37A50105" w14:textId="77777777" w:rsidR="00E30713" w:rsidRDefault="00E30713" w:rsidP="00E30713">
            <w:pPr>
              <w:autoSpaceDE w:val="0"/>
              <w:autoSpaceDN w:val="0"/>
              <w:adjustRightInd w:val="0"/>
              <w:jc w:val="center"/>
              <w:rPr>
                <w:ins w:id="1332" w:author="Lalor, Ben NOR [2]" w:date="2021-01-06T14:40:00Z"/>
                <w:rFonts w:ascii="TimesNewRomanPSMT" w:hAnsi="TimesNewRomanPSMT" w:cs="TimesNewRomanPSMT"/>
                <w:caps/>
                <w:sz w:val="22"/>
                <w:szCs w:val="22"/>
              </w:rPr>
            </w:pPr>
            <w:ins w:id="1333" w:author="Lalor, Ben NOR [2]" w:date="2021-01-06T14:40:00Z">
              <w:r w:rsidRPr="000918D8">
                <w:rPr>
                  <w:rFonts w:ascii="TimesNewRomanPSMT" w:hAnsi="TimesNewRomanPSMT" w:cs="TimesNewRomanPSMT"/>
                  <w:caps/>
                  <w:sz w:val="22"/>
                  <w:szCs w:val="22"/>
                </w:rPr>
                <w:sym w:font="Wingdings" w:char="F06F"/>
              </w:r>
            </w:ins>
          </w:p>
          <w:p w14:paraId="2D1271D0" w14:textId="77777777" w:rsidR="00E30713" w:rsidRDefault="00E30713" w:rsidP="00E30713">
            <w:pPr>
              <w:autoSpaceDE w:val="0"/>
              <w:autoSpaceDN w:val="0"/>
              <w:adjustRightInd w:val="0"/>
              <w:jc w:val="center"/>
              <w:rPr>
                <w:ins w:id="1334" w:author="Lalor, Ben NOR [2]" w:date="2021-01-06T14:40:00Z"/>
                <w:rFonts w:ascii="TimesNewRomanPSMT" w:hAnsi="TimesNewRomanPSMT" w:cs="TimesNewRomanPSMT"/>
                <w:caps/>
                <w:sz w:val="22"/>
                <w:szCs w:val="22"/>
              </w:rPr>
            </w:pPr>
          </w:p>
          <w:p w14:paraId="64A45356"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715FA33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05E1AD" w14:textId="0343C260" w:rsidR="00881FA5" w:rsidRDefault="00881FA5" w:rsidP="00593DC8">
            <w:pPr>
              <w:autoSpaceDE w:val="0"/>
              <w:autoSpaceDN w:val="0"/>
              <w:adjustRightInd w:val="0"/>
              <w:rPr>
                <w:rFonts w:ascii="TimesNewRomanPSMT" w:hAnsi="TimesNewRomanPSMT" w:cs="TimesNewRomanPSMT"/>
                <w:caps/>
                <w:sz w:val="22"/>
                <w:szCs w:val="22"/>
              </w:rPr>
            </w:pPr>
          </w:p>
          <w:p w14:paraId="65AFA28E" w14:textId="77777777" w:rsidR="00881FA5" w:rsidRDefault="00881FA5" w:rsidP="00593DC8">
            <w:pPr>
              <w:autoSpaceDE w:val="0"/>
              <w:autoSpaceDN w:val="0"/>
              <w:adjustRightInd w:val="0"/>
              <w:rPr>
                <w:rFonts w:ascii="TimesNewRomanPSMT" w:hAnsi="TimesNewRomanPSMT" w:cs="TimesNewRomanPSMT"/>
                <w:caps/>
                <w:sz w:val="22"/>
                <w:szCs w:val="22"/>
              </w:rPr>
            </w:pPr>
          </w:p>
          <w:p w14:paraId="1DFC1368" w14:textId="77777777" w:rsidR="00881FA5" w:rsidRDefault="00881FA5" w:rsidP="00593DC8">
            <w:pPr>
              <w:autoSpaceDE w:val="0"/>
              <w:autoSpaceDN w:val="0"/>
              <w:adjustRightInd w:val="0"/>
              <w:rPr>
                <w:rFonts w:ascii="TimesNewRomanPSMT" w:hAnsi="TimesNewRomanPSMT" w:cs="TimesNewRomanPSMT"/>
                <w:caps/>
                <w:sz w:val="22"/>
                <w:szCs w:val="22"/>
              </w:rPr>
            </w:pPr>
          </w:p>
          <w:p w14:paraId="321828E3" w14:textId="77777777" w:rsidR="00E30713" w:rsidRDefault="00E30713" w:rsidP="00E30713">
            <w:pPr>
              <w:autoSpaceDE w:val="0"/>
              <w:autoSpaceDN w:val="0"/>
              <w:adjustRightInd w:val="0"/>
              <w:jc w:val="center"/>
              <w:rPr>
                <w:ins w:id="1335" w:author="Lalor, Ben NOR [2]" w:date="2021-01-06T14:44:00Z"/>
                <w:rFonts w:ascii="TimesNewRomanPSMT" w:hAnsi="TimesNewRomanPSMT" w:cs="TimesNewRomanPSMT"/>
                <w:caps/>
                <w:sz w:val="22"/>
                <w:szCs w:val="22"/>
              </w:rPr>
            </w:pPr>
            <w:ins w:id="1336" w:author="Lalor, Ben NOR [2]" w:date="2021-01-06T14:44:00Z">
              <w:r w:rsidRPr="000918D8">
                <w:rPr>
                  <w:rFonts w:ascii="TimesNewRomanPSMT" w:hAnsi="TimesNewRomanPSMT" w:cs="TimesNewRomanPSMT"/>
                  <w:caps/>
                  <w:sz w:val="22"/>
                  <w:szCs w:val="22"/>
                </w:rPr>
                <w:sym w:font="Wingdings" w:char="F06F"/>
              </w:r>
            </w:ins>
          </w:p>
          <w:p w14:paraId="6A812CE2" w14:textId="77777777" w:rsidR="00881FA5" w:rsidRDefault="00881FA5" w:rsidP="00E30713">
            <w:pPr>
              <w:autoSpaceDE w:val="0"/>
              <w:autoSpaceDN w:val="0"/>
              <w:adjustRightInd w:val="0"/>
              <w:jc w:val="center"/>
              <w:rPr>
                <w:rFonts w:ascii="TimesNewRomanPSMT" w:hAnsi="TimesNewRomanPSMT" w:cs="TimesNewRomanPSMT"/>
                <w:caps/>
                <w:sz w:val="22"/>
                <w:szCs w:val="22"/>
              </w:rPr>
            </w:pPr>
          </w:p>
          <w:p w14:paraId="78A3CB77" w14:textId="77777777" w:rsidR="00881FA5" w:rsidRDefault="00881FA5" w:rsidP="00593DC8">
            <w:pPr>
              <w:autoSpaceDE w:val="0"/>
              <w:autoSpaceDN w:val="0"/>
              <w:adjustRightInd w:val="0"/>
              <w:rPr>
                <w:rFonts w:ascii="TimesNewRomanPSMT" w:hAnsi="TimesNewRomanPSMT" w:cs="TimesNewRomanPSMT"/>
                <w:caps/>
                <w:sz w:val="22"/>
                <w:szCs w:val="22"/>
              </w:rPr>
            </w:pPr>
          </w:p>
          <w:p w14:paraId="3EC18D9D" w14:textId="77777777" w:rsidR="00881FA5" w:rsidRDefault="00881FA5" w:rsidP="00593DC8">
            <w:pPr>
              <w:autoSpaceDE w:val="0"/>
              <w:autoSpaceDN w:val="0"/>
              <w:adjustRightInd w:val="0"/>
              <w:rPr>
                <w:rFonts w:ascii="TimesNewRomanPSMT" w:hAnsi="TimesNewRomanPSMT" w:cs="TimesNewRomanPSMT"/>
                <w:caps/>
                <w:sz w:val="22"/>
                <w:szCs w:val="22"/>
              </w:rPr>
            </w:pPr>
          </w:p>
          <w:p w14:paraId="2262A3C4" w14:textId="77777777" w:rsidR="00881FA5" w:rsidRDefault="00881FA5" w:rsidP="00593DC8">
            <w:pPr>
              <w:autoSpaceDE w:val="0"/>
              <w:autoSpaceDN w:val="0"/>
              <w:adjustRightInd w:val="0"/>
              <w:rPr>
                <w:rFonts w:ascii="TimesNewRomanPSMT" w:hAnsi="TimesNewRomanPSMT" w:cs="TimesNewRomanPSMT"/>
                <w:caps/>
                <w:sz w:val="22"/>
                <w:szCs w:val="22"/>
              </w:rPr>
            </w:pPr>
          </w:p>
          <w:p w14:paraId="3D3166FA" w14:textId="77777777" w:rsidR="00881FA5" w:rsidRDefault="00881FA5" w:rsidP="00593DC8">
            <w:pPr>
              <w:autoSpaceDE w:val="0"/>
              <w:autoSpaceDN w:val="0"/>
              <w:adjustRightInd w:val="0"/>
              <w:rPr>
                <w:rFonts w:ascii="TimesNewRomanPSMT" w:hAnsi="TimesNewRomanPSMT" w:cs="TimesNewRomanPSMT"/>
                <w:caps/>
                <w:sz w:val="22"/>
                <w:szCs w:val="22"/>
              </w:rPr>
            </w:pPr>
          </w:p>
          <w:p w14:paraId="2B485751" w14:textId="77777777" w:rsidR="00881FA5" w:rsidRDefault="00881FA5" w:rsidP="00593DC8">
            <w:pPr>
              <w:autoSpaceDE w:val="0"/>
              <w:autoSpaceDN w:val="0"/>
              <w:adjustRightInd w:val="0"/>
              <w:rPr>
                <w:rFonts w:ascii="TimesNewRomanPSMT" w:hAnsi="TimesNewRomanPSMT" w:cs="TimesNewRomanPSMT"/>
                <w:caps/>
                <w:sz w:val="22"/>
                <w:szCs w:val="22"/>
              </w:rPr>
            </w:pPr>
          </w:p>
          <w:p w14:paraId="114A97BE" w14:textId="77777777" w:rsidR="00881FA5" w:rsidRDefault="00881FA5" w:rsidP="00593DC8">
            <w:pPr>
              <w:autoSpaceDE w:val="0"/>
              <w:autoSpaceDN w:val="0"/>
              <w:adjustRightInd w:val="0"/>
              <w:rPr>
                <w:rFonts w:ascii="TimesNewRomanPSMT" w:hAnsi="TimesNewRomanPSMT" w:cs="TimesNewRomanPSMT"/>
                <w:caps/>
                <w:sz w:val="22"/>
                <w:szCs w:val="22"/>
              </w:rPr>
            </w:pPr>
          </w:p>
          <w:p w14:paraId="75AC1B47" w14:textId="52F45A94" w:rsidR="00881FA5" w:rsidRPr="000918D8" w:rsidRDefault="00881FA5" w:rsidP="00593DC8">
            <w:pPr>
              <w:autoSpaceDE w:val="0"/>
              <w:autoSpaceDN w:val="0"/>
              <w:adjustRightInd w:val="0"/>
              <w:rPr>
                <w:rFonts w:ascii="TimesNewRomanPSMT" w:hAnsi="TimesNewRomanPSMT" w:cs="TimesNewRomanPSMT"/>
                <w:caps/>
                <w:sz w:val="22"/>
                <w:szCs w:val="22"/>
              </w:rPr>
            </w:pPr>
          </w:p>
        </w:tc>
      </w:tr>
      <w:tr w:rsidR="00881FA5" w:rsidRPr="000918D8" w14:paraId="3642201B" w14:textId="77777777" w:rsidTr="00593DC8">
        <w:trPr>
          <w:gridAfter w:val="1"/>
          <w:wAfter w:w="616" w:type="dxa"/>
        </w:trPr>
        <w:tc>
          <w:tcPr>
            <w:tcW w:w="8840" w:type="dxa"/>
            <w:vAlign w:val="center"/>
          </w:tcPr>
          <w:p w14:paraId="0C8D23AA" w14:textId="77777777" w:rsidR="00881FA5" w:rsidRPr="00894EF2" w:rsidRDefault="00881FA5" w:rsidP="00593DC8">
            <w:pPr>
              <w:pStyle w:val="Heading3"/>
              <w:shd w:val="clear" w:color="auto" w:fill="FFFFFF"/>
              <w:spacing w:before="180" w:after="140"/>
              <w:ind w:left="360" w:hanging="360"/>
              <w:rPr>
                <w:rFonts w:ascii="TimesNewRomanPSMT" w:eastAsiaTheme="minorHAnsi" w:hAnsi="TimesNewRomanPSMT" w:cs="TimesNewRomanPSMT"/>
                <w:bCs w:val="0"/>
                <w:caps/>
                <w:sz w:val="22"/>
                <w:szCs w:val="22"/>
              </w:rPr>
            </w:pPr>
            <w:commentRangeStart w:id="1337"/>
            <w:r w:rsidRPr="00C302ED">
              <w:rPr>
                <w:rFonts w:ascii="TimesNewRomanPSMT" w:eastAsiaTheme="minorHAnsi" w:hAnsi="TimesNewRomanPSMT" w:cs="TimesNewRomanPSMT"/>
                <w:bCs w:val="0"/>
                <w:caps/>
                <w:color w:val="0070C0"/>
                <w:sz w:val="22"/>
                <w:szCs w:val="22"/>
              </w:rPr>
              <w:t>§120.6(</w:t>
            </w:r>
            <w:r w:rsidRPr="00C302ED">
              <w:rPr>
                <w:rFonts w:ascii="TimesNewRomanPSMT" w:eastAsiaTheme="minorHAnsi" w:hAnsi="TimesNewRomanPSMT" w:cs="TimesNewRomanPSMT"/>
                <w:bCs w:val="0"/>
                <w:color w:val="0070C0"/>
                <w:sz w:val="22"/>
                <w:szCs w:val="22"/>
              </w:rPr>
              <w:t>e</w:t>
            </w:r>
            <w:r w:rsidRPr="00C302ED">
              <w:rPr>
                <w:rFonts w:ascii="TimesNewRomanPSMT" w:eastAsiaTheme="minorHAnsi" w:hAnsi="TimesNewRomanPSMT" w:cs="TimesNewRomanPSMT"/>
                <w:bCs w:val="0"/>
                <w:caps/>
                <w:color w:val="0070C0"/>
                <w:sz w:val="22"/>
                <w:szCs w:val="22"/>
              </w:rPr>
              <w:t xml:space="preserve">) </w:t>
            </w:r>
            <w:r w:rsidRPr="00894EF2">
              <w:rPr>
                <w:rFonts w:ascii="TimesNewRomanPSMT" w:eastAsiaTheme="minorHAnsi" w:hAnsi="TimesNewRomanPSMT" w:cs="TimesNewRomanPSMT"/>
                <w:bCs w:val="0"/>
                <w:caps/>
                <w:sz w:val="22"/>
                <w:szCs w:val="22"/>
              </w:rPr>
              <w:t>Compressed Air Systems</w:t>
            </w:r>
          </w:p>
          <w:p w14:paraId="1D9DD660"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 xml:space="preserve">All new compressed air systems, and all additions or alterations of compressed air systems with total combined online hp of the compressor(s) is 25 hp or more shall meet the following: </w:t>
            </w:r>
            <w:commentRangeEnd w:id="1337"/>
            <w:r w:rsidR="00D54E2C">
              <w:rPr>
                <w:rStyle w:val="CommentReference"/>
                <w:rFonts w:asciiTheme="minorHAnsi" w:eastAsiaTheme="minorHAnsi" w:hAnsiTheme="minorHAnsi"/>
              </w:rPr>
              <w:commentReference w:id="1337"/>
            </w:r>
          </w:p>
          <w:p w14:paraId="4B35DB65" w14:textId="77777777" w:rsidR="00881FA5" w:rsidRDefault="00881FA5" w:rsidP="00593DC8">
            <w:pPr>
              <w:shd w:val="clear" w:color="auto" w:fill="FFFFFF"/>
              <w:spacing w:before="120"/>
              <w:rPr>
                <w:rFonts w:ascii="TimesNewRomanPSMT" w:hAnsi="TimesNewRomanPSMT" w:cs="TimesNewRomanPSMT"/>
                <w:caps/>
                <w:sz w:val="22"/>
                <w:szCs w:val="22"/>
              </w:rPr>
            </w:pPr>
            <w:commentRangeStart w:id="1338"/>
            <w:r w:rsidRPr="00894EF2">
              <w:rPr>
                <w:rFonts w:ascii="TimesNewRomanPSMT" w:hAnsi="TimesNewRomanPSMT" w:cs="TimesNewRomanPSMT"/>
                <w:b/>
                <w:caps/>
                <w:sz w:val="22"/>
                <w:szCs w:val="22"/>
              </w:rPr>
              <w:t>EXCEPTION</w:t>
            </w:r>
            <w:r w:rsidRPr="000918D8">
              <w:rPr>
                <w:rFonts w:ascii="TimesNewRomanPSMT" w:hAnsi="TimesNewRomanPSMT" w:cs="TimesNewRomanPSMT"/>
                <w:caps/>
                <w:sz w:val="22"/>
                <w:szCs w:val="22"/>
              </w:rPr>
              <w:t> </w:t>
            </w:r>
            <w:r w:rsidRPr="00774405">
              <w:rPr>
                <w:rFonts w:ascii="TimesNewRomanPSMT" w:hAnsi="TimesNewRomanPSMT" w:cs="TimesNewRomanPSMT"/>
                <w:b/>
                <w:caps/>
                <w:sz w:val="22"/>
                <w:szCs w:val="22"/>
              </w:rPr>
              <w:t>1</w:t>
            </w:r>
            <w:r>
              <w:rPr>
                <w:rFonts w:ascii="TimesNewRomanPSMT" w:hAnsi="TimesNewRomanPSMT" w:cs="TimesNewRomanPSMT"/>
                <w:caps/>
                <w:sz w:val="22"/>
                <w:szCs w:val="22"/>
              </w:rPr>
              <w:t xml:space="preserve"> </w:t>
            </w:r>
            <w:r w:rsidRPr="000918D8">
              <w:rPr>
                <w:rFonts w:ascii="TimesNewRomanPSMT" w:hAnsi="TimesNewRomanPSMT" w:cs="TimesNewRomanPSMT"/>
                <w:caps/>
                <w:sz w:val="22"/>
                <w:szCs w:val="22"/>
              </w:rPr>
              <w:t xml:space="preserve">to </w:t>
            </w:r>
            <w:r w:rsidRPr="00894EF2">
              <w:rPr>
                <w:rFonts w:ascii="TimesNewRomanPSMT" w:hAnsi="TimesNewRomanPSMT" w:cs="TimesNewRomanPSMT"/>
                <w:b/>
                <w:caps/>
                <w:sz w:val="22"/>
                <w:szCs w:val="22"/>
              </w:rPr>
              <w:t>§120.6(</w:t>
            </w:r>
            <w:r w:rsidRPr="00894EF2">
              <w:rPr>
                <w:rFonts w:ascii="TimesNewRomanPSMT" w:hAnsi="TimesNewRomanPSMT" w:cs="TimesNewRomanPSMT"/>
                <w:b/>
                <w:sz w:val="22"/>
                <w:szCs w:val="22"/>
              </w:rPr>
              <w:t>e</w:t>
            </w:r>
            <w:r w:rsidRPr="00894EF2">
              <w:rPr>
                <w:rFonts w:ascii="TimesNewRomanPSMT" w:hAnsi="TimesNewRomanPSMT" w:cs="TimesNewRomanPSMT"/>
                <w:b/>
                <w:caps/>
                <w:sz w:val="22"/>
                <w:szCs w:val="22"/>
              </w:rPr>
              <w:t>)</w:t>
            </w:r>
            <w:r w:rsidRPr="000918D8">
              <w:rPr>
                <w:rFonts w:ascii="TimesNewRomanPSMT" w:hAnsi="TimesNewRomanPSMT" w:cs="TimesNewRomanPSMT"/>
                <w:caps/>
                <w:sz w:val="22"/>
                <w:szCs w:val="22"/>
              </w:rPr>
              <w:t>: Alterations of existing compressed air systems that include one or more centrifugal compressors.</w:t>
            </w:r>
            <w:commentRangeEnd w:id="1338"/>
            <w:r w:rsidR="00D54E2C">
              <w:rPr>
                <w:rStyle w:val="CommentReference"/>
              </w:rPr>
              <w:commentReference w:id="1338"/>
            </w:r>
          </w:p>
          <w:p w14:paraId="6C2E8635" w14:textId="77777777" w:rsidR="00881FA5" w:rsidRPr="00C302ED" w:rsidRDefault="00881FA5" w:rsidP="00593DC8">
            <w:pPr>
              <w:shd w:val="clear" w:color="auto" w:fill="FFFFFF"/>
              <w:spacing w:before="120"/>
              <w:rPr>
                <w:rFonts w:ascii="TimesNewRomanPSMT" w:hAnsi="TimesNewRomanPSMT" w:cs="TimesNewRomanPSMT"/>
                <w:bCs/>
                <w:caps/>
                <w:color w:val="0070C0"/>
                <w:sz w:val="22"/>
                <w:szCs w:val="22"/>
              </w:rPr>
            </w:pPr>
            <w:commentRangeStart w:id="1339"/>
            <w:r w:rsidRPr="00894EF2">
              <w:rPr>
                <w:rFonts w:ascii="TimesNewRomanPSMT" w:hAnsi="TimesNewRomanPSMT" w:cs="TimesNewRomanPSMT"/>
                <w:b/>
                <w:caps/>
                <w:sz w:val="22"/>
                <w:szCs w:val="22"/>
              </w:rPr>
              <w:t>EXCEPTION</w:t>
            </w:r>
            <w:r w:rsidRPr="000918D8">
              <w:rPr>
                <w:rFonts w:ascii="TimesNewRomanPSMT" w:hAnsi="TimesNewRomanPSMT" w:cs="TimesNewRomanPSMT"/>
                <w:caps/>
                <w:sz w:val="22"/>
                <w:szCs w:val="22"/>
              </w:rPr>
              <w:t> </w:t>
            </w:r>
            <w:r>
              <w:rPr>
                <w:rFonts w:ascii="TimesNewRomanPSMT" w:hAnsi="TimesNewRomanPSMT" w:cs="TimesNewRomanPSMT"/>
                <w:b/>
                <w:caps/>
                <w:sz w:val="22"/>
                <w:szCs w:val="22"/>
              </w:rPr>
              <w:t>2</w:t>
            </w:r>
            <w:r>
              <w:rPr>
                <w:rFonts w:ascii="TimesNewRomanPSMT" w:hAnsi="TimesNewRomanPSMT" w:cs="TimesNewRomanPSMT"/>
                <w:caps/>
                <w:sz w:val="22"/>
                <w:szCs w:val="22"/>
              </w:rPr>
              <w:t xml:space="preserve"> </w:t>
            </w:r>
            <w:r w:rsidRPr="000918D8">
              <w:rPr>
                <w:rFonts w:ascii="TimesNewRomanPSMT" w:hAnsi="TimesNewRomanPSMT" w:cs="TimesNewRomanPSMT"/>
                <w:caps/>
                <w:sz w:val="22"/>
                <w:szCs w:val="22"/>
              </w:rPr>
              <w:t xml:space="preserve">to </w:t>
            </w:r>
            <w:r w:rsidRPr="00894EF2">
              <w:rPr>
                <w:rFonts w:ascii="TimesNewRomanPSMT" w:hAnsi="TimesNewRomanPSMT" w:cs="TimesNewRomanPSMT"/>
                <w:b/>
                <w:caps/>
                <w:sz w:val="22"/>
                <w:szCs w:val="22"/>
              </w:rPr>
              <w:t>§120.6(</w:t>
            </w:r>
            <w:r w:rsidRPr="00894EF2">
              <w:rPr>
                <w:rFonts w:ascii="TimesNewRomanPSMT" w:hAnsi="TimesNewRomanPSMT" w:cs="TimesNewRomanPSMT"/>
                <w:b/>
                <w:sz w:val="22"/>
                <w:szCs w:val="22"/>
              </w:rPr>
              <w:t>e</w:t>
            </w:r>
            <w:r w:rsidRPr="00894EF2">
              <w:rPr>
                <w:rFonts w:ascii="TimesNewRomanPSMT" w:hAnsi="TimesNewRomanPSMT" w:cs="TimesNewRomanPSMT"/>
                <w:b/>
                <w:caps/>
                <w:sz w:val="22"/>
                <w:szCs w:val="22"/>
              </w:rPr>
              <w:t>)</w:t>
            </w:r>
            <w:r w:rsidRPr="000918D8">
              <w:rPr>
                <w:rFonts w:ascii="TimesNewRomanPSMT" w:hAnsi="TimesNewRomanPSMT" w:cs="TimesNewRomanPSMT"/>
                <w:caps/>
                <w:sz w:val="22"/>
                <w:szCs w:val="22"/>
              </w:rPr>
              <w:t>:</w:t>
            </w:r>
            <w:r>
              <w:rPr>
                <w:rFonts w:ascii="TimesNewRomanPSMT" w:hAnsi="TimesNewRomanPSMT" w:cs="TimesNewRomanPSMT"/>
                <w:caps/>
                <w:sz w:val="22"/>
                <w:szCs w:val="22"/>
              </w:rPr>
              <w:t xml:space="preserve"> Compressed air systems, including medical gas, serving healthcare facilities.</w:t>
            </w:r>
            <w:commentRangeEnd w:id="1339"/>
            <w:r w:rsidR="00D54E2C">
              <w:rPr>
                <w:rStyle w:val="CommentReference"/>
              </w:rPr>
              <w:commentReference w:id="1339"/>
            </w:r>
          </w:p>
        </w:tc>
        <w:tc>
          <w:tcPr>
            <w:tcW w:w="616" w:type="dxa"/>
          </w:tcPr>
          <w:p w14:paraId="5054247E"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4708D6B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9229F6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04AC3C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44B4E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DDE4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A457D9"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6BCB14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8DB3EF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c>
          <w:tcPr>
            <w:tcW w:w="649" w:type="dxa"/>
            <w:gridSpan w:val="2"/>
          </w:tcPr>
          <w:p w14:paraId="3E0C3BF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7665343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9118B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06F071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70D8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2B8ED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4146FC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6F1107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603E4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r>
      <w:tr w:rsidR="00881FA5" w:rsidRPr="000918D8" w14:paraId="4A683F5B" w14:textId="77777777" w:rsidTr="00593DC8">
        <w:trPr>
          <w:gridAfter w:val="1"/>
          <w:wAfter w:w="616" w:type="dxa"/>
        </w:trPr>
        <w:tc>
          <w:tcPr>
            <w:tcW w:w="8840" w:type="dxa"/>
            <w:vAlign w:val="center"/>
          </w:tcPr>
          <w:p w14:paraId="21D67E75" w14:textId="77777777" w:rsidR="00881FA5" w:rsidRPr="00894EF2" w:rsidRDefault="00881FA5" w:rsidP="00593DC8">
            <w:pPr>
              <w:shd w:val="clear" w:color="auto" w:fill="FFFFFF"/>
              <w:rPr>
                <w:rFonts w:ascii="TimesNewRomanPSMT" w:hAnsi="TimesNewRomanPSMT" w:cs="TimesNewRomanPSMT"/>
                <w:caps/>
                <w:sz w:val="22"/>
                <w:szCs w:val="22"/>
              </w:rPr>
            </w:pPr>
            <w:commentRangeStart w:id="1340"/>
            <w:r w:rsidRPr="00C302ED">
              <w:rPr>
                <w:rFonts w:ascii="TimesNewRomanPSMT" w:hAnsi="TimesNewRomanPSMT" w:cs="TimesNewRomanPSMT"/>
                <w:b/>
                <w:bCs/>
                <w:caps/>
                <w:color w:val="0070C0"/>
                <w:sz w:val="22"/>
                <w:szCs w:val="22"/>
              </w:rPr>
              <w:t>§120.6(</w:t>
            </w:r>
            <w:r w:rsidRPr="00C302ED">
              <w:rPr>
                <w:rFonts w:ascii="TimesNewRomanPSMT" w:hAnsi="TimesNewRomanPSMT" w:cs="TimesNewRomanPSMT"/>
                <w:b/>
                <w:bCs/>
                <w:color w:val="0070C0"/>
                <w:sz w:val="22"/>
                <w:szCs w:val="22"/>
              </w:rPr>
              <w:t>e</w:t>
            </w:r>
            <w:r w:rsidRPr="00C302ED">
              <w:rPr>
                <w:rFonts w:ascii="TimesNewRomanPSMT" w:hAnsi="TimesNewRomanPSMT" w:cs="TimesNewRomanPSMT"/>
                <w:b/>
                <w:bCs/>
                <w:caps/>
                <w:color w:val="0070C0"/>
                <w:sz w:val="22"/>
                <w:szCs w:val="22"/>
              </w:rPr>
              <w:t xml:space="preserve">)1 </w:t>
            </w:r>
            <w:hyperlink r:id="rId65" w:tgtFrame="popup" w:history="1">
              <w:r w:rsidRPr="00C302ED">
                <w:rPr>
                  <w:rFonts w:ascii="TimesNewRomanPSMT" w:hAnsi="TimesNewRomanPSMT" w:cs="TimesNewRomanPSMT"/>
                  <w:caps/>
                  <w:sz w:val="22"/>
                  <w:szCs w:val="22"/>
                </w:rPr>
                <w:t>Compressed</w:t>
              </w:r>
            </w:hyperlink>
            <w:r>
              <w:rPr>
                <w:rFonts w:ascii="TimesNewRomanPSMT" w:hAnsi="TimesNewRomanPSMT" w:cs="TimesNewRomanPSMT"/>
                <w:caps/>
                <w:sz w:val="22"/>
                <w:szCs w:val="22"/>
              </w:rPr>
              <w:t xml:space="preserve"> </w:t>
            </w:r>
            <w:r w:rsidRPr="00894EF2">
              <w:rPr>
                <w:rFonts w:ascii="TimesNewRomanPSMT" w:hAnsi="TimesNewRomanPSMT" w:cs="TimesNewRomanPSMT"/>
                <w:caps/>
                <w:sz w:val="22"/>
                <w:szCs w:val="22"/>
              </w:rPr>
              <w:t>air systems shall be equipped with an appropriately sized trim compressor and </w:t>
            </w:r>
            <w:hyperlink r:id="rId66" w:tgtFrame="popup" w:history="1">
              <w:r w:rsidRPr="00894EF2">
                <w:rPr>
                  <w:rFonts w:ascii="TimesNewRomanPSMT" w:hAnsi="TimesNewRomanPSMT" w:cs="TimesNewRomanPSMT"/>
                  <w:caps/>
                </w:rPr>
                <w:t>primary storage</w:t>
              </w:r>
            </w:hyperlink>
            <w:r w:rsidRPr="00894EF2">
              <w:rPr>
                <w:rFonts w:ascii="TimesNewRomanPSMT" w:hAnsi="TimesNewRomanPSMT" w:cs="TimesNewRomanPSMT"/>
                <w:caps/>
                <w:sz w:val="22"/>
                <w:szCs w:val="22"/>
              </w:rPr>
              <w:t xml:space="preserve"> to provide acceptable performance across the range of the system and to avoid control gaps. The compressed air system shall comply with ONE of the following: </w:t>
            </w:r>
          </w:p>
          <w:p w14:paraId="3CBE0F6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lastRenderedPageBreak/>
              <w:t xml:space="preserve">a. </w:t>
            </w:r>
            <w:r w:rsidRPr="000918D8">
              <w:rPr>
                <w:rFonts w:ascii="TimesNewRomanPSMT" w:eastAsiaTheme="minorHAnsi" w:hAnsi="TimesNewRomanPSMT" w:cs="TimesNewRomanPSMT"/>
                <w:caps/>
                <w:sz w:val="22"/>
                <w:szCs w:val="22"/>
              </w:rPr>
              <w:t>Include one or more variable speed drive (VSD) compressors</w:t>
            </w:r>
          </w:p>
          <w:p w14:paraId="626154B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 xml:space="preserve">Include a compressor or set of compressors with total effective trim capacity at least the size of the largest net capacity increment between combinations of compressors, or the size of the smallest compressor, whichever is larger.  </w:t>
            </w:r>
            <w:commentRangeEnd w:id="1340"/>
            <w:r w:rsidR="00D54E2C">
              <w:rPr>
                <w:rStyle w:val="CommentReference"/>
                <w:rFonts w:asciiTheme="minorHAnsi" w:eastAsiaTheme="minorHAnsi" w:hAnsiTheme="minorHAnsi"/>
              </w:rPr>
              <w:commentReference w:id="1340"/>
            </w:r>
          </w:p>
          <w:p w14:paraId="4AFB7460" w14:textId="77777777" w:rsidR="00881FA5" w:rsidRPr="00894EF2"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41"/>
            <w:r w:rsidRPr="00894EF2">
              <w:rPr>
                <w:rFonts w:ascii="TimesNewRomanPSMT" w:eastAsiaTheme="minorHAnsi" w:hAnsi="TimesNewRomanPSMT" w:cs="TimesNewRomanPSMT"/>
                <w:b/>
                <w:caps/>
                <w:sz w:val="22"/>
                <w:szCs w:val="22"/>
              </w:rPr>
              <w:t>EXCEPTION 1</w:t>
            </w:r>
            <w:r w:rsidRPr="00894EF2">
              <w:rPr>
                <w:rFonts w:ascii="TimesNewRomanPSMT" w:eastAsiaTheme="minorHAnsi" w:hAnsi="TimesNewRomanPSMT" w:cs="TimesNewRomanPSMT"/>
                <w:caps/>
                <w:sz w:val="22"/>
                <w:szCs w:val="22"/>
              </w:rPr>
              <w:t xml:space="preserve"> to</w:t>
            </w:r>
            <w:r w:rsidRPr="00894EF2">
              <w:rPr>
                <w:rFonts w:ascii="TimesNewRomanPSMT" w:eastAsiaTheme="minorHAnsi" w:hAnsi="TimesNewRomanPSMT" w:cs="TimesNewRomanPSMT"/>
                <w:b/>
                <w:caps/>
                <w:sz w:val="22"/>
                <w:szCs w:val="22"/>
              </w:rPr>
              <w:t xml:space="preserve"> §120.6(</w:t>
            </w:r>
            <w:r w:rsidRPr="00C302ED">
              <w:rPr>
                <w:rFonts w:ascii="TimesNewRomanPSMT" w:eastAsiaTheme="minorHAnsi" w:hAnsi="TimesNewRomanPSMT" w:cs="TimesNewRomanPSMT"/>
                <w:b/>
                <w:sz w:val="22"/>
                <w:szCs w:val="22"/>
              </w:rPr>
              <w:t>e</w:t>
            </w:r>
            <w:r w:rsidRPr="00894EF2">
              <w:rPr>
                <w:rFonts w:ascii="TimesNewRomanPSMT" w:eastAsiaTheme="minorHAnsi" w:hAnsi="TimesNewRomanPSMT" w:cs="TimesNewRomanPSMT"/>
                <w:b/>
                <w:caps/>
                <w:sz w:val="22"/>
                <w:szCs w:val="22"/>
              </w:rPr>
              <w:t>)1</w:t>
            </w:r>
            <w:r w:rsidRPr="00894EF2">
              <w:rPr>
                <w:rFonts w:ascii="TimesNewRomanPSMT" w:eastAsiaTheme="minorHAnsi" w:hAnsi="TimesNewRomanPSMT" w:cs="TimesNewRomanPSMT"/>
                <w:caps/>
                <w:sz w:val="22"/>
                <w:szCs w:val="22"/>
              </w:rPr>
              <w:t>: Compressed air systems in existing facilities that are adding or replacing less than 50 percent of the </w:t>
            </w:r>
            <w:hyperlink r:id="rId67" w:tgtFrame="popup" w:history="1">
              <w:r w:rsidRPr="00894EF2">
                <w:rPr>
                  <w:rFonts w:ascii="TimesNewRomanPSMT" w:eastAsiaTheme="minorHAnsi" w:hAnsi="TimesNewRomanPSMT" w:cs="TimesNewRomanPSMT"/>
                  <w:caps/>
                </w:rPr>
                <w:t>online capacity</w:t>
              </w:r>
            </w:hyperlink>
            <w:r w:rsidRPr="00894EF2">
              <w:rPr>
                <w:rFonts w:ascii="TimesNewRomanPSMT" w:eastAsiaTheme="minorHAnsi" w:hAnsi="TimesNewRomanPSMT" w:cs="TimesNewRomanPSMT"/>
                <w:caps/>
                <w:sz w:val="22"/>
                <w:szCs w:val="22"/>
              </w:rPr>
              <w:t> of the system.</w:t>
            </w:r>
            <w:commentRangeEnd w:id="1341"/>
            <w:r w:rsidR="00D54E2C">
              <w:rPr>
                <w:rStyle w:val="CommentReference"/>
                <w:rFonts w:asciiTheme="minorHAnsi" w:eastAsiaTheme="minorHAnsi" w:hAnsiTheme="minorHAnsi"/>
              </w:rPr>
              <w:commentReference w:id="1341"/>
            </w:r>
          </w:p>
          <w:p w14:paraId="2BAC71CD"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42"/>
            <w:r w:rsidRPr="00894EF2">
              <w:rPr>
                <w:rFonts w:ascii="TimesNewRomanPSMT" w:eastAsiaTheme="minorHAnsi" w:hAnsi="TimesNewRomanPSMT" w:cs="TimesNewRomanPSMT"/>
                <w:b/>
                <w:caps/>
                <w:sz w:val="22"/>
                <w:szCs w:val="22"/>
              </w:rPr>
              <w:t>EXCEPTION 2</w:t>
            </w:r>
            <w:r w:rsidRPr="000918D8">
              <w:rPr>
                <w:rFonts w:ascii="TimesNewRomanPSMT" w:eastAsiaTheme="minorHAnsi" w:hAnsi="TimesNewRomanPSMT" w:cs="TimesNewRomanPSMT"/>
                <w:caps/>
                <w:sz w:val="22"/>
                <w:szCs w:val="22"/>
              </w:rPr>
              <w:t xml:space="preserve"> to</w:t>
            </w:r>
            <w:r>
              <w:rPr>
                <w:rFonts w:ascii="TimesNewRomanPSMT" w:eastAsiaTheme="minorHAnsi" w:hAnsi="TimesNewRomanPSMT" w:cs="TimesNewRomanPSMT"/>
                <w:caps/>
                <w:sz w:val="22"/>
                <w:szCs w:val="22"/>
              </w:rPr>
              <w:t xml:space="preserve"> </w:t>
            </w:r>
            <w:r w:rsidRPr="00894EF2">
              <w:rPr>
                <w:rFonts w:ascii="TimesNewRomanPSMT" w:eastAsiaTheme="minorHAnsi" w:hAnsi="TimesNewRomanPSMT" w:cs="TimesNewRomanPSMT"/>
                <w:b/>
                <w:caps/>
                <w:sz w:val="22"/>
                <w:szCs w:val="22"/>
              </w:rPr>
              <w:t>§120.6(</w:t>
            </w:r>
            <w:r w:rsidRPr="00894EF2">
              <w:rPr>
                <w:rFonts w:ascii="TimesNewRomanPSMT" w:eastAsiaTheme="minorHAnsi" w:hAnsi="TimesNewRomanPSMT" w:cs="TimesNewRomanPSMT"/>
                <w:b/>
                <w:sz w:val="22"/>
                <w:szCs w:val="22"/>
              </w:rPr>
              <w:t>e</w:t>
            </w:r>
            <w:r w:rsidRPr="00894EF2">
              <w:rPr>
                <w:rFonts w:ascii="TimesNewRomanPSMT" w:eastAsiaTheme="minorHAnsi" w:hAnsi="TimesNewRomanPSMT" w:cs="TimesNewRomanPSMT"/>
                <w:b/>
                <w:caps/>
                <w:sz w:val="22"/>
                <w:szCs w:val="22"/>
              </w:rPr>
              <w:t>)1</w:t>
            </w:r>
            <w:r w:rsidRPr="000918D8">
              <w:rPr>
                <w:rFonts w:ascii="TimesNewRomanPSMT" w:eastAsiaTheme="minorHAnsi" w:hAnsi="TimesNewRomanPSMT" w:cs="TimesNewRomanPSMT"/>
                <w:caps/>
                <w:sz w:val="22"/>
                <w:szCs w:val="22"/>
              </w:rPr>
              <w:t>: </w:t>
            </w:r>
            <w:r w:rsidRPr="00894EF2">
              <w:rPr>
                <w:rFonts w:ascii="TimesNewRomanPSMT" w:eastAsiaTheme="minorHAnsi" w:hAnsi="TimesNewRomanPSMT" w:cs="TimesNewRomanPSMT"/>
                <w:caps/>
                <w:sz w:val="22"/>
                <w:szCs w:val="22"/>
              </w:rPr>
              <w:t>Compressed air systems that have been approved by the </w:t>
            </w:r>
            <w:hyperlink r:id="rId68" w:tgtFrame="popup" w:history="1">
              <w:r w:rsidRPr="00C302ED">
                <w:rPr>
                  <w:rFonts w:ascii="TimesNewRomanPSMT" w:eastAsiaTheme="minorHAnsi" w:hAnsi="TimesNewRomanPSMT" w:cs="TimesNewRomanPSMT"/>
                  <w:caps/>
                  <w:sz w:val="22"/>
                  <w:szCs w:val="22"/>
                </w:rPr>
                <w:t>Energy Commission</w:t>
              </w:r>
            </w:hyperlink>
            <w:r w:rsidRPr="00894EF2">
              <w:rPr>
                <w:rFonts w:ascii="TimesNewRomanPSMT" w:eastAsiaTheme="minorHAnsi" w:hAnsi="TimesNewRomanPSMT" w:cs="TimesNewRomanPSMT"/>
                <w:caps/>
                <w:sz w:val="22"/>
                <w:szCs w:val="22"/>
              </w:rPr>
              <w:t> Executive Director as having demonstrated that the system serves loads for which typical air demand fluctuates less than 10%.</w:t>
            </w:r>
            <w:commentRangeEnd w:id="1342"/>
            <w:r w:rsidR="00B24D8E">
              <w:rPr>
                <w:rStyle w:val="CommentReference"/>
                <w:rFonts w:asciiTheme="minorHAnsi" w:eastAsiaTheme="minorHAnsi" w:hAnsiTheme="minorHAnsi"/>
              </w:rPr>
              <w:commentReference w:id="1342"/>
            </w:r>
          </w:p>
          <w:p w14:paraId="119680AB" w14:textId="77777777" w:rsidR="00881FA5" w:rsidRPr="00C315EE" w:rsidRDefault="00881FA5" w:rsidP="00593DC8">
            <w:pPr>
              <w:shd w:val="clear" w:color="auto" w:fill="FFFFFF"/>
              <w:spacing w:before="120"/>
              <w:rPr>
                <w:rFonts w:ascii="TimesNewRomanPSMT" w:hAnsi="TimesNewRomanPSMT" w:cs="TimesNewRomanPSMT"/>
                <w:caps/>
                <w:sz w:val="22"/>
                <w:szCs w:val="22"/>
              </w:rPr>
            </w:pPr>
            <w:commentRangeStart w:id="1343"/>
            <w:r w:rsidRPr="00C302ED">
              <w:rPr>
                <w:rFonts w:ascii="TimesNewRomanPSMT" w:hAnsi="TimesNewRomanPSMT" w:cs="TimesNewRomanPSMT"/>
                <w:b/>
                <w:bCs/>
                <w:caps/>
                <w:color w:val="0070C0"/>
                <w:sz w:val="22"/>
                <w:szCs w:val="22"/>
              </w:rPr>
              <w:t>§120.6(</w:t>
            </w:r>
            <w:r w:rsidRPr="00C302ED">
              <w:rPr>
                <w:rFonts w:ascii="TimesNewRomanPSMT" w:hAnsi="TimesNewRomanPSMT" w:cs="TimesNewRomanPSMT"/>
                <w:b/>
                <w:bCs/>
                <w:color w:val="0070C0"/>
                <w:sz w:val="22"/>
                <w:szCs w:val="22"/>
              </w:rPr>
              <w:t>e</w:t>
            </w:r>
            <w:r w:rsidRPr="00C302ED">
              <w:rPr>
                <w:rFonts w:ascii="TimesNewRomanPSMT" w:hAnsi="TimesNewRomanPSMT" w:cs="TimesNewRomanPSMT"/>
                <w:b/>
                <w:bCs/>
                <w:caps/>
                <w:color w:val="0070C0"/>
                <w:sz w:val="22"/>
                <w:szCs w:val="22"/>
              </w:rPr>
              <w:t>)</w:t>
            </w:r>
            <w:r>
              <w:rPr>
                <w:rFonts w:ascii="TimesNewRomanPSMT" w:hAnsi="TimesNewRomanPSMT" w:cs="TimesNewRomanPSMT"/>
                <w:b/>
                <w:bCs/>
                <w:caps/>
                <w:color w:val="0070C0"/>
                <w:sz w:val="22"/>
                <w:szCs w:val="22"/>
              </w:rPr>
              <w:t xml:space="preserve">2 </w:t>
            </w:r>
            <w:r w:rsidRPr="00C315EE">
              <w:rPr>
                <w:rFonts w:ascii="TimesNewRomanPSMT" w:hAnsi="TimesNewRomanPSMT" w:cs="TimesNewRomanPSMT"/>
                <w:caps/>
                <w:sz w:val="22"/>
                <w:szCs w:val="22"/>
              </w:rPr>
              <w:t>Compressed air systems with more than one compressor online, having a combined hp rating of more than 100 hp, must operate with a controller that is able to choose the most energy efficient combination of compressors within the system based on the </w:t>
            </w:r>
            <w:hyperlink r:id="rId69" w:tgtFrame="popup" w:history="1">
              <w:r w:rsidRPr="00C302ED">
                <w:rPr>
                  <w:rFonts w:ascii="TimesNewRomanPSMT" w:hAnsi="TimesNewRomanPSMT" w:cs="TimesNewRomanPSMT"/>
                  <w:caps/>
                  <w:sz w:val="22"/>
                  <w:szCs w:val="22"/>
                </w:rPr>
                <w:t>current air demand</w:t>
              </w:r>
            </w:hyperlink>
            <w:r w:rsidRPr="00C315EE">
              <w:rPr>
                <w:rFonts w:ascii="TimesNewRomanPSMT" w:hAnsi="TimesNewRomanPSMT" w:cs="TimesNewRomanPSMT"/>
                <w:caps/>
                <w:sz w:val="22"/>
                <w:szCs w:val="22"/>
              </w:rPr>
              <w:t> as measured by a sensor.</w:t>
            </w:r>
            <w:commentRangeEnd w:id="1343"/>
            <w:r w:rsidR="00B24D8E">
              <w:rPr>
                <w:rStyle w:val="CommentReference"/>
              </w:rPr>
              <w:commentReference w:id="1343"/>
            </w:r>
          </w:p>
          <w:p w14:paraId="55D2E6A1" w14:textId="0E9BEAC1" w:rsidR="00881FA5" w:rsidRPr="000918D8" w:rsidRDefault="00881FA5" w:rsidP="00593DC8">
            <w:pPr>
              <w:shd w:val="clear" w:color="auto" w:fill="FFFFFF"/>
              <w:spacing w:before="120"/>
              <w:rPr>
                <w:rFonts w:ascii="TimesNewRomanPSMT" w:hAnsi="TimesNewRomanPSMT" w:cs="TimesNewRomanPSMT"/>
                <w:caps/>
                <w:sz w:val="22"/>
                <w:szCs w:val="22"/>
              </w:rPr>
            </w:pPr>
            <w:commentRangeStart w:id="1344"/>
            <w:r w:rsidRPr="00C302ED">
              <w:rPr>
                <w:rFonts w:ascii="TimesNewRomanPSMT" w:hAnsi="TimesNewRomanPSMT" w:cs="TimesNewRomanPSMT"/>
                <w:b/>
                <w:bCs/>
                <w:caps/>
                <w:color w:val="0070C0"/>
                <w:sz w:val="22"/>
                <w:szCs w:val="22"/>
              </w:rPr>
              <w:t>§120.6(</w:t>
            </w:r>
            <w:r w:rsidRPr="00C302ED">
              <w:rPr>
                <w:rFonts w:ascii="TimesNewRomanPSMT" w:hAnsi="TimesNewRomanPSMT" w:cs="TimesNewRomanPSMT"/>
                <w:b/>
                <w:bCs/>
                <w:color w:val="0070C0"/>
                <w:sz w:val="22"/>
                <w:szCs w:val="22"/>
              </w:rPr>
              <w:t>e</w:t>
            </w:r>
            <w:r w:rsidRPr="00C302ED">
              <w:rPr>
                <w:rFonts w:ascii="TimesNewRomanPSMT" w:hAnsi="TimesNewRomanPSMT" w:cs="TimesNewRomanPSMT"/>
                <w:b/>
                <w:bCs/>
                <w:caps/>
                <w:color w:val="0070C0"/>
                <w:sz w:val="22"/>
                <w:szCs w:val="22"/>
              </w:rPr>
              <w:t>)</w:t>
            </w:r>
            <w:r>
              <w:rPr>
                <w:rFonts w:ascii="TimesNewRomanPSMT" w:hAnsi="TimesNewRomanPSMT" w:cs="TimesNewRomanPSMT"/>
                <w:b/>
                <w:bCs/>
                <w:caps/>
                <w:color w:val="0070C0"/>
                <w:sz w:val="22"/>
                <w:szCs w:val="22"/>
              </w:rPr>
              <w:t xml:space="preserve">3 </w:t>
            </w:r>
            <w:r w:rsidRPr="00C315EE">
              <w:rPr>
                <w:rFonts w:ascii="TimesNewRomanPSMT" w:hAnsi="TimesNewRomanPSMT" w:cs="TimesNewRomanPSMT"/>
                <w:caps/>
                <w:sz w:val="22"/>
                <w:szCs w:val="22"/>
              </w:rPr>
              <w:t> Before an occupancy permit is granted for a compressed air system, a Certificate of Acceptance shall be submitted to the </w:t>
            </w:r>
            <w:hyperlink r:id="rId70" w:tgtFrame="popup" w:history="1">
              <w:r w:rsidRPr="00C302ED">
                <w:rPr>
                  <w:rFonts w:ascii="TimesNewRomanPSMT" w:hAnsi="TimesNewRomanPSMT" w:cs="TimesNewRomanPSMT"/>
                  <w:caps/>
                  <w:sz w:val="22"/>
                  <w:szCs w:val="22"/>
                </w:rPr>
                <w:t>enforcement agency</w:t>
              </w:r>
            </w:hyperlink>
            <w:ins w:id="1345" w:author="Lalor, Ben NOR" w:date="2020-07-01T13:05:00Z">
              <w:r>
                <w:rPr>
                  <w:rFonts w:ascii="TimesNewRomanPSMT" w:hAnsi="TimesNewRomanPSMT" w:cs="TimesNewRomanPSMT"/>
                  <w:caps/>
                  <w:sz w:val="22"/>
                  <w:szCs w:val="22"/>
                </w:rPr>
                <w:t xml:space="preserve"> </w:t>
              </w:r>
            </w:ins>
            <w:r w:rsidRPr="00C315EE">
              <w:rPr>
                <w:rFonts w:ascii="TimesNewRomanPSMT" w:hAnsi="TimesNewRomanPSMT" w:cs="TimesNewRomanPSMT"/>
                <w:caps/>
                <w:sz w:val="22"/>
                <w:szCs w:val="22"/>
              </w:rPr>
              <w:t xml:space="preserve">that certifies that the equipment and </w:t>
            </w:r>
            <w:r>
              <w:rPr>
                <w:rFonts w:ascii="TimesNewRomanPSMT" w:hAnsi="TimesNewRomanPSMT" w:cs="TimesNewRomanPSMT"/>
                <w:caps/>
                <w:sz w:val="22"/>
                <w:szCs w:val="22"/>
              </w:rPr>
              <w:t>S</w:t>
            </w:r>
            <w:r w:rsidRPr="00C315EE">
              <w:rPr>
                <w:rFonts w:ascii="TimesNewRomanPSMT" w:hAnsi="TimesNewRomanPSMT" w:cs="TimesNewRomanPSMT"/>
                <w:caps/>
                <w:sz w:val="22"/>
                <w:szCs w:val="22"/>
              </w:rPr>
              <w:t>ystems meet the acceptance requirements specified in </w:t>
            </w:r>
            <w:r w:rsidRPr="00C315EE">
              <w:rPr>
                <w:rFonts w:ascii="TimesNewRomanPSMT" w:hAnsi="TimesNewRomanPSMT" w:cs="TimesNewRomanPSMT"/>
                <w:b/>
                <w:caps/>
                <w:color w:val="1F497D" w:themeColor="text2"/>
                <w:sz w:val="22"/>
                <w:szCs w:val="22"/>
              </w:rPr>
              <w:t>N</w:t>
            </w:r>
            <w:r w:rsidRPr="00C302ED">
              <w:rPr>
                <w:rFonts w:ascii="TimesNewRomanPSMT" w:hAnsi="TimesNewRomanPSMT" w:cs="TimesNewRomanPSMT"/>
                <w:b/>
                <w:caps/>
                <w:color w:val="1F497D" w:themeColor="text2"/>
                <w:sz w:val="22"/>
                <w:szCs w:val="22"/>
              </w:rPr>
              <w:t xml:space="preserve">onresidential Reference appENDICES </w:t>
            </w:r>
            <w:hyperlink r:id="rId71" w:history="1">
              <w:r w:rsidRPr="00C302ED">
                <w:rPr>
                  <w:rFonts w:ascii="TimesNewRomanPSMT" w:hAnsi="TimesNewRomanPSMT" w:cs="TimesNewRomanPSMT"/>
                  <w:b/>
                  <w:caps/>
                  <w:color w:val="1F497D" w:themeColor="text2"/>
                  <w:sz w:val="22"/>
                  <w:szCs w:val="22"/>
                </w:rPr>
                <w:t>NA 7.13</w:t>
              </w:r>
            </w:hyperlink>
            <w:r w:rsidRPr="00C302ED">
              <w:rPr>
                <w:rFonts w:ascii="TimesNewRomanPSMT" w:hAnsi="TimesNewRomanPSMT" w:cs="TimesNewRomanPSMT"/>
                <w:caps/>
                <w:sz w:val="22"/>
                <w:szCs w:val="22"/>
              </w:rPr>
              <w:t>.</w:t>
            </w:r>
            <w:commentRangeEnd w:id="1344"/>
            <w:r w:rsidR="00B24D8E">
              <w:rPr>
                <w:rStyle w:val="CommentReference"/>
              </w:rPr>
              <w:commentReference w:id="1344"/>
            </w:r>
          </w:p>
        </w:tc>
        <w:tc>
          <w:tcPr>
            <w:tcW w:w="616" w:type="dxa"/>
          </w:tcPr>
          <w:p w14:paraId="27D88703"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38C033F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09655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4FC13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8B481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FE908E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06B14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DCAB45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759AD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C2022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D92F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07628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C5ADA7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7BB46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8C50E4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AC2072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99F81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CFE4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B7CC68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CD826D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56059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E21D17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26CB67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FA1BC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C8000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B581A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F3CBD17"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82EDC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D83AF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49" w:type="dxa"/>
            <w:gridSpan w:val="2"/>
          </w:tcPr>
          <w:p w14:paraId="5A5C22C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1BAEF37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BF583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A878C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2EE7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7E839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88A86C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5615B1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2F0FA5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C0CC2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64A0E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B7D8241"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8FAC44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748379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88D83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DACF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4AE97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EB0DD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7FA1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5F457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1F861F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0D2E6A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E71E5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838D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CFB3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36BB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CB7A80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CB5157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A054D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8198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EC15861"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7F00491C" w14:textId="77777777" w:rsidTr="00881FA5">
        <w:trPr>
          <w:gridAfter w:val="2"/>
          <w:wAfter w:w="649" w:type="dxa"/>
        </w:trPr>
        <w:tc>
          <w:tcPr>
            <w:tcW w:w="8840" w:type="dxa"/>
            <w:vAlign w:val="center"/>
          </w:tcPr>
          <w:p w14:paraId="1C534FCA" w14:textId="77777777" w:rsidR="00881FA5" w:rsidRPr="00C315EE" w:rsidRDefault="00881FA5" w:rsidP="00593DC8">
            <w:pPr>
              <w:pStyle w:val="Heading3"/>
              <w:shd w:val="clear" w:color="auto" w:fill="FFFFFF"/>
              <w:spacing w:before="0" w:after="140"/>
              <w:rPr>
                <w:rFonts w:ascii="TimesNewRomanPSMT" w:eastAsiaTheme="minorHAnsi" w:hAnsi="TimesNewRomanPSMT" w:cs="TimesNewRomanPSMT"/>
                <w:bCs w:val="0"/>
                <w:caps/>
                <w:sz w:val="22"/>
                <w:szCs w:val="22"/>
              </w:rPr>
            </w:pPr>
            <w:r w:rsidRPr="00C77099">
              <w:rPr>
                <w:rFonts w:ascii="TimesNewRomanPSMT" w:eastAsiaTheme="minorHAnsi" w:hAnsi="TimesNewRomanPSMT" w:cs="TimesNewRomanPSMT"/>
                <w:bCs w:val="0"/>
                <w:caps/>
                <w:color w:val="0070C0"/>
                <w:sz w:val="22"/>
                <w:szCs w:val="22"/>
              </w:rPr>
              <w:lastRenderedPageBreak/>
              <w:t>§120.6(</w:t>
            </w:r>
            <w:proofErr w:type="gramStart"/>
            <w:r w:rsidRPr="00C77099">
              <w:rPr>
                <w:rFonts w:ascii="TimesNewRomanPSMT" w:eastAsiaTheme="minorHAnsi" w:hAnsi="TimesNewRomanPSMT" w:cs="TimesNewRomanPSMT"/>
                <w:bCs w:val="0"/>
                <w:color w:val="0070C0"/>
                <w:sz w:val="22"/>
                <w:szCs w:val="22"/>
              </w:rPr>
              <w:t>f)</w:t>
            </w:r>
            <w:r w:rsidRPr="00C77099">
              <w:rPr>
                <w:rFonts w:ascii="TimesNewRomanPSMT" w:eastAsiaTheme="minorHAnsi" w:hAnsi="TimesNewRomanPSMT" w:cs="TimesNewRomanPSMT"/>
                <w:bCs w:val="0"/>
                <w:caps/>
                <w:color w:val="0070C0"/>
                <w:sz w:val="22"/>
                <w:szCs w:val="22"/>
              </w:rPr>
              <w:t xml:space="preserve">  </w:t>
            </w:r>
            <w:r w:rsidRPr="00C315EE">
              <w:rPr>
                <w:rFonts w:ascii="TimesNewRomanPSMT" w:eastAsiaTheme="minorHAnsi" w:hAnsi="TimesNewRomanPSMT" w:cs="TimesNewRomanPSMT"/>
                <w:bCs w:val="0"/>
                <w:caps/>
                <w:sz w:val="22"/>
                <w:szCs w:val="22"/>
              </w:rPr>
              <w:t>Mandatory</w:t>
            </w:r>
            <w:proofErr w:type="gramEnd"/>
            <w:r w:rsidRPr="00C315EE">
              <w:rPr>
                <w:rFonts w:ascii="TimesNewRomanPSMT" w:eastAsiaTheme="minorHAnsi" w:hAnsi="TimesNewRomanPSMT" w:cs="TimesNewRomanPSMT"/>
                <w:bCs w:val="0"/>
                <w:caps/>
                <w:sz w:val="22"/>
                <w:szCs w:val="22"/>
              </w:rPr>
              <w:t xml:space="preserve"> Requirements for Elevators</w:t>
            </w:r>
          </w:p>
          <w:p w14:paraId="4328C808" w14:textId="77777777" w:rsidR="00881FA5" w:rsidRPr="000918D8" w:rsidRDefault="00881FA5" w:rsidP="00593DC8">
            <w:pPr>
              <w:pStyle w:val="Heading3"/>
              <w:shd w:val="clear" w:color="auto" w:fill="FFFFFF"/>
              <w:spacing w:before="180" w:after="140"/>
              <w:rPr>
                <w:rFonts w:ascii="TimesNewRomanPSMT" w:eastAsiaTheme="minorHAnsi" w:hAnsi="TimesNewRomanPSMT" w:cs="TimesNewRomanPSMT"/>
                <w:b w:val="0"/>
                <w:bCs w:val="0"/>
                <w:caps/>
                <w:sz w:val="22"/>
                <w:szCs w:val="22"/>
              </w:rPr>
            </w:pPr>
            <w:commentRangeStart w:id="1346"/>
            <w:r w:rsidRPr="000918D8">
              <w:rPr>
                <w:rFonts w:ascii="TimesNewRomanPSMT" w:eastAsiaTheme="minorHAnsi" w:hAnsi="TimesNewRomanPSMT" w:cs="TimesNewRomanPSMT"/>
                <w:b w:val="0"/>
                <w:bCs w:val="0"/>
                <w:caps/>
                <w:sz w:val="22"/>
                <w:szCs w:val="22"/>
              </w:rPr>
              <w:t>1.  The light power density for the luminaires inside the elevator cab shall be no greater than 0.6 watts per square foot.</w:t>
            </w:r>
            <w:commentRangeEnd w:id="1346"/>
            <w:r w:rsidR="00B24D8E">
              <w:rPr>
                <w:rStyle w:val="CommentReference"/>
                <w:rFonts w:asciiTheme="minorHAnsi" w:eastAsiaTheme="minorHAnsi" w:hAnsiTheme="minorHAnsi"/>
                <w:b w:val="0"/>
                <w:bCs w:val="0"/>
              </w:rPr>
              <w:commentReference w:id="1346"/>
            </w:r>
          </w:p>
          <w:p w14:paraId="0E8EB7F8"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47"/>
            <w:r w:rsidRPr="00C315EE">
              <w:rPr>
                <w:rFonts w:ascii="TimesNewRomanPSMT" w:eastAsiaTheme="minorHAnsi" w:hAnsi="TimesNewRomanPSMT" w:cs="TimesNewRomanPSMT"/>
                <w:b/>
                <w:caps/>
                <w:sz w:val="22"/>
                <w:szCs w:val="22"/>
              </w:rPr>
              <w:t xml:space="preserve">EXCEPTION 1 </w:t>
            </w:r>
            <w:r w:rsidRPr="000918D8">
              <w:rPr>
                <w:rFonts w:ascii="TimesNewRomanPSMT" w:eastAsiaTheme="minorHAnsi" w:hAnsi="TimesNewRomanPSMT" w:cs="TimesNewRomanPSMT"/>
                <w:caps/>
                <w:sz w:val="22"/>
                <w:szCs w:val="22"/>
              </w:rPr>
              <w:t xml:space="preserve">to </w:t>
            </w:r>
            <w:r w:rsidRPr="00C315EE">
              <w:rPr>
                <w:rFonts w:ascii="TimesNewRomanPSMT" w:eastAsiaTheme="minorHAnsi" w:hAnsi="TimesNewRomanPSMT" w:cs="TimesNewRomanPSMT"/>
                <w:b/>
                <w:caps/>
                <w:sz w:val="22"/>
                <w:szCs w:val="22"/>
              </w:rPr>
              <w:t>§120.6(</w:t>
            </w:r>
            <w:r w:rsidRPr="00C315EE">
              <w:rPr>
                <w:rFonts w:ascii="TimesNewRomanPSMT" w:eastAsiaTheme="minorHAnsi" w:hAnsi="TimesNewRomanPSMT" w:cs="TimesNewRomanPSMT"/>
                <w:b/>
                <w:sz w:val="22"/>
                <w:szCs w:val="22"/>
              </w:rPr>
              <w:t>f</w:t>
            </w:r>
            <w:r w:rsidRPr="00C315EE">
              <w:rPr>
                <w:rFonts w:ascii="TimesNewRomanPSMT" w:eastAsiaTheme="minorHAnsi" w:hAnsi="TimesNewRomanPSMT" w:cs="TimesNewRomanPSMT"/>
                <w:b/>
                <w:caps/>
                <w:sz w:val="22"/>
                <w:szCs w:val="22"/>
              </w:rPr>
              <w:t>)1</w:t>
            </w:r>
            <w:r w:rsidRPr="000918D8">
              <w:rPr>
                <w:rFonts w:ascii="TimesNewRomanPSMT" w:eastAsiaTheme="minorHAnsi" w:hAnsi="TimesNewRomanPSMT" w:cs="TimesNewRomanPSMT"/>
                <w:caps/>
                <w:sz w:val="22"/>
                <w:szCs w:val="22"/>
              </w:rPr>
              <w:t>: Interior signal lighting and interior display lighting are not included in the calculation of lighting power density.</w:t>
            </w:r>
            <w:commentRangeEnd w:id="1347"/>
            <w:r w:rsidR="00B24D8E">
              <w:rPr>
                <w:rStyle w:val="CommentReference"/>
                <w:rFonts w:asciiTheme="minorHAnsi" w:eastAsiaTheme="minorHAnsi" w:hAnsiTheme="minorHAnsi"/>
              </w:rPr>
              <w:commentReference w:id="1347"/>
            </w:r>
          </w:p>
          <w:p w14:paraId="14346F80" w14:textId="77777777" w:rsidR="00881FA5" w:rsidRPr="000918D8" w:rsidRDefault="00881FA5" w:rsidP="00593DC8">
            <w:pPr>
              <w:shd w:val="clear" w:color="auto" w:fill="FFFFFF"/>
              <w:spacing w:before="120"/>
              <w:rPr>
                <w:rFonts w:ascii="TimesNewRomanPSMT" w:hAnsi="TimesNewRomanPSMT" w:cs="TimesNewRomanPSMT"/>
                <w:caps/>
                <w:sz w:val="22"/>
                <w:szCs w:val="22"/>
              </w:rPr>
            </w:pPr>
            <w:commentRangeStart w:id="1348"/>
            <w:r w:rsidRPr="000918D8">
              <w:rPr>
                <w:rFonts w:ascii="TimesNewRomanPSMT" w:hAnsi="TimesNewRomanPSMT" w:cs="TimesNewRomanPSMT"/>
                <w:caps/>
                <w:sz w:val="22"/>
                <w:szCs w:val="22"/>
              </w:rPr>
              <w:t>2. Elevator cab ventilation fans for cabs without space conditioning shall not exceed 0.33 watts per CFM as measured at maximum speed.</w:t>
            </w:r>
            <w:commentRangeEnd w:id="1348"/>
            <w:r w:rsidR="00B24D8E">
              <w:rPr>
                <w:rStyle w:val="CommentReference"/>
              </w:rPr>
              <w:commentReference w:id="1348"/>
            </w:r>
          </w:p>
          <w:p w14:paraId="3AA64323" w14:textId="77777777" w:rsidR="00881FA5" w:rsidRPr="000918D8" w:rsidRDefault="00881FA5" w:rsidP="00593DC8">
            <w:pPr>
              <w:shd w:val="clear" w:color="auto" w:fill="FFFFFF"/>
              <w:spacing w:before="120"/>
              <w:rPr>
                <w:rFonts w:ascii="TimesNewRomanPSMT" w:hAnsi="TimesNewRomanPSMT" w:cs="TimesNewRomanPSMT"/>
                <w:caps/>
                <w:sz w:val="22"/>
                <w:szCs w:val="22"/>
              </w:rPr>
            </w:pPr>
            <w:commentRangeStart w:id="1349"/>
            <w:r w:rsidRPr="000918D8">
              <w:rPr>
                <w:rFonts w:ascii="TimesNewRomanPSMT" w:hAnsi="TimesNewRomanPSMT" w:cs="TimesNewRomanPSMT"/>
                <w:caps/>
                <w:sz w:val="22"/>
                <w:szCs w:val="22"/>
              </w:rPr>
              <w:t>3.  When stopped and unoccupied with doors closed for over 15 minutes, the cab interior lighting and ventilation fans shall be switched off.</w:t>
            </w:r>
          </w:p>
          <w:p w14:paraId="176A740D"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4.  Lighting and ventilation shall remain operational in the event that the elevator cabin gets stuck when passengers are in the cabin.</w:t>
            </w:r>
          </w:p>
          <w:p w14:paraId="69F2E47F" w14:textId="77777777" w:rsidR="00881FA5" w:rsidRDefault="00881FA5" w:rsidP="00593DC8">
            <w:pPr>
              <w:shd w:val="clear" w:color="auto" w:fill="FFFFFF"/>
              <w:spacing w:before="120"/>
              <w:rPr>
                <w:rFonts w:ascii="TimesNewRomanPSMT" w:hAnsi="TimesNewRomanPSMT" w:cs="TimesNewRomanPSMT"/>
                <w:b/>
                <w:caps/>
                <w:color w:val="1F497D" w:themeColor="text2"/>
                <w:sz w:val="22"/>
                <w:szCs w:val="22"/>
              </w:rPr>
            </w:pPr>
            <w:r w:rsidRPr="000918D8">
              <w:rPr>
                <w:rFonts w:ascii="TimesNewRomanPSMT" w:hAnsi="TimesNewRomanPSMT" w:cs="TimesNewRomanPSMT"/>
                <w:caps/>
                <w:sz w:val="22"/>
                <w:szCs w:val="22"/>
              </w:rPr>
              <w:t>5. Before an occupancy permit is granted for elevators, A Certific</w:t>
            </w:r>
            <w:r w:rsidRPr="00C315EE">
              <w:rPr>
                <w:rFonts w:ascii="TimesNewRomanPSMT" w:hAnsi="TimesNewRomanPSMT" w:cs="TimesNewRomanPSMT"/>
                <w:caps/>
                <w:sz w:val="22"/>
                <w:szCs w:val="22"/>
              </w:rPr>
              <w:t>ate</w:t>
            </w:r>
            <w:r w:rsidRPr="00C77099">
              <w:rPr>
                <w:rFonts w:ascii="TimesNewRomanPSMT" w:hAnsi="TimesNewRomanPSMT" w:cs="TimesNewRomanPSMT"/>
                <w:caps/>
                <w:sz w:val="22"/>
                <w:szCs w:val="22"/>
              </w:rPr>
              <w:t xml:space="preserve"> of Acceptance shall be submitted to the </w:t>
            </w:r>
            <w:hyperlink r:id="rId72" w:tgtFrame="popup" w:history="1">
              <w:r w:rsidRPr="00C77099">
                <w:rPr>
                  <w:rFonts w:ascii="TimesNewRomanPSMT" w:hAnsi="TimesNewRomanPSMT" w:cs="TimesNewRomanPSMT"/>
                  <w:caps/>
                  <w:sz w:val="22"/>
                  <w:szCs w:val="22"/>
                </w:rPr>
                <w:t>enforcement agency</w:t>
              </w:r>
            </w:hyperlink>
            <w:r w:rsidRPr="00C77099">
              <w:rPr>
                <w:rFonts w:ascii="TimesNewRomanPSMT" w:hAnsi="TimesNewRomanPSMT" w:cs="TimesNewRomanPSMT"/>
                <w:caps/>
                <w:sz w:val="22"/>
                <w:szCs w:val="22"/>
              </w:rPr>
              <w:t xml:space="preserve"> that certifies that the equipment and systems meet the acceptance requirements specified in </w:t>
            </w:r>
            <w:r w:rsidRPr="004D52B7">
              <w:rPr>
                <w:rFonts w:ascii="TimesNewRomanPSMT" w:hAnsi="TimesNewRomanPSMT" w:cs="TimesNewRomanPSMT"/>
                <w:b/>
                <w:caps/>
                <w:color w:val="0070C0"/>
                <w:sz w:val="22"/>
                <w:szCs w:val="22"/>
              </w:rPr>
              <w:t>nonresidential reference appendices </w:t>
            </w:r>
            <w:hyperlink r:id="rId73" w:history="1">
              <w:r w:rsidRPr="004D52B7">
                <w:rPr>
                  <w:rFonts w:ascii="TimesNewRomanPSMT" w:hAnsi="TimesNewRomanPSMT" w:cs="TimesNewRomanPSMT"/>
                  <w:b/>
                  <w:caps/>
                  <w:color w:val="0070C0"/>
                  <w:sz w:val="22"/>
                  <w:szCs w:val="22"/>
                </w:rPr>
                <w:t>NA7.14</w:t>
              </w:r>
            </w:hyperlink>
            <w:r w:rsidRPr="004D52B7">
              <w:rPr>
                <w:rFonts w:ascii="TimesNewRomanPSMT" w:hAnsi="TimesNewRomanPSMT" w:cs="TimesNewRomanPSMT"/>
                <w:b/>
                <w:caps/>
                <w:color w:val="0070C0"/>
                <w:sz w:val="22"/>
                <w:szCs w:val="22"/>
              </w:rPr>
              <w:t>.</w:t>
            </w:r>
            <w:commentRangeEnd w:id="1349"/>
            <w:r w:rsidR="00B24D8E">
              <w:rPr>
                <w:rStyle w:val="CommentReference"/>
              </w:rPr>
              <w:commentReference w:id="1349"/>
            </w:r>
          </w:p>
          <w:p w14:paraId="2634CACF" w14:textId="77777777" w:rsidR="00881FA5" w:rsidRPr="004D52B7" w:rsidRDefault="00881FA5" w:rsidP="00593DC8">
            <w:pPr>
              <w:shd w:val="clear" w:color="auto" w:fill="FFFFFF"/>
              <w:spacing w:before="120"/>
              <w:rPr>
                <w:rFonts w:ascii="TimesNewRomanPSMT" w:hAnsi="TimesNewRomanPSMT" w:cs="TimesNewRomanPSMT"/>
                <w:b/>
                <w:caps/>
                <w:sz w:val="22"/>
                <w:szCs w:val="22"/>
              </w:rPr>
            </w:pPr>
            <w:commentRangeStart w:id="1350"/>
            <w:r w:rsidRPr="004D52B7">
              <w:rPr>
                <w:rFonts w:ascii="TimesNewRomanPSMT" w:hAnsi="TimesNewRomanPSMT" w:cs="TimesNewRomanPSMT"/>
                <w:b/>
                <w:caps/>
                <w:sz w:val="22"/>
                <w:szCs w:val="22"/>
              </w:rPr>
              <w:t xml:space="preserve">EXCEPTION </w:t>
            </w:r>
            <w:r w:rsidRPr="004D52B7">
              <w:rPr>
                <w:rFonts w:ascii="TimesNewRomanPSMT" w:hAnsi="TimesNewRomanPSMT" w:cs="TimesNewRomanPSMT"/>
                <w:caps/>
                <w:sz w:val="22"/>
                <w:szCs w:val="22"/>
              </w:rPr>
              <w:t>to</w:t>
            </w:r>
            <w:r w:rsidRPr="004D52B7">
              <w:rPr>
                <w:rFonts w:ascii="TimesNewRomanPSMT" w:hAnsi="TimesNewRomanPSMT" w:cs="TimesNewRomanPSMT"/>
                <w:b/>
                <w:caps/>
                <w:sz w:val="22"/>
                <w:szCs w:val="22"/>
              </w:rPr>
              <w:t xml:space="preserve"> </w:t>
            </w:r>
            <w:r w:rsidRPr="004D52B7">
              <w:rPr>
                <w:rFonts w:ascii="TimesNewRomanPSMT" w:hAnsi="TimesNewRomanPSMT" w:cs="TimesNewRomanPSMT"/>
                <w:b/>
                <w:bCs/>
                <w:caps/>
                <w:sz w:val="22"/>
                <w:szCs w:val="22"/>
              </w:rPr>
              <w:t>§120.6(</w:t>
            </w:r>
            <w:r w:rsidRPr="004D52B7">
              <w:rPr>
                <w:rFonts w:ascii="TimesNewRomanPSMT" w:hAnsi="TimesNewRomanPSMT" w:cs="TimesNewRomanPSMT"/>
                <w:b/>
                <w:bCs/>
                <w:sz w:val="22"/>
                <w:szCs w:val="22"/>
              </w:rPr>
              <w:t>f)</w:t>
            </w:r>
            <w:r w:rsidRPr="004D52B7">
              <w:rPr>
                <w:rFonts w:ascii="TimesNewRomanPSMT" w:hAnsi="TimesNewRomanPSMT" w:cs="TimesNewRomanPSMT"/>
                <w:bCs/>
                <w:caps/>
                <w:sz w:val="22"/>
                <w:szCs w:val="22"/>
              </w:rPr>
              <w:t xml:space="preserve">: </w:t>
            </w:r>
            <w:r>
              <w:rPr>
                <w:rFonts w:ascii="TimesNewRomanPSMT" w:hAnsi="TimesNewRomanPSMT" w:cs="TimesNewRomanPSMT"/>
                <w:bCs/>
                <w:caps/>
                <w:sz w:val="22"/>
                <w:szCs w:val="22"/>
              </w:rPr>
              <w:t>Elevators in healthcare facilities.</w:t>
            </w:r>
            <w:commentRangeEnd w:id="1350"/>
            <w:r w:rsidR="00B24D8E">
              <w:rPr>
                <w:rStyle w:val="CommentReference"/>
              </w:rPr>
              <w:commentReference w:id="1350"/>
            </w:r>
          </w:p>
        </w:tc>
        <w:tc>
          <w:tcPr>
            <w:tcW w:w="616" w:type="dxa"/>
          </w:tcPr>
          <w:p w14:paraId="278DFDC5" w14:textId="019BD0A1"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D4D31D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657E5661" w14:textId="63478286" w:rsidR="00881FA5" w:rsidRPr="000918D8" w:rsidRDefault="00B24D8E" w:rsidP="00593DC8">
            <w:pPr>
              <w:autoSpaceDE w:val="0"/>
              <w:autoSpaceDN w:val="0"/>
              <w:adjustRightInd w:val="0"/>
              <w:jc w:val="center"/>
              <w:rPr>
                <w:rFonts w:ascii="TimesNewRomanPSMT" w:hAnsi="TimesNewRomanPSMT" w:cs="TimesNewRomanPSMT"/>
                <w:caps/>
                <w:sz w:val="22"/>
                <w:szCs w:val="22"/>
              </w:rPr>
            </w:pPr>
            <w:ins w:id="1351" w:author="Lalor, Ben NOR [2]" w:date="2021-01-06T15:01:00Z">
              <w:r w:rsidRPr="000918D8">
                <w:rPr>
                  <w:rFonts w:ascii="TimesNewRomanPSMT" w:hAnsi="TimesNewRomanPSMT" w:cs="TimesNewRomanPSMT"/>
                  <w:caps/>
                  <w:sz w:val="22"/>
                  <w:szCs w:val="22"/>
                </w:rPr>
                <w:sym w:font="Wingdings" w:char="F06F"/>
              </w:r>
            </w:ins>
          </w:p>
          <w:p w14:paraId="3AC4AD71"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263E989A" w14:textId="48542008" w:rsidR="00881FA5" w:rsidRDefault="00881FA5" w:rsidP="00593DC8">
            <w:pPr>
              <w:autoSpaceDE w:val="0"/>
              <w:autoSpaceDN w:val="0"/>
              <w:adjustRightInd w:val="0"/>
              <w:jc w:val="center"/>
              <w:rPr>
                <w:rFonts w:ascii="TimesNewRomanPSMT" w:hAnsi="TimesNewRomanPSMT" w:cs="TimesNewRomanPSMT"/>
                <w:caps/>
                <w:sz w:val="22"/>
                <w:szCs w:val="22"/>
              </w:rPr>
            </w:pPr>
          </w:p>
          <w:p w14:paraId="4A710989" w14:textId="19F1154C" w:rsidR="00881FA5" w:rsidRDefault="00B24D8E" w:rsidP="00593DC8">
            <w:pPr>
              <w:autoSpaceDE w:val="0"/>
              <w:autoSpaceDN w:val="0"/>
              <w:adjustRightInd w:val="0"/>
              <w:jc w:val="center"/>
              <w:rPr>
                <w:rFonts w:ascii="TimesNewRomanPSMT" w:hAnsi="TimesNewRomanPSMT" w:cs="TimesNewRomanPSMT"/>
                <w:caps/>
                <w:sz w:val="22"/>
                <w:szCs w:val="22"/>
              </w:rPr>
            </w:pPr>
            <w:ins w:id="1352" w:author="Lalor, Ben NOR [2]" w:date="2021-01-06T15:01:00Z">
              <w:r w:rsidRPr="000918D8">
                <w:rPr>
                  <w:rFonts w:ascii="TimesNewRomanPSMT" w:hAnsi="TimesNewRomanPSMT" w:cs="TimesNewRomanPSMT"/>
                  <w:caps/>
                  <w:sz w:val="22"/>
                  <w:szCs w:val="22"/>
                </w:rPr>
                <w:sym w:font="Wingdings" w:char="F06F"/>
              </w:r>
            </w:ins>
          </w:p>
          <w:p w14:paraId="6D87B2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D5ABE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30E415" w14:textId="0B52BDB0" w:rsidR="00881FA5" w:rsidRDefault="00B24D8E" w:rsidP="00593DC8">
            <w:pPr>
              <w:autoSpaceDE w:val="0"/>
              <w:autoSpaceDN w:val="0"/>
              <w:adjustRightInd w:val="0"/>
              <w:jc w:val="center"/>
              <w:rPr>
                <w:rFonts w:ascii="TimesNewRomanPSMT" w:hAnsi="TimesNewRomanPSMT" w:cs="TimesNewRomanPSMT"/>
                <w:caps/>
                <w:sz w:val="22"/>
                <w:szCs w:val="22"/>
              </w:rPr>
            </w:pPr>
            <w:ins w:id="1353" w:author="Lalor, Ben NOR [2]" w:date="2021-01-06T15:01:00Z">
              <w:r w:rsidRPr="000918D8">
                <w:rPr>
                  <w:rFonts w:ascii="TimesNewRomanPSMT" w:hAnsi="TimesNewRomanPSMT" w:cs="TimesNewRomanPSMT"/>
                  <w:caps/>
                  <w:sz w:val="22"/>
                  <w:szCs w:val="22"/>
                </w:rPr>
                <w:sym w:font="Wingdings" w:char="F06F"/>
              </w:r>
            </w:ins>
          </w:p>
          <w:p w14:paraId="1FAADCB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E1045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710EA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4BA5E2" w14:textId="2C0171E5" w:rsidR="00881FA5" w:rsidRDefault="00B24D8E" w:rsidP="00593DC8">
            <w:pPr>
              <w:autoSpaceDE w:val="0"/>
              <w:autoSpaceDN w:val="0"/>
              <w:adjustRightInd w:val="0"/>
              <w:jc w:val="center"/>
              <w:rPr>
                <w:rFonts w:ascii="TimesNewRomanPSMT" w:hAnsi="TimesNewRomanPSMT" w:cs="TimesNewRomanPSMT"/>
                <w:caps/>
                <w:sz w:val="22"/>
                <w:szCs w:val="22"/>
              </w:rPr>
            </w:pPr>
            <w:ins w:id="1354" w:author="Lalor, Ben NOR [2]" w:date="2021-01-06T15:03:00Z">
              <w:r w:rsidRPr="000918D8">
                <w:rPr>
                  <w:rFonts w:ascii="TimesNewRomanPSMT" w:hAnsi="TimesNewRomanPSMT" w:cs="TimesNewRomanPSMT"/>
                  <w:caps/>
                  <w:sz w:val="22"/>
                  <w:szCs w:val="22"/>
                </w:rPr>
                <w:sym w:font="Wingdings" w:char="F06F"/>
              </w:r>
            </w:ins>
          </w:p>
          <w:p w14:paraId="5027B6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82E08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DECCBB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0505DE3" w14:textId="679D2286" w:rsidR="00881FA5" w:rsidRDefault="00B24D8E" w:rsidP="00593DC8">
            <w:pPr>
              <w:autoSpaceDE w:val="0"/>
              <w:autoSpaceDN w:val="0"/>
              <w:adjustRightInd w:val="0"/>
              <w:jc w:val="center"/>
              <w:rPr>
                <w:rFonts w:ascii="TimesNewRomanPSMT" w:hAnsi="TimesNewRomanPSMT" w:cs="TimesNewRomanPSMT"/>
                <w:caps/>
                <w:sz w:val="22"/>
                <w:szCs w:val="22"/>
              </w:rPr>
            </w:pPr>
            <w:ins w:id="1355" w:author="Lalor, Ben NOR [2]" w:date="2021-01-06T15:03:00Z">
              <w:r w:rsidRPr="000918D8">
                <w:rPr>
                  <w:rFonts w:ascii="TimesNewRomanPSMT" w:hAnsi="TimesNewRomanPSMT" w:cs="TimesNewRomanPSMT"/>
                  <w:caps/>
                  <w:sz w:val="22"/>
                  <w:szCs w:val="22"/>
                </w:rPr>
                <w:sym w:font="Wingdings" w:char="F06F"/>
              </w:r>
            </w:ins>
          </w:p>
          <w:p w14:paraId="462E939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3E12F0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D5B5D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1AF0ACC" w14:textId="193D2A6F" w:rsidR="00881FA5" w:rsidRDefault="00B24D8E" w:rsidP="00593DC8">
            <w:pPr>
              <w:autoSpaceDE w:val="0"/>
              <w:autoSpaceDN w:val="0"/>
              <w:adjustRightInd w:val="0"/>
              <w:jc w:val="center"/>
              <w:rPr>
                <w:rFonts w:ascii="TimesNewRomanPSMT" w:hAnsi="TimesNewRomanPSMT" w:cs="TimesNewRomanPSMT"/>
                <w:caps/>
                <w:sz w:val="22"/>
                <w:szCs w:val="22"/>
              </w:rPr>
            </w:pPr>
            <w:ins w:id="1356" w:author="Lalor, Ben NOR [2]" w:date="2021-01-06T15:03:00Z">
              <w:r w:rsidRPr="000918D8">
                <w:rPr>
                  <w:rFonts w:ascii="TimesNewRomanPSMT" w:hAnsi="TimesNewRomanPSMT" w:cs="TimesNewRomanPSMT"/>
                  <w:caps/>
                  <w:sz w:val="22"/>
                  <w:szCs w:val="22"/>
                </w:rPr>
                <w:sym w:font="Wingdings" w:char="F06F"/>
              </w:r>
            </w:ins>
          </w:p>
          <w:p w14:paraId="433E05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6243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CBC0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C96A23C" w14:textId="3F9A9775" w:rsidR="00881FA5" w:rsidRPr="000918D8" w:rsidRDefault="00B24D8E" w:rsidP="00593DC8">
            <w:pPr>
              <w:autoSpaceDE w:val="0"/>
              <w:autoSpaceDN w:val="0"/>
              <w:adjustRightInd w:val="0"/>
              <w:jc w:val="center"/>
              <w:rPr>
                <w:rFonts w:ascii="TimesNewRomanPSMT" w:hAnsi="TimesNewRomanPSMT" w:cs="TimesNewRomanPSMT"/>
                <w:caps/>
                <w:sz w:val="22"/>
                <w:szCs w:val="22"/>
              </w:rPr>
            </w:pPr>
            <w:ins w:id="1357" w:author="Lalor, Ben NOR [2]" w:date="2021-01-06T15:01:00Z">
              <w:r w:rsidRPr="000918D8">
                <w:rPr>
                  <w:rFonts w:ascii="TimesNewRomanPSMT" w:hAnsi="TimesNewRomanPSMT" w:cs="TimesNewRomanPSMT"/>
                  <w:caps/>
                  <w:sz w:val="22"/>
                  <w:szCs w:val="22"/>
                </w:rPr>
                <w:sym w:font="Wingdings" w:char="F06F"/>
              </w:r>
            </w:ins>
          </w:p>
        </w:tc>
        <w:tc>
          <w:tcPr>
            <w:tcW w:w="616" w:type="dxa"/>
          </w:tcPr>
          <w:p w14:paraId="09DA8F2C" w14:textId="519F550D"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20B3476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8C61727" w14:textId="496745E4" w:rsidR="00881FA5" w:rsidRDefault="00B24D8E" w:rsidP="00593DC8">
            <w:pPr>
              <w:autoSpaceDE w:val="0"/>
              <w:autoSpaceDN w:val="0"/>
              <w:adjustRightInd w:val="0"/>
              <w:jc w:val="center"/>
              <w:rPr>
                <w:rFonts w:ascii="TimesNewRomanPSMT" w:hAnsi="TimesNewRomanPSMT" w:cs="TimesNewRomanPSMT"/>
                <w:caps/>
                <w:sz w:val="22"/>
                <w:szCs w:val="22"/>
              </w:rPr>
            </w:pPr>
            <w:ins w:id="1358" w:author="Lalor, Ben NOR [2]" w:date="2021-01-06T15:01:00Z">
              <w:r w:rsidRPr="000918D8">
                <w:rPr>
                  <w:rFonts w:ascii="TimesNewRomanPSMT" w:hAnsi="TimesNewRomanPSMT" w:cs="TimesNewRomanPSMT"/>
                  <w:caps/>
                  <w:sz w:val="22"/>
                  <w:szCs w:val="22"/>
                </w:rPr>
                <w:sym w:font="Wingdings" w:char="F06F"/>
              </w:r>
            </w:ins>
          </w:p>
          <w:p w14:paraId="0272EE8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34EC0A" w14:textId="688EC623" w:rsidR="00881FA5" w:rsidRDefault="00881FA5" w:rsidP="00593DC8">
            <w:pPr>
              <w:autoSpaceDE w:val="0"/>
              <w:autoSpaceDN w:val="0"/>
              <w:adjustRightInd w:val="0"/>
              <w:jc w:val="center"/>
              <w:rPr>
                <w:rFonts w:ascii="TimesNewRomanPSMT" w:hAnsi="TimesNewRomanPSMT" w:cs="TimesNewRomanPSMT"/>
                <w:caps/>
                <w:sz w:val="22"/>
                <w:szCs w:val="22"/>
              </w:rPr>
            </w:pPr>
          </w:p>
          <w:p w14:paraId="1F4FE3F3" w14:textId="50CAB370" w:rsidR="00881FA5" w:rsidRDefault="00B24D8E" w:rsidP="00593DC8">
            <w:pPr>
              <w:autoSpaceDE w:val="0"/>
              <w:autoSpaceDN w:val="0"/>
              <w:adjustRightInd w:val="0"/>
              <w:jc w:val="center"/>
              <w:rPr>
                <w:rFonts w:ascii="TimesNewRomanPSMT" w:hAnsi="TimesNewRomanPSMT" w:cs="TimesNewRomanPSMT"/>
                <w:caps/>
                <w:sz w:val="22"/>
                <w:szCs w:val="22"/>
              </w:rPr>
            </w:pPr>
            <w:ins w:id="1359" w:author="Lalor, Ben NOR [2]" w:date="2021-01-06T15:01:00Z">
              <w:r w:rsidRPr="000918D8">
                <w:rPr>
                  <w:rFonts w:ascii="TimesNewRomanPSMT" w:hAnsi="TimesNewRomanPSMT" w:cs="TimesNewRomanPSMT"/>
                  <w:caps/>
                  <w:sz w:val="22"/>
                  <w:szCs w:val="22"/>
                </w:rPr>
                <w:sym w:font="Wingdings" w:char="F06F"/>
              </w:r>
            </w:ins>
          </w:p>
          <w:p w14:paraId="56E8A11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79CC7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CA5155F" w14:textId="0043AEEE" w:rsidR="00881FA5" w:rsidRDefault="00B24D8E" w:rsidP="00593DC8">
            <w:pPr>
              <w:autoSpaceDE w:val="0"/>
              <w:autoSpaceDN w:val="0"/>
              <w:adjustRightInd w:val="0"/>
              <w:jc w:val="center"/>
              <w:rPr>
                <w:rFonts w:ascii="TimesNewRomanPSMT" w:hAnsi="TimesNewRomanPSMT" w:cs="TimesNewRomanPSMT"/>
                <w:caps/>
                <w:sz w:val="22"/>
                <w:szCs w:val="22"/>
              </w:rPr>
            </w:pPr>
            <w:ins w:id="1360" w:author="Lalor, Ben NOR [2]" w:date="2021-01-06T15:01:00Z">
              <w:r w:rsidRPr="000918D8">
                <w:rPr>
                  <w:rFonts w:ascii="TimesNewRomanPSMT" w:hAnsi="TimesNewRomanPSMT" w:cs="TimesNewRomanPSMT"/>
                  <w:caps/>
                  <w:sz w:val="22"/>
                  <w:szCs w:val="22"/>
                </w:rPr>
                <w:sym w:font="Wingdings" w:char="F06F"/>
              </w:r>
            </w:ins>
          </w:p>
          <w:p w14:paraId="04319CD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5A372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602873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0B38A8" w14:textId="4E7B3495" w:rsidR="00881FA5" w:rsidRDefault="00B24D8E" w:rsidP="00593DC8">
            <w:pPr>
              <w:autoSpaceDE w:val="0"/>
              <w:autoSpaceDN w:val="0"/>
              <w:adjustRightInd w:val="0"/>
              <w:jc w:val="center"/>
              <w:rPr>
                <w:rFonts w:ascii="TimesNewRomanPSMT" w:hAnsi="TimesNewRomanPSMT" w:cs="TimesNewRomanPSMT"/>
                <w:caps/>
                <w:sz w:val="22"/>
                <w:szCs w:val="22"/>
              </w:rPr>
            </w:pPr>
            <w:ins w:id="1361" w:author="Lalor, Ben NOR [2]" w:date="2021-01-06T15:03:00Z">
              <w:r w:rsidRPr="000918D8">
                <w:rPr>
                  <w:rFonts w:ascii="TimesNewRomanPSMT" w:hAnsi="TimesNewRomanPSMT" w:cs="TimesNewRomanPSMT"/>
                  <w:caps/>
                  <w:sz w:val="22"/>
                  <w:szCs w:val="22"/>
                </w:rPr>
                <w:sym w:font="Wingdings" w:char="F06F"/>
              </w:r>
            </w:ins>
          </w:p>
          <w:p w14:paraId="6B8944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C12B05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03A9A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8F9640" w14:textId="12426C30" w:rsidR="00881FA5" w:rsidRDefault="00B24D8E" w:rsidP="00593DC8">
            <w:pPr>
              <w:autoSpaceDE w:val="0"/>
              <w:autoSpaceDN w:val="0"/>
              <w:adjustRightInd w:val="0"/>
              <w:jc w:val="center"/>
              <w:rPr>
                <w:rFonts w:ascii="TimesNewRomanPSMT" w:hAnsi="TimesNewRomanPSMT" w:cs="TimesNewRomanPSMT"/>
                <w:caps/>
                <w:sz w:val="22"/>
                <w:szCs w:val="22"/>
              </w:rPr>
            </w:pPr>
            <w:ins w:id="1362" w:author="Lalor, Ben NOR [2]" w:date="2021-01-06T15:03:00Z">
              <w:r w:rsidRPr="000918D8">
                <w:rPr>
                  <w:rFonts w:ascii="TimesNewRomanPSMT" w:hAnsi="TimesNewRomanPSMT" w:cs="TimesNewRomanPSMT"/>
                  <w:caps/>
                  <w:sz w:val="22"/>
                  <w:szCs w:val="22"/>
                </w:rPr>
                <w:sym w:font="Wingdings" w:char="F06F"/>
              </w:r>
            </w:ins>
          </w:p>
          <w:p w14:paraId="2E83EC6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109BB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315C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C497BF" w14:textId="5A919241" w:rsidR="00881FA5" w:rsidRDefault="00B24D8E" w:rsidP="00593DC8">
            <w:pPr>
              <w:autoSpaceDE w:val="0"/>
              <w:autoSpaceDN w:val="0"/>
              <w:adjustRightInd w:val="0"/>
              <w:jc w:val="center"/>
              <w:rPr>
                <w:rFonts w:ascii="TimesNewRomanPSMT" w:hAnsi="TimesNewRomanPSMT" w:cs="TimesNewRomanPSMT"/>
                <w:caps/>
                <w:sz w:val="22"/>
                <w:szCs w:val="22"/>
              </w:rPr>
            </w:pPr>
            <w:ins w:id="1363" w:author="Lalor, Ben NOR [2]" w:date="2021-01-06T15:03:00Z">
              <w:r w:rsidRPr="000918D8">
                <w:rPr>
                  <w:rFonts w:ascii="TimesNewRomanPSMT" w:hAnsi="TimesNewRomanPSMT" w:cs="TimesNewRomanPSMT"/>
                  <w:caps/>
                  <w:sz w:val="22"/>
                  <w:szCs w:val="22"/>
                </w:rPr>
                <w:sym w:font="Wingdings" w:char="F06F"/>
              </w:r>
            </w:ins>
          </w:p>
          <w:p w14:paraId="56FE783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55C8B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502EBCE" w14:textId="77777777" w:rsidR="00881FA5" w:rsidRPr="000918D8" w:rsidRDefault="00881FA5" w:rsidP="00593DC8">
            <w:pPr>
              <w:autoSpaceDE w:val="0"/>
              <w:autoSpaceDN w:val="0"/>
              <w:adjustRightInd w:val="0"/>
              <w:rPr>
                <w:rFonts w:ascii="TimesNewRomanPSMT" w:hAnsi="TimesNewRomanPSMT" w:cs="TimesNewRomanPSMT"/>
                <w:caps/>
                <w:sz w:val="22"/>
                <w:szCs w:val="22"/>
              </w:rPr>
            </w:pPr>
          </w:p>
          <w:p w14:paraId="7C1CFC19" w14:textId="28B149C9" w:rsidR="00881FA5" w:rsidRPr="000918D8" w:rsidRDefault="00B24D8E" w:rsidP="00593DC8">
            <w:pPr>
              <w:autoSpaceDE w:val="0"/>
              <w:autoSpaceDN w:val="0"/>
              <w:adjustRightInd w:val="0"/>
              <w:jc w:val="center"/>
              <w:rPr>
                <w:rFonts w:ascii="TimesNewRomanPSMT" w:hAnsi="TimesNewRomanPSMT" w:cs="TimesNewRomanPSMT"/>
                <w:caps/>
                <w:sz w:val="22"/>
                <w:szCs w:val="22"/>
              </w:rPr>
            </w:pPr>
            <w:ins w:id="1364" w:author="Lalor, Ben NOR [2]" w:date="2021-01-06T15:01:00Z">
              <w:r w:rsidRPr="000918D8">
                <w:rPr>
                  <w:rFonts w:ascii="TimesNewRomanPSMT" w:hAnsi="TimesNewRomanPSMT" w:cs="TimesNewRomanPSMT"/>
                  <w:caps/>
                  <w:sz w:val="22"/>
                  <w:szCs w:val="22"/>
                </w:rPr>
                <w:sym w:font="Wingdings" w:char="F06F"/>
              </w:r>
            </w:ins>
          </w:p>
        </w:tc>
      </w:tr>
      <w:tr w:rsidR="00881FA5" w:rsidRPr="000918D8" w14:paraId="0F75E272" w14:textId="77777777" w:rsidTr="00881FA5">
        <w:trPr>
          <w:gridAfter w:val="2"/>
          <w:wAfter w:w="649" w:type="dxa"/>
          <w:trHeight w:val="3214"/>
        </w:trPr>
        <w:tc>
          <w:tcPr>
            <w:tcW w:w="8840" w:type="dxa"/>
            <w:vAlign w:val="center"/>
          </w:tcPr>
          <w:p w14:paraId="4901A517" w14:textId="77777777" w:rsidR="00881FA5" w:rsidRPr="00C315EE" w:rsidRDefault="00881FA5" w:rsidP="00593DC8">
            <w:pPr>
              <w:pStyle w:val="Heading3"/>
              <w:shd w:val="clear" w:color="auto" w:fill="FFFFFF"/>
              <w:spacing w:before="0" w:after="140"/>
              <w:rPr>
                <w:rFonts w:ascii="TimesNewRomanPSMT" w:eastAsiaTheme="minorHAnsi" w:hAnsi="TimesNewRomanPSMT" w:cs="TimesNewRomanPSMT"/>
                <w:bCs w:val="0"/>
                <w:caps/>
                <w:sz w:val="22"/>
                <w:szCs w:val="22"/>
              </w:rPr>
            </w:pPr>
            <w:commentRangeStart w:id="1365"/>
            <w:r w:rsidRPr="004D52B7">
              <w:rPr>
                <w:rFonts w:ascii="TimesNewRomanPSMT" w:eastAsiaTheme="minorHAnsi" w:hAnsi="TimesNewRomanPSMT" w:cs="TimesNewRomanPSMT"/>
                <w:bCs w:val="0"/>
                <w:caps/>
                <w:color w:val="0070C0"/>
                <w:sz w:val="22"/>
                <w:szCs w:val="22"/>
              </w:rPr>
              <w:t>§120.6(</w:t>
            </w:r>
            <w:r w:rsidRPr="004D52B7">
              <w:rPr>
                <w:rFonts w:ascii="TimesNewRomanPSMT" w:eastAsiaTheme="minorHAnsi" w:hAnsi="TimesNewRomanPSMT" w:cs="TimesNewRomanPSMT"/>
                <w:bCs w:val="0"/>
                <w:color w:val="0070C0"/>
                <w:sz w:val="22"/>
                <w:szCs w:val="22"/>
              </w:rPr>
              <w:t>g</w:t>
            </w:r>
            <w:r w:rsidRPr="004D52B7">
              <w:rPr>
                <w:rFonts w:ascii="TimesNewRomanPSMT" w:eastAsiaTheme="minorHAnsi" w:hAnsi="TimesNewRomanPSMT" w:cs="TimesNewRomanPSMT"/>
                <w:bCs w:val="0"/>
                <w:caps/>
                <w:color w:val="0070C0"/>
                <w:sz w:val="22"/>
                <w:szCs w:val="22"/>
              </w:rPr>
              <w:t>)</w:t>
            </w:r>
            <w:r w:rsidRPr="00C315EE">
              <w:rPr>
                <w:rFonts w:ascii="TimesNewRomanPSMT" w:eastAsiaTheme="minorHAnsi" w:hAnsi="TimesNewRomanPSMT" w:cs="TimesNewRomanPSMT"/>
                <w:bCs w:val="0"/>
                <w:caps/>
                <w:sz w:val="22"/>
                <w:szCs w:val="22"/>
              </w:rPr>
              <w:t xml:space="preserve"> Mandatory Requirements for Escalators and Moving Walkways</w:t>
            </w:r>
          </w:p>
          <w:p w14:paraId="5F274F2D"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1. Escalators and moving walkways located in airports, hotels, and transportation function areas shall automatically slow to the minimum permitted speed in accordance with </w:t>
            </w:r>
            <w:hyperlink r:id="rId74" w:tgtFrame="popup" w:history="1">
              <w:r w:rsidRPr="000918D8">
                <w:rPr>
                  <w:rFonts w:ascii="TimesNewRomanPSMT" w:hAnsi="TimesNewRomanPSMT" w:cs="TimesNewRomanPSMT"/>
                </w:rPr>
                <w:t>ASME A17.1/CSA B44</w:t>
              </w:r>
            </w:hyperlink>
            <w:r w:rsidRPr="000918D8">
              <w:rPr>
                <w:rFonts w:ascii="TimesNewRomanPSMT" w:hAnsi="TimesNewRomanPSMT" w:cs="TimesNewRomanPSMT"/>
                <w:caps/>
                <w:sz w:val="22"/>
                <w:szCs w:val="22"/>
              </w:rPr>
              <w:t> when not conveying passengers.</w:t>
            </w:r>
          </w:p>
          <w:p w14:paraId="021559CD"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2. Before an occupancy permit is granted for escalators and moving walkways,  A Certificate of Acceptance shall be submitted to the</w:t>
            </w:r>
            <w:r>
              <w:rPr>
                <w:rFonts w:ascii="TimesNewRomanPSMT" w:hAnsi="TimesNewRomanPSMT" w:cs="TimesNewRomanPSMT"/>
              </w:rPr>
              <w:t xml:space="preserve"> </w:t>
            </w:r>
            <w:r w:rsidRPr="00B20D0B">
              <w:rPr>
                <w:rFonts w:ascii="TimesNewRomanPSMT" w:hAnsi="TimesNewRomanPSMT" w:cs="TimesNewRomanPSMT"/>
                <w:sz w:val="22"/>
                <w:szCs w:val="22"/>
              </w:rPr>
              <w:t>ENFORCEMENT AGENCY</w:t>
            </w:r>
            <w:r>
              <w:rPr>
                <w:rFonts w:ascii="TimesNewRomanPSMT" w:hAnsi="TimesNewRomanPSMT" w:cs="TimesNewRomanPSMT"/>
              </w:rPr>
              <w:t xml:space="preserve"> </w:t>
            </w:r>
            <w:r w:rsidRPr="000918D8">
              <w:rPr>
                <w:rFonts w:ascii="TimesNewRomanPSMT" w:hAnsi="TimesNewRomanPSMT" w:cs="TimesNewRomanPSMT"/>
                <w:caps/>
                <w:sz w:val="22"/>
                <w:szCs w:val="22"/>
              </w:rPr>
              <w:t>that certifies that the equipment and systems meet the acceptance requirements specified in </w:t>
            </w:r>
            <w:r w:rsidRPr="004D52B7">
              <w:rPr>
                <w:rFonts w:ascii="TimesNewRomanPSMT" w:hAnsi="TimesNewRomanPSMT" w:cs="TimesNewRomanPSMT"/>
                <w:b/>
                <w:caps/>
                <w:color w:val="0070C0"/>
                <w:sz w:val="22"/>
                <w:szCs w:val="22"/>
              </w:rPr>
              <w:t xml:space="preserve">nonresidential reference appendices </w:t>
            </w:r>
            <w:hyperlink r:id="rId75" w:history="1">
              <w:r w:rsidRPr="004D52B7">
                <w:rPr>
                  <w:rFonts w:ascii="TimesNewRomanPSMT" w:hAnsi="TimesNewRomanPSMT" w:cs="TimesNewRomanPSMT"/>
                  <w:b/>
                  <w:caps/>
                  <w:color w:val="0070C0"/>
                  <w:sz w:val="22"/>
                  <w:szCs w:val="22"/>
                </w:rPr>
                <w:t>NA7.15</w:t>
              </w:r>
            </w:hyperlink>
            <w:r w:rsidRPr="004D52B7">
              <w:rPr>
                <w:rFonts w:ascii="TimesNewRomanPSMT" w:hAnsi="TimesNewRomanPSMT" w:cs="TimesNewRomanPSMT"/>
                <w:b/>
                <w:caps/>
                <w:color w:val="0070C0"/>
                <w:sz w:val="22"/>
                <w:szCs w:val="22"/>
              </w:rPr>
              <w:t>.</w:t>
            </w:r>
            <w:commentRangeEnd w:id="1365"/>
            <w:r w:rsidR="00B24D8E">
              <w:rPr>
                <w:rStyle w:val="CommentReference"/>
              </w:rPr>
              <w:commentReference w:id="1365"/>
            </w:r>
          </w:p>
        </w:tc>
        <w:tc>
          <w:tcPr>
            <w:tcW w:w="616" w:type="dxa"/>
            <w:tcBorders>
              <w:bottom w:val="single" w:sz="4" w:space="0" w:color="auto"/>
            </w:tcBorders>
          </w:tcPr>
          <w:p w14:paraId="3981AE3E"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6" w:type="dxa"/>
            <w:tcBorders>
              <w:bottom w:val="single" w:sz="4" w:space="0" w:color="auto"/>
            </w:tcBorders>
          </w:tcPr>
          <w:p w14:paraId="3F06621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2ED2A1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7B181A" w:rsidRPr="000918D8" w14:paraId="5A9D1F71" w14:textId="77777777" w:rsidTr="00593DC8">
        <w:tblPrEx>
          <w:tblCellMar>
            <w:top w:w="0" w:type="dxa"/>
            <w:left w:w="108" w:type="dxa"/>
            <w:bottom w:w="0" w:type="dxa"/>
            <w:right w:w="108" w:type="dxa"/>
          </w:tblCellMar>
        </w:tblPrEx>
        <w:tc>
          <w:tcPr>
            <w:tcW w:w="8840" w:type="dxa"/>
            <w:tcBorders>
              <w:top w:val="single" w:sz="4" w:space="0" w:color="auto"/>
              <w:left w:val="nil"/>
              <w:bottom w:val="nil"/>
              <w:right w:val="nil"/>
            </w:tcBorders>
          </w:tcPr>
          <w:p w14:paraId="387CFA91" w14:textId="77777777" w:rsidR="007B181A" w:rsidRPr="000918D8" w:rsidRDefault="007B181A" w:rsidP="00593DC8">
            <w:pPr>
              <w:rPr>
                <w:rFonts w:ascii="TimesNewRomanPSMT" w:hAnsi="TimesNewRomanPSMT" w:cs="TimesNewRomanPSMT"/>
                <w:caps/>
                <w:sz w:val="22"/>
                <w:szCs w:val="22"/>
              </w:rPr>
            </w:pPr>
          </w:p>
        </w:tc>
        <w:tc>
          <w:tcPr>
            <w:tcW w:w="616" w:type="dxa"/>
            <w:tcBorders>
              <w:top w:val="single" w:sz="4" w:space="0" w:color="auto"/>
              <w:left w:val="nil"/>
              <w:bottom w:val="nil"/>
              <w:right w:val="nil"/>
            </w:tcBorders>
          </w:tcPr>
          <w:p w14:paraId="2DA56DA2" w14:textId="77777777" w:rsidR="007B181A" w:rsidRDefault="007B181A" w:rsidP="00593DC8"/>
        </w:tc>
        <w:tc>
          <w:tcPr>
            <w:tcW w:w="616" w:type="dxa"/>
            <w:tcBorders>
              <w:top w:val="single" w:sz="4" w:space="0" w:color="auto"/>
              <w:left w:val="nil"/>
              <w:bottom w:val="nil"/>
              <w:right w:val="nil"/>
            </w:tcBorders>
          </w:tcPr>
          <w:p w14:paraId="3E6BBB57" w14:textId="77777777" w:rsidR="007B181A" w:rsidRPr="000918D8" w:rsidRDefault="007B181A" w:rsidP="00593DC8">
            <w:pPr>
              <w:autoSpaceDE w:val="0"/>
              <w:autoSpaceDN w:val="0"/>
              <w:adjustRightInd w:val="0"/>
              <w:jc w:val="center"/>
              <w:rPr>
                <w:rFonts w:ascii="TimesNewRomanPSMT" w:hAnsi="TimesNewRomanPSMT" w:cs="TimesNewRomanPSMT"/>
                <w:caps/>
                <w:sz w:val="22"/>
                <w:szCs w:val="22"/>
              </w:rPr>
            </w:pPr>
          </w:p>
        </w:tc>
        <w:tc>
          <w:tcPr>
            <w:tcW w:w="649" w:type="dxa"/>
            <w:gridSpan w:val="2"/>
            <w:tcBorders>
              <w:top w:val="single" w:sz="4" w:space="0" w:color="auto"/>
              <w:left w:val="nil"/>
              <w:bottom w:val="nil"/>
              <w:right w:val="nil"/>
            </w:tcBorders>
          </w:tcPr>
          <w:p w14:paraId="45FECA21" w14:textId="77777777" w:rsidR="007B181A" w:rsidRPr="000918D8" w:rsidRDefault="007B181A" w:rsidP="00593DC8">
            <w:pPr>
              <w:autoSpaceDE w:val="0"/>
              <w:autoSpaceDN w:val="0"/>
              <w:adjustRightInd w:val="0"/>
              <w:jc w:val="center"/>
              <w:rPr>
                <w:rFonts w:ascii="TimesNewRomanPSMT" w:hAnsi="TimesNewRomanPSMT" w:cs="TimesNewRomanPSMT"/>
                <w:caps/>
                <w:sz w:val="22"/>
                <w:szCs w:val="22"/>
              </w:rPr>
            </w:pPr>
          </w:p>
        </w:tc>
      </w:tr>
      <w:tr w:rsidR="00881FA5" w:rsidRPr="00821D54" w14:paraId="29FCA44B" w14:textId="77777777" w:rsidTr="00881FA5">
        <w:trPr>
          <w:gridAfter w:val="2"/>
          <w:wAfter w:w="649" w:type="dxa"/>
          <w:trHeight w:val="964"/>
        </w:trPr>
        <w:tc>
          <w:tcPr>
            <w:tcW w:w="8840" w:type="dxa"/>
            <w:vMerge w:val="restart"/>
            <w:shd w:val="clear" w:color="auto" w:fill="C00000"/>
            <w:vAlign w:val="center"/>
          </w:tcPr>
          <w:p w14:paraId="58CC0884" w14:textId="77777777" w:rsidR="00881FA5" w:rsidRPr="00821D54" w:rsidRDefault="00881FA5" w:rsidP="00593DC8">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t>2019</w:t>
            </w:r>
            <w:r w:rsidRPr="00821D54">
              <w:rPr>
                <w:rFonts w:ascii="Arial,Italic" w:hAnsi="Arial,Italic" w:cs="Arial,Italic"/>
                <w:b/>
                <w:i/>
                <w:iCs/>
                <w:sz w:val="20"/>
                <w:szCs w:val="20"/>
              </w:rPr>
              <w:t xml:space="preserve"> Nonresidential Energy Standards Compliance</w:t>
            </w:r>
          </w:p>
          <w:p w14:paraId="266FA152" w14:textId="77777777" w:rsidR="00881FA5" w:rsidRPr="00821D54" w:rsidRDefault="00881FA5" w:rsidP="00593DC8">
            <w:pPr>
              <w:rPr>
                <w:rFonts w:ascii="Arial,Italic" w:hAnsi="Arial,Italic" w:cs="Arial,Italic"/>
                <w:b/>
                <w:i/>
                <w:iCs/>
                <w:sz w:val="20"/>
                <w:szCs w:val="20"/>
              </w:rPr>
            </w:pPr>
            <w:r w:rsidRPr="00821D54">
              <w:rPr>
                <w:rFonts w:ascii="Arial,Italic" w:hAnsi="Arial,Italic" w:cs="Arial,Italic"/>
                <w:b/>
                <w:i/>
                <w:iCs/>
                <w:sz w:val="20"/>
                <w:szCs w:val="20"/>
              </w:rPr>
              <w:t>(Title 24, Part 6, Ch.1)</w:t>
            </w:r>
          </w:p>
          <w:p w14:paraId="238C99D0" w14:textId="77777777" w:rsidR="00881FA5" w:rsidRPr="00821D54" w:rsidRDefault="00881FA5" w:rsidP="00593DC8">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Electrical Power Distribution Mandatory Measures</w:t>
            </w:r>
            <w:r w:rsidRPr="00821D54">
              <w:rPr>
                <w:rFonts w:ascii="Arial,Italic" w:hAnsi="Arial,Italic" w:cs="Arial,Italic"/>
                <w:b/>
                <w:i/>
                <w:iCs/>
                <w:sz w:val="28"/>
                <w:szCs w:val="28"/>
              </w:rPr>
              <w:t>:</w:t>
            </w:r>
          </w:p>
        </w:tc>
        <w:tc>
          <w:tcPr>
            <w:tcW w:w="1232" w:type="dxa"/>
            <w:gridSpan w:val="2"/>
            <w:shd w:val="clear" w:color="auto" w:fill="C00000"/>
            <w:vAlign w:val="center"/>
          </w:tcPr>
          <w:p w14:paraId="5BECE43B" w14:textId="77777777" w:rsidR="00881FA5" w:rsidRPr="00821D54" w:rsidRDefault="00881FA5" w:rsidP="00593DC8">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81FA5" w:rsidRPr="00821D54" w14:paraId="1EF6F214" w14:textId="77777777" w:rsidTr="00881FA5">
        <w:trPr>
          <w:gridAfter w:val="2"/>
          <w:wAfter w:w="649" w:type="dxa"/>
          <w:trHeight w:val="657"/>
        </w:trPr>
        <w:tc>
          <w:tcPr>
            <w:tcW w:w="8840" w:type="dxa"/>
            <w:vMerge/>
            <w:shd w:val="clear" w:color="auto" w:fill="C00000"/>
            <w:vAlign w:val="center"/>
          </w:tcPr>
          <w:p w14:paraId="5C37AA8F" w14:textId="77777777" w:rsidR="00881FA5" w:rsidRPr="00821D54" w:rsidRDefault="00881FA5" w:rsidP="00593DC8">
            <w:pPr>
              <w:autoSpaceDE w:val="0"/>
              <w:autoSpaceDN w:val="0"/>
              <w:adjustRightInd w:val="0"/>
              <w:rPr>
                <w:rFonts w:ascii="TimesNewRomanPS-BoldMT" w:hAnsi="TimesNewRomanPS-BoldMT" w:cs="TimesNewRomanPS-BoldMT"/>
                <w:b/>
                <w:bCs/>
                <w:sz w:val="22"/>
                <w:szCs w:val="22"/>
              </w:rPr>
            </w:pPr>
          </w:p>
        </w:tc>
        <w:tc>
          <w:tcPr>
            <w:tcW w:w="616" w:type="dxa"/>
            <w:shd w:val="clear" w:color="auto" w:fill="C00000"/>
          </w:tcPr>
          <w:p w14:paraId="665639E9" w14:textId="77777777" w:rsidR="00881FA5" w:rsidRPr="00821D54" w:rsidRDefault="00881FA5" w:rsidP="00593DC8">
            <w:pPr>
              <w:autoSpaceDE w:val="0"/>
              <w:autoSpaceDN w:val="0"/>
              <w:adjustRightInd w:val="0"/>
              <w:jc w:val="center"/>
              <w:rPr>
                <w:b/>
              </w:rPr>
            </w:pPr>
            <w:r w:rsidRPr="00821D54">
              <w:rPr>
                <w:b/>
              </w:rPr>
              <w:t>Y</w:t>
            </w:r>
          </w:p>
        </w:tc>
        <w:tc>
          <w:tcPr>
            <w:tcW w:w="616" w:type="dxa"/>
            <w:shd w:val="clear" w:color="auto" w:fill="C00000"/>
          </w:tcPr>
          <w:p w14:paraId="14F8919D" w14:textId="77777777" w:rsidR="00881FA5" w:rsidRPr="00821D54" w:rsidRDefault="00881FA5" w:rsidP="00593DC8">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bl>
    <w:p w14:paraId="02B1AC08" w14:textId="77777777" w:rsidR="007B181A" w:rsidRPr="000918D8" w:rsidRDefault="007B181A" w:rsidP="007B181A">
      <w:pPr>
        <w:rPr>
          <w:rFonts w:ascii="TimesNewRomanPSMT" w:hAnsi="TimesNewRomanPSMT" w:cs="TimesNewRomanPSMT"/>
          <w:caps/>
          <w:sz w:val="22"/>
          <w:szCs w:val="22"/>
        </w:rPr>
      </w:pPr>
      <w:r w:rsidRPr="000918D8">
        <w:rPr>
          <w:rFonts w:ascii="TimesNewRomanPSMT" w:hAnsi="TimesNewRomanPSMT" w:cs="TimesNewRomanPSMT"/>
          <w:caps/>
          <w:sz w:val="22"/>
          <w:szCs w:val="22"/>
        </w:rPr>
        <w:br w:type="page"/>
      </w:r>
    </w:p>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881FA5" w:rsidRPr="000918D8" w14:paraId="5A430353" w14:textId="77777777" w:rsidTr="0016699C">
        <w:tc>
          <w:tcPr>
            <w:tcW w:w="8845" w:type="dxa"/>
            <w:vAlign w:val="center"/>
          </w:tcPr>
          <w:p w14:paraId="75215C4F" w14:textId="77777777" w:rsidR="00881FA5" w:rsidRDefault="00881FA5" w:rsidP="00593DC8">
            <w:pPr>
              <w:pStyle w:val="Heading3"/>
              <w:shd w:val="clear" w:color="auto" w:fill="FFFFFF"/>
              <w:spacing w:before="0" w:after="0"/>
              <w:jc w:val="both"/>
              <w:rPr>
                <w:rFonts w:ascii="TimesNewRomanPSMT" w:eastAsiaTheme="minorHAnsi" w:hAnsi="TimesNewRomanPSMT" w:cs="TimesNewRomanPSMT"/>
                <w:bCs w:val="0"/>
                <w:caps/>
                <w:sz w:val="22"/>
                <w:szCs w:val="22"/>
              </w:rPr>
            </w:pPr>
            <w:commentRangeStart w:id="1366"/>
            <w:r w:rsidRPr="004D52B7">
              <w:rPr>
                <w:rFonts w:ascii="TimesNewRomanPSMT" w:eastAsiaTheme="minorHAnsi" w:hAnsi="TimesNewRomanPSMT" w:cs="TimesNewRomanPSMT"/>
                <w:bCs w:val="0"/>
                <w:caps/>
                <w:color w:val="0070C0"/>
                <w:sz w:val="22"/>
                <w:szCs w:val="22"/>
              </w:rPr>
              <w:lastRenderedPageBreak/>
              <w:t>§1</w:t>
            </w:r>
            <w:r>
              <w:rPr>
                <w:rFonts w:ascii="TimesNewRomanPSMT" w:eastAsiaTheme="minorHAnsi" w:hAnsi="TimesNewRomanPSMT" w:cs="TimesNewRomanPSMT"/>
                <w:bCs w:val="0"/>
                <w:caps/>
                <w:color w:val="0070C0"/>
                <w:sz w:val="22"/>
                <w:szCs w:val="22"/>
              </w:rPr>
              <w:t>10.12(</w:t>
            </w:r>
            <w:r w:rsidRPr="004F4CF5">
              <w:rPr>
                <w:rFonts w:ascii="TimesNewRomanPSMT" w:eastAsiaTheme="minorHAnsi" w:hAnsi="TimesNewRomanPSMT" w:cs="TimesNewRomanPSMT"/>
                <w:bCs w:val="0"/>
                <w:color w:val="0070C0"/>
                <w:sz w:val="22"/>
                <w:szCs w:val="22"/>
              </w:rPr>
              <w:t>a</w:t>
            </w:r>
            <w:r>
              <w:rPr>
                <w:rFonts w:ascii="TimesNewRomanPSMT" w:eastAsiaTheme="minorHAnsi" w:hAnsi="TimesNewRomanPSMT" w:cs="TimesNewRomanPSMT"/>
                <w:bCs w:val="0"/>
                <w:caps/>
                <w:color w:val="0070C0"/>
                <w:sz w:val="22"/>
                <w:szCs w:val="22"/>
              </w:rPr>
              <w:t xml:space="preserve">) </w:t>
            </w:r>
            <w:r>
              <w:rPr>
                <w:rFonts w:ascii="TimesNewRomanPSMT" w:eastAsiaTheme="minorHAnsi" w:hAnsi="TimesNewRomanPSMT" w:cs="TimesNewRomanPSMT"/>
                <w:bCs w:val="0"/>
                <w:caps/>
                <w:sz w:val="22"/>
                <w:szCs w:val="22"/>
              </w:rPr>
              <w:t>demand responsive (DR) controls</w:t>
            </w:r>
          </w:p>
          <w:p w14:paraId="1BDF45C1" w14:textId="77777777" w:rsidR="00881FA5" w:rsidRPr="00B20D0B" w:rsidRDefault="00881FA5" w:rsidP="00593DC8">
            <w:pPr>
              <w:rPr>
                <w:sz w:val="22"/>
                <w:szCs w:val="22"/>
              </w:rPr>
            </w:pPr>
            <w:r w:rsidRPr="00B20D0B">
              <w:rPr>
                <w:sz w:val="22"/>
                <w:szCs w:val="22"/>
              </w:rPr>
              <w:t>ALL DEMAND RESPONSIVE CONTROLS SHALL:</w:t>
            </w:r>
          </w:p>
          <w:p w14:paraId="5F83BBAD" w14:textId="77777777" w:rsidR="00881FA5" w:rsidRPr="00B20D0B" w:rsidRDefault="00881FA5" w:rsidP="00593DC8">
            <w:pPr>
              <w:rPr>
                <w:sz w:val="22"/>
                <w:szCs w:val="22"/>
              </w:rPr>
            </w:pPr>
          </w:p>
          <w:p w14:paraId="5BC3CF63" w14:textId="77777777" w:rsidR="00881FA5" w:rsidRPr="00B20D0B" w:rsidRDefault="00881FA5" w:rsidP="007B181A">
            <w:pPr>
              <w:pStyle w:val="ListParagraph"/>
              <w:numPr>
                <w:ilvl w:val="0"/>
                <w:numId w:val="98"/>
              </w:numPr>
              <w:rPr>
                <w:sz w:val="22"/>
                <w:szCs w:val="22"/>
              </w:rPr>
            </w:pPr>
            <w:r w:rsidRPr="00B20D0B">
              <w:rPr>
                <w:sz w:val="22"/>
                <w:szCs w:val="22"/>
              </w:rPr>
              <w:t>BE EITHER A. CERTIFIED OPENADR 2.0a OR OPENADR 2.0b VIRTUAL END NODE (VEN); OR B. CERTIFIED BY THE MANUFACTURER AS BEING CAPAPBLE OF RESPONDING TO A DR SIGNAL FROM A CERTIFIED OPENADR 2.0b VEN BY AUTOMATICALLY IMPLEMENTING THE CONTROL FUNCTIONS REQUESTED BY THE VEN FOR THE EQUIPMENT IT CONTROLS.</w:t>
            </w:r>
          </w:p>
          <w:p w14:paraId="01F7E641" w14:textId="77777777" w:rsidR="00881FA5" w:rsidRPr="00B20D0B" w:rsidRDefault="00881FA5" w:rsidP="007B181A">
            <w:pPr>
              <w:pStyle w:val="ListParagraph"/>
              <w:numPr>
                <w:ilvl w:val="0"/>
                <w:numId w:val="98"/>
              </w:numPr>
              <w:rPr>
                <w:sz w:val="22"/>
                <w:szCs w:val="22"/>
              </w:rPr>
            </w:pPr>
            <w:r w:rsidRPr="00B20D0B">
              <w:rPr>
                <w:sz w:val="22"/>
                <w:szCs w:val="22"/>
              </w:rPr>
              <w:t>BE CAPABLE OF COMMUNICATING USING ONE OR MORE OF THE FOLLOWING: WI-FI, ZIGBEE, BACNET, ETHERNET, OR HARD-WIRING.</w:t>
            </w:r>
          </w:p>
          <w:p w14:paraId="1E490490" w14:textId="7109A3AD" w:rsidR="00881FA5" w:rsidRPr="00B20D0B" w:rsidRDefault="00881FA5" w:rsidP="007B181A">
            <w:pPr>
              <w:pStyle w:val="ListParagraph"/>
              <w:numPr>
                <w:ilvl w:val="0"/>
                <w:numId w:val="98"/>
              </w:numPr>
              <w:rPr>
                <w:sz w:val="22"/>
                <w:szCs w:val="22"/>
              </w:rPr>
            </w:pPr>
            <w:r w:rsidRPr="00B20D0B">
              <w:rPr>
                <w:sz w:val="22"/>
                <w:szCs w:val="22"/>
              </w:rPr>
              <w:t>DR CONTROLS MAY INCORPORATE AND USE ADDITIONAL PROTOCOLS BEYOND THOS</w:t>
            </w:r>
            <w:ins w:id="1367" w:author="Lalor, Ben NOR" w:date="2020-07-01T13:05:00Z">
              <w:r>
                <w:rPr>
                  <w:sz w:val="22"/>
                  <w:szCs w:val="22"/>
                </w:rPr>
                <w:t>E</w:t>
              </w:r>
            </w:ins>
            <w:r w:rsidRPr="00B20D0B">
              <w:rPr>
                <w:sz w:val="22"/>
                <w:szCs w:val="22"/>
              </w:rPr>
              <w:t xml:space="preserve"> SPECIFIED IN </w:t>
            </w:r>
            <w:r w:rsidRPr="00B20D0B">
              <w:rPr>
                <w:rFonts w:ascii="TimesNewRomanPSMT" w:hAnsi="TimesNewRomanPSMT" w:cs="TimesNewRomanPSMT"/>
                <w:bCs/>
                <w:caps/>
                <w:sz w:val="22"/>
                <w:szCs w:val="22"/>
              </w:rPr>
              <w:t>§110.12(</w:t>
            </w:r>
            <w:r w:rsidRPr="00B20D0B">
              <w:rPr>
                <w:rFonts w:ascii="TimesNewRomanPSMT" w:hAnsi="TimesNewRomanPSMT" w:cs="TimesNewRomanPSMT"/>
                <w:bCs/>
                <w:sz w:val="22"/>
                <w:szCs w:val="22"/>
              </w:rPr>
              <w:t>a</w:t>
            </w:r>
            <w:r w:rsidRPr="00B20D0B">
              <w:rPr>
                <w:rFonts w:ascii="TimesNewRomanPSMT" w:hAnsi="TimesNewRomanPSMT" w:cs="TimesNewRomanPSMT"/>
                <w:bCs/>
                <w:caps/>
                <w:sz w:val="22"/>
                <w:szCs w:val="22"/>
              </w:rPr>
              <w:t>) 1 and 2</w:t>
            </w:r>
            <w:r w:rsidRPr="00B20D0B">
              <w:rPr>
                <w:rFonts w:ascii="TimesNewRomanPSMT" w:hAnsi="TimesNewRomanPSMT" w:cs="TimesNewRomanPSMT"/>
                <w:bCs/>
                <w:caps/>
                <w:color w:val="0070C0"/>
                <w:sz w:val="22"/>
                <w:szCs w:val="22"/>
              </w:rPr>
              <w:t xml:space="preserve">. </w:t>
            </w:r>
          </w:p>
          <w:p w14:paraId="7240BD96" w14:textId="77777777" w:rsidR="00881FA5" w:rsidRPr="00B20D0B" w:rsidRDefault="00881FA5" w:rsidP="007B181A">
            <w:pPr>
              <w:pStyle w:val="ListParagraph"/>
              <w:numPr>
                <w:ilvl w:val="0"/>
                <w:numId w:val="98"/>
              </w:numPr>
              <w:rPr>
                <w:sz w:val="22"/>
                <w:szCs w:val="22"/>
              </w:rPr>
            </w:pPr>
            <w:r w:rsidRPr="00B20D0B">
              <w:rPr>
                <w:sz w:val="22"/>
                <w:szCs w:val="22"/>
              </w:rPr>
              <w:t>CONTINUE TO PERFORM ALL OTHER CONTROL FUNCTIONS PROVIDED BY THE CONTROL WHEN COMMUNICATIONS ARE DISABLED OR UNAVAILABLE.</w:t>
            </w:r>
          </w:p>
          <w:p w14:paraId="38B619F4" w14:textId="77777777" w:rsidR="00881FA5" w:rsidRPr="004D52B7" w:rsidRDefault="00881FA5" w:rsidP="007B181A">
            <w:pPr>
              <w:pStyle w:val="ListParagraph"/>
              <w:numPr>
                <w:ilvl w:val="0"/>
                <w:numId w:val="98"/>
              </w:numPr>
              <w:rPr>
                <w:rFonts w:ascii="TimesNewRomanPSMT" w:hAnsi="TimesNewRomanPSMT" w:cs="TimesNewRomanPSMT"/>
                <w:bCs/>
                <w:caps/>
                <w:color w:val="0070C0"/>
                <w:sz w:val="22"/>
                <w:szCs w:val="22"/>
              </w:rPr>
            </w:pPr>
            <w:r w:rsidRPr="00B20D0B">
              <w:rPr>
                <w:sz w:val="22"/>
                <w:szCs w:val="22"/>
              </w:rPr>
              <w:t>DR CONTROL THERMOSTATS SHALL COMPLY WITH REFERENCE JOINT APPENDIX 5 (JA5), TECHNICAL SPECIFICATIONS FOR OCCUPANT CONTROLLED SMART THERMOSTATS</w:t>
            </w:r>
            <w:commentRangeEnd w:id="1366"/>
            <w:r w:rsidR="001B0F2D">
              <w:rPr>
                <w:rStyle w:val="CommentReference"/>
              </w:rPr>
              <w:commentReference w:id="1366"/>
            </w:r>
            <w:r w:rsidRPr="00B20D0B">
              <w:rPr>
                <w:sz w:val="22"/>
                <w:szCs w:val="22"/>
              </w:rPr>
              <w:t>.</w:t>
            </w:r>
          </w:p>
        </w:tc>
        <w:tc>
          <w:tcPr>
            <w:tcW w:w="616" w:type="dxa"/>
          </w:tcPr>
          <w:p w14:paraId="714017B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c>
          <w:tcPr>
            <w:tcW w:w="611" w:type="dxa"/>
          </w:tcPr>
          <w:p w14:paraId="42DAAD9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r>
      <w:tr w:rsidR="00881FA5" w:rsidRPr="000918D8" w14:paraId="643F09D3" w14:textId="77777777" w:rsidTr="0016699C">
        <w:tc>
          <w:tcPr>
            <w:tcW w:w="8845" w:type="dxa"/>
            <w:vAlign w:val="center"/>
          </w:tcPr>
          <w:p w14:paraId="57E37632" w14:textId="77777777" w:rsidR="00881FA5" w:rsidRDefault="00881FA5" w:rsidP="00593DC8">
            <w:pPr>
              <w:pStyle w:val="Heading3"/>
              <w:shd w:val="clear" w:color="auto" w:fill="FFFFFF"/>
              <w:spacing w:before="0" w:after="0"/>
              <w:jc w:val="both"/>
              <w:rPr>
                <w:rFonts w:ascii="TimesNewRomanPSMT" w:eastAsiaTheme="minorHAnsi" w:hAnsi="TimesNewRomanPSMT" w:cs="TimesNewRomanPSMT"/>
                <w:bCs w:val="0"/>
                <w:sz w:val="22"/>
                <w:szCs w:val="22"/>
              </w:rPr>
            </w:pPr>
            <w:commentRangeStart w:id="1368"/>
            <w:r w:rsidRPr="004D52B7">
              <w:rPr>
                <w:rFonts w:ascii="TimesNewRomanPSMT" w:eastAsiaTheme="minorHAnsi" w:hAnsi="TimesNewRomanPSMT" w:cs="TimesNewRomanPSMT"/>
                <w:bCs w:val="0"/>
                <w:caps/>
                <w:color w:val="0070C0"/>
                <w:sz w:val="22"/>
                <w:szCs w:val="22"/>
              </w:rPr>
              <w:t>§1</w:t>
            </w:r>
            <w:r>
              <w:rPr>
                <w:rFonts w:ascii="TimesNewRomanPSMT" w:eastAsiaTheme="minorHAnsi" w:hAnsi="TimesNewRomanPSMT" w:cs="TimesNewRomanPSMT"/>
                <w:bCs w:val="0"/>
                <w:caps/>
                <w:color w:val="0070C0"/>
                <w:sz w:val="22"/>
                <w:szCs w:val="22"/>
              </w:rPr>
              <w:t>10.12(</w:t>
            </w:r>
            <w:r>
              <w:rPr>
                <w:rFonts w:ascii="TimesNewRomanPSMT" w:eastAsiaTheme="minorHAnsi" w:hAnsi="TimesNewRomanPSMT" w:cs="TimesNewRomanPSMT"/>
                <w:bCs w:val="0"/>
                <w:color w:val="0070C0"/>
                <w:sz w:val="22"/>
                <w:szCs w:val="22"/>
              </w:rPr>
              <w:t xml:space="preserve">d) </w:t>
            </w:r>
            <w:r>
              <w:rPr>
                <w:rFonts w:ascii="TimesNewRomanPSMT" w:eastAsiaTheme="minorHAnsi" w:hAnsi="TimesNewRomanPSMT" w:cs="TimesNewRomanPSMT"/>
                <w:bCs w:val="0"/>
                <w:sz w:val="22"/>
                <w:szCs w:val="22"/>
              </w:rPr>
              <w:t>DEMAND RESPONSIVE ELECTRONIC MESSAGE CENTER CONTROL</w:t>
            </w:r>
          </w:p>
          <w:p w14:paraId="4C3A3D58" w14:textId="193935DB" w:rsidR="00881FA5" w:rsidRPr="00B20D0B" w:rsidRDefault="00881FA5" w:rsidP="00593DC8">
            <w:pPr>
              <w:rPr>
                <w:sz w:val="22"/>
                <w:szCs w:val="22"/>
              </w:rPr>
            </w:pPr>
            <w:r w:rsidRPr="00B20D0B">
              <w:rPr>
                <w:sz w:val="22"/>
                <w:szCs w:val="22"/>
              </w:rPr>
              <w:t>CONTROLS FOR ELECTRONIC MESSAGE CENTERS GREATER THAN 15K</w:t>
            </w:r>
            <w:r>
              <w:rPr>
                <w:sz w:val="22"/>
                <w:szCs w:val="22"/>
              </w:rPr>
              <w:t xml:space="preserve">W </w:t>
            </w:r>
            <w:r w:rsidRPr="00B20D0B">
              <w:rPr>
                <w:sz w:val="22"/>
                <w:szCs w:val="22"/>
              </w:rPr>
              <w:t>SHALL BE CAPABLE OF REDUCING THE LIGHTING POWER BY A MINIMUM O</w:t>
            </w:r>
            <w:r>
              <w:rPr>
                <w:sz w:val="22"/>
                <w:szCs w:val="22"/>
              </w:rPr>
              <w:t>F</w:t>
            </w:r>
            <w:r w:rsidRPr="00B20D0B">
              <w:rPr>
                <w:sz w:val="22"/>
                <w:szCs w:val="22"/>
              </w:rPr>
              <w:t xml:space="preserve"> 30% WHEN RECEIVING A DR SIGNAL.</w:t>
            </w:r>
            <w:commentRangeEnd w:id="1368"/>
            <w:r w:rsidR="001B0F2D">
              <w:rPr>
                <w:rStyle w:val="CommentReference"/>
              </w:rPr>
              <w:commentReference w:id="1368"/>
            </w:r>
          </w:p>
          <w:p w14:paraId="7150495C" w14:textId="77777777" w:rsidR="00881FA5" w:rsidRDefault="00881FA5" w:rsidP="00593DC8">
            <w:commentRangeStart w:id="1369"/>
          </w:p>
          <w:p w14:paraId="301B39F2" w14:textId="7F6DDDD3" w:rsidR="00881FA5" w:rsidRPr="00B20D0B" w:rsidRDefault="00881FA5" w:rsidP="00593DC8">
            <w:r w:rsidRPr="00B20D0B">
              <w:rPr>
                <w:b/>
                <w:sz w:val="22"/>
                <w:szCs w:val="22"/>
              </w:rPr>
              <w:t xml:space="preserve">EXCEPTION </w:t>
            </w:r>
            <w:r w:rsidRPr="00B20D0B">
              <w:rPr>
                <w:sz w:val="22"/>
                <w:szCs w:val="22"/>
              </w:rPr>
              <w:t>TO</w:t>
            </w:r>
            <w:r w:rsidRPr="00B20D0B">
              <w:rPr>
                <w:b/>
                <w:sz w:val="22"/>
                <w:szCs w:val="22"/>
              </w:rPr>
              <w:t xml:space="preserve"> </w:t>
            </w:r>
            <w:r w:rsidRPr="00B20D0B">
              <w:rPr>
                <w:rFonts w:ascii="TimesNewRomanPSMT" w:hAnsi="TimesNewRomanPSMT" w:cs="TimesNewRomanPSMT"/>
                <w:b/>
                <w:bCs/>
                <w:caps/>
                <w:color w:val="0070C0"/>
                <w:sz w:val="22"/>
                <w:szCs w:val="22"/>
              </w:rPr>
              <w:t>§110.12(</w:t>
            </w:r>
            <w:r w:rsidRPr="00B20D0B">
              <w:rPr>
                <w:rFonts w:ascii="TimesNewRomanPSMT" w:hAnsi="TimesNewRomanPSMT" w:cs="TimesNewRomanPSMT"/>
                <w:b/>
                <w:bCs/>
                <w:color w:val="0070C0"/>
                <w:sz w:val="22"/>
                <w:szCs w:val="22"/>
              </w:rPr>
              <w:t xml:space="preserve">d): </w:t>
            </w:r>
            <w:r>
              <w:rPr>
                <w:rFonts w:ascii="TimesNewRomanPSMT" w:hAnsi="TimesNewRomanPSMT" w:cs="TimesNewRomanPSMT"/>
                <w:bCs/>
                <w:sz w:val="22"/>
                <w:szCs w:val="22"/>
              </w:rPr>
              <w:t xml:space="preserve">ELECTRONIC MESSAGE CENTERS THAT ARE NOT PERMITTED BY A HEALTH OR LIFE SAFETY STATUTE, ORDINANCE, OR REGULATION TO BE REDUCED. </w:t>
            </w:r>
            <w:commentRangeEnd w:id="1369"/>
            <w:r w:rsidR="001B0F2D">
              <w:rPr>
                <w:rStyle w:val="CommentReference"/>
              </w:rPr>
              <w:commentReference w:id="1369"/>
            </w:r>
          </w:p>
        </w:tc>
        <w:tc>
          <w:tcPr>
            <w:tcW w:w="616" w:type="dxa"/>
          </w:tcPr>
          <w:p w14:paraId="29CA1E8C"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4A02B6A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25FDA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81F45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86CE2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79F520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c>
          <w:tcPr>
            <w:tcW w:w="611" w:type="dxa"/>
          </w:tcPr>
          <w:p w14:paraId="761BE39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26F6DF0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7D74BB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7F7C9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ADBD55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95648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r>
      <w:tr w:rsidR="00881FA5" w:rsidRPr="000918D8" w14:paraId="32A95899" w14:textId="77777777" w:rsidTr="0016699C">
        <w:tc>
          <w:tcPr>
            <w:tcW w:w="8845" w:type="dxa"/>
            <w:vAlign w:val="center"/>
          </w:tcPr>
          <w:p w14:paraId="6168E1FB" w14:textId="77777777" w:rsidR="00881FA5" w:rsidRPr="000918D8" w:rsidRDefault="00881FA5" w:rsidP="00593DC8">
            <w:pPr>
              <w:pStyle w:val="Heading3"/>
              <w:shd w:val="clear" w:color="auto" w:fill="FFFFFF"/>
              <w:spacing w:before="0" w:after="0"/>
              <w:jc w:val="both"/>
              <w:rPr>
                <w:rFonts w:ascii="TimesNewRomanPSMT" w:eastAsiaTheme="minorHAnsi" w:hAnsi="TimesNewRomanPSMT" w:cs="TimesNewRomanPSMT"/>
                <w:bCs w:val="0"/>
                <w:caps/>
                <w:sz w:val="22"/>
                <w:szCs w:val="22"/>
              </w:rPr>
            </w:pPr>
            <w:commentRangeStart w:id="1370"/>
            <w:r w:rsidRPr="004D52B7">
              <w:rPr>
                <w:rFonts w:ascii="TimesNewRomanPSMT" w:eastAsiaTheme="minorHAnsi" w:hAnsi="TimesNewRomanPSMT" w:cs="TimesNewRomanPSMT"/>
                <w:bCs w:val="0"/>
                <w:caps/>
                <w:color w:val="0070C0"/>
                <w:sz w:val="22"/>
                <w:szCs w:val="22"/>
              </w:rPr>
              <w:t>§130.5(</w:t>
            </w:r>
            <w:r w:rsidRPr="004D52B7">
              <w:rPr>
                <w:rFonts w:ascii="TimesNewRomanPSMT" w:eastAsiaTheme="minorHAnsi" w:hAnsi="TimesNewRomanPSMT" w:cs="TimesNewRomanPSMT"/>
                <w:bCs w:val="0"/>
                <w:color w:val="0070C0"/>
                <w:sz w:val="22"/>
                <w:szCs w:val="22"/>
              </w:rPr>
              <w:t>a</w:t>
            </w:r>
            <w:r w:rsidRPr="004D52B7">
              <w:rPr>
                <w:rFonts w:ascii="TimesNewRomanPSMT" w:eastAsiaTheme="minorHAnsi" w:hAnsi="TimesNewRomanPSMT" w:cs="TimesNewRomanPSMT"/>
                <w:bCs w:val="0"/>
                <w:caps/>
                <w:color w:val="0070C0"/>
                <w:sz w:val="22"/>
                <w:szCs w:val="22"/>
              </w:rPr>
              <w:t>)</w:t>
            </w:r>
            <w:r>
              <w:rPr>
                <w:rFonts w:ascii="TimesNewRomanPSMT" w:eastAsiaTheme="minorHAnsi" w:hAnsi="TimesNewRomanPSMT" w:cs="TimesNewRomanPSMT"/>
                <w:bCs w:val="0"/>
                <w:caps/>
                <w:sz w:val="22"/>
                <w:szCs w:val="22"/>
              </w:rPr>
              <w:t xml:space="preserve"> SERVICE ELECTRICAL METERING</w:t>
            </w:r>
          </w:p>
          <w:p w14:paraId="0FB23D78" w14:textId="77777777" w:rsidR="00881FA5" w:rsidRPr="00FB30EA" w:rsidRDefault="00881FA5" w:rsidP="00593DC8">
            <w:pPr>
              <w:shd w:val="clear" w:color="auto" w:fill="FFFFFF"/>
              <w:spacing w:before="120"/>
              <w:rPr>
                <w:rFonts w:ascii="TimesNewRomanPSMT" w:hAnsi="TimesNewRomanPSMT" w:cs="TimesNewRomanPSMT"/>
                <w:caps/>
                <w:sz w:val="22"/>
                <w:szCs w:val="22"/>
              </w:rPr>
            </w:pPr>
            <w:r w:rsidRPr="00FB30EA">
              <w:rPr>
                <w:rFonts w:ascii="TimesNewRomanPSMT" w:hAnsi="TimesNewRomanPSMT" w:cs="TimesNewRomanPSMT"/>
                <w:caps/>
                <w:sz w:val="22"/>
                <w:szCs w:val="22"/>
              </w:rPr>
              <w:t xml:space="preserve">EACH </w:t>
            </w:r>
            <w:r>
              <w:rPr>
                <w:rFonts w:ascii="TimesNewRomanPSMT" w:hAnsi="TimesNewRomanPSMT" w:cs="TimesNewRomanPSMT"/>
                <w:caps/>
                <w:sz w:val="22"/>
                <w:szCs w:val="22"/>
              </w:rPr>
              <w:t>ELECTRICAL SERVICE OR FEEDER SHALL HAVE A PERMANENTLY INSTALLED METERING SYSTEM WHICH MEASURES ELECTRICAL ENERGY ACCORDING TO</w:t>
            </w:r>
            <w:r w:rsidRPr="00FB30EA">
              <w:rPr>
                <w:rFonts w:ascii="TimesNewRomanPSMT" w:hAnsi="TimesNewRomanPSMT" w:cs="TimesNewRomanPSMT"/>
                <w:b/>
                <w:caps/>
                <w:color w:val="1F497D" w:themeColor="text2"/>
                <w:sz w:val="22"/>
                <w:szCs w:val="22"/>
              </w:rPr>
              <w:t xml:space="preserve"> </w:t>
            </w:r>
            <w:r w:rsidRPr="00B20D0B">
              <w:rPr>
                <w:rFonts w:ascii="TimesNewRomanPSMT" w:hAnsi="TimesNewRomanPSMT" w:cs="TimesNewRomanPSMT"/>
                <w:b/>
                <w:caps/>
                <w:color w:val="0070C0"/>
                <w:sz w:val="22"/>
                <w:szCs w:val="22"/>
              </w:rPr>
              <w:t>TABLE 130.5-a.</w:t>
            </w:r>
            <w:commentRangeEnd w:id="1370"/>
            <w:r w:rsidR="001B0F2D">
              <w:rPr>
                <w:rStyle w:val="CommentReference"/>
              </w:rPr>
              <w:commentReference w:id="1370"/>
            </w:r>
          </w:p>
          <w:p w14:paraId="43ECCB8E" w14:textId="77777777" w:rsidR="00881FA5" w:rsidRPr="00D028B1" w:rsidRDefault="00881FA5" w:rsidP="00593DC8">
            <w:pPr>
              <w:pStyle w:val="BodyText"/>
              <w:shd w:val="clear" w:color="auto" w:fill="FFFFFF"/>
              <w:spacing w:before="0" w:beforeAutospacing="0" w:after="0" w:afterAutospacing="0"/>
              <w:rPr>
                <w:rFonts w:ascii="TimesNewRomanPSMT" w:eastAsiaTheme="minorHAnsi" w:hAnsi="TimesNewRomanPSMT" w:cs="TimesNewRomanPSMT"/>
                <w:sz w:val="22"/>
                <w:szCs w:val="22"/>
              </w:rPr>
            </w:pPr>
          </w:p>
          <w:p w14:paraId="6E49F1CE" w14:textId="77777777" w:rsidR="00881FA5" w:rsidRDefault="00881FA5" w:rsidP="00593DC8">
            <w:pPr>
              <w:pStyle w:val="Heading3"/>
              <w:shd w:val="clear" w:color="auto" w:fill="FFFFFF"/>
              <w:spacing w:before="0" w:after="0"/>
              <w:jc w:val="both"/>
              <w:rPr>
                <w:rFonts w:ascii="TimesNewRomanPSMT" w:hAnsi="TimesNewRomanPSMT" w:cs="TimesNewRomanPSMT"/>
                <w:b w:val="0"/>
                <w:sz w:val="22"/>
                <w:szCs w:val="22"/>
              </w:rPr>
            </w:pPr>
            <w:commentRangeStart w:id="1371"/>
            <w:r w:rsidRPr="00D028B1">
              <w:rPr>
                <w:rFonts w:ascii="TimesNewRomanPSMT" w:hAnsi="TimesNewRomanPSMT" w:cs="TimesNewRomanPSMT"/>
                <w:sz w:val="22"/>
                <w:szCs w:val="22"/>
              </w:rPr>
              <w:t>EXCEPTION</w:t>
            </w:r>
            <w:r w:rsidRPr="00D028B1">
              <w:rPr>
                <w:rFonts w:ascii="TimesNewRomanPSMT" w:hAnsi="TimesNewRomanPSMT" w:cs="TimesNewRomanPSMT"/>
                <w:caps/>
                <w:sz w:val="22"/>
                <w:szCs w:val="22"/>
              </w:rPr>
              <w:t xml:space="preserve"> </w:t>
            </w:r>
            <w:r>
              <w:rPr>
                <w:rFonts w:ascii="TimesNewRomanPSMT" w:hAnsi="TimesNewRomanPSMT" w:cs="TimesNewRomanPSMT"/>
                <w:caps/>
                <w:sz w:val="22"/>
                <w:szCs w:val="22"/>
              </w:rPr>
              <w:t xml:space="preserve">1 </w:t>
            </w:r>
            <w:r w:rsidRPr="00C00015">
              <w:rPr>
                <w:rFonts w:ascii="TimesNewRomanPSMT" w:hAnsi="TimesNewRomanPSMT" w:cs="TimesNewRomanPSMT"/>
                <w:b w:val="0"/>
                <w:caps/>
                <w:sz w:val="22"/>
                <w:szCs w:val="22"/>
              </w:rPr>
              <w:t>to</w:t>
            </w:r>
            <w:r w:rsidRPr="00D028B1">
              <w:rPr>
                <w:rFonts w:ascii="TimesNewRomanPSMT" w:hAnsi="TimesNewRomanPSMT" w:cs="TimesNewRomanPSMT"/>
                <w:sz w:val="22"/>
                <w:szCs w:val="22"/>
              </w:rPr>
              <w:t xml:space="preserve"> </w:t>
            </w:r>
            <w:r w:rsidRPr="00D028B1">
              <w:rPr>
                <w:rFonts w:ascii="TimesNewRomanPSMT" w:hAnsi="TimesNewRomanPSMT" w:cs="TimesNewRomanPSMT"/>
                <w:caps/>
                <w:sz w:val="22"/>
                <w:szCs w:val="22"/>
              </w:rPr>
              <w:t>§</w:t>
            </w:r>
            <w:r>
              <w:rPr>
                <w:rFonts w:ascii="TimesNewRomanPSMT" w:hAnsi="TimesNewRomanPSMT" w:cs="TimesNewRomanPSMT"/>
                <w:sz w:val="22"/>
                <w:szCs w:val="22"/>
              </w:rPr>
              <w:t xml:space="preserve">130.5(a): </w:t>
            </w:r>
            <w:r>
              <w:rPr>
                <w:rFonts w:ascii="TimesNewRomanPSMT" w:hAnsi="TimesNewRomanPSMT" w:cs="TimesNewRomanPSMT"/>
                <w:b w:val="0"/>
                <w:sz w:val="22"/>
                <w:szCs w:val="22"/>
              </w:rPr>
              <w:t>SERVICE OR FEEDER FOR WHICH UTILITY COMPANY PROVIDES A METERING SYSTEM THAT INDICATES INSTANTANEOUS KW DEMAND AND KWH FOR A UTILITY-DEFINED PERIOD.</w:t>
            </w:r>
            <w:commentRangeEnd w:id="1371"/>
            <w:r w:rsidR="001B0F2D">
              <w:rPr>
                <w:rStyle w:val="CommentReference"/>
                <w:rFonts w:asciiTheme="minorHAnsi" w:eastAsiaTheme="minorHAnsi" w:hAnsiTheme="minorHAnsi"/>
                <w:b w:val="0"/>
                <w:bCs w:val="0"/>
              </w:rPr>
              <w:commentReference w:id="1371"/>
            </w:r>
          </w:p>
          <w:p w14:paraId="25CE6945" w14:textId="77777777" w:rsidR="00881FA5" w:rsidRDefault="00881FA5" w:rsidP="00593DC8"/>
          <w:p w14:paraId="7AA9323C" w14:textId="77777777" w:rsidR="00881FA5" w:rsidRPr="004D52B7" w:rsidRDefault="00881FA5" w:rsidP="00593DC8">
            <w:pPr>
              <w:rPr>
                <w:rFonts w:ascii="TimesNewRomanPSMT" w:hAnsi="TimesNewRomanPSMT" w:cs="TimesNewRomanPSMT"/>
                <w:b/>
                <w:caps/>
                <w:color w:val="548DD4" w:themeColor="text2" w:themeTint="99"/>
                <w:sz w:val="22"/>
                <w:szCs w:val="22"/>
              </w:rPr>
            </w:pPr>
            <w:commentRangeStart w:id="1372"/>
            <w:r w:rsidRPr="004D52B7">
              <w:rPr>
                <w:rFonts w:ascii="TimesNewRomanPSMT" w:hAnsi="TimesNewRomanPSMT" w:cs="TimesNewRomanPSMT"/>
                <w:b/>
                <w:sz w:val="22"/>
                <w:szCs w:val="22"/>
              </w:rPr>
              <w:t>EXCEPTION</w:t>
            </w:r>
            <w:r w:rsidRPr="004D52B7">
              <w:rPr>
                <w:rFonts w:ascii="TimesNewRomanPSMT" w:hAnsi="TimesNewRomanPSMT" w:cs="TimesNewRomanPSMT"/>
                <w:b/>
                <w:caps/>
                <w:sz w:val="22"/>
                <w:szCs w:val="22"/>
              </w:rPr>
              <w:t xml:space="preserve"> 2</w:t>
            </w:r>
            <w:r w:rsidRPr="004D52B7">
              <w:rPr>
                <w:rFonts w:ascii="TimesNewRomanPSMT" w:hAnsi="TimesNewRomanPSMT" w:cs="TimesNewRomanPSMT"/>
                <w:caps/>
                <w:sz w:val="22"/>
                <w:szCs w:val="22"/>
              </w:rPr>
              <w:t xml:space="preserve"> to</w:t>
            </w:r>
            <w:r w:rsidRPr="004D52B7">
              <w:rPr>
                <w:rFonts w:ascii="TimesNewRomanPSMT" w:hAnsi="TimesNewRomanPSMT" w:cs="TimesNewRomanPSMT"/>
                <w:b/>
                <w:sz w:val="22"/>
                <w:szCs w:val="22"/>
              </w:rPr>
              <w:t xml:space="preserve"> </w:t>
            </w:r>
            <w:r w:rsidRPr="004D52B7">
              <w:rPr>
                <w:rFonts w:ascii="TimesNewRomanPSMT" w:hAnsi="TimesNewRomanPSMT" w:cs="TimesNewRomanPSMT"/>
                <w:b/>
                <w:caps/>
                <w:sz w:val="22"/>
                <w:szCs w:val="22"/>
              </w:rPr>
              <w:t>§</w:t>
            </w:r>
            <w:r w:rsidRPr="004D52B7">
              <w:rPr>
                <w:rFonts w:ascii="TimesNewRomanPSMT" w:hAnsi="TimesNewRomanPSMT" w:cs="TimesNewRomanPSMT"/>
                <w:b/>
                <w:sz w:val="22"/>
                <w:szCs w:val="22"/>
              </w:rPr>
              <w:t>130.5(a):</w:t>
            </w:r>
            <w:r>
              <w:rPr>
                <w:rFonts w:ascii="TimesNewRomanPSMT" w:hAnsi="TimesNewRomanPSMT" w:cs="TimesNewRomanPSMT"/>
                <w:b/>
                <w:sz w:val="22"/>
                <w:szCs w:val="22"/>
              </w:rPr>
              <w:t xml:space="preserve"> </w:t>
            </w:r>
            <w:r>
              <w:rPr>
                <w:rFonts w:ascii="TimesNewRomanPSMT" w:hAnsi="TimesNewRomanPSMT" w:cs="TimesNewRomanPSMT"/>
                <w:sz w:val="22"/>
                <w:szCs w:val="22"/>
              </w:rPr>
              <w:t>ELECTRICAL POWER DISTRIBUTION SYSTEMS SUBJECT TO CALIFORNIA ELECTRICAL CODE ARTICLE 517.</w:t>
            </w:r>
            <w:commentRangeEnd w:id="1372"/>
            <w:r w:rsidR="00D803B0">
              <w:rPr>
                <w:rStyle w:val="CommentReference"/>
              </w:rPr>
              <w:commentReference w:id="1372"/>
            </w:r>
          </w:p>
        </w:tc>
        <w:tc>
          <w:tcPr>
            <w:tcW w:w="616" w:type="dxa"/>
          </w:tcPr>
          <w:p w14:paraId="12F1C85C"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0A0293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5B15B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5D511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6FDCFE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21EA3D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3C7F784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35C5C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6F083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3ED339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E24B1E"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7D6892B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1" w:type="dxa"/>
          </w:tcPr>
          <w:p w14:paraId="2FD16800"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F8F82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F94BC9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81347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9E08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B6F6BA"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3123F40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B5625D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2F736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02D8F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49944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72C9615E"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7460CBB8" w14:textId="77777777" w:rsidTr="0016699C">
        <w:tc>
          <w:tcPr>
            <w:tcW w:w="8845" w:type="dxa"/>
            <w:vAlign w:val="center"/>
          </w:tcPr>
          <w:p w14:paraId="25B8AC64" w14:textId="77777777" w:rsidR="00881FA5" w:rsidRDefault="00881FA5" w:rsidP="00593DC8">
            <w:pPr>
              <w:rPr>
                <w:rFonts w:ascii="TimesNewRomanPSMT" w:hAnsi="TimesNewRomanPSMT" w:cs="TimesNewRomanPSMT"/>
                <w:b/>
                <w:bCs/>
                <w:caps/>
                <w:sz w:val="22"/>
                <w:szCs w:val="22"/>
              </w:rPr>
            </w:pPr>
            <w:commentRangeStart w:id="1373"/>
            <w:r w:rsidRPr="004D52B7">
              <w:rPr>
                <w:rFonts w:ascii="TimesNewRomanPSMT" w:hAnsi="TimesNewRomanPSMT" w:cs="TimesNewRomanPSMT"/>
                <w:b/>
                <w:caps/>
                <w:color w:val="548DD4" w:themeColor="text2" w:themeTint="99"/>
                <w:sz w:val="22"/>
                <w:szCs w:val="22"/>
              </w:rPr>
              <w:t>§1</w:t>
            </w:r>
            <w:r w:rsidRPr="004D52B7">
              <w:rPr>
                <w:rFonts w:ascii="TimesNewRomanPSMT" w:hAnsi="TimesNewRomanPSMT" w:cs="TimesNewRomanPSMT"/>
                <w:b/>
                <w:bCs/>
                <w:caps/>
                <w:color w:val="548DD4" w:themeColor="text2" w:themeTint="99"/>
                <w:sz w:val="22"/>
                <w:szCs w:val="22"/>
              </w:rPr>
              <w:t>30.5(</w:t>
            </w:r>
            <w:r w:rsidRPr="004D52B7">
              <w:rPr>
                <w:rFonts w:ascii="TimesNewRomanPSMT" w:hAnsi="TimesNewRomanPSMT" w:cs="TimesNewRomanPSMT"/>
                <w:b/>
                <w:bCs/>
                <w:color w:val="548DD4" w:themeColor="text2" w:themeTint="99"/>
                <w:sz w:val="22"/>
                <w:szCs w:val="22"/>
              </w:rPr>
              <w:t>b</w:t>
            </w:r>
            <w:r w:rsidRPr="004D52B7">
              <w:rPr>
                <w:rFonts w:ascii="TimesNewRomanPSMT" w:hAnsi="TimesNewRomanPSMT" w:cs="TimesNewRomanPSMT"/>
                <w:b/>
                <w:bCs/>
                <w:caps/>
                <w:color w:val="548DD4" w:themeColor="text2" w:themeTint="99"/>
                <w:sz w:val="22"/>
                <w:szCs w:val="22"/>
              </w:rPr>
              <w:t xml:space="preserve">) </w:t>
            </w:r>
            <w:r>
              <w:rPr>
                <w:rFonts w:ascii="TimesNewRomanPSMT" w:hAnsi="TimesNewRomanPSMT" w:cs="TimesNewRomanPSMT"/>
                <w:b/>
                <w:bCs/>
                <w:caps/>
                <w:sz w:val="22"/>
                <w:szCs w:val="22"/>
              </w:rPr>
              <w:t>SEPARATION OF CIRCUITS FOR ELECTRICAL ENERGY MONITORING</w:t>
            </w:r>
          </w:p>
          <w:p w14:paraId="38BA44C1" w14:textId="77777777" w:rsidR="00881FA5" w:rsidRDefault="00881FA5" w:rsidP="00593DC8">
            <w:pPr>
              <w:autoSpaceDE w:val="0"/>
              <w:autoSpaceDN w:val="0"/>
              <w:adjustRightInd w:val="0"/>
              <w:rPr>
                <w:rFonts w:ascii="TimesNewRomanPSMT" w:hAnsi="TimesNewRomanPSMT" w:cs="TimesNewRomanPSMT"/>
                <w:b/>
                <w:caps/>
                <w:color w:val="1F497D" w:themeColor="text2"/>
                <w:sz w:val="22"/>
                <w:szCs w:val="22"/>
              </w:rPr>
            </w:pPr>
            <w:r>
              <w:rPr>
                <w:rFonts w:ascii="TimesNewRomanPSMT" w:hAnsi="TimesNewRomanPSMT" w:cs="TimesNewRomanPSMT"/>
                <w:bCs/>
                <w:caps/>
                <w:sz w:val="22"/>
                <w:szCs w:val="22"/>
              </w:rPr>
              <w:t xml:space="preserve">ELECTRICAL POWER DISTRIBUTION SYSTEMS SHALL BE DESIGNED SO THAT MEASUREMENT DEVICES CAN MONITOR ENERGY USE OF LOAD TYPES ACCORDING TO </w:t>
            </w:r>
            <w:r w:rsidRPr="004D52B7">
              <w:rPr>
                <w:rFonts w:ascii="TimesNewRomanPSMT" w:hAnsi="TimesNewRomanPSMT" w:cs="TimesNewRomanPSMT"/>
                <w:b/>
                <w:caps/>
                <w:color w:val="548DD4" w:themeColor="text2" w:themeTint="99"/>
                <w:sz w:val="22"/>
                <w:szCs w:val="22"/>
              </w:rPr>
              <w:t>TABLE 130.5-b.</w:t>
            </w:r>
            <w:commentRangeEnd w:id="1373"/>
            <w:r w:rsidR="00D803B0">
              <w:rPr>
                <w:rStyle w:val="CommentReference"/>
              </w:rPr>
              <w:commentReference w:id="1373"/>
            </w:r>
          </w:p>
          <w:p w14:paraId="5CEC8471" w14:textId="77777777" w:rsidR="00881FA5" w:rsidRDefault="00881FA5" w:rsidP="00593DC8">
            <w:pPr>
              <w:autoSpaceDE w:val="0"/>
              <w:autoSpaceDN w:val="0"/>
              <w:adjustRightInd w:val="0"/>
              <w:rPr>
                <w:rFonts w:ascii="TimesNewRomanPSMT" w:hAnsi="TimesNewRomanPSMT" w:cs="TimesNewRomanPSMT"/>
                <w:b/>
                <w:caps/>
                <w:color w:val="1F497D" w:themeColor="text2"/>
                <w:sz w:val="22"/>
                <w:szCs w:val="22"/>
              </w:rPr>
            </w:pPr>
          </w:p>
          <w:p w14:paraId="78A1C534" w14:textId="34E3DAF8" w:rsidR="00881FA5" w:rsidRDefault="00881FA5" w:rsidP="00593DC8">
            <w:pPr>
              <w:autoSpaceDE w:val="0"/>
              <w:autoSpaceDN w:val="0"/>
              <w:adjustRightInd w:val="0"/>
              <w:rPr>
                <w:rFonts w:ascii="TimesNewRomanPSMT" w:hAnsi="TimesNewRomanPSMT" w:cs="TimesNewRomanPSMT"/>
                <w:sz w:val="22"/>
                <w:szCs w:val="22"/>
              </w:rPr>
            </w:pPr>
            <w:commentRangeStart w:id="1374"/>
            <w:r w:rsidRPr="00D028B1">
              <w:rPr>
                <w:rFonts w:ascii="TimesNewRomanPSMT" w:hAnsi="TimesNewRomanPSMT" w:cs="TimesNewRomanPSMT"/>
                <w:b/>
                <w:sz w:val="22"/>
                <w:szCs w:val="22"/>
              </w:rPr>
              <w:t>EXCEPTION</w:t>
            </w:r>
            <w:r>
              <w:rPr>
                <w:rFonts w:ascii="TimesNewRomanPSMT" w:hAnsi="TimesNewRomanPSMT" w:cs="TimesNewRomanPSMT"/>
                <w:b/>
                <w:sz w:val="22"/>
                <w:szCs w:val="22"/>
              </w:rPr>
              <w:t xml:space="preserve"> 1</w:t>
            </w:r>
            <w:r w:rsidRPr="00D028B1">
              <w:rPr>
                <w:rFonts w:ascii="TimesNewRomanPSMT" w:hAnsi="TimesNewRomanPSMT" w:cs="TimesNewRomanPSMT"/>
                <w:caps/>
                <w:sz w:val="22"/>
                <w:szCs w:val="22"/>
              </w:rPr>
              <w:t xml:space="preserve"> </w:t>
            </w:r>
            <w:r w:rsidRPr="00C00015">
              <w:rPr>
                <w:rFonts w:ascii="TimesNewRomanPSMT" w:hAnsi="TimesNewRomanPSMT" w:cs="TimesNewRomanPSMT"/>
                <w:caps/>
                <w:sz w:val="22"/>
                <w:szCs w:val="22"/>
              </w:rPr>
              <w:t>to</w:t>
            </w:r>
            <w:r w:rsidRPr="00C00015">
              <w:rPr>
                <w:rFonts w:ascii="TimesNewRomanPSMT" w:hAnsi="TimesNewRomanPSMT" w:cs="TimesNewRomanPSMT"/>
                <w:b/>
                <w:sz w:val="22"/>
                <w:szCs w:val="22"/>
              </w:rPr>
              <w:t xml:space="preserve"> </w:t>
            </w:r>
            <w:r w:rsidRPr="00C00015">
              <w:rPr>
                <w:rFonts w:ascii="TimesNewRomanPSMT" w:hAnsi="TimesNewRomanPSMT" w:cs="TimesNewRomanPSMT"/>
                <w:b/>
                <w:caps/>
                <w:sz w:val="22"/>
                <w:szCs w:val="22"/>
              </w:rPr>
              <w:t>§</w:t>
            </w:r>
            <w:r w:rsidRPr="00C00015">
              <w:rPr>
                <w:rFonts w:ascii="TimesNewRomanPSMT" w:hAnsi="TimesNewRomanPSMT" w:cs="TimesNewRomanPSMT"/>
                <w:b/>
                <w:sz w:val="22"/>
                <w:szCs w:val="22"/>
              </w:rPr>
              <w:t>130.5(</w:t>
            </w:r>
            <w:r>
              <w:rPr>
                <w:rFonts w:ascii="TimesNewRomanPSMT" w:hAnsi="TimesNewRomanPSMT" w:cs="TimesNewRomanPSMT"/>
                <w:b/>
                <w:sz w:val="22"/>
                <w:szCs w:val="22"/>
              </w:rPr>
              <w:t>b</w:t>
            </w:r>
            <w:r w:rsidRPr="00C00015">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FOR EACH SEPARATE LOAD TYPE, UP TO 10% OF THE CONNECTED LOAD MAY BE OF ANY TYPE.</w:t>
            </w:r>
            <w:commentRangeEnd w:id="1374"/>
            <w:r w:rsidR="00D803B0">
              <w:rPr>
                <w:rStyle w:val="CommentReference"/>
              </w:rPr>
              <w:commentReference w:id="1374"/>
            </w:r>
          </w:p>
          <w:p w14:paraId="71175A24" w14:textId="77777777" w:rsidR="00881FA5" w:rsidRDefault="00881FA5" w:rsidP="00593DC8">
            <w:pPr>
              <w:autoSpaceDE w:val="0"/>
              <w:autoSpaceDN w:val="0"/>
              <w:adjustRightInd w:val="0"/>
              <w:rPr>
                <w:rFonts w:ascii="TimesNewRomanPSMT" w:hAnsi="TimesNewRomanPSMT" w:cs="TimesNewRomanPSMT"/>
                <w:sz w:val="22"/>
                <w:szCs w:val="22"/>
              </w:rPr>
            </w:pPr>
          </w:p>
          <w:p w14:paraId="27EA19D4" w14:textId="77777777" w:rsidR="00881FA5" w:rsidRPr="00C00015" w:rsidRDefault="00881FA5" w:rsidP="00593DC8">
            <w:pPr>
              <w:autoSpaceDE w:val="0"/>
              <w:autoSpaceDN w:val="0"/>
              <w:adjustRightInd w:val="0"/>
              <w:rPr>
                <w:rFonts w:ascii="TimesNewRomanPSMT" w:hAnsi="TimesNewRomanPSMT" w:cs="TimesNewRomanPSMT"/>
                <w:caps/>
                <w:sz w:val="22"/>
                <w:szCs w:val="22"/>
              </w:rPr>
            </w:pPr>
            <w:commentRangeStart w:id="1375"/>
            <w:r w:rsidRPr="004D52B7">
              <w:rPr>
                <w:rFonts w:ascii="TimesNewRomanPSMT" w:hAnsi="TimesNewRomanPSMT" w:cs="TimesNewRomanPSMT"/>
                <w:b/>
                <w:sz w:val="22"/>
                <w:szCs w:val="22"/>
              </w:rPr>
              <w:t>EXCEPTION</w:t>
            </w:r>
            <w:r w:rsidRPr="004D52B7">
              <w:rPr>
                <w:rFonts w:ascii="TimesNewRomanPSMT" w:hAnsi="TimesNewRomanPSMT" w:cs="TimesNewRomanPSMT"/>
                <w:b/>
                <w:caps/>
                <w:sz w:val="22"/>
                <w:szCs w:val="22"/>
              </w:rPr>
              <w:t xml:space="preserve"> 2</w:t>
            </w:r>
            <w:r w:rsidRPr="004D52B7">
              <w:rPr>
                <w:rFonts w:ascii="TimesNewRomanPSMT" w:hAnsi="TimesNewRomanPSMT" w:cs="TimesNewRomanPSMT"/>
                <w:caps/>
                <w:sz w:val="22"/>
                <w:szCs w:val="22"/>
              </w:rPr>
              <w:t xml:space="preserve"> to</w:t>
            </w:r>
            <w:r w:rsidRPr="004D52B7">
              <w:rPr>
                <w:rFonts w:ascii="TimesNewRomanPSMT" w:hAnsi="TimesNewRomanPSMT" w:cs="TimesNewRomanPSMT"/>
                <w:b/>
                <w:sz w:val="22"/>
                <w:szCs w:val="22"/>
              </w:rPr>
              <w:t xml:space="preserve"> </w:t>
            </w:r>
            <w:r w:rsidRPr="004D52B7">
              <w:rPr>
                <w:rFonts w:ascii="TimesNewRomanPSMT" w:hAnsi="TimesNewRomanPSMT" w:cs="TimesNewRomanPSMT"/>
                <w:b/>
                <w:caps/>
                <w:sz w:val="22"/>
                <w:szCs w:val="22"/>
              </w:rPr>
              <w:t>§</w:t>
            </w:r>
            <w:r>
              <w:rPr>
                <w:rFonts w:ascii="TimesNewRomanPSMT" w:hAnsi="TimesNewRomanPSMT" w:cs="TimesNewRomanPSMT"/>
                <w:b/>
                <w:sz w:val="22"/>
                <w:szCs w:val="22"/>
              </w:rPr>
              <w:t>130.5(b</w:t>
            </w:r>
            <w:r w:rsidRPr="004D52B7">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ELECTRICAL POWER DISTRIBUTION SYSTEMS SUBJECT TO CALIFORNIA ELECTRICAL CODE ARTICLE 517.</w:t>
            </w:r>
            <w:commentRangeEnd w:id="1375"/>
            <w:r w:rsidR="00D803B0">
              <w:rPr>
                <w:rStyle w:val="CommentReference"/>
              </w:rPr>
              <w:commentReference w:id="1375"/>
            </w:r>
          </w:p>
        </w:tc>
        <w:tc>
          <w:tcPr>
            <w:tcW w:w="616" w:type="dxa"/>
          </w:tcPr>
          <w:p w14:paraId="6EB100CA"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778334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54FCC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C72E03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0FC01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494211"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2E786F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47315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F3C7E0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BB4E2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12B0DFF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268CE55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6480A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4C522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C9BB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283B81"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17FCE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F15A08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BCA23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A7771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9906AD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779B0429" w14:textId="77777777" w:rsidTr="0016699C">
        <w:tc>
          <w:tcPr>
            <w:tcW w:w="8845" w:type="dxa"/>
            <w:vAlign w:val="center"/>
          </w:tcPr>
          <w:p w14:paraId="40744276" w14:textId="77777777" w:rsidR="00881FA5" w:rsidRDefault="00881FA5" w:rsidP="00593DC8">
            <w:pPr>
              <w:shd w:val="clear" w:color="auto" w:fill="FFFFFF"/>
              <w:rPr>
                <w:rFonts w:ascii="TimesNewRomanPSMT" w:hAnsi="TimesNewRomanPSMT" w:cs="TimesNewRomanPSMT"/>
                <w:b/>
                <w:bCs/>
                <w:caps/>
                <w:sz w:val="22"/>
                <w:szCs w:val="22"/>
              </w:rPr>
            </w:pPr>
            <w:commentRangeStart w:id="1376"/>
            <w:r w:rsidRPr="004D52B7">
              <w:rPr>
                <w:rFonts w:ascii="TimesNewRomanPSMT" w:hAnsi="TimesNewRomanPSMT" w:cs="TimesNewRomanPSMT"/>
                <w:b/>
                <w:caps/>
                <w:color w:val="548DD4" w:themeColor="text2" w:themeTint="99"/>
                <w:sz w:val="22"/>
                <w:szCs w:val="22"/>
              </w:rPr>
              <w:lastRenderedPageBreak/>
              <w:t>§1</w:t>
            </w:r>
            <w:r w:rsidRPr="004D52B7">
              <w:rPr>
                <w:rFonts w:ascii="TimesNewRomanPSMT" w:hAnsi="TimesNewRomanPSMT" w:cs="TimesNewRomanPSMT"/>
                <w:b/>
                <w:bCs/>
                <w:caps/>
                <w:color w:val="548DD4" w:themeColor="text2" w:themeTint="99"/>
                <w:sz w:val="22"/>
                <w:szCs w:val="22"/>
              </w:rPr>
              <w:t>30.5(</w:t>
            </w:r>
            <w:r w:rsidRPr="004D52B7">
              <w:rPr>
                <w:rFonts w:ascii="TimesNewRomanPSMT" w:hAnsi="TimesNewRomanPSMT" w:cs="TimesNewRomanPSMT"/>
                <w:b/>
                <w:bCs/>
                <w:color w:val="548DD4" w:themeColor="text2" w:themeTint="99"/>
                <w:sz w:val="22"/>
                <w:szCs w:val="22"/>
              </w:rPr>
              <w:t>c</w:t>
            </w:r>
            <w:r w:rsidRPr="004D52B7">
              <w:rPr>
                <w:rFonts w:ascii="TimesNewRomanPSMT" w:hAnsi="TimesNewRomanPSMT" w:cs="TimesNewRomanPSMT"/>
                <w:b/>
                <w:bCs/>
                <w:caps/>
                <w:color w:val="548DD4" w:themeColor="text2" w:themeTint="99"/>
                <w:sz w:val="22"/>
                <w:szCs w:val="22"/>
              </w:rPr>
              <w:t xml:space="preserve">) </w:t>
            </w:r>
            <w:r>
              <w:rPr>
                <w:rFonts w:ascii="TimesNewRomanPSMT" w:hAnsi="TimesNewRomanPSMT" w:cs="TimesNewRomanPSMT"/>
                <w:b/>
                <w:bCs/>
                <w:caps/>
                <w:sz w:val="22"/>
                <w:szCs w:val="22"/>
              </w:rPr>
              <w:t>VOLTAGE DROP</w:t>
            </w:r>
          </w:p>
          <w:p w14:paraId="47268301" w14:textId="77777777" w:rsidR="00881FA5" w:rsidRDefault="00881FA5" w:rsidP="00593DC8">
            <w:pPr>
              <w:shd w:val="clear" w:color="auto" w:fill="FFFFFF"/>
              <w:rPr>
                <w:rFonts w:ascii="TimesNewRomanPSMT" w:hAnsi="TimesNewRomanPSMT" w:cs="TimesNewRomanPSMT"/>
                <w:bCs/>
                <w:caps/>
                <w:sz w:val="22"/>
                <w:szCs w:val="22"/>
              </w:rPr>
            </w:pPr>
            <w:r>
              <w:rPr>
                <w:rFonts w:ascii="TimesNewRomanPSMT" w:hAnsi="TimesNewRomanPSMT" w:cs="TimesNewRomanPSMT"/>
                <w:bCs/>
                <w:caps/>
                <w:sz w:val="22"/>
                <w:szCs w:val="22"/>
              </w:rPr>
              <w:t>the MAXIMUM COMBINED VOLTAGE DROP ON BOTH INSTALLED FEEDER AND BRANCH CIRCUIT CONDUCTORS TO the FARTHEST CONNECTED LOAD OR OUTLET SHALL NOT EXCEED 5%.</w:t>
            </w:r>
            <w:commentRangeEnd w:id="1376"/>
            <w:r w:rsidR="00D803B0">
              <w:rPr>
                <w:rStyle w:val="CommentReference"/>
              </w:rPr>
              <w:commentReference w:id="1376"/>
            </w:r>
          </w:p>
          <w:p w14:paraId="2B7CAAE9" w14:textId="77777777" w:rsidR="00881FA5" w:rsidRDefault="00881FA5" w:rsidP="00593DC8">
            <w:pPr>
              <w:shd w:val="clear" w:color="auto" w:fill="FFFFFF"/>
              <w:rPr>
                <w:rFonts w:ascii="TimesNewRomanPSMT" w:hAnsi="TimesNewRomanPSMT" w:cs="TimesNewRomanPSMT"/>
                <w:bCs/>
                <w:caps/>
                <w:sz w:val="22"/>
                <w:szCs w:val="22"/>
              </w:rPr>
            </w:pPr>
          </w:p>
          <w:p w14:paraId="68B5758C" w14:textId="77777777" w:rsidR="00881FA5" w:rsidRPr="00C00015" w:rsidRDefault="00881FA5" w:rsidP="00593DC8">
            <w:pPr>
              <w:shd w:val="clear" w:color="auto" w:fill="FFFFFF"/>
              <w:rPr>
                <w:rFonts w:ascii="TimesNewRomanPSMT" w:hAnsi="TimesNewRomanPSMT" w:cs="TimesNewRomanPSMT"/>
                <w:caps/>
                <w:sz w:val="22"/>
                <w:szCs w:val="22"/>
              </w:rPr>
            </w:pPr>
            <w:commentRangeStart w:id="1377"/>
            <w:r w:rsidRPr="00D028B1">
              <w:rPr>
                <w:rFonts w:ascii="TimesNewRomanPSMT" w:hAnsi="TimesNewRomanPSMT" w:cs="TimesNewRomanPSMT"/>
                <w:b/>
                <w:sz w:val="22"/>
                <w:szCs w:val="22"/>
              </w:rPr>
              <w:t>EXCEPTION</w:t>
            </w:r>
            <w:r w:rsidRPr="00D028B1">
              <w:rPr>
                <w:rFonts w:ascii="TimesNewRomanPSMT" w:hAnsi="TimesNewRomanPSMT" w:cs="TimesNewRomanPSMT"/>
                <w:caps/>
                <w:sz w:val="22"/>
                <w:szCs w:val="22"/>
              </w:rPr>
              <w:t xml:space="preserve"> </w:t>
            </w:r>
            <w:r w:rsidRPr="00C00015">
              <w:rPr>
                <w:rFonts w:ascii="TimesNewRomanPSMT" w:hAnsi="TimesNewRomanPSMT" w:cs="TimesNewRomanPSMT"/>
                <w:caps/>
                <w:sz w:val="22"/>
                <w:szCs w:val="22"/>
              </w:rPr>
              <w:t>to</w:t>
            </w:r>
            <w:r w:rsidRPr="00C00015">
              <w:rPr>
                <w:rFonts w:ascii="TimesNewRomanPSMT" w:hAnsi="TimesNewRomanPSMT" w:cs="TimesNewRomanPSMT"/>
                <w:b/>
                <w:sz w:val="22"/>
                <w:szCs w:val="22"/>
              </w:rPr>
              <w:t xml:space="preserve"> </w:t>
            </w:r>
            <w:r w:rsidRPr="00C00015">
              <w:rPr>
                <w:rFonts w:ascii="TimesNewRomanPSMT" w:hAnsi="TimesNewRomanPSMT" w:cs="TimesNewRomanPSMT"/>
                <w:b/>
                <w:caps/>
                <w:sz w:val="22"/>
                <w:szCs w:val="22"/>
              </w:rPr>
              <w:t>§</w:t>
            </w:r>
            <w:r w:rsidRPr="00C00015">
              <w:rPr>
                <w:rFonts w:ascii="TimesNewRomanPSMT" w:hAnsi="TimesNewRomanPSMT" w:cs="TimesNewRomanPSMT"/>
                <w:b/>
                <w:sz w:val="22"/>
                <w:szCs w:val="22"/>
              </w:rPr>
              <w:t>130.5(</w:t>
            </w:r>
            <w:r>
              <w:rPr>
                <w:rFonts w:ascii="TimesNewRomanPSMT" w:hAnsi="TimesNewRomanPSMT" w:cs="TimesNewRomanPSMT"/>
                <w:b/>
                <w:sz w:val="22"/>
                <w:szCs w:val="22"/>
              </w:rPr>
              <w:t>c</w:t>
            </w:r>
            <w:r w:rsidRPr="00C00015">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VOLTAGE DROP PERMITTED BY CALIFORNIA ELECTRICAL CODE SECTIONS 647.4, 695.6, AND 695.7.</w:t>
            </w:r>
            <w:commentRangeEnd w:id="1377"/>
            <w:r w:rsidR="00D803B0">
              <w:rPr>
                <w:rStyle w:val="CommentReference"/>
              </w:rPr>
              <w:commentReference w:id="1377"/>
            </w:r>
          </w:p>
        </w:tc>
        <w:tc>
          <w:tcPr>
            <w:tcW w:w="616" w:type="dxa"/>
          </w:tcPr>
          <w:p w14:paraId="719EEE3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924DCB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3334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7BFB2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05FBB2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9A82E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499DC92A"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53B2EE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82CA7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9E88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E7A31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36793B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r w:rsidR="00881FA5" w:rsidRPr="000918D8" w14:paraId="4E2719A5" w14:textId="77777777" w:rsidTr="0016699C">
        <w:tc>
          <w:tcPr>
            <w:tcW w:w="8845" w:type="dxa"/>
          </w:tcPr>
          <w:p w14:paraId="10FB7E93" w14:textId="77777777" w:rsidR="00881FA5" w:rsidRDefault="00881FA5" w:rsidP="00593DC8">
            <w:pPr>
              <w:shd w:val="clear" w:color="auto" w:fill="FFFFFF"/>
              <w:spacing w:before="120"/>
              <w:rPr>
                <w:rFonts w:ascii="TimesNewRomanPSMT" w:hAnsi="TimesNewRomanPSMT" w:cs="TimesNewRomanPSMT"/>
                <w:b/>
                <w:bCs/>
                <w:sz w:val="22"/>
                <w:szCs w:val="22"/>
              </w:rPr>
            </w:pPr>
            <w:commentRangeStart w:id="1378"/>
            <w:r w:rsidRPr="004D52B7">
              <w:rPr>
                <w:rFonts w:ascii="TimesNewRomanPSMT" w:hAnsi="TimesNewRomanPSMT" w:cs="TimesNewRomanPSMT"/>
                <w:b/>
                <w:caps/>
                <w:color w:val="548DD4" w:themeColor="text2" w:themeTint="99"/>
                <w:sz w:val="22"/>
                <w:szCs w:val="22"/>
              </w:rPr>
              <w:t>§1</w:t>
            </w:r>
            <w:r w:rsidRPr="004D52B7">
              <w:rPr>
                <w:rFonts w:ascii="TimesNewRomanPSMT" w:hAnsi="TimesNewRomanPSMT" w:cs="TimesNewRomanPSMT"/>
                <w:b/>
                <w:bCs/>
                <w:caps/>
                <w:color w:val="548DD4" w:themeColor="text2" w:themeTint="99"/>
                <w:sz w:val="22"/>
                <w:szCs w:val="22"/>
              </w:rPr>
              <w:t>30.5(</w:t>
            </w:r>
            <w:r w:rsidRPr="004D52B7">
              <w:rPr>
                <w:rFonts w:ascii="TimesNewRomanPSMT" w:hAnsi="TimesNewRomanPSMT" w:cs="TimesNewRomanPSMT"/>
                <w:b/>
                <w:bCs/>
                <w:color w:val="548DD4" w:themeColor="text2" w:themeTint="99"/>
                <w:sz w:val="22"/>
                <w:szCs w:val="22"/>
              </w:rPr>
              <w:t xml:space="preserve">d) </w:t>
            </w:r>
            <w:r>
              <w:rPr>
                <w:rFonts w:ascii="TimesNewRomanPSMT" w:hAnsi="TimesNewRomanPSMT" w:cs="TimesNewRomanPSMT"/>
                <w:b/>
                <w:bCs/>
                <w:sz w:val="22"/>
                <w:szCs w:val="22"/>
              </w:rPr>
              <w:t>CIRCUIT CONTROLS FOR 120-VOLT RECEPTACLES AND CONTROLLED RECEPTACLES</w:t>
            </w:r>
          </w:p>
          <w:p w14:paraId="1B33939D" w14:textId="77777777" w:rsidR="00881FA5" w:rsidRDefault="00881FA5" w:rsidP="00593DC8">
            <w:pPr>
              <w:shd w:val="clear" w:color="auto" w:fill="FFFFFF"/>
              <w:spacing w:before="120"/>
              <w:rPr>
                <w:rFonts w:ascii="TimesNewRomanPSMT" w:hAnsi="TimesNewRomanPSMT" w:cs="TimesNewRomanPSMT"/>
                <w:bCs/>
                <w:sz w:val="22"/>
                <w:szCs w:val="22"/>
              </w:rPr>
            </w:pPr>
            <w:r>
              <w:rPr>
                <w:rFonts w:ascii="TimesNewRomanPSMT" w:hAnsi="TimesNewRomanPSMT" w:cs="TimesNewRomanPSMT"/>
                <w:bCs/>
                <w:sz w:val="22"/>
                <w:szCs w:val="22"/>
              </w:rPr>
              <w:t>BOTH CONTROLLED AND UNCONTROLLED 120-VOLT RECEPTACLES SHALL BE PROVIDED IN OFFICE AREAS, LOBBIES, CONFERENCE ROOMS, KITCHEN AREAS IN OFFICE SPACES, AND COPY ROOMS.</w:t>
            </w:r>
          </w:p>
          <w:p w14:paraId="24B2A915" w14:textId="77777777" w:rsidR="00881FA5" w:rsidRDefault="00881FA5" w:rsidP="00593DC8">
            <w:pPr>
              <w:shd w:val="clear" w:color="auto" w:fill="FFFFFF"/>
              <w:spacing w:before="120"/>
              <w:rPr>
                <w:rFonts w:ascii="TimesNewRomanPSMT" w:hAnsi="TimesNewRomanPSMT" w:cs="TimesNewRomanPSMT"/>
                <w:bCs/>
                <w:sz w:val="22"/>
                <w:szCs w:val="22"/>
              </w:rPr>
            </w:pPr>
            <w:r>
              <w:rPr>
                <w:rFonts w:ascii="TimesNewRomanPSMT" w:hAnsi="TimesNewRomanPSMT" w:cs="TimesNewRomanPSMT"/>
                <w:bCs/>
                <w:sz w:val="22"/>
                <w:szCs w:val="22"/>
              </w:rPr>
              <w:t>CONTROLLED RECEPTACLES SHALL:</w:t>
            </w:r>
          </w:p>
          <w:p w14:paraId="750D4332" w14:textId="77777777" w:rsidR="00881FA5" w:rsidRDefault="00881FA5" w:rsidP="007B181A">
            <w:pPr>
              <w:pStyle w:val="ListParagraph"/>
              <w:numPr>
                <w:ilvl w:val="0"/>
                <w:numId w:val="92"/>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BE CAPABLE OF AUTOMATICALLY SHUTTING OFF WHEN THE SPACE IS UNOCCUPED, EITHER AT RECEPTACLE OR CIRCUIT LEVEL. AUTOMATIC TIME SWITCH CONTROL SHALL INCORPORATE OVERRIDE CONTROL ALLOWING CONTROLLED RECEPTALE TO REMAIN ON FOR NO MORE THAN 2 HOURS AND AN AUTOMATIC HOLIDAY SHUT-OFF TO TURN OFF ALL LOADS FOR AT LEAST 24 HOURS THEN RESUME NORMAL SCHEDULE.  COUNTDOWN TIMER SWITCHES SHALL NOT BE USED FOR COMPLIANCE.</w:t>
            </w:r>
          </w:p>
          <w:p w14:paraId="18D7DAB0" w14:textId="77777777" w:rsidR="00881FA5" w:rsidRDefault="00881FA5" w:rsidP="00593DC8">
            <w:pPr>
              <w:pStyle w:val="ListParagraph"/>
              <w:shd w:val="clear" w:color="auto" w:fill="FFFFFF"/>
              <w:spacing w:before="120"/>
              <w:rPr>
                <w:rFonts w:ascii="TimesNewRomanPSMT" w:hAnsi="TimesNewRomanPSMT" w:cs="TimesNewRomanPSMT"/>
                <w:caps/>
                <w:sz w:val="22"/>
                <w:szCs w:val="22"/>
              </w:rPr>
            </w:pPr>
          </w:p>
          <w:p w14:paraId="2BED5FCA" w14:textId="77777777" w:rsidR="00881FA5" w:rsidRDefault="00881FA5" w:rsidP="007B181A">
            <w:pPr>
              <w:pStyle w:val="ListParagraph"/>
              <w:numPr>
                <w:ilvl w:val="0"/>
                <w:numId w:val="92"/>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EITHER A SPLITWIRE RECEPTACLE SHALL BE INSTALLED, OR AT LEAST ONE CONTROLLED RECEPTACLE SHALL BE INSTALLED WITHIN 6 ft OF EACH UNCONTROLLED RECEPTABLE.  FOR MODULAR FURNITURE, INSTALL ONE CONTROLLED RECEPTACLE PER WORKSTATION.</w:t>
            </w:r>
          </w:p>
          <w:p w14:paraId="4C8097A8" w14:textId="77777777" w:rsidR="00881FA5" w:rsidRPr="00601330" w:rsidRDefault="00881FA5" w:rsidP="00593DC8">
            <w:pPr>
              <w:pStyle w:val="ListParagraph"/>
              <w:rPr>
                <w:rFonts w:ascii="TimesNewRomanPSMT" w:hAnsi="TimesNewRomanPSMT" w:cs="TimesNewRomanPSMT"/>
                <w:caps/>
                <w:sz w:val="22"/>
                <w:szCs w:val="22"/>
              </w:rPr>
            </w:pPr>
          </w:p>
          <w:p w14:paraId="7C46E89C" w14:textId="77777777" w:rsidR="00881FA5" w:rsidRDefault="00881FA5" w:rsidP="007B181A">
            <w:pPr>
              <w:pStyle w:val="ListParagraph"/>
              <w:numPr>
                <w:ilvl w:val="0"/>
                <w:numId w:val="92"/>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INCLUDE PERMANENT AND DURABLE MARKINGS TO DIFFERENTIATE THEM FROM UNCONTROLLED RECEPTACLES OR CIRCUITS.</w:t>
            </w:r>
            <w:commentRangeEnd w:id="1378"/>
            <w:r w:rsidR="00CD3F34">
              <w:rPr>
                <w:rStyle w:val="CommentReference"/>
              </w:rPr>
              <w:commentReference w:id="1378"/>
            </w:r>
          </w:p>
          <w:p w14:paraId="4756AE0B" w14:textId="77777777" w:rsidR="00881FA5" w:rsidRPr="00601330" w:rsidRDefault="00881FA5" w:rsidP="00593DC8">
            <w:pPr>
              <w:pStyle w:val="ListParagraph"/>
              <w:rPr>
                <w:rFonts w:ascii="TimesNewRomanPSMT" w:hAnsi="TimesNewRomanPSMT" w:cs="TimesNewRomanPSMT"/>
                <w:caps/>
                <w:sz w:val="22"/>
                <w:szCs w:val="22"/>
              </w:rPr>
            </w:pPr>
          </w:p>
          <w:p w14:paraId="635FC21F" w14:textId="77777777" w:rsidR="00881FA5" w:rsidRDefault="00881FA5" w:rsidP="00593DC8">
            <w:pPr>
              <w:shd w:val="clear" w:color="auto" w:fill="FFFFFF"/>
              <w:spacing w:before="120"/>
              <w:rPr>
                <w:rFonts w:ascii="TimesNewRomanPSMT" w:hAnsi="TimesNewRomanPSMT" w:cs="TimesNewRomanPSMT"/>
                <w:sz w:val="22"/>
                <w:szCs w:val="22"/>
              </w:rPr>
            </w:pPr>
            <w:commentRangeStart w:id="1379"/>
            <w:r w:rsidRPr="00D028B1">
              <w:rPr>
                <w:rFonts w:ascii="TimesNewRomanPSMT" w:hAnsi="TimesNewRomanPSMT" w:cs="TimesNewRomanPSMT"/>
                <w:b/>
                <w:sz w:val="22"/>
                <w:szCs w:val="22"/>
              </w:rPr>
              <w:t>EXCEPTION</w:t>
            </w:r>
            <w:r w:rsidRPr="00D028B1">
              <w:rPr>
                <w:rFonts w:ascii="TimesNewRomanPSMT" w:hAnsi="TimesNewRomanPSMT" w:cs="TimesNewRomanPSMT"/>
                <w:caps/>
                <w:sz w:val="22"/>
                <w:szCs w:val="22"/>
              </w:rPr>
              <w:t xml:space="preserve"> </w:t>
            </w:r>
            <w:r w:rsidRPr="004F4CF5">
              <w:rPr>
                <w:rFonts w:ascii="TimesNewRomanPSMT" w:hAnsi="TimesNewRomanPSMT" w:cs="TimesNewRomanPSMT"/>
                <w:b/>
                <w:caps/>
                <w:sz w:val="22"/>
                <w:szCs w:val="22"/>
              </w:rPr>
              <w:t>1</w:t>
            </w:r>
            <w:r>
              <w:rPr>
                <w:rFonts w:ascii="TimesNewRomanPSMT" w:hAnsi="TimesNewRomanPSMT" w:cs="TimesNewRomanPSMT"/>
                <w:b/>
                <w:caps/>
                <w:sz w:val="22"/>
                <w:szCs w:val="22"/>
              </w:rPr>
              <w:t xml:space="preserve"> </w:t>
            </w:r>
            <w:r w:rsidRPr="00C00015">
              <w:rPr>
                <w:rFonts w:ascii="TimesNewRomanPSMT" w:hAnsi="TimesNewRomanPSMT" w:cs="TimesNewRomanPSMT"/>
                <w:caps/>
                <w:sz w:val="22"/>
                <w:szCs w:val="22"/>
              </w:rPr>
              <w:t>to</w:t>
            </w:r>
            <w:r w:rsidRPr="00C00015">
              <w:rPr>
                <w:rFonts w:ascii="TimesNewRomanPSMT" w:hAnsi="TimesNewRomanPSMT" w:cs="TimesNewRomanPSMT"/>
                <w:b/>
                <w:sz w:val="22"/>
                <w:szCs w:val="22"/>
              </w:rPr>
              <w:t xml:space="preserve"> </w:t>
            </w:r>
            <w:r w:rsidRPr="00C00015">
              <w:rPr>
                <w:rFonts w:ascii="TimesNewRomanPSMT" w:hAnsi="TimesNewRomanPSMT" w:cs="TimesNewRomanPSMT"/>
                <w:b/>
                <w:caps/>
                <w:sz w:val="22"/>
                <w:szCs w:val="22"/>
              </w:rPr>
              <w:t>§</w:t>
            </w:r>
            <w:r w:rsidRPr="00C00015">
              <w:rPr>
                <w:rFonts w:ascii="TimesNewRomanPSMT" w:hAnsi="TimesNewRomanPSMT" w:cs="TimesNewRomanPSMT"/>
                <w:b/>
                <w:sz w:val="22"/>
                <w:szCs w:val="22"/>
              </w:rPr>
              <w:t>130.5(</w:t>
            </w:r>
            <w:r>
              <w:rPr>
                <w:rFonts w:ascii="TimesNewRomanPSMT" w:hAnsi="TimesNewRomanPSMT" w:cs="TimesNewRomanPSMT"/>
                <w:b/>
                <w:sz w:val="22"/>
                <w:szCs w:val="22"/>
              </w:rPr>
              <w:t>d</w:t>
            </w:r>
            <w:r w:rsidRPr="00C00015">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RECEPTACLES SPECIFICALLY FOR:</w:t>
            </w:r>
          </w:p>
          <w:p w14:paraId="6BA70F34" w14:textId="77777777" w:rsidR="00881FA5" w:rsidRPr="00601330"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sidRPr="00601330">
              <w:rPr>
                <w:rFonts w:ascii="TimesNewRomanPSMT" w:hAnsi="TimesNewRomanPSMT" w:cs="TimesNewRomanPSMT"/>
                <w:sz w:val="22"/>
                <w:szCs w:val="22"/>
              </w:rPr>
              <w:t>RE</w:t>
            </w:r>
            <w:r>
              <w:rPr>
                <w:rFonts w:ascii="TimesNewRomanPSMT" w:hAnsi="TimesNewRomanPSMT" w:cs="TimesNewRomanPSMT"/>
                <w:sz w:val="22"/>
                <w:szCs w:val="22"/>
              </w:rPr>
              <w:t>F</w:t>
            </w:r>
            <w:r w:rsidRPr="00601330">
              <w:rPr>
                <w:rFonts w:ascii="TimesNewRomanPSMT" w:hAnsi="TimesNewRomanPSMT" w:cs="TimesNewRomanPSMT"/>
                <w:sz w:val="22"/>
                <w:szCs w:val="22"/>
              </w:rPr>
              <w:t>RIGERATORS AND WA</w:t>
            </w:r>
            <w:r>
              <w:rPr>
                <w:rFonts w:ascii="TimesNewRomanPSMT" w:hAnsi="TimesNewRomanPSMT" w:cs="TimesNewRomanPSMT"/>
                <w:sz w:val="22"/>
                <w:szCs w:val="22"/>
              </w:rPr>
              <w:t>TER DISPENSERS IN KITCHEN AREAS</w:t>
            </w:r>
          </w:p>
          <w:p w14:paraId="02FF25F8" w14:textId="77777777" w:rsidR="00881FA5" w:rsidRPr="00601330"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sidRPr="00601330">
              <w:rPr>
                <w:rFonts w:ascii="TimesNewRomanPSMT" w:hAnsi="TimesNewRomanPSMT" w:cs="TimesNewRomanPSMT"/>
                <w:sz w:val="22"/>
                <w:szCs w:val="22"/>
              </w:rPr>
              <w:t>LOCATED A MINIMUM OF 6 FT ABOVE TH</w:t>
            </w:r>
            <w:r>
              <w:rPr>
                <w:rFonts w:ascii="TimesNewRomanPSMT" w:hAnsi="TimesNewRomanPSMT" w:cs="TimesNewRomanPSMT"/>
                <w:sz w:val="22"/>
                <w:szCs w:val="22"/>
              </w:rPr>
              <w:t xml:space="preserve">E FLOOR </w:t>
            </w:r>
            <w:r w:rsidRPr="00601330">
              <w:rPr>
                <w:rFonts w:ascii="TimesNewRomanPSMT" w:hAnsi="TimesNewRomanPSMT" w:cs="TimesNewRomanPSMT"/>
                <w:sz w:val="22"/>
                <w:szCs w:val="22"/>
              </w:rPr>
              <w:t>FOR CLOCKS</w:t>
            </w:r>
          </w:p>
          <w:p w14:paraId="11605A1D" w14:textId="77777777" w:rsidR="00881FA5" w:rsidRPr="00601330"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sidRPr="00601330">
              <w:rPr>
                <w:rFonts w:ascii="TimesNewRomanPSMT" w:hAnsi="TimesNewRomanPSMT" w:cs="TimesNewRomanPSMT"/>
                <w:sz w:val="22"/>
                <w:szCs w:val="22"/>
              </w:rPr>
              <w:t>USED FOR NETWORK COPIER</w:t>
            </w:r>
            <w:r>
              <w:rPr>
                <w:rFonts w:ascii="TimesNewRomanPSMT" w:hAnsi="TimesNewRomanPSMT" w:cs="TimesNewRomanPSMT"/>
                <w:sz w:val="22"/>
                <w:szCs w:val="22"/>
              </w:rPr>
              <w:t>S, FAX MACHINES, A/V AND DATA E</w:t>
            </w:r>
            <w:r w:rsidRPr="00601330">
              <w:rPr>
                <w:rFonts w:ascii="TimesNewRomanPSMT" w:hAnsi="TimesNewRomanPSMT" w:cs="TimesNewRomanPSMT"/>
                <w:sz w:val="22"/>
                <w:szCs w:val="22"/>
              </w:rPr>
              <w:t>Q</w:t>
            </w:r>
            <w:r>
              <w:rPr>
                <w:rFonts w:ascii="TimesNewRomanPSMT" w:hAnsi="TimesNewRomanPSMT" w:cs="TimesNewRomanPSMT"/>
                <w:sz w:val="22"/>
                <w:szCs w:val="22"/>
              </w:rPr>
              <w:t>U</w:t>
            </w:r>
            <w:r w:rsidRPr="00601330">
              <w:rPr>
                <w:rFonts w:ascii="TimesNewRomanPSMT" w:hAnsi="TimesNewRomanPSMT" w:cs="TimesNewRomanPSMT"/>
                <w:sz w:val="22"/>
                <w:szCs w:val="22"/>
              </w:rPr>
              <w:t>IPMENT OTHER THAN PE</w:t>
            </w:r>
            <w:r>
              <w:rPr>
                <w:rFonts w:ascii="TimesNewRomanPSMT" w:hAnsi="TimesNewRomanPSMT" w:cs="TimesNewRomanPSMT"/>
                <w:sz w:val="22"/>
                <w:szCs w:val="22"/>
              </w:rPr>
              <w:t>RSONAL COMPUTERS IN COPY ROOMS</w:t>
            </w:r>
          </w:p>
          <w:p w14:paraId="386DB4CC" w14:textId="77777777" w:rsidR="00881FA5"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ON CIRCUITS RATED MORE THAN 20 AMPERES</w:t>
            </w:r>
          </w:p>
          <w:p w14:paraId="63BDD1AB" w14:textId="2E2C8D49" w:rsidR="00881FA5"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sidRPr="00B22F1B">
              <w:rPr>
                <w:rFonts w:ascii="TimesNewRomanPSMT" w:hAnsi="TimesNewRomanPSMT" w:cs="TimesNewRomanPSMT"/>
                <w:caps/>
                <w:sz w:val="22"/>
                <w:szCs w:val="22"/>
              </w:rPr>
              <w:t xml:space="preserve">CONNECTED TO AN UNINTERRUPTIBLE POWER SUPPLY (UPS) INTENDED TO BE IN </w:t>
            </w:r>
            <w:commentRangeStart w:id="1380"/>
            <w:commentRangeStart w:id="1381"/>
            <w:r w:rsidRPr="00B22F1B">
              <w:rPr>
                <w:rFonts w:ascii="TimesNewRomanPSMT" w:hAnsi="TimesNewRomanPSMT" w:cs="TimesNewRomanPSMT"/>
                <w:caps/>
                <w:sz w:val="22"/>
                <w:szCs w:val="22"/>
              </w:rPr>
              <w:t>CONTINUO</w:t>
            </w:r>
            <w:ins w:id="1382" w:author="Lalor, Ben NOR" w:date="2020-07-01T13:18:00Z">
              <w:r>
                <w:rPr>
                  <w:rFonts w:ascii="TimesNewRomanPSMT" w:hAnsi="TimesNewRomanPSMT" w:cs="TimesNewRomanPSMT"/>
                  <w:caps/>
                  <w:sz w:val="22"/>
                  <w:szCs w:val="22"/>
                </w:rPr>
                <w:t>u</w:t>
              </w:r>
            </w:ins>
            <w:r w:rsidRPr="00B22F1B">
              <w:rPr>
                <w:rFonts w:ascii="TimesNewRomanPSMT" w:hAnsi="TimesNewRomanPSMT" w:cs="TimesNewRomanPSMT"/>
                <w:caps/>
                <w:sz w:val="22"/>
                <w:szCs w:val="22"/>
              </w:rPr>
              <w:t>S USE, 24 HOURS/7</w:t>
            </w:r>
            <w:ins w:id="1383" w:author="Lalor, Ben NOR" w:date="2020-07-01T13:18:00Z">
              <w:r>
                <w:rPr>
                  <w:rFonts w:ascii="TimesNewRomanPSMT" w:hAnsi="TimesNewRomanPSMT" w:cs="TimesNewRomanPSMT"/>
                  <w:caps/>
                  <w:sz w:val="22"/>
                  <w:szCs w:val="22"/>
                </w:rPr>
                <w:t xml:space="preserve"> </w:t>
              </w:r>
            </w:ins>
            <w:r w:rsidRPr="00B22F1B">
              <w:rPr>
                <w:rFonts w:ascii="TimesNewRomanPSMT" w:hAnsi="TimesNewRomanPSMT" w:cs="TimesNewRomanPSMT"/>
                <w:caps/>
                <w:sz w:val="22"/>
                <w:szCs w:val="22"/>
              </w:rPr>
              <w:t xml:space="preserve">DAYS </w:t>
            </w:r>
            <w:commentRangeEnd w:id="1380"/>
            <w:r>
              <w:rPr>
                <w:rStyle w:val="CommentReference"/>
              </w:rPr>
              <w:commentReference w:id="1380"/>
            </w:r>
            <w:commentRangeEnd w:id="1381"/>
            <w:r>
              <w:rPr>
                <w:rStyle w:val="CommentReference"/>
              </w:rPr>
              <w:commentReference w:id="1381"/>
            </w:r>
            <w:r w:rsidRPr="00B22F1B">
              <w:rPr>
                <w:rFonts w:ascii="TimesNewRomanPSMT" w:hAnsi="TimesNewRomanPSMT" w:cs="TimesNewRomanPSMT"/>
                <w:caps/>
                <w:sz w:val="22"/>
                <w:szCs w:val="22"/>
              </w:rPr>
              <w:t>A WEEK/365 DAYS A YEAR AND MARKED TO DIFFERENTIATE THEM FROM OTHER UNCONTROLLED RECEPTACLES OR CIRCUITS</w:t>
            </w:r>
            <w:commentRangeEnd w:id="1379"/>
            <w:r w:rsidR="00CD3F34">
              <w:rPr>
                <w:rStyle w:val="CommentReference"/>
              </w:rPr>
              <w:commentReference w:id="1379"/>
            </w:r>
          </w:p>
          <w:p w14:paraId="04218BFB" w14:textId="77777777" w:rsidR="00881FA5" w:rsidRPr="004F4CF5" w:rsidRDefault="00881FA5" w:rsidP="00593DC8">
            <w:pPr>
              <w:shd w:val="clear" w:color="auto" w:fill="FFFFFF"/>
              <w:spacing w:before="120"/>
              <w:rPr>
                <w:rFonts w:ascii="TimesNewRomanPSMT" w:hAnsi="TimesNewRomanPSMT" w:cs="TimesNewRomanPSMT"/>
                <w:caps/>
                <w:sz w:val="22"/>
                <w:szCs w:val="22"/>
              </w:rPr>
            </w:pPr>
            <w:commentRangeStart w:id="1384"/>
            <w:r w:rsidRPr="00D028B1">
              <w:rPr>
                <w:rFonts w:ascii="TimesNewRomanPSMT" w:hAnsi="TimesNewRomanPSMT" w:cs="TimesNewRomanPSMT"/>
                <w:b/>
                <w:sz w:val="22"/>
                <w:szCs w:val="22"/>
              </w:rPr>
              <w:t>EXCEPTION</w:t>
            </w:r>
            <w:r w:rsidRPr="00D028B1">
              <w:rPr>
                <w:rFonts w:ascii="TimesNewRomanPSMT" w:hAnsi="TimesNewRomanPSMT" w:cs="TimesNewRomanPSMT"/>
                <w:caps/>
                <w:sz w:val="22"/>
                <w:szCs w:val="22"/>
              </w:rPr>
              <w:t xml:space="preserve"> </w:t>
            </w:r>
            <w:r>
              <w:rPr>
                <w:rFonts w:ascii="TimesNewRomanPSMT" w:hAnsi="TimesNewRomanPSMT" w:cs="TimesNewRomanPSMT"/>
                <w:b/>
                <w:caps/>
                <w:sz w:val="22"/>
                <w:szCs w:val="22"/>
              </w:rPr>
              <w:t xml:space="preserve">2 </w:t>
            </w:r>
            <w:r w:rsidRPr="00C00015">
              <w:rPr>
                <w:rFonts w:ascii="TimesNewRomanPSMT" w:hAnsi="TimesNewRomanPSMT" w:cs="TimesNewRomanPSMT"/>
                <w:caps/>
                <w:sz w:val="22"/>
                <w:szCs w:val="22"/>
              </w:rPr>
              <w:t>to</w:t>
            </w:r>
            <w:r w:rsidRPr="00C00015">
              <w:rPr>
                <w:rFonts w:ascii="TimesNewRomanPSMT" w:hAnsi="TimesNewRomanPSMT" w:cs="TimesNewRomanPSMT"/>
                <w:b/>
                <w:sz w:val="22"/>
                <w:szCs w:val="22"/>
              </w:rPr>
              <w:t xml:space="preserve"> </w:t>
            </w:r>
            <w:r w:rsidRPr="00C00015">
              <w:rPr>
                <w:rFonts w:ascii="TimesNewRomanPSMT" w:hAnsi="TimesNewRomanPSMT" w:cs="TimesNewRomanPSMT"/>
                <w:b/>
                <w:caps/>
                <w:sz w:val="22"/>
                <w:szCs w:val="22"/>
              </w:rPr>
              <w:t>§</w:t>
            </w:r>
            <w:r w:rsidRPr="00C00015">
              <w:rPr>
                <w:rFonts w:ascii="TimesNewRomanPSMT" w:hAnsi="TimesNewRomanPSMT" w:cs="TimesNewRomanPSMT"/>
                <w:b/>
                <w:sz w:val="22"/>
                <w:szCs w:val="22"/>
              </w:rPr>
              <w:t>130.5(</w:t>
            </w:r>
            <w:r>
              <w:rPr>
                <w:rFonts w:ascii="TimesNewRomanPSMT" w:hAnsi="TimesNewRomanPSMT" w:cs="TimesNewRomanPSMT"/>
                <w:b/>
                <w:sz w:val="22"/>
                <w:szCs w:val="22"/>
              </w:rPr>
              <w:t>d</w:t>
            </w:r>
            <w:r w:rsidRPr="00C00015">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RECEPTACLES IN HEALTHCARE FACILITIES.</w:t>
            </w:r>
            <w:commentRangeEnd w:id="1384"/>
            <w:r w:rsidR="00CD3F34">
              <w:rPr>
                <w:rStyle w:val="CommentReference"/>
              </w:rPr>
              <w:commentReference w:id="1384"/>
            </w:r>
          </w:p>
          <w:p w14:paraId="1603BD28" w14:textId="77777777" w:rsidR="00881FA5" w:rsidRPr="00EE1C59" w:rsidRDefault="00881FA5" w:rsidP="00593DC8">
            <w:pPr>
              <w:shd w:val="clear" w:color="auto" w:fill="FFFFFF"/>
              <w:spacing w:before="120"/>
              <w:rPr>
                <w:rFonts w:ascii="TimesNewRomanPSMT" w:hAnsi="TimesNewRomanPSMT" w:cs="TimesNewRomanPSMT"/>
                <w:caps/>
                <w:sz w:val="22"/>
                <w:szCs w:val="22"/>
              </w:rPr>
            </w:pPr>
            <w:commentRangeStart w:id="1385"/>
            <w:r w:rsidRPr="00B22F1B">
              <w:rPr>
                <w:rFonts w:ascii="TimesNewRomanPSMT" w:hAnsi="TimesNewRomanPSMT" w:cs="TimesNewRomanPSMT"/>
                <w:i/>
                <w:caps/>
                <w:sz w:val="22"/>
                <w:szCs w:val="22"/>
              </w:rPr>
              <w:t>nOTE</w:t>
            </w:r>
            <w:r>
              <w:rPr>
                <w:rFonts w:ascii="TimesNewRomanPSMT" w:hAnsi="TimesNewRomanPSMT" w:cs="TimesNewRomanPSMT"/>
                <w:caps/>
                <w:sz w:val="22"/>
                <w:szCs w:val="22"/>
              </w:rPr>
              <w:t xml:space="preserve">: A HARDWIRED POWER STRIP CONTROLLED BY AN OCCUPANT SENSING CONTROL MAY BE USED TO COMPLY WITH </w:t>
            </w:r>
            <w:r w:rsidRPr="00C00015">
              <w:rPr>
                <w:rFonts w:ascii="TimesNewRomanPSMT" w:hAnsi="TimesNewRomanPSMT" w:cs="TimesNewRomanPSMT"/>
                <w:b/>
                <w:caps/>
                <w:sz w:val="22"/>
                <w:szCs w:val="22"/>
              </w:rPr>
              <w:t>§1</w:t>
            </w:r>
            <w:r w:rsidRPr="00C00015">
              <w:rPr>
                <w:rFonts w:ascii="TimesNewRomanPSMT" w:hAnsi="TimesNewRomanPSMT" w:cs="TimesNewRomanPSMT"/>
                <w:b/>
                <w:bCs/>
                <w:caps/>
                <w:sz w:val="22"/>
                <w:szCs w:val="22"/>
              </w:rPr>
              <w:t>30.5</w:t>
            </w:r>
            <w:r>
              <w:rPr>
                <w:rFonts w:ascii="TimesNewRomanPSMT" w:hAnsi="TimesNewRomanPSMT" w:cs="TimesNewRomanPSMT"/>
                <w:b/>
                <w:bCs/>
                <w:caps/>
                <w:sz w:val="22"/>
                <w:szCs w:val="22"/>
              </w:rPr>
              <w:t>(</w:t>
            </w:r>
            <w:r>
              <w:rPr>
                <w:rFonts w:ascii="TimesNewRomanPSMT" w:hAnsi="TimesNewRomanPSMT" w:cs="TimesNewRomanPSMT"/>
                <w:b/>
                <w:bCs/>
                <w:sz w:val="22"/>
                <w:szCs w:val="22"/>
              </w:rPr>
              <w:t xml:space="preserve">d). </w:t>
            </w:r>
            <w:r>
              <w:rPr>
                <w:rFonts w:ascii="TimesNewRomanPSMT" w:hAnsi="TimesNewRomanPSMT" w:cs="TimesNewRomanPSMT"/>
                <w:bCs/>
                <w:sz w:val="22"/>
                <w:szCs w:val="22"/>
              </w:rPr>
              <w:t xml:space="preserve">PLUG-IN DEVICES MAY NOT BE USED FOR COMPLIANCE. </w:t>
            </w:r>
            <w:commentRangeEnd w:id="1385"/>
            <w:r w:rsidR="00CD3F34">
              <w:rPr>
                <w:rStyle w:val="CommentReference"/>
              </w:rPr>
              <w:commentReference w:id="1385"/>
            </w:r>
          </w:p>
        </w:tc>
        <w:tc>
          <w:tcPr>
            <w:tcW w:w="616" w:type="dxa"/>
          </w:tcPr>
          <w:p w14:paraId="225AEDF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56808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31731E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E3617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D1FACB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33193B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FFCA5E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7561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21392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9A8A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8ACED0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D0D12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871D5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F7D16A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DAD7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27D3F9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FCB1A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3870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37D2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99CE8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594D3C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98E599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106B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20BE3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25E18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14AE10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0A868B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7C723B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B192B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0559C7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F6161E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5F64D8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09609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CBDA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E76F49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92F0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2F5994" w14:textId="77777777" w:rsidR="00881FA5" w:rsidRDefault="00881FA5" w:rsidP="00593DC8">
            <w:pPr>
              <w:autoSpaceDE w:val="0"/>
              <w:autoSpaceDN w:val="0"/>
              <w:adjustRightInd w:val="0"/>
              <w:rPr>
                <w:rFonts w:ascii="TimesNewRomanPSMT" w:hAnsi="TimesNewRomanPSMT" w:cs="TimesNewRomanPSMT"/>
                <w:caps/>
                <w:sz w:val="22"/>
                <w:szCs w:val="22"/>
              </w:rPr>
            </w:pPr>
          </w:p>
          <w:p w14:paraId="178C4FF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7CE3ADD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590CA0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A4305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E018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F27595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39A29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2E731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D03161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A72980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3EA56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35B182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B9BC6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7D6C0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A6DDC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96F7D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AE665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9A02A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63DC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1166B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9F461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519E4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31D83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41A3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71E01A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5339EF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6573DE"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271AF03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7DCB9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F82B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A52C0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997428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ADF957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7717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C4FF9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8E4D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F3A351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7135A1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74211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bl>
    <w:p w14:paraId="4D0FAD0D" w14:textId="77777777" w:rsidR="007B181A" w:rsidRDefault="007B181A" w:rsidP="007B181A"/>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881FA5" w14:paraId="699C6CFC" w14:textId="77777777" w:rsidTr="00881FA5">
        <w:trPr>
          <w:trHeight w:val="964"/>
        </w:trPr>
        <w:tc>
          <w:tcPr>
            <w:tcW w:w="8845" w:type="dxa"/>
            <w:vMerge w:val="restart"/>
            <w:shd w:val="clear" w:color="auto" w:fill="C00000"/>
            <w:vAlign w:val="center"/>
          </w:tcPr>
          <w:p w14:paraId="6D6EAAF4" w14:textId="77777777" w:rsidR="00881FA5" w:rsidRPr="00821D54" w:rsidRDefault="00881FA5" w:rsidP="00593DC8">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lastRenderedPageBreak/>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49A14DAC" w14:textId="77777777" w:rsidR="00881FA5" w:rsidRPr="00821D54" w:rsidRDefault="00881FA5" w:rsidP="00593DC8">
            <w:pPr>
              <w:rPr>
                <w:rFonts w:ascii="Arial,Italic" w:hAnsi="Arial,Italic" w:cs="Arial,Italic"/>
                <w:b/>
                <w:i/>
                <w:iCs/>
                <w:sz w:val="20"/>
                <w:szCs w:val="20"/>
              </w:rPr>
            </w:pPr>
            <w:r w:rsidRPr="00821D54">
              <w:rPr>
                <w:rFonts w:ascii="Arial,Italic" w:hAnsi="Arial,Italic" w:cs="Arial,Italic"/>
                <w:b/>
                <w:i/>
                <w:iCs/>
                <w:sz w:val="20"/>
                <w:szCs w:val="20"/>
              </w:rPr>
              <w:t>(Title 24, Part 6, Ch.1)</w:t>
            </w:r>
          </w:p>
          <w:p w14:paraId="4C2DA337" w14:textId="18E162AE" w:rsidR="00881FA5" w:rsidRPr="00821D54" w:rsidRDefault="00881FA5" w:rsidP="00593DC8">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 xml:space="preserve">Dwelling Unit and Guest Room Electrical Power </w:t>
            </w:r>
            <w:proofErr w:type="gramStart"/>
            <w:r>
              <w:rPr>
                <w:rFonts w:ascii="Arial,Italic" w:hAnsi="Arial,Italic" w:cs="Arial,Italic"/>
                <w:b/>
                <w:i/>
                <w:iCs/>
                <w:sz w:val="28"/>
                <w:szCs w:val="28"/>
              </w:rPr>
              <w:t xml:space="preserve">Distribution </w:t>
            </w:r>
            <w:r w:rsidRPr="00EA5491">
              <w:rPr>
                <w:rFonts w:ascii="Arial,Italic" w:hAnsi="Arial,Italic" w:cs="Arial,Italic"/>
                <w:b/>
                <w:i/>
                <w:iCs/>
                <w:sz w:val="28"/>
                <w:szCs w:val="28"/>
              </w:rPr>
              <w:t xml:space="preserve"> </w:t>
            </w:r>
            <w:r w:rsidRPr="00EA5491">
              <w:rPr>
                <w:rFonts w:ascii="Arial,Italic" w:hAnsi="Arial,Italic" w:cs="Arial,Italic"/>
                <w:b/>
                <w:iCs/>
                <w:sz w:val="28"/>
                <w:szCs w:val="28"/>
              </w:rPr>
              <w:t>Mandatory</w:t>
            </w:r>
            <w:proofErr w:type="gramEnd"/>
            <w:r w:rsidRPr="00EA5491">
              <w:rPr>
                <w:rFonts w:ascii="Arial,Italic" w:hAnsi="Arial,Italic" w:cs="Arial,Italic"/>
                <w:b/>
                <w:iCs/>
                <w:sz w:val="28"/>
                <w:szCs w:val="28"/>
              </w:rPr>
              <w:t xml:space="preserve"> Measures</w:t>
            </w:r>
            <w:r w:rsidRPr="00821D54">
              <w:rPr>
                <w:rFonts w:ascii="Arial,Italic" w:hAnsi="Arial,Italic" w:cs="Arial,Italic"/>
                <w:b/>
                <w:i/>
                <w:iCs/>
                <w:sz w:val="28"/>
                <w:szCs w:val="28"/>
              </w:rPr>
              <w:t>:</w:t>
            </w:r>
          </w:p>
        </w:tc>
        <w:tc>
          <w:tcPr>
            <w:tcW w:w="1227" w:type="dxa"/>
            <w:gridSpan w:val="2"/>
            <w:shd w:val="clear" w:color="auto" w:fill="C00000"/>
            <w:vAlign w:val="center"/>
          </w:tcPr>
          <w:p w14:paraId="300FCF9C" w14:textId="77777777" w:rsidR="00881FA5" w:rsidRPr="00821D54" w:rsidRDefault="00881FA5" w:rsidP="00593DC8">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81FA5" w14:paraId="3ADA96E2" w14:textId="77777777" w:rsidTr="00881FA5">
        <w:trPr>
          <w:trHeight w:val="37"/>
        </w:trPr>
        <w:tc>
          <w:tcPr>
            <w:tcW w:w="8845" w:type="dxa"/>
            <w:vMerge/>
            <w:shd w:val="clear" w:color="auto" w:fill="C00000"/>
            <w:vAlign w:val="center"/>
          </w:tcPr>
          <w:p w14:paraId="310DED2B" w14:textId="77777777" w:rsidR="00881FA5" w:rsidRPr="00821D54" w:rsidRDefault="00881FA5" w:rsidP="00593DC8">
            <w:pPr>
              <w:autoSpaceDE w:val="0"/>
              <w:autoSpaceDN w:val="0"/>
              <w:adjustRightInd w:val="0"/>
              <w:rPr>
                <w:rFonts w:ascii="TimesNewRomanPS-BoldMT" w:hAnsi="TimesNewRomanPS-BoldMT" w:cs="TimesNewRomanPS-BoldMT"/>
                <w:b/>
                <w:bCs/>
                <w:sz w:val="22"/>
                <w:szCs w:val="22"/>
              </w:rPr>
            </w:pPr>
          </w:p>
        </w:tc>
        <w:tc>
          <w:tcPr>
            <w:tcW w:w="616" w:type="dxa"/>
            <w:shd w:val="clear" w:color="auto" w:fill="C00000"/>
          </w:tcPr>
          <w:p w14:paraId="6BAC85BD" w14:textId="77777777" w:rsidR="00881FA5" w:rsidRPr="00821D54" w:rsidRDefault="00881FA5" w:rsidP="00593DC8">
            <w:pPr>
              <w:autoSpaceDE w:val="0"/>
              <w:autoSpaceDN w:val="0"/>
              <w:adjustRightInd w:val="0"/>
              <w:jc w:val="center"/>
              <w:rPr>
                <w:b/>
              </w:rPr>
            </w:pPr>
            <w:r w:rsidRPr="00821D54">
              <w:rPr>
                <w:b/>
              </w:rPr>
              <w:t>Y</w:t>
            </w:r>
          </w:p>
        </w:tc>
        <w:tc>
          <w:tcPr>
            <w:tcW w:w="611" w:type="dxa"/>
            <w:shd w:val="clear" w:color="auto" w:fill="C00000"/>
          </w:tcPr>
          <w:p w14:paraId="54938823" w14:textId="77777777" w:rsidR="00881FA5" w:rsidRPr="00821D54" w:rsidRDefault="00881FA5" w:rsidP="00593DC8">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881FA5" w:rsidRPr="000918D8" w14:paraId="08D72F7E" w14:textId="77777777" w:rsidTr="00881FA5">
        <w:trPr>
          <w:trHeight w:val="568"/>
        </w:trPr>
        <w:tc>
          <w:tcPr>
            <w:tcW w:w="8845" w:type="dxa"/>
            <w:vAlign w:val="center"/>
          </w:tcPr>
          <w:p w14:paraId="6EDB32B7" w14:textId="77777777" w:rsidR="00881FA5" w:rsidRDefault="00881FA5" w:rsidP="00593DC8">
            <w:pPr>
              <w:shd w:val="clear" w:color="auto" w:fill="FFFFFF"/>
              <w:spacing w:before="120"/>
              <w:rPr>
                <w:rFonts w:ascii="TimesNewRomanPSMT" w:hAnsi="TimesNewRomanPSMT" w:cs="TimesNewRomanPSMT"/>
                <w:b/>
                <w:bCs/>
                <w:sz w:val="22"/>
                <w:szCs w:val="22"/>
              </w:rPr>
            </w:pPr>
            <w:commentRangeStart w:id="1386"/>
            <w:r w:rsidRPr="004D52B7">
              <w:rPr>
                <w:rFonts w:ascii="TimesNewRomanPSMT" w:hAnsi="TimesNewRomanPSMT" w:cs="TimesNewRomanPSMT"/>
                <w:b/>
                <w:caps/>
                <w:color w:val="548DD4" w:themeColor="text2" w:themeTint="99"/>
                <w:sz w:val="22"/>
                <w:szCs w:val="22"/>
              </w:rPr>
              <w:t>§1</w:t>
            </w:r>
            <w:r w:rsidRPr="004D52B7">
              <w:rPr>
                <w:rFonts w:ascii="TimesNewRomanPSMT" w:hAnsi="TimesNewRomanPSMT" w:cs="TimesNewRomanPSMT"/>
                <w:b/>
                <w:bCs/>
                <w:caps/>
                <w:color w:val="548DD4" w:themeColor="text2" w:themeTint="99"/>
                <w:sz w:val="22"/>
                <w:szCs w:val="22"/>
              </w:rPr>
              <w:t>30.5(</w:t>
            </w:r>
            <w:r w:rsidRPr="004D52B7">
              <w:rPr>
                <w:rFonts w:ascii="TimesNewRomanPSMT" w:hAnsi="TimesNewRomanPSMT" w:cs="TimesNewRomanPSMT"/>
                <w:b/>
                <w:bCs/>
                <w:color w:val="548DD4" w:themeColor="text2" w:themeTint="99"/>
                <w:sz w:val="22"/>
                <w:szCs w:val="22"/>
              </w:rPr>
              <w:t xml:space="preserve">d) </w:t>
            </w:r>
            <w:r>
              <w:rPr>
                <w:rFonts w:ascii="TimesNewRomanPSMT" w:hAnsi="TimesNewRomanPSMT" w:cs="TimesNewRomanPSMT"/>
                <w:b/>
                <w:bCs/>
                <w:sz w:val="22"/>
                <w:szCs w:val="22"/>
              </w:rPr>
              <w:t xml:space="preserve">CIRCUIT CONTROLS FOR 120-VOLT RECEPTABLES AND CONTROLLED RECEPTACLES IN HOTEL/MOTEL GUESTROOMS </w:t>
            </w:r>
          </w:p>
          <w:p w14:paraId="6A3595C8" w14:textId="77777777" w:rsidR="00881FA5" w:rsidRPr="00962C6B" w:rsidRDefault="00881FA5" w:rsidP="00593DC8">
            <w:pPr>
              <w:shd w:val="clear" w:color="auto" w:fill="FFFFFF"/>
              <w:spacing w:before="120"/>
              <w:rPr>
                <w:rFonts w:ascii="TimesNewRomanPSMT" w:hAnsi="TimesNewRomanPSMT" w:cs="TimesNewRomanPSMT"/>
                <w:bCs/>
                <w:sz w:val="22"/>
                <w:szCs w:val="22"/>
              </w:rPr>
            </w:pPr>
            <w:r>
              <w:rPr>
                <w:rFonts w:ascii="TimesNewRomanPSMT" w:hAnsi="TimesNewRomanPSMT" w:cs="TimesNewRomanPSMT"/>
                <w:bCs/>
                <w:sz w:val="22"/>
                <w:szCs w:val="22"/>
              </w:rPr>
              <w:t>CONTROLLED RECEPTACLES SHALL BE INSTALLED FOR AT LEAST ONE-HALF OF THE 120-VOLT RECEPTALBES IN EACH GUESTROOM.  ELECTRIC CIRCUITS SERVING CONTROLLED RECEPTACLES SHALL HAVE CAPTIVE CARD KEY CONTROLS, OCCUPANCY SENSING CONTROLS, OR AUTOMATIC CONTROLS SO THE POWER IS SWITCHED OFF NO LONGER THAN 30 MINUTES AFTER GUESTROOM IS VACATED.</w:t>
            </w:r>
            <w:commentRangeEnd w:id="1386"/>
            <w:r w:rsidR="00CD3F34">
              <w:rPr>
                <w:rStyle w:val="CommentReference"/>
              </w:rPr>
              <w:commentReference w:id="1386"/>
            </w:r>
          </w:p>
        </w:tc>
        <w:tc>
          <w:tcPr>
            <w:tcW w:w="616" w:type="dxa"/>
          </w:tcPr>
          <w:p w14:paraId="2ED6F46C" w14:textId="77777777" w:rsidR="00881FA5" w:rsidRDefault="00881FA5" w:rsidP="00593DC8">
            <w:pPr>
              <w:autoSpaceDE w:val="0"/>
              <w:autoSpaceDN w:val="0"/>
              <w:adjustRightInd w:val="0"/>
              <w:rPr>
                <w:rFonts w:ascii="TimesNewRomanPSMT" w:hAnsi="TimesNewRomanPSMT" w:cs="TimesNewRomanPSMT"/>
                <w:caps/>
                <w:sz w:val="22"/>
                <w:szCs w:val="22"/>
              </w:rPr>
            </w:pPr>
          </w:p>
          <w:p w14:paraId="076B8D75" w14:textId="77777777" w:rsidR="00881FA5" w:rsidRDefault="00881FA5" w:rsidP="00593DC8">
            <w:pPr>
              <w:autoSpaceDE w:val="0"/>
              <w:autoSpaceDN w:val="0"/>
              <w:adjustRightInd w:val="0"/>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41E7A26" w14:textId="77777777" w:rsidR="00881FA5" w:rsidRDefault="00881FA5" w:rsidP="00593DC8">
            <w:pPr>
              <w:autoSpaceDE w:val="0"/>
              <w:autoSpaceDN w:val="0"/>
              <w:adjustRightInd w:val="0"/>
              <w:rPr>
                <w:rFonts w:ascii="TimesNewRomanPSMT" w:hAnsi="TimesNewRomanPSMT" w:cs="TimesNewRomanPSMT"/>
                <w:caps/>
                <w:sz w:val="22"/>
                <w:szCs w:val="22"/>
              </w:rPr>
            </w:pPr>
          </w:p>
          <w:p w14:paraId="6040E9EE" w14:textId="77777777" w:rsidR="00881FA5" w:rsidRPr="000918D8" w:rsidRDefault="00881FA5" w:rsidP="00593DC8">
            <w:pPr>
              <w:autoSpaceDE w:val="0"/>
              <w:autoSpaceDN w:val="0"/>
              <w:adjustRightInd w:val="0"/>
              <w:rPr>
                <w:rFonts w:ascii="TimesNewRomanPSMT" w:hAnsi="TimesNewRomanPSMT" w:cs="TimesNewRomanPSMT"/>
                <w:caps/>
                <w:sz w:val="22"/>
                <w:szCs w:val="22"/>
              </w:rPr>
            </w:pPr>
          </w:p>
        </w:tc>
        <w:tc>
          <w:tcPr>
            <w:tcW w:w="611" w:type="dxa"/>
          </w:tcPr>
          <w:p w14:paraId="355B3F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9C3A7F"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C7CD91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CA09DE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bl>
    <w:p w14:paraId="4245B690" w14:textId="77777777" w:rsidR="007B181A" w:rsidRDefault="007B181A" w:rsidP="007B181A">
      <w:pPr>
        <w:rPr>
          <w:rFonts w:ascii="TimesNewRomanPSMT" w:hAnsi="TimesNewRomanPSMT" w:cs="TimesNewRomanPSMT"/>
          <w:caps/>
          <w:sz w:val="22"/>
          <w:szCs w:val="22"/>
        </w:rPr>
      </w:pPr>
    </w:p>
    <w:p w14:paraId="07797839" w14:textId="77777777" w:rsidR="007B181A" w:rsidRDefault="007B181A" w:rsidP="007B181A">
      <w:pPr>
        <w:rPr>
          <w:rFonts w:ascii="TimesNewRomanPSMT" w:hAnsi="TimesNewRomanPSMT" w:cs="TimesNewRomanPSMT"/>
          <w:caps/>
          <w:sz w:val="22"/>
          <w:szCs w:val="22"/>
        </w:rPr>
      </w:pPr>
    </w:p>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16699C" w14:paraId="2944BEF8" w14:textId="77777777" w:rsidTr="0016699C">
        <w:trPr>
          <w:trHeight w:val="964"/>
        </w:trPr>
        <w:tc>
          <w:tcPr>
            <w:tcW w:w="8845" w:type="dxa"/>
            <w:vMerge w:val="restart"/>
            <w:shd w:val="clear" w:color="auto" w:fill="C00000"/>
            <w:vAlign w:val="center"/>
          </w:tcPr>
          <w:p w14:paraId="5A05E83D" w14:textId="77777777" w:rsidR="0016699C" w:rsidRPr="00821D54" w:rsidRDefault="0016699C" w:rsidP="00593DC8">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2FAB5B94" w14:textId="77777777" w:rsidR="0016699C" w:rsidRPr="00821D54" w:rsidRDefault="0016699C" w:rsidP="00593DC8">
            <w:pPr>
              <w:rPr>
                <w:rFonts w:ascii="Arial,Italic" w:hAnsi="Arial,Italic" w:cs="Arial,Italic"/>
                <w:b/>
                <w:i/>
                <w:iCs/>
                <w:sz w:val="20"/>
                <w:szCs w:val="20"/>
              </w:rPr>
            </w:pPr>
            <w:r w:rsidRPr="00821D54">
              <w:rPr>
                <w:rFonts w:ascii="Arial,Italic" w:hAnsi="Arial,Italic" w:cs="Arial,Italic"/>
                <w:b/>
                <w:i/>
                <w:iCs/>
                <w:sz w:val="20"/>
                <w:szCs w:val="20"/>
              </w:rPr>
              <w:t>(Title 24, Part 6, Ch.1)</w:t>
            </w:r>
          </w:p>
          <w:p w14:paraId="5BE51A6D" w14:textId="77777777" w:rsidR="0016699C" w:rsidRPr="00821D54" w:rsidRDefault="0016699C" w:rsidP="00593DC8">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Building Commissioning Mandatory Measures</w:t>
            </w:r>
            <w:r w:rsidRPr="00821D54">
              <w:rPr>
                <w:rFonts w:ascii="Arial,Italic" w:hAnsi="Arial,Italic" w:cs="Arial,Italic"/>
                <w:b/>
                <w:i/>
                <w:iCs/>
                <w:sz w:val="28"/>
                <w:szCs w:val="28"/>
              </w:rPr>
              <w:t>:</w:t>
            </w:r>
          </w:p>
        </w:tc>
        <w:tc>
          <w:tcPr>
            <w:tcW w:w="1227" w:type="dxa"/>
            <w:gridSpan w:val="2"/>
            <w:shd w:val="clear" w:color="auto" w:fill="C00000"/>
            <w:vAlign w:val="center"/>
          </w:tcPr>
          <w:p w14:paraId="7B0FD3FE" w14:textId="77777777" w:rsidR="0016699C" w:rsidRPr="00821D54" w:rsidRDefault="0016699C" w:rsidP="00593DC8">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16699C" w14:paraId="063662F8" w14:textId="77777777" w:rsidTr="0016699C">
        <w:trPr>
          <w:trHeight w:val="37"/>
        </w:trPr>
        <w:tc>
          <w:tcPr>
            <w:tcW w:w="8845" w:type="dxa"/>
            <w:vMerge/>
            <w:shd w:val="clear" w:color="auto" w:fill="C00000"/>
            <w:vAlign w:val="center"/>
          </w:tcPr>
          <w:p w14:paraId="4D5F0822" w14:textId="77777777" w:rsidR="0016699C" w:rsidRPr="00821D54" w:rsidRDefault="0016699C" w:rsidP="00593DC8">
            <w:pPr>
              <w:autoSpaceDE w:val="0"/>
              <w:autoSpaceDN w:val="0"/>
              <w:adjustRightInd w:val="0"/>
              <w:rPr>
                <w:rFonts w:ascii="TimesNewRomanPS-BoldMT" w:hAnsi="TimesNewRomanPS-BoldMT" w:cs="TimesNewRomanPS-BoldMT"/>
                <w:b/>
                <w:bCs/>
                <w:sz w:val="22"/>
                <w:szCs w:val="22"/>
              </w:rPr>
            </w:pPr>
          </w:p>
        </w:tc>
        <w:tc>
          <w:tcPr>
            <w:tcW w:w="616" w:type="dxa"/>
            <w:shd w:val="clear" w:color="auto" w:fill="C00000"/>
          </w:tcPr>
          <w:p w14:paraId="7D7FDF26" w14:textId="77777777" w:rsidR="0016699C" w:rsidRPr="00821D54" w:rsidRDefault="0016699C" w:rsidP="00593DC8">
            <w:pPr>
              <w:autoSpaceDE w:val="0"/>
              <w:autoSpaceDN w:val="0"/>
              <w:adjustRightInd w:val="0"/>
              <w:jc w:val="center"/>
              <w:rPr>
                <w:b/>
              </w:rPr>
            </w:pPr>
            <w:r w:rsidRPr="00821D54">
              <w:rPr>
                <w:b/>
              </w:rPr>
              <w:t>Y</w:t>
            </w:r>
          </w:p>
        </w:tc>
        <w:tc>
          <w:tcPr>
            <w:tcW w:w="611" w:type="dxa"/>
            <w:shd w:val="clear" w:color="auto" w:fill="C00000"/>
          </w:tcPr>
          <w:p w14:paraId="2DA0A067" w14:textId="77777777" w:rsidR="0016699C" w:rsidRPr="00821D54" w:rsidRDefault="0016699C" w:rsidP="00593DC8">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16699C" w:rsidRPr="000918D8" w14:paraId="6CF28105" w14:textId="77777777" w:rsidTr="0016699C">
        <w:trPr>
          <w:trHeight w:val="568"/>
        </w:trPr>
        <w:tc>
          <w:tcPr>
            <w:tcW w:w="8845" w:type="dxa"/>
            <w:vAlign w:val="center"/>
          </w:tcPr>
          <w:p w14:paraId="6F7F6582" w14:textId="77777777" w:rsidR="0016699C" w:rsidRPr="000918D8" w:rsidRDefault="0016699C" w:rsidP="00593DC8">
            <w:pPr>
              <w:pStyle w:val="Heading3"/>
              <w:shd w:val="clear" w:color="auto" w:fill="FFFFFF"/>
              <w:spacing w:before="0" w:after="0"/>
              <w:jc w:val="both"/>
              <w:rPr>
                <w:rFonts w:ascii="TimesNewRomanPSMT" w:eastAsiaTheme="minorHAnsi" w:hAnsi="TimesNewRomanPSMT" w:cs="TimesNewRomanPSMT"/>
                <w:bCs w:val="0"/>
                <w:caps/>
                <w:sz w:val="22"/>
                <w:szCs w:val="22"/>
              </w:rPr>
            </w:pPr>
            <w:r w:rsidRPr="007D5C27">
              <w:rPr>
                <w:rFonts w:ascii="TimesNewRomanPSMT" w:eastAsiaTheme="minorHAnsi" w:hAnsi="TimesNewRomanPSMT" w:cs="TimesNewRomanPSMT"/>
                <w:bCs w:val="0"/>
                <w:caps/>
                <w:color w:val="0070C0"/>
                <w:sz w:val="22"/>
                <w:szCs w:val="22"/>
              </w:rPr>
              <w:lastRenderedPageBreak/>
              <w:t>§120.8</w:t>
            </w:r>
            <w:r>
              <w:rPr>
                <w:rFonts w:ascii="TimesNewRomanPSMT" w:eastAsiaTheme="minorHAnsi" w:hAnsi="TimesNewRomanPSMT" w:cs="TimesNewRomanPSMT"/>
                <w:bCs w:val="0"/>
                <w:caps/>
                <w:sz w:val="22"/>
                <w:szCs w:val="22"/>
              </w:rPr>
              <w:t xml:space="preserve"> BUILDING COMMISSIONING</w:t>
            </w:r>
          </w:p>
          <w:p w14:paraId="05662CE2" w14:textId="6B11A7BA" w:rsidR="0016699C" w:rsidRDefault="0016699C" w:rsidP="00593DC8">
            <w:pPr>
              <w:shd w:val="clear" w:color="auto" w:fill="FFFFFF"/>
              <w:spacing w:before="120"/>
              <w:rPr>
                <w:rFonts w:ascii="TimesNewRomanPSMT" w:hAnsi="TimesNewRomanPSMT" w:cs="TimesNewRomanPSMT"/>
                <w:b/>
                <w:caps/>
                <w:sz w:val="22"/>
                <w:szCs w:val="22"/>
              </w:rPr>
            </w:pPr>
            <w:r>
              <w:rPr>
                <w:rFonts w:ascii="TimesNewRomanPSMT" w:hAnsi="TimesNewRomanPSMT" w:cs="TimesNewRomanPSMT"/>
                <w:b/>
                <w:caps/>
                <w:sz w:val="22"/>
                <w:szCs w:val="22"/>
              </w:rPr>
              <w:t xml:space="preserve">NONRESIDENTIAL BUILDINGS, OTHER THAN HEALTHCARE </w:t>
            </w:r>
            <w:proofErr w:type="gramStart"/>
            <w:r>
              <w:rPr>
                <w:rFonts w:ascii="TimesNewRomanPSMT" w:hAnsi="TimesNewRomanPSMT" w:cs="TimesNewRomanPSMT"/>
                <w:b/>
                <w:caps/>
                <w:sz w:val="22"/>
                <w:szCs w:val="22"/>
              </w:rPr>
              <w:t>FACILITIES,  WITH</w:t>
            </w:r>
            <w:proofErr w:type="gramEnd"/>
            <w:r>
              <w:rPr>
                <w:rFonts w:ascii="TimesNewRomanPSMT" w:hAnsi="TimesNewRomanPSMT" w:cs="TimesNewRomanPSMT"/>
                <w:b/>
                <w:caps/>
                <w:sz w:val="22"/>
                <w:szCs w:val="22"/>
              </w:rPr>
              <w:t xml:space="preserve"> CONDITIONED SPACE  </w:t>
            </w:r>
            <w:r>
              <w:rPr>
                <w:rFonts w:ascii="Times New Roman" w:hAnsi="Times New Roman"/>
                <w:b/>
                <w:caps/>
                <w:sz w:val="22"/>
                <w:szCs w:val="22"/>
              </w:rPr>
              <w:t xml:space="preserve">≥ </w:t>
            </w:r>
            <w:r>
              <w:rPr>
                <w:rFonts w:ascii="TimesNewRomanPSMT" w:hAnsi="TimesNewRomanPSMT" w:cs="TimesNewRomanPSMT"/>
                <w:b/>
                <w:caps/>
                <w:sz w:val="22"/>
                <w:szCs w:val="22"/>
              </w:rPr>
              <w:t xml:space="preserve">10,000 </w:t>
            </w:r>
            <w:r w:rsidRPr="00E12CE8">
              <w:rPr>
                <w:rFonts w:ascii="TimesNewRomanPSMT" w:hAnsi="TimesNewRomanPSMT" w:cs="TimesNewRomanPSMT"/>
                <w:b/>
                <w:caps/>
                <w:sz w:val="22"/>
                <w:szCs w:val="22"/>
              </w:rPr>
              <w:t>FT2</w:t>
            </w:r>
            <w:r>
              <w:rPr>
                <w:rFonts w:ascii="TimesNewRomanPSMT" w:hAnsi="TimesNewRomanPSMT" w:cs="TimesNewRomanPSMT"/>
                <w:b/>
                <w:caps/>
                <w:sz w:val="22"/>
                <w:szCs w:val="22"/>
              </w:rPr>
              <w:t xml:space="preserve"> OR COMPLEX MECHANICAL SYSTEM, OR</w:t>
            </w:r>
          </w:p>
          <w:p w14:paraId="3BD488EF" w14:textId="1F5C6C47" w:rsidR="0016699C" w:rsidRDefault="0016699C" w:rsidP="00593DC8">
            <w:pPr>
              <w:shd w:val="clear" w:color="auto" w:fill="FFFFFF"/>
              <w:spacing w:before="120"/>
              <w:rPr>
                <w:rFonts w:ascii="TimesNewRomanPSMT" w:hAnsi="TimesNewRomanPSMT" w:cs="TimesNewRomanPSMT"/>
                <w:b/>
                <w:caps/>
                <w:sz w:val="22"/>
                <w:szCs w:val="22"/>
              </w:rPr>
            </w:pPr>
            <w:r>
              <w:rPr>
                <w:rFonts w:ascii="TimesNewRomanPSMT" w:hAnsi="TimesNewRomanPSMT" w:cs="TimesNewRomanPSMT"/>
                <w:b/>
                <w:caps/>
                <w:sz w:val="22"/>
                <w:szCs w:val="22"/>
              </w:rPr>
              <w:t xml:space="preserve">HIGH-RISE RESIDENTIAL </w:t>
            </w:r>
            <w:r>
              <w:rPr>
                <w:rFonts w:ascii="Times New Roman" w:hAnsi="Times New Roman"/>
                <w:b/>
                <w:caps/>
                <w:sz w:val="22"/>
                <w:szCs w:val="22"/>
              </w:rPr>
              <w:t xml:space="preserve">≥ </w:t>
            </w:r>
            <w:r w:rsidRPr="00E13D63">
              <w:rPr>
                <w:rFonts w:ascii="TimesNewRomanPSMT" w:hAnsi="TimesNewRomanPSMT" w:cs="TimesNewRomanPSMT"/>
                <w:b/>
                <w:caps/>
                <w:sz w:val="22"/>
                <w:szCs w:val="22"/>
              </w:rPr>
              <w:t>4 STORIES</w:t>
            </w:r>
            <w:r>
              <w:rPr>
                <w:rFonts w:ascii="TimesNewRomanPSMT" w:hAnsi="TimesNewRomanPSMT" w:cs="TimesNewRomanPSMT"/>
                <w:b/>
                <w:caps/>
                <w:sz w:val="22"/>
                <w:szCs w:val="22"/>
              </w:rPr>
              <w:t>, HOTEL/MOTEL, AND MIXED-USE</w:t>
            </w:r>
            <w:r w:rsidRPr="003F6C67">
              <w:rPr>
                <w:rFonts w:ascii="TimesNewRomanPSMT" w:hAnsi="TimesNewRomanPSMT" w:cs="TimesNewRomanPSMT"/>
                <w:b/>
                <w:caps/>
                <w:sz w:val="22"/>
                <w:szCs w:val="22"/>
              </w:rPr>
              <w:t xml:space="preserve"> BUIL</w:t>
            </w:r>
            <w:r>
              <w:rPr>
                <w:rFonts w:ascii="TimesNewRomanPSMT" w:hAnsi="TimesNewRomanPSMT" w:cs="TimesNewRomanPSMT"/>
                <w:b/>
                <w:caps/>
                <w:sz w:val="22"/>
                <w:szCs w:val="22"/>
              </w:rPr>
              <w:t xml:space="preserve">DINGS WITH NONRESIDENTIAL CONDITIONED </w:t>
            </w:r>
            <w:proofErr w:type="gramStart"/>
            <w:r>
              <w:rPr>
                <w:rFonts w:ascii="TimesNewRomanPSMT" w:hAnsi="TimesNewRomanPSMT" w:cs="TimesNewRomanPSMT"/>
                <w:b/>
                <w:caps/>
                <w:sz w:val="22"/>
                <w:szCs w:val="22"/>
              </w:rPr>
              <w:t xml:space="preserve">SPACES  </w:t>
            </w:r>
            <w:r>
              <w:rPr>
                <w:rFonts w:ascii="Times New Roman" w:hAnsi="Times New Roman"/>
                <w:b/>
                <w:caps/>
                <w:sz w:val="22"/>
                <w:szCs w:val="22"/>
              </w:rPr>
              <w:t>≥</w:t>
            </w:r>
            <w:proofErr w:type="gramEnd"/>
            <w:r>
              <w:rPr>
                <w:rFonts w:ascii="Times New Roman" w:hAnsi="Times New Roman"/>
                <w:b/>
                <w:caps/>
                <w:sz w:val="22"/>
                <w:szCs w:val="22"/>
              </w:rPr>
              <w:t xml:space="preserve"> </w:t>
            </w:r>
            <w:r>
              <w:rPr>
                <w:rFonts w:ascii="TimesNewRomanPSMT" w:hAnsi="TimesNewRomanPSMT" w:cs="TimesNewRomanPSMT"/>
                <w:b/>
                <w:caps/>
                <w:sz w:val="22"/>
                <w:szCs w:val="22"/>
              </w:rPr>
              <w:t xml:space="preserve">10,000 </w:t>
            </w:r>
            <w:r w:rsidRPr="00E12CE8">
              <w:rPr>
                <w:rFonts w:ascii="TimesNewRomanPSMT" w:hAnsi="TimesNewRomanPSMT" w:cs="TimesNewRomanPSMT"/>
                <w:b/>
                <w:caps/>
                <w:sz w:val="22"/>
                <w:szCs w:val="22"/>
              </w:rPr>
              <w:t>FT2</w:t>
            </w:r>
          </w:p>
          <w:p w14:paraId="63960074" w14:textId="77777777" w:rsidR="0016699C" w:rsidRDefault="0016699C" w:rsidP="00593DC8">
            <w:pPr>
              <w:shd w:val="clear" w:color="auto" w:fill="FFFFFF"/>
              <w:spacing w:before="120"/>
              <w:rPr>
                <w:rFonts w:ascii="TimesNewRomanPSMT" w:hAnsi="TimesNewRomanPSMT" w:cs="TimesNewRomanPSMT"/>
                <w:b/>
                <w:caps/>
                <w:sz w:val="22"/>
                <w:szCs w:val="22"/>
              </w:rPr>
            </w:pPr>
            <w:commentRangeStart w:id="1387"/>
            <w:r w:rsidRPr="00E13D63">
              <w:rPr>
                <w:rFonts w:ascii="TimesNewRomanPSMT" w:hAnsi="TimesNewRomanPSMT" w:cs="TimesNewRomanPSMT"/>
                <w:i/>
                <w:caps/>
                <w:sz w:val="22"/>
                <w:szCs w:val="22"/>
              </w:rPr>
              <w:t>nOTE:</w:t>
            </w:r>
            <w:r>
              <w:rPr>
                <w:rFonts w:ascii="TimesNewRomanPSMT" w:hAnsi="TimesNewRomanPSMT" w:cs="TimesNewRomanPSMT"/>
                <w:b/>
                <w:caps/>
                <w:sz w:val="22"/>
                <w:szCs w:val="22"/>
              </w:rPr>
              <w:t xml:space="preserve"> </w:t>
            </w:r>
            <w:r w:rsidRPr="00E13D63">
              <w:rPr>
                <w:rFonts w:ascii="TimesNewRomanPSMT" w:hAnsi="TimesNewRomanPSMT" w:cs="TimesNewRomanPSMT"/>
                <w:caps/>
                <w:sz w:val="22"/>
                <w:szCs w:val="22"/>
              </w:rPr>
              <w:t xml:space="preserve">MECHANICAL SYSTEMS OTHER THAN UNITARY OR PACKAGED EQUIPMENT EACH SERVING ONE ZONE, OR TWO-PIPE HEATING ONLY SYSTEMS ARE CONSIDERED COMPLEX and </w:t>
            </w:r>
            <w:r>
              <w:rPr>
                <w:rFonts w:ascii="TimesNewRomanPSMT" w:hAnsi="TimesNewRomanPSMT" w:cs="TimesNewRomanPSMT"/>
                <w:caps/>
                <w:sz w:val="22"/>
                <w:szCs w:val="22"/>
              </w:rPr>
              <w:t>MUST MEET ALL REQUIREMENTS OUTLINED BELOW.</w:t>
            </w:r>
          </w:p>
          <w:p w14:paraId="0C9C54DC" w14:textId="77777777" w:rsidR="0016699C" w:rsidRDefault="0016699C" w:rsidP="00593DC8">
            <w:p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commissioning shall include completion of the following:</w:t>
            </w:r>
          </w:p>
          <w:p w14:paraId="647032EB" w14:textId="77777777" w:rsidR="0016699C" w:rsidRDefault="0016699C" w:rsidP="00593DC8">
            <w:pPr>
              <w:shd w:val="clear" w:color="auto" w:fill="FFFFFF"/>
              <w:spacing w:before="120"/>
              <w:rPr>
                <w:rFonts w:ascii="TimesNewRomanPSMT" w:hAnsi="TimesNewRomanPSMT" w:cs="TimesNewRomanPSMT"/>
                <w:caps/>
                <w:sz w:val="22"/>
                <w:szCs w:val="22"/>
              </w:rPr>
            </w:pPr>
            <w:r w:rsidRPr="007D5C27">
              <w:rPr>
                <w:rFonts w:ascii="TimesNewRomanPSMT" w:hAnsi="TimesNewRomanPSMT" w:cs="TimesNewRomanPSMT"/>
                <w:b/>
                <w:caps/>
                <w:color w:val="0070C0"/>
                <w:sz w:val="22"/>
                <w:szCs w:val="22"/>
              </w:rPr>
              <w:t>§1</w:t>
            </w:r>
            <w:r w:rsidRPr="007D5C27">
              <w:rPr>
                <w:rFonts w:ascii="TimesNewRomanPSMT" w:hAnsi="TimesNewRomanPSMT" w:cs="TimesNewRomanPSMT"/>
                <w:b/>
                <w:bCs/>
                <w:caps/>
                <w:color w:val="0070C0"/>
                <w:sz w:val="22"/>
                <w:szCs w:val="22"/>
              </w:rPr>
              <w:t>20.8(</w:t>
            </w:r>
            <w:r w:rsidRPr="007D5C27">
              <w:rPr>
                <w:rFonts w:ascii="TimesNewRomanPSMT" w:hAnsi="TimesNewRomanPSMT" w:cs="TimesNewRomanPSMT"/>
                <w:b/>
                <w:bCs/>
                <w:color w:val="0070C0"/>
                <w:sz w:val="22"/>
                <w:szCs w:val="22"/>
              </w:rPr>
              <w:t>b)</w:t>
            </w:r>
            <w:r>
              <w:rPr>
                <w:rFonts w:ascii="TimesNewRomanPSMT" w:hAnsi="TimesNewRomanPSMT" w:cs="TimesNewRomanPSMT"/>
                <w:bCs/>
                <w:sz w:val="22"/>
                <w:szCs w:val="22"/>
              </w:rPr>
              <w:t xml:space="preserve"> </w:t>
            </w:r>
            <w:r>
              <w:rPr>
                <w:rFonts w:ascii="TimesNewRomanPSMT" w:hAnsi="TimesNewRomanPSMT" w:cs="TimesNewRomanPSMT"/>
                <w:caps/>
                <w:sz w:val="22"/>
                <w:szCs w:val="22"/>
              </w:rPr>
              <w:t>Owner’s project requirements (opr) shall be documented before the design phase begins. the opr shall include the owner’s goals, requiremetns and expectations for everything related to energy consumption and operation.</w:t>
            </w:r>
          </w:p>
          <w:p w14:paraId="3F5E47A6" w14:textId="37B2B43D" w:rsidR="0016699C" w:rsidRDefault="0016699C" w:rsidP="00593DC8">
            <w:pPr>
              <w:shd w:val="clear" w:color="auto" w:fill="FFFFFF"/>
              <w:spacing w:before="120"/>
              <w:rPr>
                <w:rFonts w:ascii="TimesNewRomanPSMT" w:hAnsi="TimesNewRomanPSMT" w:cs="TimesNewRomanPSMT"/>
                <w:bC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c</w:t>
            </w:r>
            <w:r w:rsidRPr="007D5C27">
              <w:rPr>
                <w:rFonts w:ascii="TimesNewRomanPSMT" w:hAnsi="TimesNewRomanPSMT" w:cs="TimesNewRomanPSMT"/>
                <w:b/>
                <w:caps/>
                <w:color w:val="0070C0"/>
                <w:sz w:val="22"/>
                <w:szCs w:val="22"/>
              </w:rPr>
              <w:t xml:space="preserve">) </w:t>
            </w:r>
            <w:r>
              <w:rPr>
                <w:rFonts w:ascii="TimesNewRomanPSMT" w:hAnsi="TimesNewRomanPSMT" w:cs="TimesNewRomanPSMT"/>
                <w:bCs/>
                <w:sz w:val="22"/>
                <w:szCs w:val="22"/>
              </w:rPr>
              <w:t>THE BASIS OF DESIGN (BOD) SHALL BE DOCUMENTED AT THE DESIGN PHASE AND UPDATED THROUGHOUT DESIGN AND CONSTRUCTION AS NEEDED.  THE BOD SHALL DOCUMENT THE DESIGN ELEMENTS SUCH AS CALCULATIONS AND PRODUCT SELECTIONS THAT MEET THE OWNER’S PROJECT REQUIREMENTS AND APPLICABLE REGULATORY REQUIREMENTS.</w:t>
            </w:r>
          </w:p>
          <w:p w14:paraId="1EEF82D3" w14:textId="77777777" w:rsidR="0016699C" w:rsidRDefault="0016699C" w:rsidP="00593DC8">
            <w:pPr>
              <w:shd w:val="clear" w:color="auto" w:fill="FFFFFF"/>
              <w:rPr>
                <w:rFonts w:ascii="TimesNewRomanPSMT" w:hAnsi="TimesNewRomanPSMT" w:cs="TimesNewRomanPSMT"/>
                <w:bCs/>
                <w:sz w:val="22"/>
                <w:szCs w:val="22"/>
              </w:rPr>
            </w:pPr>
          </w:p>
          <w:p w14:paraId="657A921F" w14:textId="77777777" w:rsidR="0016699C" w:rsidRDefault="0016699C" w:rsidP="00593DC8">
            <w:pPr>
              <w:shd w:val="clear" w:color="auto" w:fill="FFFFFF"/>
              <w:rPr>
                <w:rFonts w:ascii="TimesNewRomanPSMT" w:hAnsi="TimesNewRomanPSMT" w:cs="TimesNewRomanPSMT"/>
                <w:bCs/>
                <w:cap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d</w:t>
            </w:r>
            <w:r w:rsidRPr="007D5C27">
              <w:rPr>
                <w:rFonts w:ascii="TimesNewRomanPSMT" w:hAnsi="TimesNewRomanPSMT" w:cs="TimesNewRomanPSMT"/>
                <w:b/>
                <w:caps/>
                <w:color w:val="0070C0"/>
                <w:sz w:val="22"/>
                <w:szCs w:val="22"/>
              </w:rPr>
              <w:t xml:space="preserve">) </w:t>
            </w:r>
            <w:r>
              <w:rPr>
                <w:rFonts w:ascii="TimesNewRomanPSMT" w:hAnsi="TimesNewRomanPSMT" w:cs="TimesNewRomanPSMT"/>
                <w:bCs/>
                <w:caps/>
                <w:sz w:val="22"/>
                <w:szCs w:val="22"/>
              </w:rPr>
              <w:t xml:space="preserve">during schematic design a design review kickoff meeting shall be held to establish who will play the role of the design reviewer, the project schedule, and identify the owner’s requirements.  during the design phase, </w:t>
            </w:r>
            <w:r w:rsidRPr="005158E9">
              <w:rPr>
                <w:rFonts w:ascii="TimesNewRomanPSMT" w:hAnsi="TimesNewRomanPSMT" w:cs="TimesNewRomanPSMT"/>
                <w:bCs/>
                <w:caps/>
                <w:sz w:val="22"/>
                <w:szCs w:val="22"/>
              </w:rPr>
              <w:t xml:space="preserve">The design reviewer(s) </w:t>
            </w:r>
            <w:r>
              <w:rPr>
                <w:rFonts w:ascii="TimesNewRomanPSMT" w:hAnsi="TimesNewRomanPSMT" w:cs="TimesNewRomanPSMT"/>
                <w:bCs/>
                <w:caps/>
                <w:sz w:val="22"/>
                <w:szCs w:val="22"/>
              </w:rPr>
              <w:t>SHALL review</w:t>
            </w:r>
            <w:r w:rsidRPr="005158E9">
              <w:rPr>
                <w:rFonts w:ascii="TimesNewRomanPSMT" w:hAnsi="TimesNewRomanPSMT" w:cs="TimesNewRomanPSMT"/>
                <w:bCs/>
                <w:caps/>
                <w:sz w:val="22"/>
                <w:szCs w:val="22"/>
              </w:rPr>
              <w:t xml:space="preserve"> the co</w:t>
            </w:r>
            <w:r>
              <w:rPr>
                <w:rFonts w:ascii="TimesNewRomanPSMT" w:hAnsi="TimesNewRomanPSMT" w:cs="TimesNewRomanPSMT"/>
                <w:bCs/>
                <w:caps/>
                <w:sz w:val="22"/>
                <w:szCs w:val="22"/>
              </w:rPr>
              <w:t>nstruction documents for claritY</w:t>
            </w:r>
            <w:r w:rsidRPr="005158E9">
              <w:rPr>
                <w:rFonts w:ascii="TimesNewRomanPSMT" w:hAnsi="TimesNewRomanPSMT" w:cs="TimesNewRomanPSMT"/>
                <w:bCs/>
                <w:caps/>
                <w:sz w:val="22"/>
                <w:szCs w:val="22"/>
              </w:rPr>
              <w:t xml:space="preserve">, completeness, and adherence to the owner's goals. </w:t>
            </w:r>
          </w:p>
          <w:p w14:paraId="2A449551" w14:textId="77777777" w:rsidR="0016699C" w:rsidRDefault="0016699C" w:rsidP="00593DC8">
            <w:pPr>
              <w:shd w:val="clear" w:color="auto" w:fill="FFFFFF"/>
              <w:spacing w:before="120"/>
              <w:rPr>
                <w:rFonts w:ascii="TimesNewRomanPSMT" w:hAnsi="TimesNewRomanPSMT" w:cs="TimesNewRomanPSMT"/>
                <w:bCs/>
                <w:cap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e</w:t>
            </w:r>
            <w:r w:rsidRPr="007D5C27">
              <w:rPr>
                <w:rFonts w:ascii="TimesNewRomanPSMT" w:hAnsi="TimesNewRomanPSMT" w:cs="TimesNewRomanPSMT"/>
                <w:b/>
                <w:caps/>
                <w:color w:val="0070C0"/>
                <w:sz w:val="22"/>
                <w:szCs w:val="22"/>
              </w:rPr>
              <w:t xml:space="preserve">) </w:t>
            </w:r>
            <w:r w:rsidRPr="005158E9">
              <w:rPr>
                <w:rFonts w:ascii="TimesNewRomanPSMT" w:hAnsi="TimesNewRomanPSMT" w:cs="TimesNewRomanPSMT"/>
                <w:bCs/>
                <w:caps/>
                <w:sz w:val="22"/>
                <w:szCs w:val="22"/>
              </w:rPr>
              <w:t>Commissioning measures must be included in the construction documents to facili</w:t>
            </w:r>
            <w:r>
              <w:rPr>
                <w:rFonts w:ascii="TimesNewRomanPSMT" w:hAnsi="TimesNewRomanPSMT" w:cs="TimesNewRomanPSMT"/>
                <w:bCs/>
                <w:caps/>
                <w:sz w:val="22"/>
                <w:szCs w:val="22"/>
              </w:rPr>
              <w:t>t</w:t>
            </w:r>
            <w:r w:rsidRPr="005158E9">
              <w:rPr>
                <w:rFonts w:ascii="TimesNewRomanPSMT" w:hAnsi="TimesNewRomanPSMT" w:cs="TimesNewRomanPSMT"/>
                <w:bCs/>
                <w:caps/>
                <w:sz w:val="22"/>
                <w:szCs w:val="22"/>
              </w:rPr>
              <w:t>ate the design review and commissioning process.</w:t>
            </w:r>
          </w:p>
          <w:p w14:paraId="2421070A" w14:textId="77777777" w:rsidR="0016699C" w:rsidRDefault="0016699C" w:rsidP="00593DC8">
            <w:pPr>
              <w:shd w:val="clear" w:color="auto" w:fill="FFFFFF"/>
              <w:spacing w:before="120"/>
              <w:rPr>
                <w:rFonts w:ascii="TimesNewRomanPSMT" w:hAnsi="TimesNewRomanPSMT" w:cs="TimesNewRomanPSMT"/>
                <w:bCs/>
                <w:sz w:val="22"/>
                <w:szCs w:val="22"/>
              </w:rPr>
            </w:pPr>
            <w:r w:rsidRPr="007D5C27">
              <w:rPr>
                <w:rFonts w:ascii="TimesNewRomanPSMT" w:hAnsi="TimesNewRomanPSMT" w:cs="TimesNewRomanPSMT"/>
                <w:b/>
                <w:caps/>
                <w:color w:val="0070C0"/>
                <w:sz w:val="22"/>
                <w:szCs w:val="22"/>
              </w:rPr>
              <w:t>§1</w:t>
            </w:r>
            <w:r w:rsidRPr="007D5C27">
              <w:rPr>
                <w:rFonts w:ascii="TimesNewRomanPSMT" w:hAnsi="TimesNewRomanPSMT" w:cs="TimesNewRomanPSMT"/>
                <w:b/>
                <w:bCs/>
                <w:caps/>
                <w:color w:val="0070C0"/>
                <w:sz w:val="22"/>
                <w:szCs w:val="22"/>
              </w:rPr>
              <w:t>20.8(</w:t>
            </w:r>
            <w:r w:rsidRPr="007D5C27">
              <w:rPr>
                <w:rFonts w:ascii="TimesNewRomanPSMT" w:hAnsi="TimesNewRomanPSMT" w:cs="TimesNewRomanPSMT"/>
                <w:b/>
                <w:bCs/>
                <w:color w:val="0070C0"/>
                <w:sz w:val="22"/>
                <w:szCs w:val="22"/>
              </w:rPr>
              <w:t>f)</w:t>
            </w:r>
            <w:r>
              <w:rPr>
                <w:rFonts w:ascii="TimesNewRomanPSMT" w:hAnsi="TimesNewRomanPSMT" w:cs="TimesNewRomanPSMT"/>
                <w:bCs/>
                <w:sz w:val="22"/>
                <w:szCs w:val="22"/>
              </w:rPr>
              <w:t xml:space="preserve"> A COMMISSIONING PLAN SHALL BE DEVELOPED BY THE COMMISSIONING PROVIDER WITH INPUT FROM THE DESIGNER AND SHALL DEFINE THE SCOPE OF THE COMMISSIONING PROJECT.  THIS SHALL BE DRAFTED DURING DESIGN AND COMPLETED DURING EARLY CONSTRUCTION. </w:t>
            </w:r>
          </w:p>
          <w:p w14:paraId="2217D078" w14:textId="77777777" w:rsidR="0016699C" w:rsidRDefault="0016699C" w:rsidP="00593DC8">
            <w:pPr>
              <w:shd w:val="clear" w:color="auto" w:fill="FFFFFF"/>
              <w:spacing w:before="120"/>
              <w:rPr>
                <w:rFonts w:ascii="TimesNewRomanPSMT" w:hAnsi="TimesNewRomanPSMT" w:cs="TimesNewRomanPSMT"/>
                <w:bC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g</w:t>
            </w:r>
            <w:r w:rsidRPr="007D5C27">
              <w:rPr>
                <w:rFonts w:ascii="TimesNewRomanPSMT" w:hAnsi="TimesNewRomanPSMT" w:cs="TimesNewRomanPSMT"/>
                <w:b/>
                <w:caps/>
                <w:color w:val="0070C0"/>
                <w:sz w:val="22"/>
                <w:szCs w:val="22"/>
              </w:rPr>
              <w:t>)</w:t>
            </w:r>
            <w:r>
              <w:rPr>
                <w:rFonts w:ascii="TimesNewRomanPSMT" w:hAnsi="TimesNewRomanPSMT" w:cs="TimesNewRomanPSMT"/>
                <w:bCs/>
                <w:sz w:val="22"/>
                <w:szCs w:val="22"/>
              </w:rPr>
              <w:t xml:space="preserve"> FUNCTIONAL PERFORMANCE TESTING SHALL BE CONDUCTED ON BUILDING SYSTEMS TO DEMONSTRATE CORRECT INSTALLATION AND OPERATION.</w:t>
            </w:r>
            <w:commentRangeEnd w:id="1387"/>
            <w:r w:rsidR="00A267A2">
              <w:rPr>
                <w:rStyle w:val="CommentReference"/>
              </w:rPr>
              <w:commentReference w:id="1387"/>
            </w:r>
          </w:p>
          <w:p w14:paraId="06A54A2A" w14:textId="77777777" w:rsidR="0016699C" w:rsidRDefault="0016699C" w:rsidP="00593DC8">
            <w:pPr>
              <w:shd w:val="clear" w:color="auto" w:fill="FFFFFF"/>
              <w:spacing w:before="120"/>
              <w:rPr>
                <w:rFonts w:ascii="TimesNewRomanPSMT" w:hAnsi="TimesNewRomanPSMT" w:cs="TimesNewRomanPSMT"/>
                <w:bCs/>
                <w:sz w:val="22"/>
                <w:szCs w:val="22"/>
              </w:rPr>
            </w:pPr>
            <w:r w:rsidRPr="00E15AB3">
              <w:rPr>
                <w:rFonts w:ascii="TimesNewRomanPSMT" w:hAnsi="TimesNewRomanPSMT" w:cs="TimesNewRomanPSMT"/>
                <w:b/>
                <w:bCs/>
                <w:sz w:val="22"/>
                <w:szCs w:val="22"/>
              </w:rPr>
              <w:t xml:space="preserve"> </w:t>
            </w:r>
            <w:commentRangeStart w:id="1388"/>
            <w:r w:rsidRPr="00E15AB3">
              <w:rPr>
                <w:rFonts w:ascii="TimesNewRomanPSMT" w:hAnsi="TimesNewRomanPSMT" w:cs="TimesNewRomanPSMT"/>
                <w:b/>
                <w:bCs/>
                <w:sz w:val="22"/>
                <w:szCs w:val="22"/>
              </w:rPr>
              <w:t>EXCEPTION</w:t>
            </w:r>
            <w:r>
              <w:rPr>
                <w:rFonts w:ascii="TimesNewRomanPSMT" w:hAnsi="TimesNewRomanPSMT" w:cs="TimesNewRomanPSMT"/>
                <w:bCs/>
                <w:sz w:val="22"/>
                <w:szCs w:val="22"/>
              </w:rPr>
              <w:t xml:space="preserve"> TO </w:t>
            </w:r>
            <w:r w:rsidRPr="00E15AB3">
              <w:rPr>
                <w:rFonts w:ascii="TimesNewRomanPSMT" w:hAnsi="TimesNewRomanPSMT" w:cs="TimesNewRomanPSMT"/>
                <w:b/>
                <w:caps/>
                <w:sz w:val="22"/>
                <w:szCs w:val="22"/>
              </w:rPr>
              <w:t>§120.8(</w:t>
            </w:r>
            <w:r w:rsidRPr="00E15AB3">
              <w:rPr>
                <w:rFonts w:ascii="TimesNewRomanPSMT" w:hAnsi="TimesNewRomanPSMT" w:cs="TimesNewRomanPSMT"/>
                <w:b/>
                <w:sz w:val="22"/>
                <w:szCs w:val="22"/>
              </w:rPr>
              <w:t>g</w:t>
            </w:r>
            <w:r w:rsidRPr="00E15AB3">
              <w:rPr>
                <w:rFonts w:ascii="TimesNewRomanPSMT" w:hAnsi="TimesNewRomanPSMT" w:cs="TimesNewRomanPSMT"/>
                <w:b/>
                <w:caps/>
                <w:sz w:val="22"/>
                <w:szCs w:val="22"/>
              </w:rPr>
              <w:t>):</w:t>
            </w:r>
            <w:r w:rsidRPr="00E15AB3">
              <w:rPr>
                <w:rFonts w:ascii="TimesNewRomanPSMT" w:hAnsi="TimesNewRomanPSMT" w:cs="TimesNewRomanPSMT"/>
                <w:caps/>
                <w:sz w:val="22"/>
                <w:szCs w:val="22"/>
              </w:rPr>
              <w:t xml:space="preserve"> hEALTHCARE FACILITIES.</w:t>
            </w:r>
            <w:r w:rsidRPr="00E15AB3">
              <w:rPr>
                <w:rFonts w:ascii="TimesNewRomanPSMT" w:hAnsi="TimesNewRomanPSMT" w:cs="TimesNewRomanPSMT"/>
                <w:b/>
                <w:caps/>
                <w:sz w:val="22"/>
                <w:szCs w:val="22"/>
              </w:rPr>
              <w:t xml:space="preserve"> </w:t>
            </w:r>
            <w:commentRangeEnd w:id="1388"/>
            <w:r w:rsidR="00A267A2">
              <w:rPr>
                <w:rStyle w:val="CommentReference"/>
              </w:rPr>
              <w:commentReference w:id="1388"/>
            </w:r>
          </w:p>
          <w:p w14:paraId="0E1AD413" w14:textId="77777777" w:rsidR="0016699C" w:rsidRDefault="0016699C" w:rsidP="00593DC8">
            <w:pPr>
              <w:shd w:val="clear" w:color="auto" w:fill="FFFFFF"/>
              <w:spacing w:before="120"/>
              <w:rPr>
                <w:rFonts w:ascii="TimesNewRomanPSMT" w:hAnsi="TimesNewRomanPSMT" w:cs="TimesNewRomanPSMT"/>
                <w:bCs/>
                <w:sz w:val="22"/>
                <w:szCs w:val="22"/>
              </w:rPr>
            </w:pPr>
            <w:commentRangeStart w:id="1389"/>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h</w:t>
            </w:r>
            <w:r w:rsidRPr="007D5C27">
              <w:rPr>
                <w:rFonts w:ascii="TimesNewRomanPSMT" w:hAnsi="TimesNewRomanPSMT" w:cs="TimesNewRomanPSMT"/>
                <w:b/>
                <w:caps/>
                <w:color w:val="0070C0"/>
                <w:sz w:val="22"/>
                <w:szCs w:val="22"/>
              </w:rPr>
              <w:t xml:space="preserve">) </w:t>
            </w:r>
            <w:r>
              <w:rPr>
                <w:rFonts w:ascii="TimesNewRomanPSMT" w:hAnsi="TimesNewRomanPSMT" w:cs="TimesNewRomanPSMT"/>
                <w:bCs/>
                <w:sz w:val="22"/>
                <w:szCs w:val="22"/>
              </w:rPr>
              <w:t xml:space="preserve">DOCUMENTATION OF THE OPERATIONAL ASPECTS OF THE BUILDING SHALL BE COMPLETED WITHIN THE SYSTEMS MANUAL AND DELIVERED TO THE BUILDING OWNER OR REPRESENTATIVE AND FACILITIES OPERATOR.  TRAINING OF APPROPRIATE MAINTENANCE STAFF SHALL BE DOCUMENTED IN THE COMMISSIONING REPORT. </w:t>
            </w:r>
          </w:p>
          <w:p w14:paraId="364693D3" w14:textId="77777777" w:rsidR="0016699C" w:rsidRPr="00962C6B" w:rsidRDefault="0016699C" w:rsidP="00593DC8">
            <w:pPr>
              <w:shd w:val="clear" w:color="auto" w:fill="FFFFFF"/>
              <w:spacing w:before="120"/>
              <w:rPr>
                <w:rFonts w:ascii="TimesNewRomanPSMT" w:hAnsi="TimesNewRomanPSMT" w:cs="TimesNewRomanPSMT"/>
                <w:bC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w:t>
            </w:r>
            <w:proofErr w:type="spellStart"/>
            <w:r w:rsidRPr="007D5C27">
              <w:rPr>
                <w:rFonts w:ascii="TimesNewRomanPSMT" w:hAnsi="TimesNewRomanPSMT" w:cs="TimesNewRomanPSMT"/>
                <w:b/>
                <w:color w:val="0070C0"/>
                <w:sz w:val="22"/>
                <w:szCs w:val="22"/>
              </w:rPr>
              <w:t>i</w:t>
            </w:r>
            <w:proofErr w:type="spellEnd"/>
            <w:r w:rsidRPr="007D5C27">
              <w:rPr>
                <w:rFonts w:ascii="TimesNewRomanPSMT" w:hAnsi="TimesNewRomanPSMT" w:cs="TimesNewRomanPSMT"/>
                <w:b/>
                <w:caps/>
                <w:color w:val="0070C0"/>
                <w:sz w:val="22"/>
                <w:szCs w:val="22"/>
              </w:rPr>
              <w:t xml:space="preserve">) </w:t>
            </w:r>
            <w:r>
              <w:rPr>
                <w:rFonts w:ascii="TimesNewRomanPSMT" w:hAnsi="TimesNewRomanPSMT" w:cs="TimesNewRomanPSMT"/>
                <w:bCs/>
                <w:sz w:val="22"/>
                <w:szCs w:val="22"/>
              </w:rPr>
              <w:t xml:space="preserve">A COMPLETE REPORT OF COMMISSIONING PROCESS ACTIVITIES UNDERTAKEN THROUGH THE DESIGN, CONSTRUCTION AND REPORTING </w:t>
            </w:r>
            <w:r>
              <w:rPr>
                <w:rFonts w:ascii="TimesNewRomanPSMT" w:hAnsi="TimesNewRomanPSMT" w:cs="TimesNewRomanPSMT"/>
                <w:bCs/>
                <w:sz w:val="22"/>
                <w:szCs w:val="22"/>
              </w:rPr>
              <w:lastRenderedPageBreak/>
              <w:t>RECOMMENDATIONS FOR POST-CONSTRUCTION PHASES OF THE BUILDING PROJECT SHALL BE COMPLETED AND PROVIDED TO THE OWNER OR REPRESENTATIVE.</w:t>
            </w:r>
            <w:commentRangeEnd w:id="1389"/>
            <w:r w:rsidR="0072467C">
              <w:rPr>
                <w:rStyle w:val="CommentReference"/>
              </w:rPr>
              <w:commentReference w:id="1389"/>
            </w:r>
          </w:p>
        </w:tc>
        <w:tc>
          <w:tcPr>
            <w:tcW w:w="616" w:type="dxa"/>
          </w:tcPr>
          <w:p w14:paraId="598DE80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40AA03E" w14:textId="40FE6CA8" w:rsidR="0016699C" w:rsidRDefault="0016699C" w:rsidP="00593DC8">
            <w:pPr>
              <w:autoSpaceDE w:val="0"/>
              <w:autoSpaceDN w:val="0"/>
              <w:adjustRightInd w:val="0"/>
              <w:jc w:val="center"/>
              <w:rPr>
                <w:rFonts w:ascii="TimesNewRomanPSMT" w:hAnsi="TimesNewRomanPSMT" w:cs="TimesNewRomanPSMT"/>
                <w:caps/>
                <w:sz w:val="22"/>
                <w:szCs w:val="22"/>
              </w:rPr>
            </w:pPr>
          </w:p>
          <w:p w14:paraId="16B24C9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131A73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8E962D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C82AFB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C9C145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AC60A8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A8FAA1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47D6A0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A5A874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E04BA1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663AB2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8AA6E0E"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D4CFC5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B9B3501" w14:textId="77777777" w:rsidR="00A267A2" w:rsidRDefault="00A267A2" w:rsidP="00A267A2">
            <w:pPr>
              <w:autoSpaceDE w:val="0"/>
              <w:autoSpaceDN w:val="0"/>
              <w:adjustRightInd w:val="0"/>
              <w:jc w:val="center"/>
              <w:rPr>
                <w:ins w:id="1390" w:author="Lalor, Ben NOR [2]" w:date="2021-01-07T12:56:00Z"/>
                <w:rFonts w:ascii="TimesNewRomanPSMT" w:hAnsi="TimesNewRomanPSMT" w:cs="TimesNewRomanPSMT"/>
                <w:caps/>
                <w:sz w:val="22"/>
                <w:szCs w:val="22"/>
              </w:rPr>
            </w:pPr>
            <w:ins w:id="1391" w:author="Lalor, Ben NOR [2]" w:date="2021-01-07T12:56:00Z">
              <w:r w:rsidRPr="000918D8">
                <w:rPr>
                  <w:rFonts w:ascii="TimesNewRomanPSMT" w:hAnsi="TimesNewRomanPSMT" w:cs="TimesNewRomanPSMT"/>
                  <w:caps/>
                  <w:sz w:val="22"/>
                  <w:szCs w:val="22"/>
                </w:rPr>
                <w:sym w:font="Wingdings" w:char="F06F"/>
              </w:r>
            </w:ins>
          </w:p>
          <w:p w14:paraId="4D791C6C"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A444961"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8BFE88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548582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1992B45" w14:textId="77777777" w:rsidR="00A267A2" w:rsidRDefault="00A267A2" w:rsidP="00A267A2">
            <w:pPr>
              <w:autoSpaceDE w:val="0"/>
              <w:autoSpaceDN w:val="0"/>
              <w:adjustRightInd w:val="0"/>
              <w:jc w:val="center"/>
              <w:rPr>
                <w:ins w:id="1392" w:author="Lalor, Ben NOR [2]" w:date="2021-01-07T12:56:00Z"/>
                <w:rFonts w:ascii="TimesNewRomanPSMT" w:hAnsi="TimesNewRomanPSMT" w:cs="TimesNewRomanPSMT"/>
                <w:caps/>
                <w:sz w:val="22"/>
                <w:szCs w:val="22"/>
              </w:rPr>
            </w:pPr>
            <w:ins w:id="1393" w:author="Lalor, Ben NOR [2]" w:date="2021-01-07T12:56:00Z">
              <w:r w:rsidRPr="000918D8">
                <w:rPr>
                  <w:rFonts w:ascii="TimesNewRomanPSMT" w:hAnsi="TimesNewRomanPSMT" w:cs="TimesNewRomanPSMT"/>
                  <w:caps/>
                  <w:sz w:val="22"/>
                  <w:szCs w:val="22"/>
                </w:rPr>
                <w:sym w:font="Wingdings" w:char="F06F"/>
              </w:r>
            </w:ins>
          </w:p>
          <w:p w14:paraId="636B03E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B82453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FA5DF3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97210F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8017320"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9686662" w14:textId="77777777" w:rsidR="00A267A2" w:rsidRDefault="00A267A2" w:rsidP="00A267A2">
            <w:pPr>
              <w:autoSpaceDE w:val="0"/>
              <w:autoSpaceDN w:val="0"/>
              <w:adjustRightInd w:val="0"/>
              <w:jc w:val="center"/>
              <w:rPr>
                <w:ins w:id="1394" w:author="Lalor, Ben NOR [2]" w:date="2021-01-07T12:56:00Z"/>
                <w:rFonts w:ascii="TimesNewRomanPSMT" w:hAnsi="TimesNewRomanPSMT" w:cs="TimesNewRomanPSMT"/>
                <w:caps/>
                <w:sz w:val="22"/>
                <w:szCs w:val="22"/>
              </w:rPr>
            </w:pPr>
            <w:ins w:id="1395" w:author="Lalor, Ben NOR [2]" w:date="2021-01-07T12:56:00Z">
              <w:r w:rsidRPr="000918D8">
                <w:rPr>
                  <w:rFonts w:ascii="TimesNewRomanPSMT" w:hAnsi="TimesNewRomanPSMT" w:cs="TimesNewRomanPSMT"/>
                  <w:caps/>
                  <w:sz w:val="22"/>
                  <w:szCs w:val="22"/>
                </w:rPr>
                <w:sym w:font="Wingdings" w:char="F06F"/>
              </w:r>
            </w:ins>
          </w:p>
          <w:p w14:paraId="2AAA709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7ADFBC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8A1514C"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FB88D1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ACEBAD1" w14:textId="77777777" w:rsidR="00A267A2" w:rsidRDefault="00A267A2" w:rsidP="00A267A2">
            <w:pPr>
              <w:autoSpaceDE w:val="0"/>
              <w:autoSpaceDN w:val="0"/>
              <w:adjustRightInd w:val="0"/>
              <w:jc w:val="center"/>
              <w:rPr>
                <w:ins w:id="1396" w:author="Lalor, Ben NOR [2]" w:date="2021-01-07T12:56:00Z"/>
                <w:rFonts w:ascii="TimesNewRomanPSMT" w:hAnsi="TimesNewRomanPSMT" w:cs="TimesNewRomanPSMT"/>
                <w:caps/>
                <w:sz w:val="22"/>
                <w:szCs w:val="22"/>
              </w:rPr>
            </w:pPr>
            <w:ins w:id="1397" w:author="Lalor, Ben NOR [2]" w:date="2021-01-07T12:56:00Z">
              <w:r w:rsidRPr="000918D8">
                <w:rPr>
                  <w:rFonts w:ascii="TimesNewRomanPSMT" w:hAnsi="TimesNewRomanPSMT" w:cs="TimesNewRomanPSMT"/>
                  <w:caps/>
                  <w:sz w:val="22"/>
                  <w:szCs w:val="22"/>
                </w:rPr>
                <w:sym w:font="Wingdings" w:char="F06F"/>
              </w:r>
            </w:ins>
          </w:p>
          <w:p w14:paraId="6609022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2A4232E"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DE6581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B95AA3A" w14:textId="77777777" w:rsidR="00A267A2" w:rsidRDefault="00A267A2" w:rsidP="00A267A2">
            <w:pPr>
              <w:autoSpaceDE w:val="0"/>
              <w:autoSpaceDN w:val="0"/>
              <w:adjustRightInd w:val="0"/>
              <w:jc w:val="center"/>
              <w:rPr>
                <w:ins w:id="1398" w:author="Lalor, Ben NOR [2]" w:date="2021-01-07T12:56:00Z"/>
                <w:rFonts w:ascii="TimesNewRomanPSMT" w:hAnsi="TimesNewRomanPSMT" w:cs="TimesNewRomanPSMT"/>
                <w:caps/>
                <w:sz w:val="22"/>
                <w:szCs w:val="22"/>
              </w:rPr>
            </w:pPr>
            <w:ins w:id="1399" w:author="Lalor, Ben NOR [2]" w:date="2021-01-07T12:56:00Z">
              <w:r w:rsidRPr="000918D8">
                <w:rPr>
                  <w:rFonts w:ascii="TimesNewRomanPSMT" w:hAnsi="TimesNewRomanPSMT" w:cs="TimesNewRomanPSMT"/>
                  <w:caps/>
                  <w:sz w:val="22"/>
                  <w:szCs w:val="22"/>
                </w:rPr>
                <w:sym w:font="Wingdings" w:char="F06F"/>
              </w:r>
            </w:ins>
          </w:p>
          <w:p w14:paraId="38CEC6B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FAA798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A0607F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174F8F6" w14:textId="77777777" w:rsidR="00A267A2" w:rsidRDefault="00A267A2" w:rsidP="00A267A2">
            <w:pPr>
              <w:autoSpaceDE w:val="0"/>
              <w:autoSpaceDN w:val="0"/>
              <w:adjustRightInd w:val="0"/>
              <w:jc w:val="center"/>
              <w:rPr>
                <w:ins w:id="1400" w:author="Lalor, Ben NOR [2]" w:date="2021-01-07T12:56:00Z"/>
                <w:rFonts w:ascii="TimesNewRomanPSMT" w:hAnsi="TimesNewRomanPSMT" w:cs="TimesNewRomanPSMT"/>
                <w:caps/>
                <w:sz w:val="22"/>
                <w:szCs w:val="22"/>
              </w:rPr>
            </w:pPr>
            <w:ins w:id="1401" w:author="Lalor, Ben NOR [2]" w:date="2021-01-07T12:56:00Z">
              <w:r w:rsidRPr="000918D8">
                <w:rPr>
                  <w:rFonts w:ascii="TimesNewRomanPSMT" w:hAnsi="TimesNewRomanPSMT" w:cs="TimesNewRomanPSMT"/>
                  <w:caps/>
                  <w:sz w:val="22"/>
                  <w:szCs w:val="22"/>
                </w:rPr>
                <w:sym w:font="Wingdings" w:char="F06F"/>
              </w:r>
            </w:ins>
          </w:p>
          <w:p w14:paraId="546C5E61"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C6D8C5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8423323" w14:textId="77777777" w:rsidR="00A267A2" w:rsidRDefault="00A267A2" w:rsidP="00A267A2">
            <w:pPr>
              <w:autoSpaceDE w:val="0"/>
              <w:autoSpaceDN w:val="0"/>
              <w:adjustRightInd w:val="0"/>
              <w:jc w:val="center"/>
              <w:rPr>
                <w:ins w:id="1402" w:author="Lalor, Ben NOR [2]" w:date="2021-01-07T12:56:00Z"/>
                <w:rFonts w:ascii="TimesNewRomanPSMT" w:hAnsi="TimesNewRomanPSMT" w:cs="TimesNewRomanPSMT"/>
                <w:caps/>
                <w:sz w:val="22"/>
                <w:szCs w:val="22"/>
              </w:rPr>
            </w:pPr>
            <w:ins w:id="1403" w:author="Lalor, Ben NOR [2]" w:date="2021-01-07T12:56:00Z">
              <w:r w:rsidRPr="000918D8">
                <w:rPr>
                  <w:rFonts w:ascii="TimesNewRomanPSMT" w:hAnsi="TimesNewRomanPSMT" w:cs="TimesNewRomanPSMT"/>
                  <w:caps/>
                  <w:sz w:val="22"/>
                  <w:szCs w:val="22"/>
                </w:rPr>
                <w:sym w:font="Wingdings" w:char="F06F"/>
              </w:r>
            </w:ins>
          </w:p>
          <w:p w14:paraId="71AF103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40F24C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40251F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8102822"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EE0764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427023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78C282E" w14:textId="242D1A3B" w:rsidR="0016699C" w:rsidRDefault="0016699C" w:rsidP="00593DC8">
            <w:pPr>
              <w:autoSpaceDE w:val="0"/>
              <w:autoSpaceDN w:val="0"/>
              <w:adjustRightInd w:val="0"/>
              <w:jc w:val="center"/>
              <w:rPr>
                <w:rFonts w:ascii="TimesNewRomanPSMT" w:hAnsi="TimesNewRomanPSMT" w:cs="TimesNewRomanPSMT"/>
                <w:caps/>
                <w:sz w:val="22"/>
                <w:szCs w:val="22"/>
              </w:rPr>
            </w:pPr>
          </w:p>
          <w:p w14:paraId="1DD9CF35" w14:textId="77777777" w:rsidR="00A267A2" w:rsidRDefault="00A267A2" w:rsidP="00A267A2">
            <w:pPr>
              <w:autoSpaceDE w:val="0"/>
              <w:autoSpaceDN w:val="0"/>
              <w:adjustRightInd w:val="0"/>
              <w:jc w:val="center"/>
              <w:rPr>
                <w:ins w:id="1404" w:author="Lalor, Ben NOR [2]" w:date="2021-01-07T13:01:00Z"/>
                <w:rFonts w:ascii="TimesNewRomanPSMT" w:hAnsi="TimesNewRomanPSMT" w:cs="TimesNewRomanPSMT"/>
                <w:caps/>
                <w:sz w:val="22"/>
                <w:szCs w:val="22"/>
              </w:rPr>
            </w:pPr>
            <w:ins w:id="1405" w:author="Lalor, Ben NOR [2]" w:date="2021-01-07T13:01:00Z">
              <w:r w:rsidRPr="000918D8">
                <w:rPr>
                  <w:rFonts w:ascii="TimesNewRomanPSMT" w:hAnsi="TimesNewRomanPSMT" w:cs="TimesNewRomanPSMT"/>
                  <w:caps/>
                  <w:sz w:val="22"/>
                  <w:szCs w:val="22"/>
                </w:rPr>
                <w:sym w:font="Wingdings" w:char="F06F"/>
              </w:r>
            </w:ins>
          </w:p>
          <w:p w14:paraId="06EE5BC2"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142DC4D" w14:textId="77777777" w:rsidR="0016699C" w:rsidRPr="000918D8" w:rsidRDefault="0016699C" w:rsidP="00593DC8">
            <w:pPr>
              <w:autoSpaceDE w:val="0"/>
              <w:autoSpaceDN w:val="0"/>
              <w:adjustRightInd w:val="0"/>
              <w:jc w:val="center"/>
              <w:rPr>
                <w:rFonts w:ascii="TimesNewRomanPSMT" w:hAnsi="TimesNewRomanPSMT" w:cs="TimesNewRomanPSMT"/>
                <w:caps/>
                <w:sz w:val="22"/>
                <w:szCs w:val="22"/>
              </w:rPr>
            </w:pPr>
          </w:p>
        </w:tc>
        <w:tc>
          <w:tcPr>
            <w:tcW w:w="611" w:type="dxa"/>
          </w:tcPr>
          <w:p w14:paraId="7D0A19A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7866DBE" w14:textId="382D6813" w:rsidR="0016699C" w:rsidRDefault="0016699C" w:rsidP="00593DC8">
            <w:pPr>
              <w:autoSpaceDE w:val="0"/>
              <w:autoSpaceDN w:val="0"/>
              <w:adjustRightInd w:val="0"/>
              <w:jc w:val="center"/>
              <w:rPr>
                <w:rFonts w:ascii="TimesNewRomanPSMT" w:hAnsi="TimesNewRomanPSMT" w:cs="TimesNewRomanPSMT"/>
                <w:caps/>
                <w:sz w:val="22"/>
                <w:szCs w:val="22"/>
              </w:rPr>
            </w:pPr>
          </w:p>
          <w:p w14:paraId="4B2CC3D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F62540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A3E04C7"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84A32A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1858A1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B0F0C90"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B61CE58"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236049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D5B3A8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FE0F17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39BF9F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1D2025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0B10D6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C4D6E9D" w14:textId="77777777" w:rsidR="00A267A2" w:rsidRDefault="00A267A2" w:rsidP="00A267A2">
            <w:pPr>
              <w:autoSpaceDE w:val="0"/>
              <w:autoSpaceDN w:val="0"/>
              <w:adjustRightInd w:val="0"/>
              <w:jc w:val="center"/>
              <w:rPr>
                <w:ins w:id="1406" w:author="Lalor, Ben NOR [2]" w:date="2021-01-07T12:56:00Z"/>
                <w:rFonts w:ascii="TimesNewRomanPSMT" w:hAnsi="TimesNewRomanPSMT" w:cs="TimesNewRomanPSMT"/>
                <w:caps/>
                <w:sz w:val="22"/>
                <w:szCs w:val="22"/>
              </w:rPr>
            </w:pPr>
            <w:ins w:id="1407" w:author="Lalor, Ben NOR [2]" w:date="2021-01-07T12:56:00Z">
              <w:r w:rsidRPr="000918D8">
                <w:rPr>
                  <w:rFonts w:ascii="TimesNewRomanPSMT" w:hAnsi="TimesNewRomanPSMT" w:cs="TimesNewRomanPSMT"/>
                  <w:caps/>
                  <w:sz w:val="22"/>
                  <w:szCs w:val="22"/>
                </w:rPr>
                <w:sym w:font="Wingdings" w:char="F06F"/>
              </w:r>
            </w:ins>
          </w:p>
          <w:p w14:paraId="135B6EE0"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5B94E0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0F36DC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5C6980C"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C1DAC51" w14:textId="77777777" w:rsidR="00A267A2" w:rsidRDefault="00A267A2" w:rsidP="00A267A2">
            <w:pPr>
              <w:autoSpaceDE w:val="0"/>
              <w:autoSpaceDN w:val="0"/>
              <w:adjustRightInd w:val="0"/>
              <w:jc w:val="center"/>
              <w:rPr>
                <w:ins w:id="1408" w:author="Lalor, Ben NOR [2]" w:date="2021-01-07T12:56:00Z"/>
                <w:rFonts w:ascii="TimesNewRomanPSMT" w:hAnsi="TimesNewRomanPSMT" w:cs="TimesNewRomanPSMT"/>
                <w:caps/>
                <w:sz w:val="22"/>
                <w:szCs w:val="22"/>
              </w:rPr>
            </w:pPr>
            <w:ins w:id="1409" w:author="Lalor, Ben NOR [2]" w:date="2021-01-07T12:56:00Z">
              <w:r w:rsidRPr="000918D8">
                <w:rPr>
                  <w:rFonts w:ascii="TimesNewRomanPSMT" w:hAnsi="TimesNewRomanPSMT" w:cs="TimesNewRomanPSMT"/>
                  <w:caps/>
                  <w:sz w:val="22"/>
                  <w:szCs w:val="22"/>
                </w:rPr>
                <w:sym w:font="Wingdings" w:char="F06F"/>
              </w:r>
            </w:ins>
          </w:p>
          <w:p w14:paraId="1EC3E5C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C526F2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17E70D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ABD0F1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1F8339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52C97F8" w14:textId="77777777" w:rsidR="00A267A2" w:rsidRDefault="00A267A2" w:rsidP="00A267A2">
            <w:pPr>
              <w:autoSpaceDE w:val="0"/>
              <w:autoSpaceDN w:val="0"/>
              <w:adjustRightInd w:val="0"/>
              <w:jc w:val="center"/>
              <w:rPr>
                <w:ins w:id="1410" w:author="Lalor, Ben NOR [2]" w:date="2021-01-07T12:56:00Z"/>
                <w:rFonts w:ascii="TimesNewRomanPSMT" w:hAnsi="TimesNewRomanPSMT" w:cs="TimesNewRomanPSMT"/>
                <w:caps/>
                <w:sz w:val="22"/>
                <w:szCs w:val="22"/>
              </w:rPr>
            </w:pPr>
            <w:ins w:id="1411" w:author="Lalor, Ben NOR [2]" w:date="2021-01-07T12:56:00Z">
              <w:r w:rsidRPr="000918D8">
                <w:rPr>
                  <w:rFonts w:ascii="TimesNewRomanPSMT" w:hAnsi="TimesNewRomanPSMT" w:cs="TimesNewRomanPSMT"/>
                  <w:caps/>
                  <w:sz w:val="22"/>
                  <w:szCs w:val="22"/>
                </w:rPr>
                <w:sym w:font="Wingdings" w:char="F06F"/>
              </w:r>
            </w:ins>
          </w:p>
          <w:p w14:paraId="39E083C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52BFAD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3425DD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4163428"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7E1C6D5" w14:textId="77777777" w:rsidR="00A267A2" w:rsidRDefault="00A267A2" w:rsidP="00A267A2">
            <w:pPr>
              <w:autoSpaceDE w:val="0"/>
              <w:autoSpaceDN w:val="0"/>
              <w:adjustRightInd w:val="0"/>
              <w:jc w:val="center"/>
              <w:rPr>
                <w:ins w:id="1412" w:author="Lalor, Ben NOR [2]" w:date="2021-01-07T12:56:00Z"/>
                <w:rFonts w:ascii="TimesNewRomanPSMT" w:hAnsi="TimesNewRomanPSMT" w:cs="TimesNewRomanPSMT"/>
                <w:caps/>
                <w:sz w:val="22"/>
                <w:szCs w:val="22"/>
              </w:rPr>
            </w:pPr>
            <w:ins w:id="1413" w:author="Lalor, Ben NOR [2]" w:date="2021-01-07T12:56:00Z">
              <w:r w:rsidRPr="000918D8">
                <w:rPr>
                  <w:rFonts w:ascii="TimesNewRomanPSMT" w:hAnsi="TimesNewRomanPSMT" w:cs="TimesNewRomanPSMT"/>
                  <w:caps/>
                  <w:sz w:val="22"/>
                  <w:szCs w:val="22"/>
                </w:rPr>
                <w:sym w:font="Wingdings" w:char="F06F"/>
              </w:r>
            </w:ins>
          </w:p>
          <w:p w14:paraId="32DBA777"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FB45E4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5912EF8"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7B04C89" w14:textId="77777777" w:rsidR="00A267A2" w:rsidRDefault="00A267A2" w:rsidP="00A267A2">
            <w:pPr>
              <w:autoSpaceDE w:val="0"/>
              <w:autoSpaceDN w:val="0"/>
              <w:adjustRightInd w:val="0"/>
              <w:jc w:val="center"/>
              <w:rPr>
                <w:ins w:id="1414" w:author="Lalor, Ben NOR [2]" w:date="2021-01-07T12:56:00Z"/>
                <w:rFonts w:ascii="TimesNewRomanPSMT" w:hAnsi="TimesNewRomanPSMT" w:cs="TimesNewRomanPSMT"/>
                <w:caps/>
                <w:sz w:val="22"/>
                <w:szCs w:val="22"/>
              </w:rPr>
            </w:pPr>
            <w:ins w:id="1415" w:author="Lalor, Ben NOR [2]" w:date="2021-01-07T12:56:00Z">
              <w:r w:rsidRPr="000918D8">
                <w:rPr>
                  <w:rFonts w:ascii="TimesNewRomanPSMT" w:hAnsi="TimesNewRomanPSMT" w:cs="TimesNewRomanPSMT"/>
                  <w:caps/>
                  <w:sz w:val="22"/>
                  <w:szCs w:val="22"/>
                </w:rPr>
                <w:sym w:font="Wingdings" w:char="F06F"/>
              </w:r>
            </w:ins>
          </w:p>
          <w:p w14:paraId="1DC3B8E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898994E"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13E320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F7FE35D" w14:textId="77777777" w:rsidR="00A267A2" w:rsidRDefault="00A267A2" w:rsidP="00A267A2">
            <w:pPr>
              <w:autoSpaceDE w:val="0"/>
              <w:autoSpaceDN w:val="0"/>
              <w:adjustRightInd w:val="0"/>
              <w:jc w:val="center"/>
              <w:rPr>
                <w:ins w:id="1416" w:author="Lalor, Ben NOR [2]" w:date="2021-01-07T12:56:00Z"/>
                <w:rFonts w:ascii="TimesNewRomanPSMT" w:hAnsi="TimesNewRomanPSMT" w:cs="TimesNewRomanPSMT"/>
                <w:caps/>
                <w:sz w:val="22"/>
                <w:szCs w:val="22"/>
              </w:rPr>
            </w:pPr>
            <w:ins w:id="1417" w:author="Lalor, Ben NOR [2]" w:date="2021-01-07T12:56:00Z">
              <w:r w:rsidRPr="000918D8">
                <w:rPr>
                  <w:rFonts w:ascii="TimesNewRomanPSMT" w:hAnsi="TimesNewRomanPSMT" w:cs="TimesNewRomanPSMT"/>
                  <w:caps/>
                  <w:sz w:val="22"/>
                  <w:szCs w:val="22"/>
                </w:rPr>
                <w:sym w:font="Wingdings" w:char="F06F"/>
              </w:r>
            </w:ins>
          </w:p>
          <w:p w14:paraId="1A133282"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D855C8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EB0A313" w14:textId="77777777" w:rsidR="00A267A2" w:rsidRDefault="00A267A2" w:rsidP="00A267A2">
            <w:pPr>
              <w:autoSpaceDE w:val="0"/>
              <w:autoSpaceDN w:val="0"/>
              <w:adjustRightInd w:val="0"/>
              <w:jc w:val="center"/>
              <w:rPr>
                <w:ins w:id="1418" w:author="Lalor, Ben NOR [2]" w:date="2021-01-07T12:56:00Z"/>
                <w:rFonts w:ascii="TimesNewRomanPSMT" w:hAnsi="TimesNewRomanPSMT" w:cs="TimesNewRomanPSMT"/>
                <w:caps/>
                <w:sz w:val="22"/>
                <w:szCs w:val="22"/>
              </w:rPr>
            </w:pPr>
            <w:ins w:id="1419" w:author="Lalor, Ben NOR [2]" w:date="2021-01-07T12:56:00Z">
              <w:r w:rsidRPr="000918D8">
                <w:rPr>
                  <w:rFonts w:ascii="TimesNewRomanPSMT" w:hAnsi="TimesNewRomanPSMT" w:cs="TimesNewRomanPSMT"/>
                  <w:caps/>
                  <w:sz w:val="22"/>
                  <w:szCs w:val="22"/>
                </w:rPr>
                <w:sym w:font="Wingdings" w:char="F06F"/>
              </w:r>
            </w:ins>
          </w:p>
          <w:p w14:paraId="303B5C78"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0572EB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BA7715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1B3775C"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CF6E81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7321112"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6C5B627" w14:textId="396CF62E" w:rsidR="0016699C" w:rsidRDefault="0016699C" w:rsidP="00593DC8">
            <w:pPr>
              <w:autoSpaceDE w:val="0"/>
              <w:autoSpaceDN w:val="0"/>
              <w:adjustRightInd w:val="0"/>
              <w:jc w:val="center"/>
              <w:rPr>
                <w:rFonts w:ascii="TimesNewRomanPSMT" w:hAnsi="TimesNewRomanPSMT" w:cs="TimesNewRomanPSMT"/>
                <w:caps/>
                <w:sz w:val="22"/>
                <w:szCs w:val="22"/>
              </w:rPr>
            </w:pPr>
          </w:p>
          <w:p w14:paraId="47EEE7C4" w14:textId="77777777" w:rsidR="00A267A2" w:rsidRDefault="00A267A2" w:rsidP="00A267A2">
            <w:pPr>
              <w:autoSpaceDE w:val="0"/>
              <w:autoSpaceDN w:val="0"/>
              <w:adjustRightInd w:val="0"/>
              <w:jc w:val="center"/>
              <w:rPr>
                <w:ins w:id="1420" w:author="Lalor, Ben NOR [2]" w:date="2021-01-07T13:01:00Z"/>
                <w:rFonts w:ascii="TimesNewRomanPSMT" w:hAnsi="TimesNewRomanPSMT" w:cs="TimesNewRomanPSMT"/>
                <w:caps/>
                <w:sz w:val="22"/>
                <w:szCs w:val="22"/>
              </w:rPr>
            </w:pPr>
            <w:ins w:id="1421" w:author="Lalor, Ben NOR [2]" w:date="2021-01-07T13:01:00Z">
              <w:r w:rsidRPr="000918D8">
                <w:rPr>
                  <w:rFonts w:ascii="TimesNewRomanPSMT" w:hAnsi="TimesNewRomanPSMT" w:cs="TimesNewRomanPSMT"/>
                  <w:caps/>
                  <w:sz w:val="22"/>
                  <w:szCs w:val="22"/>
                </w:rPr>
                <w:sym w:font="Wingdings" w:char="F06F"/>
              </w:r>
            </w:ins>
          </w:p>
          <w:p w14:paraId="49E9F57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F7AEDB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9FF29C7" w14:textId="77777777" w:rsidR="0016699C" w:rsidRPr="000918D8" w:rsidRDefault="0016699C" w:rsidP="00593DC8">
            <w:pPr>
              <w:autoSpaceDE w:val="0"/>
              <w:autoSpaceDN w:val="0"/>
              <w:adjustRightInd w:val="0"/>
              <w:jc w:val="center"/>
              <w:rPr>
                <w:rFonts w:ascii="TimesNewRomanPSMT" w:hAnsi="TimesNewRomanPSMT" w:cs="TimesNewRomanPSMT"/>
                <w:caps/>
                <w:sz w:val="22"/>
                <w:szCs w:val="22"/>
              </w:rPr>
            </w:pPr>
          </w:p>
        </w:tc>
      </w:tr>
    </w:tbl>
    <w:p w14:paraId="2E4C92D4" w14:textId="77777777" w:rsidR="007B181A" w:rsidRPr="000918D8" w:rsidRDefault="007B181A" w:rsidP="007B181A">
      <w:pPr>
        <w:rPr>
          <w:rFonts w:ascii="TimesNewRomanPSMT" w:hAnsi="TimesNewRomanPSMT" w:cs="TimesNewRomanPSMT"/>
          <w:caps/>
          <w:sz w:val="22"/>
          <w:szCs w:val="22"/>
        </w:rPr>
      </w:pPr>
    </w:p>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16699C" w:rsidRPr="000918D8" w14:paraId="4963FC86" w14:textId="77777777" w:rsidTr="0016699C">
        <w:trPr>
          <w:trHeight w:val="838"/>
        </w:trPr>
        <w:tc>
          <w:tcPr>
            <w:tcW w:w="8845" w:type="dxa"/>
            <w:vAlign w:val="center"/>
          </w:tcPr>
          <w:p w14:paraId="4AA9AC27" w14:textId="4FAA10D8" w:rsidR="0016699C" w:rsidRDefault="0016699C" w:rsidP="00593DC8">
            <w:pPr>
              <w:shd w:val="clear" w:color="auto" w:fill="FFFFFF"/>
              <w:rPr>
                <w:rFonts w:ascii="TimesNewRomanPSMT" w:hAnsi="TimesNewRomanPSMT" w:cs="TimesNewRomanPSMT"/>
                <w:b/>
                <w:caps/>
                <w:sz w:val="22"/>
                <w:szCs w:val="22"/>
              </w:rPr>
            </w:pPr>
            <w:r w:rsidRPr="003F6C67">
              <w:rPr>
                <w:rFonts w:ascii="TimesNewRomanPSMT" w:hAnsi="TimesNewRomanPSMT" w:cs="TimesNewRomanPSMT"/>
                <w:b/>
                <w:caps/>
                <w:sz w:val="22"/>
                <w:szCs w:val="22"/>
              </w:rPr>
              <w:t>n</w:t>
            </w:r>
            <w:r>
              <w:rPr>
                <w:rFonts w:ascii="TimesNewRomanPSMT" w:hAnsi="TimesNewRomanPSMT" w:cs="TimesNewRomanPSMT"/>
                <w:b/>
                <w:caps/>
                <w:sz w:val="22"/>
                <w:szCs w:val="22"/>
              </w:rPr>
              <w:t>ONRESIDENTIAL</w:t>
            </w:r>
            <w:r w:rsidRPr="003F6C67">
              <w:rPr>
                <w:rFonts w:ascii="TimesNewRomanPSMT" w:hAnsi="TimesNewRomanPSMT" w:cs="TimesNewRomanPSMT"/>
                <w:b/>
                <w:caps/>
                <w:sz w:val="22"/>
                <w:szCs w:val="22"/>
              </w:rPr>
              <w:t xml:space="preserve"> </w:t>
            </w:r>
            <w:r>
              <w:rPr>
                <w:rFonts w:ascii="TimesNewRomanPSMT" w:hAnsi="TimesNewRomanPSMT" w:cs="TimesNewRomanPSMT"/>
                <w:b/>
                <w:caps/>
                <w:sz w:val="22"/>
                <w:szCs w:val="22"/>
              </w:rPr>
              <w:t xml:space="preserve">BUILDINGS, OTHER THAN HEALTARE FACILITIES, </w:t>
            </w:r>
            <w:r w:rsidRPr="003F6C67">
              <w:rPr>
                <w:rFonts w:ascii="TimesNewRomanPSMT" w:hAnsi="TimesNewRomanPSMT" w:cs="TimesNewRomanPSMT"/>
                <w:b/>
                <w:caps/>
                <w:sz w:val="22"/>
                <w:szCs w:val="22"/>
              </w:rPr>
              <w:t xml:space="preserve">CONDITIONED SPACE OF </w:t>
            </w:r>
            <w:r>
              <w:rPr>
                <w:rFonts w:ascii="TimesNewRomanPSMT" w:hAnsi="TimesNewRomanPSMT" w:cs="TimesNewRomanPSMT"/>
                <w:b/>
                <w:caps/>
                <w:sz w:val="22"/>
                <w:szCs w:val="22"/>
              </w:rPr>
              <w:t>&lt;</w:t>
            </w:r>
            <w:r w:rsidRPr="003F6C67">
              <w:rPr>
                <w:rFonts w:ascii="TimesNewRomanPSMT" w:hAnsi="TimesNewRomanPSMT" w:cs="TimesNewRomanPSMT"/>
                <w:b/>
                <w:caps/>
                <w:sz w:val="22"/>
                <w:szCs w:val="22"/>
              </w:rPr>
              <w:t xml:space="preserve">10,000 </w:t>
            </w:r>
            <w:ins w:id="1422" w:author="Lalor, Ben NOR" w:date="2020-05-06T11:51:00Z">
              <w:r w:rsidRPr="0072467C">
                <w:rPr>
                  <w:rFonts w:ascii="TimesNewRomanPSMT" w:hAnsi="TimesNewRomanPSMT" w:cs="TimesNewRomanPSMT"/>
                  <w:caps/>
                  <w:sz w:val="22"/>
                  <w:szCs w:val="22"/>
                </w:rPr>
                <w:t>FT2</w:t>
              </w:r>
              <w:r w:rsidRPr="0027453B">
                <w:rPr>
                  <w:rFonts w:ascii="TimesNewRomanPSMT" w:hAnsi="TimesNewRomanPSMT" w:cs="TimesNewRomanPSMT"/>
                  <w:caps/>
                  <w:sz w:val="22"/>
                  <w:szCs w:val="22"/>
                </w:rPr>
                <w:t xml:space="preserve"> </w:t>
              </w:r>
            </w:ins>
            <w:del w:id="1423" w:author="Lalor, Ben NOR" w:date="2020-05-06T11:51:00Z">
              <w:r w:rsidRPr="003F6C67" w:rsidDel="00DA2D89">
                <w:rPr>
                  <w:rFonts w:ascii="TimesNewRomanPSMT" w:hAnsi="TimesNewRomanPSMT" w:cs="TimesNewRomanPSMT"/>
                  <w:b/>
                  <w:caps/>
                  <w:sz w:val="22"/>
                  <w:szCs w:val="22"/>
                </w:rPr>
                <w:delText>SF</w:delText>
              </w:r>
              <w:r w:rsidDel="00DA2D89">
                <w:rPr>
                  <w:rFonts w:ascii="TimesNewRomanPSMT" w:hAnsi="TimesNewRomanPSMT" w:cs="TimesNewRomanPSMT"/>
                  <w:b/>
                  <w:caps/>
                  <w:sz w:val="22"/>
                  <w:szCs w:val="22"/>
                </w:rPr>
                <w:delText xml:space="preserve"> </w:delText>
              </w:r>
            </w:del>
            <w:r>
              <w:rPr>
                <w:rFonts w:ascii="TimesNewRomanPSMT" w:hAnsi="TimesNewRomanPSMT" w:cs="TimesNewRomanPSMT"/>
                <w:b/>
                <w:caps/>
                <w:sz w:val="22"/>
                <w:szCs w:val="22"/>
              </w:rPr>
              <w:t>AND SIMPLE MECHANICAL SYSTEM, OR</w:t>
            </w:r>
          </w:p>
          <w:p w14:paraId="6A3E258A" w14:textId="77777777" w:rsidR="0016699C" w:rsidRDefault="0016699C" w:rsidP="00593DC8">
            <w:pPr>
              <w:shd w:val="clear" w:color="auto" w:fill="FFFFFF"/>
              <w:rPr>
                <w:rFonts w:ascii="TimesNewRomanPSMT" w:hAnsi="TimesNewRomanPSMT" w:cs="TimesNewRomanPSMT"/>
                <w:b/>
                <w:caps/>
                <w:sz w:val="22"/>
                <w:szCs w:val="22"/>
              </w:rPr>
            </w:pPr>
          </w:p>
          <w:p w14:paraId="6D330303" w14:textId="3B71A445" w:rsidR="0016699C" w:rsidRDefault="0016699C" w:rsidP="00593DC8">
            <w:pPr>
              <w:shd w:val="clear" w:color="auto" w:fill="FFFFFF"/>
              <w:rPr>
                <w:rFonts w:ascii="TimesNewRomanPSMT" w:hAnsi="TimesNewRomanPSMT" w:cs="TimesNewRomanPSMT"/>
                <w:b/>
                <w:caps/>
                <w:sz w:val="22"/>
                <w:szCs w:val="22"/>
              </w:rPr>
            </w:pPr>
            <w:r>
              <w:rPr>
                <w:rFonts w:ascii="TimesNewRomanPSMT" w:hAnsi="TimesNewRomanPSMT" w:cs="TimesNewRomanPSMT"/>
                <w:b/>
                <w:caps/>
                <w:sz w:val="22"/>
                <w:szCs w:val="22"/>
              </w:rPr>
              <w:t xml:space="preserve">HIGH-RISE RESIDENTIAL </w:t>
            </w:r>
            <w:r>
              <w:rPr>
                <w:rFonts w:ascii="Times New Roman" w:hAnsi="Times New Roman"/>
                <w:b/>
                <w:caps/>
                <w:sz w:val="22"/>
                <w:szCs w:val="22"/>
              </w:rPr>
              <w:t xml:space="preserve">≥ </w:t>
            </w:r>
            <w:r w:rsidRPr="00E13D63">
              <w:rPr>
                <w:rFonts w:ascii="TimesNewRomanPSMT" w:hAnsi="TimesNewRomanPSMT" w:cs="TimesNewRomanPSMT"/>
                <w:b/>
                <w:caps/>
                <w:sz w:val="22"/>
                <w:szCs w:val="22"/>
              </w:rPr>
              <w:t>4 STORIES</w:t>
            </w:r>
            <w:r>
              <w:rPr>
                <w:rFonts w:ascii="TimesNewRomanPSMT" w:hAnsi="TimesNewRomanPSMT" w:cs="TimesNewRomanPSMT"/>
                <w:b/>
                <w:caps/>
                <w:sz w:val="22"/>
                <w:szCs w:val="22"/>
              </w:rPr>
              <w:t>, HOTEL/MOTEL, AND MIXED-USE</w:t>
            </w:r>
            <w:r w:rsidRPr="003F6C67">
              <w:rPr>
                <w:rFonts w:ascii="TimesNewRomanPSMT" w:hAnsi="TimesNewRomanPSMT" w:cs="TimesNewRomanPSMT"/>
                <w:b/>
                <w:caps/>
                <w:sz w:val="22"/>
                <w:szCs w:val="22"/>
              </w:rPr>
              <w:t xml:space="preserve"> BUILDINGS WITH </w:t>
            </w:r>
            <w:r>
              <w:rPr>
                <w:rFonts w:ascii="TimesNewRomanPSMT" w:hAnsi="TimesNewRomanPSMT" w:cs="TimesNewRomanPSMT"/>
                <w:b/>
                <w:caps/>
                <w:sz w:val="22"/>
                <w:szCs w:val="22"/>
              </w:rPr>
              <w:t>NONRESIDENTIAL CONDITIONED SPACES &lt;</w:t>
            </w:r>
            <w:r w:rsidRPr="003F6C67">
              <w:rPr>
                <w:rFonts w:ascii="TimesNewRomanPSMT" w:hAnsi="TimesNewRomanPSMT" w:cs="TimesNewRomanPSMT"/>
                <w:b/>
                <w:caps/>
                <w:sz w:val="22"/>
                <w:szCs w:val="22"/>
              </w:rPr>
              <w:t xml:space="preserve">10,000 </w:t>
            </w:r>
            <w:ins w:id="1424" w:author="Lalor, Ben NOR" w:date="2020-05-06T11:51:00Z">
              <w:r w:rsidRPr="0072467C">
                <w:rPr>
                  <w:rFonts w:ascii="TimesNewRomanPSMT" w:hAnsi="TimesNewRomanPSMT" w:cs="TimesNewRomanPSMT"/>
                  <w:caps/>
                  <w:sz w:val="22"/>
                  <w:szCs w:val="22"/>
                </w:rPr>
                <w:t>FT2</w:t>
              </w:r>
            </w:ins>
            <w:del w:id="1425" w:author="Lalor, Ben NOR" w:date="2020-05-06T11:51:00Z">
              <w:r w:rsidRPr="003F6C67" w:rsidDel="00DA2D89">
                <w:rPr>
                  <w:rFonts w:ascii="TimesNewRomanPSMT" w:hAnsi="TimesNewRomanPSMT" w:cs="TimesNewRomanPSMT"/>
                  <w:b/>
                  <w:caps/>
                  <w:sz w:val="22"/>
                  <w:szCs w:val="22"/>
                </w:rPr>
                <w:delText>SF</w:delText>
              </w:r>
            </w:del>
          </w:p>
          <w:p w14:paraId="590768CC" w14:textId="77777777" w:rsidR="0016699C" w:rsidRDefault="0016699C" w:rsidP="00593DC8">
            <w:pPr>
              <w:shd w:val="clear" w:color="auto" w:fill="FFFFFF"/>
              <w:rPr>
                <w:rFonts w:ascii="TimesNewRomanPSMT" w:hAnsi="TimesNewRomanPSMT" w:cs="TimesNewRomanPSMT"/>
                <w:b/>
                <w:caps/>
                <w:sz w:val="22"/>
                <w:szCs w:val="22"/>
              </w:rPr>
            </w:pPr>
          </w:p>
          <w:p w14:paraId="0C4C4ABB" w14:textId="77777777" w:rsidR="0016699C" w:rsidRPr="00E13D63" w:rsidRDefault="0016699C" w:rsidP="00593DC8">
            <w:pPr>
              <w:shd w:val="clear" w:color="auto" w:fill="FFFFFF"/>
              <w:rPr>
                <w:rFonts w:ascii="TimesNewRomanPSMT" w:hAnsi="TimesNewRomanPSMT" w:cs="TimesNewRomanPSMT"/>
                <w:caps/>
                <w:sz w:val="22"/>
                <w:szCs w:val="22"/>
              </w:rPr>
            </w:pPr>
            <w:commentRangeStart w:id="1426"/>
            <w:r w:rsidRPr="00E13D63">
              <w:rPr>
                <w:rFonts w:ascii="TimesNewRomanPSMT" w:hAnsi="TimesNewRomanPSMT" w:cs="TimesNewRomanPSMT"/>
                <w:caps/>
                <w:sz w:val="22"/>
                <w:szCs w:val="22"/>
              </w:rPr>
              <w:t>NOTE:</w:t>
            </w:r>
            <w:r>
              <w:rPr>
                <w:rFonts w:ascii="TimesNewRomanPSMT" w:hAnsi="TimesNewRomanPSMT" w:cs="TimesNewRomanPSMT"/>
                <w:caps/>
                <w:sz w:val="22"/>
                <w:szCs w:val="22"/>
              </w:rPr>
              <w:t xml:space="preserve"> UNITARY OR PACKAGED EQUIPMENT EACH SERVING ONE ZONE AND TWO-PIPE HEATING ONLY SYSTEMS ARE SIMPLE MECHANICAL SYSTEMS. ALL OTHER HVAC SYSTEM TYPES ARE COMPLEX and PROJECTS MUST MEET ALL REQUIREMENTS OF §</w:t>
            </w:r>
            <w:r w:rsidRPr="000918D8">
              <w:rPr>
                <w:rFonts w:ascii="TimesNewRomanPSMT" w:hAnsi="TimesNewRomanPSMT" w:cs="TimesNewRomanPSMT"/>
                <w:caps/>
                <w:sz w:val="22"/>
                <w:szCs w:val="22"/>
              </w:rPr>
              <w:t>1</w:t>
            </w:r>
            <w:r>
              <w:rPr>
                <w:rFonts w:ascii="TimesNewRomanPSMT" w:hAnsi="TimesNewRomanPSMT" w:cs="TimesNewRomanPSMT"/>
                <w:bCs/>
                <w:caps/>
                <w:sz w:val="22"/>
                <w:szCs w:val="22"/>
              </w:rPr>
              <w:t>20.8.</w:t>
            </w:r>
          </w:p>
          <w:p w14:paraId="65DB9BA2" w14:textId="77777777" w:rsidR="0016699C" w:rsidRPr="003F6C67" w:rsidRDefault="0016699C" w:rsidP="00593DC8">
            <w:pPr>
              <w:shd w:val="clear" w:color="auto" w:fill="FFFFFF"/>
              <w:rPr>
                <w:rFonts w:ascii="TimesNewRomanPSMT" w:hAnsi="TimesNewRomanPSMT" w:cs="TimesNewRomanPSMT"/>
                <w:b/>
                <w:caps/>
                <w:sz w:val="22"/>
                <w:szCs w:val="22"/>
              </w:rPr>
            </w:pPr>
          </w:p>
          <w:p w14:paraId="34EE7C6E" w14:textId="77777777" w:rsidR="0016699C" w:rsidRDefault="0016699C" w:rsidP="00593DC8">
            <w:pPr>
              <w:shd w:val="clear" w:color="auto" w:fill="FFFFFF"/>
              <w:rPr>
                <w:rFonts w:ascii="TimesNewRomanPSMT" w:hAnsi="TimesNewRomanPSMT" w:cs="TimesNewRomanPSMT"/>
                <w:caps/>
                <w:sz w:val="22"/>
                <w:szCs w:val="22"/>
              </w:rPr>
            </w:pPr>
            <w:r>
              <w:rPr>
                <w:rFonts w:ascii="TimesNewRomanPSMT" w:hAnsi="TimesNewRomanPSMT" w:cs="TimesNewRomanPSMT"/>
                <w:caps/>
                <w:sz w:val="22"/>
                <w:szCs w:val="22"/>
              </w:rPr>
              <w:t>COMMISSIONING SHALL INCLUDE COMPLETION OF THE FOLLOWING:</w:t>
            </w:r>
          </w:p>
          <w:p w14:paraId="3C2854FD" w14:textId="77777777" w:rsidR="0016699C" w:rsidRDefault="0016699C" w:rsidP="00593DC8">
            <w:pPr>
              <w:shd w:val="clear" w:color="auto" w:fill="FFFFFF"/>
              <w:rPr>
                <w:rFonts w:ascii="TimesNewRomanPSMT" w:hAnsi="TimesNewRomanPSMT" w:cs="TimesNewRomanPSMT"/>
                <w:bCs/>
                <w:caps/>
                <w:sz w:val="22"/>
                <w:szCs w:val="22"/>
              </w:rPr>
            </w:pPr>
            <w:r w:rsidRPr="007D5C27">
              <w:rPr>
                <w:rFonts w:ascii="TimesNewRomanPSMT" w:hAnsi="TimesNewRomanPSMT" w:cs="TimesNewRomanPSMT"/>
                <w:b/>
                <w:color w:val="0070C0"/>
                <w:sz w:val="22"/>
                <w:szCs w:val="22"/>
              </w:rPr>
              <w:t>§120.8(d)</w:t>
            </w:r>
            <w:r>
              <w:rPr>
                <w:rFonts w:ascii="TimesNewRomanPSMT" w:hAnsi="TimesNewRomanPSMT" w:cs="TimesNewRomanPSMT"/>
                <w:bCs/>
                <w:caps/>
                <w:sz w:val="22"/>
                <w:szCs w:val="22"/>
              </w:rPr>
              <w:t xml:space="preserve"> during schematic design a design review kickoff meeting shall be held to establish who will play the role of the design reviewer, the project schedule, and identify the owner’s requirements.  during the design phase, </w:t>
            </w:r>
            <w:r w:rsidRPr="005158E9">
              <w:rPr>
                <w:rFonts w:ascii="TimesNewRomanPSMT" w:hAnsi="TimesNewRomanPSMT" w:cs="TimesNewRomanPSMT"/>
                <w:bCs/>
                <w:caps/>
                <w:sz w:val="22"/>
                <w:szCs w:val="22"/>
              </w:rPr>
              <w:t xml:space="preserve">The design reviewer(s) </w:t>
            </w:r>
            <w:r>
              <w:rPr>
                <w:rFonts w:ascii="TimesNewRomanPSMT" w:hAnsi="TimesNewRomanPSMT" w:cs="TimesNewRomanPSMT"/>
                <w:bCs/>
                <w:caps/>
                <w:sz w:val="22"/>
                <w:szCs w:val="22"/>
              </w:rPr>
              <w:t>SHALL review</w:t>
            </w:r>
            <w:r w:rsidRPr="005158E9">
              <w:rPr>
                <w:rFonts w:ascii="TimesNewRomanPSMT" w:hAnsi="TimesNewRomanPSMT" w:cs="TimesNewRomanPSMT"/>
                <w:bCs/>
                <w:caps/>
                <w:sz w:val="22"/>
                <w:szCs w:val="22"/>
              </w:rPr>
              <w:t xml:space="preserve"> the construction documents for clarity, completeness, and adherence to the owner's goals. </w:t>
            </w:r>
          </w:p>
          <w:p w14:paraId="72513D42" w14:textId="77777777" w:rsidR="0016699C" w:rsidRDefault="0016699C" w:rsidP="00593DC8">
            <w:pPr>
              <w:shd w:val="clear" w:color="auto" w:fill="FFFFFF"/>
              <w:rPr>
                <w:rFonts w:ascii="TimesNewRomanPSMT" w:hAnsi="TimesNewRomanPSMT" w:cs="TimesNewRomanPSMT"/>
                <w:bCs/>
                <w:caps/>
                <w:sz w:val="22"/>
                <w:szCs w:val="22"/>
              </w:rPr>
            </w:pPr>
          </w:p>
          <w:p w14:paraId="31A7F487" w14:textId="77777777" w:rsidR="0016699C" w:rsidRPr="005158E9" w:rsidRDefault="0016699C" w:rsidP="00593DC8">
            <w:pPr>
              <w:shd w:val="clear" w:color="auto" w:fill="FFFFFF"/>
              <w:rPr>
                <w:rFonts w:ascii="TimesNewRomanPSMT" w:hAnsi="TimesNewRomanPSMT" w:cs="TimesNewRomanPSMT"/>
                <w:bCs/>
                <w:caps/>
                <w:sz w:val="22"/>
                <w:szCs w:val="22"/>
              </w:rPr>
            </w:pPr>
            <w:r w:rsidRPr="007D5C27">
              <w:rPr>
                <w:rFonts w:ascii="TimesNewRomanPSMT" w:hAnsi="TimesNewRomanPSMT" w:cs="TimesNewRomanPSMT"/>
                <w:b/>
                <w:color w:val="0070C0"/>
                <w:sz w:val="22"/>
                <w:szCs w:val="22"/>
              </w:rPr>
              <w:t>§120.8(e</w:t>
            </w:r>
            <w:r w:rsidRPr="007D5C27">
              <w:rPr>
                <w:rFonts w:ascii="TimesNewRomanPSMT" w:hAnsi="TimesNewRomanPSMT" w:cs="TimesNewRomanPSMT"/>
                <w:bCs/>
                <w:color w:val="0070C0"/>
                <w:sz w:val="22"/>
                <w:szCs w:val="22"/>
              </w:rPr>
              <w:t xml:space="preserve">) </w:t>
            </w:r>
            <w:r w:rsidRPr="005158E9">
              <w:rPr>
                <w:rFonts w:ascii="TimesNewRomanPSMT" w:hAnsi="TimesNewRomanPSMT" w:cs="TimesNewRomanPSMT"/>
                <w:bCs/>
                <w:caps/>
                <w:sz w:val="22"/>
                <w:szCs w:val="22"/>
              </w:rPr>
              <w:t>Commissioning measures must be included in the construction documents to facil</w:t>
            </w:r>
            <w:r>
              <w:rPr>
                <w:rFonts w:ascii="TimesNewRomanPSMT" w:hAnsi="TimesNewRomanPSMT" w:cs="TimesNewRomanPSMT"/>
                <w:bCs/>
                <w:caps/>
                <w:sz w:val="22"/>
                <w:szCs w:val="22"/>
              </w:rPr>
              <w:t>T</w:t>
            </w:r>
            <w:r w:rsidRPr="005158E9">
              <w:rPr>
                <w:rFonts w:ascii="TimesNewRomanPSMT" w:hAnsi="TimesNewRomanPSMT" w:cs="TimesNewRomanPSMT"/>
                <w:bCs/>
                <w:caps/>
                <w:sz w:val="22"/>
                <w:szCs w:val="22"/>
              </w:rPr>
              <w:t>iate the design review and commissioning process.</w:t>
            </w:r>
            <w:commentRangeEnd w:id="1426"/>
            <w:r w:rsidR="0072467C">
              <w:rPr>
                <w:rStyle w:val="CommentReference"/>
              </w:rPr>
              <w:commentReference w:id="1426"/>
            </w:r>
          </w:p>
        </w:tc>
        <w:tc>
          <w:tcPr>
            <w:tcW w:w="616" w:type="dxa"/>
          </w:tcPr>
          <w:p w14:paraId="3D252E92" w14:textId="77777777" w:rsidR="0016699C" w:rsidRPr="00563551" w:rsidRDefault="0016699C" w:rsidP="00593DC8">
            <w:pPr>
              <w:autoSpaceDE w:val="0"/>
              <w:autoSpaceDN w:val="0"/>
              <w:adjustRightInd w:val="0"/>
              <w:rPr>
                <w:rFonts w:ascii="TimesNewRomanPSMT" w:hAnsi="TimesNewRomanPSMT" w:cs="TimesNewRomanPSMT"/>
                <w:caps/>
                <w:sz w:val="22"/>
                <w:szCs w:val="22"/>
              </w:rPr>
            </w:pPr>
            <w:r w:rsidRPr="00563551">
              <w:rPr>
                <w:rFonts w:ascii="TimesNewRomanPSMT" w:hAnsi="TimesNewRomanPSMT" w:cs="TimesNewRomanPSMT"/>
                <w:caps/>
                <w:sz w:val="22"/>
                <w:szCs w:val="22"/>
              </w:rPr>
              <w:sym w:font="Wingdings" w:char="F06F"/>
            </w:r>
          </w:p>
          <w:p w14:paraId="56786B42" w14:textId="77777777" w:rsidR="0016699C" w:rsidRPr="00563551" w:rsidRDefault="0016699C" w:rsidP="00593DC8">
            <w:pPr>
              <w:autoSpaceDE w:val="0"/>
              <w:autoSpaceDN w:val="0"/>
              <w:adjustRightInd w:val="0"/>
              <w:rPr>
                <w:rFonts w:ascii="TimesNewRomanPSMT" w:hAnsi="TimesNewRomanPSMT" w:cs="TimesNewRomanPSMT"/>
                <w:caps/>
                <w:sz w:val="22"/>
                <w:szCs w:val="22"/>
              </w:rPr>
            </w:pPr>
          </w:p>
          <w:p w14:paraId="64B7A31C" w14:textId="77777777" w:rsidR="0016699C" w:rsidRPr="00563551" w:rsidRDefault="0016699C" w:rsidP="00593DC8">
            <w:pPr>
              <w:autoSpaceDE w:val="0"/>
              <w:autoSpaceDN w:val="0"/>
              <w:adjustRightInd w:val="0"/>
              <w:rPr>
                <w:rFonts w:ascii="TimesNewRomanPSMT" w:hAnsi="TimesNewRomanPSMT" w:cs="TimesNewRomanPSMT"/>
                <w:caps/>
                <w:sz w:val="22"/>
                <w:szCs w:val="22"/>
              </w:rPr>
            </w:pPr>
          </w:p>
          <w:p w14:paraId="73F944BB" w14:textId="77777777" w:rsidR="0016699C" w:rsidRPr="00563551" w:rsidRDefault="0016699C" w:rsidP="00593DC8">
            <w:pPr>
              <w:autoSpaceDE w:val="0"/>
              <w:autoSpaceDN w:val="0"/>
              <w:adjustRightInd w:val="0"/>
              <w:rPr>
                <w:rFonts w:ascii="TimesNewRomanPSMT" w:hAnsi="TimesNewRomanPSMT" w:cs="TimesNewRomanPSMT"/>
                <w:caps/>
                <w:sz w:val="22"/>
                <w:szCs w:val="22"/>
              </w:rPr>
            </w:pPr>
          </w:p>
        </w:tc>
        <w:tc>
          <w:tcPr>
            <w:tcW w:w="611" w:type="dxa"/>
          </w:tcPr>
          <w:p w14:paraId="3CCEB8CA" w14:textId="77777777" w:rsidR="0016699C" w:rsidRDefault="0016699C"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193E4C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1BCF732" w14:textId="77777777" w:rsidR="0016699C" w:rsidRPr="000918D8" w:rsidRDefault="0016699C" w:rsidP="00593DC8">
            <w:pPr>
              <w:autoSpaceDE w:val="0"/>
              <w:autoSpaceDN w:val="0"/>
              <w:adjustRightInd w:val="0"/>
              <w:jc w:val="center"/>
              <w:rPr>
                <w:rFonts w:ascii="TimesNewRomanPSMT" w:hAnsi="TimesNewRomanPSMT" w:cs="TimesNewRomanPSMT"/>
                <w:caps/>
                <w:sz w:val="22"/>
                <w:szCs w:val="22"/>
              </w:rPr>
            </w:pPr>
          </w:p>
        </w:tc>
      </w:tr>
    </w:tbl>
    <w:p w14:paraId="7BF72CAC" w14:textId="77777777" w:rsidR="00B3544B" w:rsidRDefault="00B3544B" w:rsidP="00B30C72">
      <w:pPr>
        <w:rPr>
          <w:sz w:val="18"/>
          <w:szCs w:val="18"/>
        </w:rPr>
      </w:pPr>
    </w:p>
    <w:tbl>
      <w:tblPr>
        <w:tblStyle w:val="TableGrid"/>
        <w:tblW w:w="10309" w:type="dxa"/>
        <w:tblLayout w:type="fixed"/>
        <w:tblCellMar>
          <w:top w:w="43" w:type="dxa"/>
          <w:left w:w="115" w:type="dxa"/>
          <w:bottom w:w="43" w:type="dxa"/>
          <w:right w:w="115" w:type="dxa"/>
        </w:tblCellMar>
        <w:tblLook w:val="04A0" w:firstRow="1" w:lastRow="0" w:firstColumn="1" w:lastColumn="0" w:noHBand="0" w:noVBand="1"/>
      </w:tblPr>
      <w:tblGrid>
        <w:gridCol w:w="8865"/>
        <w:gridCol w:w="798"/>
        <w:gridCol w:w="646"/>
      </w:tblGrid>
      <w:tr w:rsidR="008E36C9" w14:paraId="12738336" w14:textId="77777777" w:rsidTr="000F75EA">
        <w:trPr>
          <w:cantSplit/>
          <w:trHeight w:val="2197"/>
        </w:trPr>
        <w:tc>
          <w:tcPr>
            <w:tcW w:w="8865" w:type="dxa"/>
            <w:vMerge w:val="restart"/>
            <w:shd w:val="clear" w:color="auto" w:fill="C00000"/>
            <w:vAlign w:val="center"/>
          </w:tcPr>
          <w:p w14:paraId="5479CAC7" w14:textId="743618FD" w:rsidR="008E36C9" w:rsidRPr="00821D54" w:rsidRDefault="008E36C9" w:rsidP="007A46EF">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5F651DB7" w14:textId="5A699B98" w:rsidR="008E36C9" w:rsidRPr="00821D54" w:rsidRDefault="008E36C9" w:rsidP="007A46EF">
            <w:pPr>
              <w:rPr>
                <w:rFonts w:ascii="Arial,Italic" w:hAnsi="Arial,Italic" w:cs="Arial,Italic"/>
                <w:b/>
                <w:i/>
                <w:iCs/>
                <w:sz w:val="20"/>
                <w:szCs w:val="20"/>
              </w:rPr>
            </w:pPr>
            <w:r w:rsidRPr="00821D54">
              <w:rPr>
                <w:rFonts w:ascii="Arial,Italic" w:hAnsi="Arial,Italic" w:cs="Arial,Italic"/>
                <w:b/>
                <w:i/>
                <w:iCs/>
                <w:sz w:val="20"/>
                <w:szCs w:val="20"/>
              </w:rPr>
              <w:t>(Title 24, Part 6)</w:t>
            </w:r>
          </w:p>
          <w:p w14:paraId="4531E520" w14:textId="2AA0CDF7" w:rsidR="008E36C9" w:rsidRPr="00821D54" w:rsidRDefault="008E36C9" w:rsidP="00BB6304">
            <w:pPr>
              <w:autoSpaceDE w:val="0"/>
              <w:autoSpaceDN w:val="0"/>
              <w:adjustRightInd w:val="0"/>
              <w:spacing w:before="120"/>
              <w:rPr>
                <w:rFonts w:ascii="Arial,Italic" w:hAnsi="Arial,Italic" w:cs="Arial,Italic"/>
                <w:b/>
                <w:i/>
                <w:iCs/>
                <w:sz w:val="20"/>
                <w:szCs w:val="20"/>
              </w:rPr>
            </w:pPr>
            <w:commentRangeStart w:id="1427"/>
            <w:r>
              <w:rPr>
                <w:rFonts w:ascii="Arial,Italic" w:hAnsi="Arial,Italic" w:cs="Arial,Italic"/>
                <w:b/>
                <w:i/>
                <w:iCs/>
                <w:sz w:val="28"/>
                <w:szCs w:val="28"/>
              </w:rPr>
              <w:t>Dwelling Unit &amp; Guest Room</w:t>
            </w:r>
            <w:r w:rsidR="00871291">
              <w:rPr>
                <w:rFonts w:ascii="Arial,Italic" w:hAnsi="Arial,Italic" w:cs="Arial,Italic"/>
                <w:b/>
                <w:i/>
                <w:iCs/>
                <w:sz w:val="28"/>
                <w:szCs w:val="28"/>
              </w:rPr>
              <w:t xml:space="preserve"> Interior </w:t>
            </w:r>
            <w:r>
              <w:rPr>
                <w:rFonts w:ascii="Arial,Italic" w:hAnsi="Arial,Italic" w:cs="Arial,Italic"/>
                <w:b/>
                <w:i/>
                <w:iCs/>
                <w:sz w:val="28"/>
                <w:szCs w:val="28"/>
              </w:rPr>
              <w:t>Lighting Mandatory Measures:</w:t>
            </w:r>
            <w:commentRangeEnd w:id="1427"/>
            <w:r w:rsidR="001B00A9">
              <w:rPr>
                <w:rStyle w:val="CommentReference"/>
              </w:rPr>
              <w:commentReference w:id="1427"/>
            </w:r>
          </w:p>
        </w:tc>
        <w:tc>
          <w:tcPr>
            <w:tcW w:w="1444" w:type="dxa"/>
            <w:gridSpan w:val="2"/>
            <w:shd w:val="clear" w:color="auto" w:fill="C00000"/>
            <w:vAlign w:val="center"/>
          </w:tcPr>
          <w:p w14:paraId="12383C71" w14:textId="59A43E6E" w:rsidR="008E36C9" w:rsidRPr="00821D54" w:rsidRDefault="008E36C9" w:rsidP="007A46EF">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E36C9" w:rsidRPr="00D50432" w14:paraId="1AACF80E" w14:textId="77777777" w:rsidTr="000F75EA">
        <w:tc>
          <w:tcPr>
            <w:tcW w:w="8865" w:type="dxa"/>
            <w:vMerge/>
            <w:vAlign w:val="center"/>
          </w:tcPr>
          <w:p w14:paraId="747D5F05" w14:textId="77777777" w:rsidR="008E36C9" w:rsidRPr="00BF6D73" w:rsidRDefault="008E36C9" w:rsidP="008640F2">
            <w:pPr>
              <w:pStyle w:val="Default"/>
              <w:rPr>
                <w:rFonts w:ascii="TimesNewRomanPS-BoldMT" w:hAnsi="TimesNewRomanPS-BoldMT" w:cs="TimesNewRomanPS-BoldMT"/>
                <w:b/>
                <w:bCs/>
                <w:color w:val="365F91" w:themeColor="accent1" w:themeShade="BF"/>
                <w:sz w:val="22"/>
                <w:szCs w:val="22"/>
              </w:rPr>
            </w:pPr>
          </w:p>
        </w:tc>
        <w:tc>
          <w:tcPr>
            <w:tcW w:w="798" w:type="dxa"/>
            <w:shd w:val="clear" w:color="auto" w:fill="C00000"/>
          </w:tcPr>
          <w:p w14:paraId="5C535446" w14:textId="77777777" w:rsidR="008E36C9" w:rsidRPr="007F2909" w:rsidRDefault="008E36C9" w:rsidP="007A46EF">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Y</w:t>
            </w:r>
          </w:p>
        </w:tc>
        <w:tc>
          <w:tcPr>
            <w:tcW w:w="646" w:type="dxa"/>
            <w:shd w:val="clear" w:color="auto" w:fill="C00000"/>
          </w:tcPr>
          <w:p w14:paraId="03D4EDA1" w14:textId="5149A193" w:rsidR="008E36C9" w:rsidRPr="007F2909" w:rsidRDefault="008E36C9" w:rsidP="007A46EF">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N</w:t>
            </w:r>
          </w:p>
        </w:tc>
      </w:tr>
      <w:tr w:rsidR="008E36C9" w:rsidRPr="006B4030" w14:paraId="4292CF9A" w14:textId="77777777" w:rsidTr="000F75EA">
        <w:tc>
          <w:tcPr>
            <w:tcW w:w="8865" w:type="dxa"/>
            <w:vAlign w:val="center"/>
          </w:tcPr>
          <w:p w14:paraId="163D1E66" w14:textId="5A294228" w:rsidR="008E36C9" w:rsidRDefault="008E36C9" w:rsidP="00FC3313">
            <w:pPr>
              <w:rPr>
                <w:rFonts w:ascii="TimesNewRomanPS-BoldMT" w:hAnsi="TimesNewRomanPS-BoldMT" w:cs="TimesNewRomanPS-BoldMT"/>
                <w:b/>
                <w:bCs/>
                <w:caps/>
                <w:color w:val="365F91" w:themeColor="accent1" w:themeShade="BF"/>
                <w:sz w:val="22"/>
                <w:szCs w:val="22"/>
              </w:rPr>
            </w:pPr>
            <w:commentRangeStart w:id="1428"/>
            <w:r w:rsidRPr="007A46EF">
              <w:rPr>
                <w:rFonts w:ascii="TimesNewRomanPS-BoldMT" w:hAnsi="TimesNewRomanPS-BoldMT" w:cs="TimesNewRomanPS-BoldMT"/>
                <w:b/>
                <w:bCs/>
                <w:caps/>
                <w:color w:val="365F91" w:themeColor="accent1" w:themeShade="BF"/>
                <w:sz w:val="22"/>
                <w:szCs w:val="22"/>
              </w:rPr>
              <w:t>§130.0</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olor w:val="365F91" w:themeColor="accent1" w:themeShade="BF"/>
                <w:sz w:val="22"/>
                <w:szCs w:val="22"/>
              </w:rPr>
              <w:t>b</w:t>
            </w:r>
            <w:r>
              <w:rPr>
                <w:rFonts w:ascii="TimesNewRomanPS-BoldMT" w:hAnsi="TimesNewRomanPS-BoldMT" w:cs="TimesNewRomanPS-BoldMT"/>
                <w:b/>
                <w:bCs/>
                <w:caps/>
                <w:color w:val="365F91" w:themeColor="accent1" w:themeShade="BF"/>
                <w:sz w:val="22"/>
                <w:szCs w:val="22"/>
              </w:rPr>
              <w:t>)</w:t>
            </w:r>
            <w:r w:rsidRPr="007A46EF">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areas</w:t>
            </w:r>
            <w:r w:rsidRPr="00FC3313">
              <w:rPr>
                <w:rFonts w:ascii="TimesNewRomanPS-BoldMT" w:hAnsi="TimesNewRomanPS-BoldMT" w:cs="TimesNewRomanPS-BoldMT"/>
                <w:b/>
                <w:bCs/>
                <w:caps/>
                <w:sz w:val="22"/>
                <w:szCs w:val="22"/>
              </w:rPr>
              <w:t xml:space="preserve"> </w:t>
            </w:r>
            <w:r>
              <w:rPr>
                <w:rFonts w:ascii="TimesNewRomanPS-BoldMT" w:hAnsi="TimesNewRomanPS-BoldMT" w:cs="TimesNewRomanPS-BoldMT"/>
                <w:b/>
                <w:bCs/>
                <w:caps/>
                <w:sz w:val="22"/>
                <w:szCs w:val="22"/>
              </w:rPr>
              <w:t>requiring residential lighting standards</w:t>
            </w:r>
          </w:p>
          <w:p w14:paraId="51F4418E" w14:textId="42C73F95" w:rsidR="008E36C9" w:rsidRPr="00FC3313" w:rsidRDefault="008E36C9" w:rsidP="00983401">
            <w:pPr>
              <w:rPr>
                <w:rFonts w:ascii="TimesNewRomanPS-BoldMT" w:hAnsi="TimesNewRomanPS-BoldMT" w:cs="TimesNewRomanPS-BoldMT"/>
                <w:bCs/>
                <w:caps/>
                <w:color w:val="365F91" w:themeColor="accent1" w:themeShade="BF"/>
                <w:sz w:val="22"/>
                <w:szCs w:val="22"/>
              </w:rPr>
            </w:pPr>
            <w:r w:rsidRPr="00FC3313">
              <w:rPr>
                <w:rFonts w:ascii="TimesNewRomanPS-BoldMT" w:hAnsi="TimesNewRomanPS-BoldMT" w:cs="TimesNewRomanPS-BoldMT"/>
                <w:bCs/>
                <w:caps/>
                <w:sz w:val="22"/>
                <w:szCs w:val="22"/>
              </w:rPr>
              <w:t xml:space="preserve">LIGHTING </w:t>
            </w:r>
            <w:r>
              <w:rPr>
                <w:rFonts w:ascii="TimesNewRomanPS-BoldMT" w:hAnsi="TimesNewRomanPS-BoldMT" w:cs="TimesNewRomanPS-BoldMT"/>
                <w:bCs/>
                <w:caps/>
                <w:sz w:val="22"/>
                <w:szCs w:val="22"/>
              </w:rPr>
              <w:t>for</w:t>
            </w:r>
            <w:r w:rsidRPr="00FC3313">
              <w:rPr>
                <w:rFonts w:ascii="TimesNewRomanPS-BoldMT" w:hAnsi="TimesNewRomanPS-BoldMT" w:cs="TimesNewRomanPS-BoldMT"/>
                <w:bCs/>
                <w:caps/>
                <w:sz w:val="22"/>
                <w:szCs w:val="22"/>
              </w:rPr>
              <w:t xml:space="preserve"> HIGH-RISE </w:t>
            </w:r>
            <w:r>
              <w:rPr>
                <w:rFonts w:ascii="TimesNewRomanPS-BoldMT" w:hAnsi="TimesNewRomanPS-BoldMT" w:cs="TimesNewRomanPS-BoldMT"/>
                <w:bCs/>
                <w:caps/>
                <w:sz w:val="22"/>
                <w:szCs w:val="22"/>
              </w:rPr>
              <w:t>residential</w:t>
            </w:r>
            <w:r w:rsidRPr="00FC3313">
              <w:rPr>
                <w:rFonts w:ascii="TimesNewRomanPS-BoldMT" w:hAnsi="TimesNewRomanPS-BoldMT" w:cs="TimesNewRomanPS-BoldMT"/>
                <w:bCs/>
                <w:caps/>
                <w:sz w:val="22"/>
                <w:szCs w:val="22"/>
              </w:rPr>
              <w:t xml:space="preserve"> DWELLING UNITS, HOTEL/MOTEL GUEST ROOMS, DORMITORY</w:t>
            </w:r>
            <w:r>
              <w:rPr>
                <w:rFonts w:ascii="TimesNewRomanPS-BoldMT" w:hAnsi="TimesNewRomanPS-BoldMT" w:cs="TimesNewRomanPS-BoldMT"/>
                <w:bCs/>
                <w:caps/>
                <w:sz w:val="22"/>
                <w:szCs w:val="22"/>
              </w:rPr>
              <w:t>and</w:t>
            </w:r>
            <w:r w:rsidRPr="00FC3313">
              <w:rPr>
                <w:rFonts w:ascii="TimesNewRomanPS-BoldMT" w:hAnsi="TimesNewRomanPS-BoldMT" w:cs="TimesNewRomanPS-BoldMT"/>
                <w:bCs/>
                <w:caps/>
                <w:sz w:val="22"/>
                <w:szCs w:val="22"/>
              </w:rPr>
              <w:t xml:space="preserve"> SENIOR HOUSING DWELLING</w:t>
            </w:r>
            <w:r>
              <w:rPr>
                <w:rFonts w:ascii="TimesNewRomanPS-BoldMT" w:hAnsi="TimesNewRomanPS-BoldMT" w:cs="TimesNewRomanPS-BoldMT"/>
                <w:bCs/>
                <w:caps/>
                <w:sz w:val="22"/>
                <w:szCs w:val="22"/>
              </w:rPr>
              <w:t xml:space="preserve"> accomodation</w:t>
            </w:r>
            <w:r w:rsidRPr="00FC3313">
              <w:rPr>
                <w:rFonts w:ascii="TimesNewRomanPS-BoldMT" w:hAnsi="TimesNewRomanPS-BoldMT" w:cs="TimesNewRomanPS-BoldMT"/>
                <w:bCs/>
                <w:caps/>
                <w:sz w:val="22"/>
                <w:szCs w:val="22"/>
              </w:rPr>
              <w:t>S, AND FIRE STATION DWELLING AREAS SHALL MEET REQUIREMENTS OF §150.0(</w:t>
            </w:r>
            <w:r w:rsidRPr="00593DC8">
              <w:rPr>
                <w:rFonts w:ascii="TimesNewRomanPS-BoldMT" w:hAnsi="TimesNewRomanPS-BoldMT" w:cs="TimesNewRomanPS-BoldMT"/>
                <w:bCs/>
                <w:sz w:val="22"/>
                <w:szCs w:val="22"/>
              </w:rPr>
              <w:t>k</w:t>
            </w:r>
            <w:r w:rsidRPr="00FC3313">
              <w:rPr>
                <w:rFonts w:ascii="TimesNewRomanPS-BoldMT" w:hAnsi="TimesNewRomanPS-BoldMT" w:cs="TimesNewRomanPS-BoldMT"/>
                <w:bCs/>
                <w:caps/>
                <w:sz w:val="22"/>
                <w:szCs w:val="22"/>
              </w:rPr>
              <w:t>).</w:t>
            </w:r>
            <w:r>
              <w:rPr>
                <w:rFonts w:ascii="TimesNewRomanPS-BoldMT" w:hAnsi="TimesNewRomanPS-BoldMT" w:cs="TimesNewRomanPS-BoldMT"/>
                <w:bCs/>
                <w:caps/>
                <w:sz w:val="22"/>
                <w:szCs w:val="22"/>
              </w:rPr>
              <w:t xml:space="preserve"> This includes outdoor lighting attached to high-rise residential or hotel/motel buildings</w:t>
            </w:r>
            <w:r w:rsidR="00983401">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and separately controlled from inside a dwelling unit or guest room.</w:t>
            </w:r>
            <w:r w:rsidRPr="00FC3313">
              <w:rPr>
                <w:rFonts w:ascii="TimesNewRomanPS-BoldMT" w:hAnsi="TimesNewRomanPS-BoldMT" w:cs="TimesNewRomanPS-BoldMT"/>
                <w:bCs/>
                <w:caps/>
                <w:sz w:val="22"/>
                <w:szCs w:val="22"/>
              </w:rPr>
              <w:t xml:space="preserve"> </w:t>
            </w:r>
            <w:commentRangeEnd w:id="1428"/>
            <w:r w:rsidR="007C127A">
              <w:rPr>
                <w:rStyle w:val="CommentReference"/>
              </w:rPr>
              <w:commentReference w:id="1428"/>
            </w:r>
          </w:p>
        </w:tc>
        <w:tc>
          <w:tcPr>
            <w:tcW w:w="798" w:type="dxa"/>
          </w:tcPr>
          <w:p w14:paraId="6D4B2EDA" w14:textId="77777777" w:rsidR="008E36C9" w:rsidRPr="006B4030" w:rsidRDefault="008E36C9" w:rsidP="00FC3313">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446E099" w14:textId="77777777" w:rsidR="008E36C9" w:rsidRPr="006B4030" w:rsidRDefault="008E36C9" w:rsidP="007A46EF">
            <w:pPr>
              <w:autoSpaceDE w:val="0"/>
              <w:autoSpaceDN w:val="0"/>
              <w:adjustRightInd w:val="0"/>
              <w:jc w:val="center"/>
            </w:pPr>
          </w:p>
        </w:tc>
        <w:tc>
          <w:tcPr>
            <w:tcW w:w="646" w:type="dxa"/>
          </w:tcPr>
          <w:p w14:paraId="7851442C" w14:textId="70EB6CAB" w:rsidR="008E36C9" w:rsidRPr="006B4030" w:rsidRDefault="008E36C9" w:rsidP="00FC3313">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1E2312BE" w14:textId="77777777" w:rsidR="008E36C9" w:rsidRPr="006B4030" w:rsidRDefault="008E36C9" w:rsidP="007A46EF">
            <w:pPr>
              <w:autoSpaceDE w:val="0"/>
              <w:autoSpaceDN w:val="0"/>
              <w:adjustRightInd w:val="0"/>
              <w:jc w:val="center"/>
              <w:rPr>
                <w:rFonts w:ascii="TimesNewRomanPS-BoldMT" w:hAnsi="TimesNewRomanPS-BoldMT"/>
                <w:sz w:val="22"/>
                <w:szCs w:val="22"/>
              </w:rPr>
            </w:pPr>
          </w:p>
        </w:tc>
      </w:tr>
      <w:tr w:rsidR="008E36C9" w:rsidRPr="006B4030" w14:paraId="3E6BEA07" w14:textId="77777777" w:rsidTr="000F75EA">
        <w:tc>
          <w:tcPr>
            <w:tcW w:w="8865" w:type="dxa"/>
            <w:vAlign w:val="center"/>
          </w:tcPr>
          <w:p w14:paraId="3A71DEB6" w14:textId="506EE6FE" w:rsidR="008E36C9" w:rsidRPr="007A46EF" w:rsidRDefault="008E36C9" w:rsidP="00FC3313">
            <w:pPr>
              <w:rPr>
                <w:rFonts w:ascii="TimesNewRomanPS-BoldMT" w:hAnsi="TimesNewRomanPS-BoldMT" w:cs="TimesNewRomanPS-BoldMT"/>
                <w:b/>
                <w:bCs/>
                <w:caps/>
                <w:color w:val="365F91" w:themeColor="accent1" w:themeShade="BF"/>
                <w:sz w:val="22"/>
                <w:szCs w:val="22"/>
              </w:rPr>
            </w:pPr>
            <w:commentRangeStart w:id="1429"/>
            <w:r w:rsidRPr="007A46EF">
              <w:rPr>
                <w:rFonts w:ascii="TimesNewRomanPS-BoldMT" w:hAnsi="TimesNewRomanPS-BoldMT" w:cs="TimesNewRomanPS-BoldMT"/>
                <w:b/>
                <w:bCs/>
                <w:caps/>
                <w:color w:val="365F91" w:themeColor="accent1" w:themeShade="BF"/>
                <w:sz w:val="22"/>
                <w:szCs w:val="22"/>
              </w:rPr>
              <w:t>§130.1(</w:t>
            </w:r>
            <w:r w:rsidRPr="00FC3313">
              <w:rPr>
                <w:rFonts w:ascii="TimesNewRomanPS-BoldMT" w:hAnsi="TimesNewRomanPS-BoldMT" w:cs="TimesNewRomanPS-BoldMT"/>
                <w:b/>
                <w:bCs/>
                <w:color w:val="365F91" w:themeColor="accent1" w:themeShade="BF"/>
                <w:sz w:val="22"/>
                <w:szCs w:val="22"/>
              </w:rPr>
              <w:t>c</w:t>
            </w:r>
            <w:r w:rsidRPr="007A46EF">
              <w:rPr>
                <w:rFonts w:ascii="TimesNewRomanPS-BoldMT" w:hAnsi="TimesNewRomanPS-BoldMT" w:cs="TimesNewRomanPS-BoldMT"/>
                <w:b/>
                <w:bCs/>
                <w:caps/>
                <w:color w:val="365F91" w:themeColor="accent1" w:themeShade="BF"/>
                <w:sz w:val="22"/>
                <w:szCs w:val="22"/>
              </w:rPr>
              <w:t xml:space="preserve">)7 </w:t>
            </w:r>
            <w:r w:rsidRPr="00FC3313">
              <w:rPr>
                <w:rFonts w:ascii="TimesNewRomanPS-BoldMT" w:hAnsi="TimesNewRomanPS-BoldMT" w:cs="TimesNewRomanPS-BoldMT"/>
                <w:b/>
                <w:bCs/>
                <w:caps/>
                <w:sz w:val="22"/>
                <w:szCs w:val="22"/>
              </w:rPr>
              <w:t xml:space="preserve">REQUIRED USE OF OCCUPANT SENSORS </w:t>
            </w:r>
          </w:p>
          <w:p w14:paraId="3D79D05F" w14:textId="77777777" w:rsidR="008E36C9" w:rsidRPr="00FC3313" w:rsidRDefault="008E36C9" w:rsidP="00FC3313">
            <w:pPr>
              <w:rPr>
                <w:rFonts w:ascii="TimesNewRomanPS-BoldMT" w:hAnsi="TimesNewRomanPS-BoldMT" w:cs="TimesNewRomanPS-BoldMT"/>
                <w:bCs/>
                <w:caps/>
                <w:sz w:val="22"/>
                <w:szCs w:val="22"/>
              </w:rPr>
            </w:pPr>
            <w:r w:rsidRPr="00FC3313">
              <w:rPr>
                <w:rFonts w:ascii="TimesNewRomanPS-BoldMT" w:hAnsi="TimesNewRomanPS-BoldMT" w:cs="TimesNewRomanPS-BoldMT"/>
                <w:bCs/>
                <w:caps/>
                <w:sz w:val="22"/>
                <w:szCs w:val="22"/>
              </w:rPr>
              <w:t>PROVIDE PARTIAL-OFF OCCUPANT SENSORS IN THE FOLLOWING SPACES:</w:t>
            </w:r>
          </w:p>
          <w:p w14:paraId="742484CA" w14:textId="3AC872AD" w:rsidR="008E36C9" w:rsidRPr="007A46EF" w:rsidRDefault="008E36C9" w:rsidP="00FC3313">
            <w:pPr>
              <w:rPr>
                <w:rFonts w:ascii="TimesNewRomanPS-BoldMT" w:hAnsi="TimesNewRomanPS-BoldMT" w:cs="TimesNewRomanPS-BoldMT"/>
                <w:b/>
                <w:bCs/>
                <w:caps/>
                <w:color w:val="365F91" w:themeColor="accent1" w:themeShade="BF"/>
                <w:sz w:val="22"/>
                <w:szCs w:val="22"/>
              </w:rPr>
            </w:pPr>
            <w:r w:rsidRPr="00FC3313">
              <w:rPr>
                <w:rFonts w:ascii="TimesNewRomanPS-BoldMT" w:hAnsi="TimesNewRomanPS-BoldMT" w:cs="TimesNewRomanPS-BoldMT"/>
                <w:bCs/>
                <w:caps/>
                <w:sz w:val="22"/>
                <w:szCs w:val="22"/>
              </w:rPr>
              <w:t>CORRIDORS AND STAIRWELLS PROVIDING A</w:t>
            </w:r>
            <w:r w:rsidR="005C1C14">
              <w:rPr>
                <w:rFonts w:ascii="TimesNewRomanPS-BoldMT" w:hAnsi="TimesNewRomanPS-BoldMT" w:cs="TimesNewRomanPS-BoldMT"/>
                <w:bCs/>
                <w:caps/>
                <w:sz w:val="22"/>
                <w:szCs w:val="22"/>
              </w:rPr>
              <w:t>120.</w:t>
            </w:r>
            <w:r w:rsidRPr="00FC3313">
              <w:rPr>
                <w:rFonts w:ascii="TimesNewRomanPS-BoldMT" w:hAnsi="TimesNewRomanPS-BoldMT" w:cs="TimesNewRomanPS-BoldMT"/>
                <w:bCs/>
                <w:caps/>
                <w:sz w:val="22"/>
                <w:szCs w:val="22"/>
              </w:rPr>
              <w:t xml:space="preserve">CCESS TO DWELLING UNITS AND </w:t>
            </w:r>
            <w:r>
              <w:rPr>
                <w:rFonts w:ascii="TimesNewRomanPS-BoldMT" w:hAnsi="TimesNewRomanPS-BoldMT" w:cs="TimesNewRomanPS-BoldMT"/>
                <w:bCs/>
                <w:caps/>
                <w:sz w:val="22"/>
                <w:szCs w:val="22"/>
              </w:rPr>
              <w:t>GUEST ROOM</w:t>
            </w:r>
            <w:r w:rsidRPr="00FC3313">
              <w:rPr>
                <w:rFonts w:ascii="TimesNewRomanPS-BoldMT" w:hAnsi="TimesNewRomanPS-BoldMT" w:cs="TimesNewRomanPS-BoldMT"/>
                <w:bCs/>
                <w:caps/>
                <w:sz w:val="22"/>
                <w:szCs w:val="22"/>
              </w:rPr>
              <w:t>S IN HIGH-RISE RESIDENTIAL AND HOTEL/MOTELS</w:t>
            </w:r>
            <w:commentRangeEnd w:id="1429"/>
            <w:r w:rsidR="007C127A">
              <w:rPr>
                <w:rStyle w:val="CommentReference"/>
              </w:rPr>
              <w:commentReference w:id="1429"/>
            </w:r>
          </w:p>
        </w:tc>
        <w:tc>
          <w:tcPr>
            <w:tcW w:w="798" w:type="dxa"/>
          </w:tcPr>
          <w:p w14:paraId="37FF0B9A" w14:textId="77777777" w:rsidR="008E36C9" w:rsidRPr="006B4030" w:rsidRDefault="008E36C9" w:rsidP="00FC3313">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5D1DCEB" w14:textId="77777777" w:rsidR="008E36C9" w:rsidRPr="006B4030" w:rsidRDefault="008E36C9" w:rsidP="00FC3313">
            <w:pPr>
              <w:autoSpaceDE w:val="0"/>
              <w:autoSpaceDN w:val="0"/>
              <w:adjustRightInd w:val="0"/>
              <w:jc w:val="center"/>
              <w:rPr>
                <w:rFonts w:ascii="TimesNewRomanPS-BoldMT" w:hAnsi="TimesNewRomanPS-BoldMT"/>
                <w:sz w:val="22"/>
                <w:szCs w:val="22"/>
              </w:rPr>
            </w:pPr>
          </w:p>
        </w:tc>
        <w:tc>
          <w:tcPr>
            <w:tcW w:w="646" w:type="dxa"/>
          </w:tcPr>
          <w:p w14:paraId="4E6CDB8D" w14:textId="0CAA68F2" w:rsidR="008E36C9" w:rsidRPr="006B4030" w:rsidRDefault="008E36C9" w:rsidP="00FC3313">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5F14DCEA" w14:textId="77777777" w:rsidR="008E36C9" w:rsidRPr="006B4030" w:rsidRDefault="008E36C9" w:rsidP="00FC3313">
            <w:pPr>
              <w:autoSpaceDE w:val="0"/>
              <w:autoSpaceDN w:val="0"/>
              <w:adjustRightInd w:val="0"/>
              <w:jc w:val="center"/>
              <w:rPr>
                <w:rFonts w:ascii="TimesNewRomanPS-BoldMT" w:hAnsi="TimesNewRomanPS-BoldMT"/>
                <w:sz w:val="22"/>
                <w:szCs w:val="22"/>
              </w:rPr>
            </w:pPr>
          </w:p>
        </w:tc>
      </w:tr>
      <w:tr w:rsidR="008E36C9" w:rsidRPr="006B4030" w14:paraId="7A493CDD" w14:textId="77777777" w:rsidTr="000F75EA">
        <w:tc>
          <w:tcPr>
            <w:tcW w:w="8865" w:type="dxa"/>
            <w:vAlign w:val="center"/>
          </w:tcPr>
          <w:p w14:paraId="5A314B47" w14:textId="7749252D" w:rsidR="008E36C9" w:rsidRPr="00FC3313" w:rsidRDefault="008E36C9" w:rsidP="00FC3313">
            <w:pPr>
              <w:rPr>
                <w:rFonts w:ascii="TimesNewRomanPS-BoldMT" w:hAnsi="TimesNewRomanPS-BoldMT" w:cs="TimesNewRomanPS-BoldMT"/>
                <w:bCs/>
                <w:caps/>
                <w:sz w:val="22"/>
                <w:szCs w:val="22"/>
              </w:rPr>
            </w:pPr>
            <w:commentRangeStart w:id="1430"/>
            <w:r w:rsidRPr="007A46EF">
              <w:rPr>
                <w:rFonts w:ascii="TimesNewRomanPS-BoldMT" w:hAnsi="TimesNewRomanPS-BoldMT" w:cs="TimesNewRomanPS-BoldMT"/>
                <w:b/>
                <w:bCs/>
                <w:caps/>
                <w:color w:val="365F91" w:themeColor="accent1" w:themeShade="BF"/>
                <w:sz w:val="22"/>
                <w:szCs w:val="22"/>
              </w:rPr>
              <w:lastRenderedPageBreak/>
              <w:t>§130.1</w:t>
            </w:r>
            <w:r w:rsidRPr="00FC3313">
              <w:rPr>
                <w:rFonts w:ascii="TimesNewRomanPS-BoldMT" w:hAnsi="TimesNewRomanPS-BoldMT" w:cs="TimesNewRomanPS-BoldMT"/>
                <w:b/>
                <w:bCs/>
                <w:color w:val="365F91" w:themeColor="accent1" w:themeShade="BF"/>
                <w:sz w:val="22"/>
                <w:szCs w:val="22"/>
              </w:rPr>
              <w:t>(c</w:t>
            </w:r>
            <w:r w:rsidRPr="007A46EF">
              <w:rPr>
                <w:rFonts w:ascii="TimesNewRomanPS-BoldMT" w:hAnsi="TimesNewRomanPS-BoldMT" w:cs="TimesNewRomanPS-BoldMT"/>
                <w:b/>
                <w:bCs/>
                <w:caps/>
                <w:color w:val="365F91" w:themeColor="accent1" w:themeShade="BF"/>
                <w:sz w:val="22"/>
                <w:szCs w:val="22"/>
              </w:rPr>
              <w:t>)</w:t>
            </w:r>
            <w:proofErr w:type="gramStart"/>
            <w:r w:rsidRPr="007A46EF">
              <w:rPr>
                <w:rFonts w:ascii="TimesNewRomanPS-BoldMT" w:hAnsi="TimesNewRomanPS-BoldMT" w:cs="TimesNewRomanPS-BoldMT"/>
                <w:b/>
                <w:bCs/>
                <w:caps/>
                <w:color w:val="365F91" w:themeColor="accent1" w:themeShade="BF"/>
                <w:sz w:val="22"/>
                <w:szCs w:val="22"/>
              </w:rPr>
              <w:t xml:space="preserve">8 </w:t>
            </w:r>
            <w:r w:rsidRPr="00FC3313">
              <w:rPr>
                <w:rFonts w:ascii="TimesNewRomanPS-BoldMT" w:hAnsi="TimesNewRomanPS-BoldMT" w:cs="TimesNewRomanPS-BoldMT"/>
                <w:b/>
                <w:bCs/>
                <w:caps/>
                <w:color w:val="365F91" w:themeColor="accent1" w:themeShade="BF"/>
                <w:sz w:val="22"/>
                <w:szCs w:val="22"/>
              </w:rPr>
              <w:t xml:space="preserve"> </w:t>
            </w:r>
            <w:r w:rsidRPr="00FC3313">
              <w:rPr>
                <w:rFonts w:ascii="TimesNewRomanPS-BoldMT" w:hAnsi="TimesNewRomanPS-BoldMT" w:cs="TimesNewRomanPS-BoldMT"/>
                <w:b/>
                <w:bCs/>
                <w:caps/>
                <w:sz w:val="22"/>
                <w:szCs w:val="22"/>
              </w:rPr>
              <w:t>HOTEL</w:t>
            </w:r>
            <w:proofErr w:type="gramEnd"/>
            <w:r w:rsidRPr="00FC3313">
              <w:rPr>
                <w:rFonts w:ascii="TimesNewRomanPS-BoldMT" w:hAnsi="TimesNewRomanPS-BoldMT" w:cs="TimesNewRomanPS-BoldMT"/>
                <w:b/>
                <w:bCs/>
                <w:caps/>
                <w:sz w:val="22"/>
                <w:szCs w:val="22"/>
              </w:rPr>
              <w:t xml:space="preserve">/MOTEL GUEST ROOM LIGHTING SHUT-OFF </w:t>
            </w:r>
            <w:commentRangeEnd w:id="1430"/>
            <w:r w:rsidR="007E4137">
              <w:rPr>
                <w:rStyle w:val="CommentReference"/>
              </w:rPr>
              <w:commentReference w:id="1430"/>
            </w:r>
          </w:p>
          <w:p w14:paraId="3021CB18" w14:textId="36E43662" w:rsidR="008E36C9" w:rsidRPr="00FC3313" w:rsidRDefault="008E36C9" w:rsidP="00FC3313">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guest </w:t>
            </w:r>
            <w:r w:rsidRPr="00FC3313">
              <w:rPr>
                <w:rFonts w:ascii="TimesNewRomanPS-BoldMT" w:hAnsi="TimesNewRomanPS-BoldMT" w:cs="TimesNewRomanPS-BoldMT"/>
                <w:bCs/>
                <w:caps/>
                <w:sz w:val="22"/>
                <w:szCs w:val="22"/>
              </w:rPr>
              <w:t xml:space="preserve">ROOMS SHALL HAVE CAPTIVE CARD-KEY CONTROLS, OCCUPANT SENSOR CONTROLS, OR AUTOMATIC CONTROLS, WHICH TURN OFF LIGHTS NO MORE THAN </w:t>
            </w:r>
            <w:r>
              <w:rPr>
                <w:rFonts w:ascii="TimesNewRomanPS-BoldMT" w:hAnsi="TimesNewRomanPS-BoldMT" w:cs="TimesNewRomanPS-BoldMT"/>
                <w:bCs/>
                <w:caps/>
                <w:sz w:val="22"/>
                <w:szCs w:val="22"/>
              </w:rPr>
              <w:t>2</w:t>
            </w:r>
            <w:r w:rsidRPr="00FC3313">
              <w:rPr>
                <w:rFonts w:ascii="TimesNewRomanPS-BoldMT" w:hAnsi="TimesNewRomanPS-BoldMT" w:cs="TimesNewRomanPS-BoldMT"/>
                <w:bCs/>
                <w:caps/>
                <w:sz w:val="22"/>
                <w:szCs w:val="22"/>
              </w:rPr>
              <w:t>0 MINUTES AFTER ROOM IS VACATED.</w:t>
            </w:r>
          </w:p>
          <w:p w14:paraId="0FBD6A64" w14:textId="672826C0" w:rsidR="008E36C9" w:rsidRDefault="008E36C9" w:rsidP="00FC3313">
            <w:pPr>
              <w:rPr>
                <w:rFonts w:ascii="TimesNewRomanPS-BoldMT" w:hAnsi="TimesNewRomanPS-BoldMT" w:cs="TimesNewRomanPS-BoldMT"/>
                <w:bCs/>
                <w:caps/>
                <w:sz w:val="22"/>
                <w:szCs w:val="22"/>
              </w:rPr>
            </w:pPr>
            <w:r w:rsidRPr="00FC3313">
              <w:rPr>
                <w:rFonts w:ascii="TimesNewRomanPS-BoldMT" w:hAnsi="TimesNewRomanPS-BoldMT" w:cs="TimesNewRomanPS-BoldMT"/>
                <w:bCs/>
                <w:caps/>
                <w:sz w:val="22"/>
                <w:szCs w:val="22"/>
              </w:rPr>
              <w:t xml:space="preserve">    </w:t>
            </w:r>
            <w:r w:rsidRPr="00FC3313">
              <w:rPr>
                <w:rFonts w:ascii="TimesNewRomanPS-BoldMT" w:hAnsi="TimesNewRomanPS-BoldMT" w:cs="TimesNewRomanPS-BoldMT"/>
                <w:b/>
                <w:bCs/>
                <w:caps/>
                <w:sz w:val="22"/>
                <w:szCs w:val="22"/>
              </w:rPr>
              <w:t>EXCEPTION:</w:t>
            </w:r>
            <w:r w:rsidRPr="00FC3313">
              <w:rPr>
                <w:rFonts w:ascii="TimesNewRomanPS-BoldMT" w:hAnsi="TimesNewRomanPS-BoldMT" w:cs="TimesNewRomanPS-BoldMT"/>
                <w:bCs/>
                <w:caps/>
                <w:sz w:val="22"/>
                <w:szCs w:val="22"/>
              </w:rPr>
              <w:t xml:space="preserve"> ONE HIGH EFFICACY FIXTURE SWITCHED SEPARATELY </w:t>
            </w:r>
            <w:r>
              <w:rPr>
                <w:rFonts w:ascii="TimesNewRomanPS-BoldMT" w:hAnsi="TimesNewRomanPS-BoldMT" w:cs="TimesNewRomanPS-BoldMT"/>
                <w:bCs/>
                <w:caps/>
                <w:sz w:val="22"/>
                <w:szCs w:val="22"/>
              </w:rPr>
              <w:t xml:space="preserve">         </w:t>
            </w:r>
          </w:p>
          <w:p w14:paraId="70A1D459" w14:textId="1CF6A985" w:rsidR="008E36C9" w:rsidRPr="007A46EF" w:rsidRDefault="008E36C9" w:rsidP="00F6483D">
            <w:pPr>
              <w:rPr>
                <w:rFonts w:ascii="TimesNewRomanPS-BoldMT" w:hAnsi="TimesNewRomanPS-BoldMT" w:cs="TimesNewRomanPS-BoldMT"/>
                <w:b/>
                <w:bCs/>
                <w:caps/>
                <w:color w:val="365F91" w:themeColor="accent1" w:themeShade="BF"/>
                <w:sz w:val="22"/>
                <w:szCs w:val="22"/>
              </w:rPr>
            </w:pPr>
            <w:r>
              <w:rPr>
                <w:rFonts w:ascii="TimesNewRomanPS-BoldMT" w:hAnsi="TimesNewRomanPS-BoldMT" w:cs="TimesNewRomanPS-BoldMT"/>
                <w:bCs/>
                <w:caps/>
                <w:sz w:val="22"/>
                <w:szCs w:val="22"/>
              </w:rPr>
              <w:t xml:space="preserve">    with switch located ≤</w:t>
            </w:r>
            <w:r w:rsidRPr="00FC3313">
              <w:rPr>
                <w:rFonts w:ascii="TimesNewRomanPS-BoldMT" w:hAnsi="TimesNewRomanPS-BoldMT" w:cs="TimesNewRomanPS-BoldMT"/>
                <w:bCs/>
                <w:caps/>
                <w:sz w:val="22"/>
                <w:szCs w:val="22"/>
              </w:rPr>
              <w:t xml:space="preserve"> 6 </w:t>
            </w:r>
            <w:r>
              <w:rPr>
                <w:rFonts w:ascii="TimesNewRomanPS-BoldMT" w:hAnsi="TimesNewRomanPS-BoldMT" w:cs="TimesNewRomanPS-BoldMT"/>
                <w:bCs/>
                <w:caps/>
                <w:sz w:val="22"/>
                <w:szCs w:val="22"/>
              </w:rPr>
              <w:t>ft</w:t>
            </w:r>
            <w:r w:rsidRPr="00FC3313">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from</w:t>
            </w:r>
            <w:r w:rsidRPr="00FC3313">
              <w:rPr>
                <w:rFonts w:ascii="TimesNewRomanPS-BoldMT" w:hAnsi="TimesNewRomanPS-BoldMT" w:cs="TimesNewRomanPS-BoldMT"/>
                <w:bCs/>
                <w:caps/>
                <w:sz w:val="22"/>
                <w:szCs w:val="22"/>
              </w:rPr>
              <w:t xml:space="preserve"> ENTRY DOOR</w:t>
            </w:r>
          </w:p>
        </w:tc>
        <w:tc>
          <w:tcPr>
            <w:tcW w:w="798" w:type="dxa"/>
          </w:tcPr>
          <w:p w14:paraId="17358CFA"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C4E80ED" w14:textId="77777777" w:rsidR="008E36C9" w:rsidRDefault="008E36C9" w:rsidP="009C56F4">
            <w:pPr>
              <w:autoSpaceDE w:val="0"/>
              <w:autoSpaceDN w:val="0"/>
              <w:adjustRightInd w:val="0"/>
              <w:jc w:val="center"/>
              <w:rPr>
                <w:rFonts w:ascii="TimesNewRomanPS-BoldMT" w:hAnsi="TimesNewRomanPS-BoldMT"/>
                <w:sz w:val="22"/>
                <w:szCs w:val="22"/>
              </w:rPr>
            </w:pPr>
          </w:p>
          <w:p w14:paraId="5AB4D1DF" w14:textId="77777777" w:rsidR="008E36C9" w:rsidRDefault="008E36C9" w:rsidP="009C56F4">
            <w:pPr>
              <w:autoSpaceDE w:val="0"/>
              <w:autoSpaceDN w:val="0"/>
              <w:adjustRightInd w:val="0"/>
              <w:jc w:val="center"/>
              <w:rPr>
                <w:rFonts w:ascii="TimesNewRomanPS-BoldMT" w:hAnsi="TimesNewRomanPS-BoldMT"/>
                <w:sz w:val="22"/>
                <w:szCs w:val="22"/>
              </w:rPr>
            </w:pPr>
          </w:p>
          <w:p w14:paraId="65E446AE" w14:textId="77777777" w:rsidR="008E36C9" w:rsidRDefault="008E36C9" w:rsidP="009C56F4">
            <w:pPr>
              <w:autoSpaceDE w:val="0"/>
              <w:autoSpaceDN w:val="0"/>
              <w:adjustRightInd w:val="0"/>
              <w:jc w:val="center"/>
              <w:rPr>
                <w:rFonts w:ascii="TimesNewRomanPS-BoldMT" w:hAnsi="TimesNewRomanPS-BoldMT"/>
                <w:sz w:val="22"/>
                <w:szCs w:val="22"/>
              </w:rPr>
            </w:pPr>
          </w:p>
          <w:p w14:paraId="200DEBFF" w14:textId="243EC5C3" w:rsidR="008E36C9" w:rsidRPr="006B4030" w:rsidRDefault="008E36C9" w:rsidP="004705DE">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DBFD155" w14:textId="77777777" w:rsidR="008E36C9" w:rsidRPr="006B4030" w:rsidRDefault="008E36C9" w:rsidP="00FC3313">
            <w:pPr>
              <w:autoSpaceDE w:val="0"/>
              <w:autoSpaceDN w:val="0"/>
              <w:adjustRightInd w:val="0"/>
              <w:jc w:val="center"/>
              <w:rPr>
                <w:rFonts w:ascii="TimesNewRomanPS-BoldMT" w:hAnsi="TimesNewRomanPS-BoldMT"/>
                <w:sz w:val="22"/>
                <w:szCs w:val="22"/>
              </w:rPr>
            </w:pPr>
          </w:p>
        </w:tc>
        <w:tc>
          <w:tcPr>
            <w:tcW w:w="646" w:type="dxa"/>
          </w:tcPr>
          <w:p w14:paraId="5B30708F" w14:textId="7CFC4788"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2EAA0A5" w14:textId="77777777" w:rsidR="008E36C9" w:rsidRDefault="008E36C9" w:rsidP="009C56F4">
            <w:pPr>
              <w:autoSpaceDE w:val="0"/>
              <w:autoSpaceDN w:val="0"/>
              <w:adjustRightInd w:val="0"/>
              <w:jc w:val="center"/>
              <w:rPr>
                <w:rFonts w:ascii="TimesNewRomanPS-BoldMT" w:hAnsi="TimesNewRomanPS-BoldMT"/>
                <w:sz w:val="22"/>
                <w:szCs w:val="22"/>
              </w:rPr>
            </w:pPr>
          </w:p>
          <w:p w14:paraId="7E219D3A" w14:textId="77777777" w:rsidR="008E36C9" w:rsidRDefault="008E36C9" w:rsidP="009C56F4">
            <w:pPr>
              <w:autoSpaceDE w:val="0"/>
              <w:autoSpaceDN w:val="0"/>
              <w:adjustRightInd w:val="0"/>
              <w:jc w:val="center"/>
              <w:rPr>
                <w:rFonts w:ascii="TimesNewRomanPS-BoldMT" w:hAnsi="TimesNewRomanPS-BoldMT"/>
                <w:sz w:val="22"/>
                <w:szCs w:val="22"/>
              </w:rPr>
            </w:pPr>
          </w:p>
          <w:p w14:paraId="6A99A3C1" w14:textId="77777777" w:rsidR="008E36C9" w:rsidRDefault="008E36C9" w:rsidP="009C56F4">
            <w:pPr>
              <w:autoSpaceDE w:val="0"/>
              <w:autoSpaceDN w:val="0"/>
              <w:adjustRightInd w:val="0"/>
              <w:jc w:val="center"/>
              <w:rPr>
                <w:rFonts w:ascii="TimesNewRomanPS-BoldMT" w:hAnsi="TimesNewRomanPS-BoldMT"/>
                <w:sz w:val="22"/>
                <w:szCs w:val="22"/>
              </w:rPr>
            </w:pPr>
          </w:p>
          <w:p w14:paraId="51234C42" w14:textId="2844319F"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72CE9579" w14:textId="77777777" w:rsidR="008E36C9" w:rsidRPr="006B4030" w:rsidRDefault="008E36C9" w:rsidP="00FC3313">
            <w:pPr>
              <w:autoSpaceDE w:val="0"/>
              <w:autoSpaceDN w:val="0"/>
              <w:adjustRightInd w:val="0"/>
              <w:jc w:val="center"/>
              <w:rPr>
                <w:rFonts w:ascii="TimesNewRomanPS-BoldMT" w:hAnsi="TimesNewRomanPS-BoldMT"/>
                <w:sz w:val="22"/>
                <w:szCs w:val="22"/>
              </w:rPr>
            </w:pPr>
          </w:p>
        </w:tc>
      </w:tr>
      <w:tr w:rsidR="008E36C9" w:rsidRPr="006B4030" w14:paraId="60363FDF" w14:textId="77777777" w:rsidTr="000F75EA">
        <w:tc>
          <w:tcPr>
            <w:tcW w:w="8865" w:type="dxa"/>
            <w:vAlign w:val="center"/>
          </w:tcPr>
          <w:p w14:paraId="67E29631" w14:textId="65760F69" w:rsidR="008E36C9" w:rsidRPr="007A46EF" w:rsidRDefault="008E36C9" w:rsidP="00FC3313">
            <w:pPr>
              <w:rPr>
                <w:rFonts w:ascii="TimesNewRomanPS-BoldMT" w:hAnsi="TimesNewRomanPS-BoldMT" w:cs="TimesNewRomanPS-BoldMT"/>
                <w:b/>
                <w:bCs/>
                <w:caps/>
                <w:color w:val="365F91" w:themeColor="accent1" w:themeShade="BF"/>
                <w:sz w:val="22"/>
                <w:szCs w:val="22"/>
              </w:rPr>
            </w:pPr>
            <w:commentRangeStart w:id="1431"/>
            <w:commentRangeStart w:id="1432"/>
            <w:r w:rsidRPr="007A46EF">
              <w:rPr>
                <w:rFonts w:ascii="TimesNewRomanPS-BoldMT" w:hAnsi="TimesNewRomanPS-BoldMT" w:cs="TimesNewRomanPS-BoldMT"/>
                <w:b/>
                <w:bCs/>
                <w:caps/>
                <w:color w:val="365F91" w:themeColor="accent1" w:themeShade="BF"/>
                <w:sz w:val="22"/>
                <w:szCs w:val="22"/>
              </w:rPr>
              <w:t>§130.5</w:t>
            </w:r>
            <w:r w:rsidRPr="00FC3313">
              <w:rPr>
                <w:rFonts w:ascii="TimesNewRomanPS-BoldMT" w:hAnsi="TimesNewRomanPS-BoldMT" w:cs="TimesNewRomanPS-BoldMT"/>
                <w:b/>
                <w:bCs/>
                <w:color w:val="365F91" w:themeColor="accent1" w:themeShade="BF"/>
                <w:sz w:val="22"/>
                <w:szCs w:val="22"/>
              </w:rPr>
              <w:t>(d</w:t>
            </w:r>
            <w:r w:rsidRPr="007A46EF">
              <w:rPr>
                <w:rFonts w:ascii="TimesNewRomanPS-BoldMT" w:hAnsi="TimesNewRomanPS-BoldMT" w:cs="TimesNewRomanPS-BoldMT"/>
                <w:b/>
                <w:bCs/>
                <w:caps/>
                <w:color w:val="365F91" w:themeColor="accent1" w:themeShade="BF"/>
                <w:sz w:val="22"/>
                <w:szCs w:val="22"/>
              </w:rPr>
              <w:t xml:space="preserve">)4 </w:t>
            </w:r>
            <w:r w:rsidRPr="00FC3313">
              <w:rPr>
                <w:rFonts w:ascii="TimesNewRomanPS-BoldMT" w:hAnsi="TimesNewRomanPS-BoldMT" w:cs="TimesNewRomanPS-BoldMT"/>
                <w:b/>
                <w:bCs/>
                <w:caps/>
                <w:sz w:val="22"/>
                <w:szCs w:val="22"/>
              </w:rPr>
              <w:t>HOTEL/MOTEL GUEST ROOM CONTROLLED RECEPTACLES</w:t>
            </w:r>
          </w:p>
          <w:p w14:paraId="71DEB37C" w14:textId="4D09EB32" w:rsidR="008E36C9" w:rsidRPr="00FC3313" w:rsidRDefault="008E36C9" w:rsidP="00FC3313">
            <w:pPr>
              <w:rPr>
                <w:rFonts w:ascii="TimesNewRomanPS-BoldMT" w:hAnsi="TimesNewRomanPS-BoldMT" w:cs="TimesNewRomanPS-BoldMT"/>
                <w:bCs/>
                <w:caps/>
                <w:color w:val="365F91" w:themeColor="accent1" w:themeShade="BF"/>
                <w:sz w:val="22"/>
                <w:szCs w:val="22"/>
              </w:rPr>
            </w:pPr>
            <w:r w:rsidRPr="00FC3313">
              <w:rPr>
                <w:rFonts w:ascii="TimesNewRomanPS-BoldMT" w:hAnsi="TimesNewRomanPS-BoldMT" w:cs="TimesNewRomanPS-BoldMT"/>
                <w:bCs/>
                <w:caps/>
                <w:sz w:val="22"/>
                <w:szCs w:val="22"/>
              </w:rPr>
              <w:t>AT LEAST HALF OF ALL 120-VOLT RECEPTACLES IN EACH GUEST</w:t>
            </w:r>
            <w:r>
              <w:rPr>
                <w:rFonts w:ascii="TimesNewRomanPS-BoldMT" w:hAnsi="TimesNewRomanPS-BoldMT" w:cs="TimesNewRomanPS-BoldMT"/>
                <w:bCs/>
                <w:caps/>
                <w:sz w:val="22"/>
                <w:szCs w:val="22"/>
              </w:rPr>
              <w:t xml:space="preserve"> </w:t>
            </w:r>
            <w:r w:rsidRPr="00FC3313">
              <w:rPr>
                <w:rFonts w:ascii="TimesNewRomanPS-BoldMT" w:hAnsi="TimesNewRomanPS-BoldMT" w:cs="TimesNewRomanPS-BoldMT"/>
                <w:bCs/>
                <w:caps/>
                <w:sz w:val="22"/>
                <w:szCs w:val="22"/>
              </w:rPr>
              <w:t>ROOM SHALL BE CONTROLLED RECEPTACLES.  ELECTRIC CIRCUITS SERVING CONTROLLED RECEPTACLES SHALL HAVE CAPTIVE KEY CARD CONTROLS, OCCUPANCY SENSING CONTROLS, OR AUTOMATIC CONTROLS SO POWER IS SWITCHED OFF NO LONGER THAN 30 MINUTES AFTER GUEST</w:t>
            </w:r>
            <w:r>
              <w:rPr>
                <w:rFonts w:ascii="TimesNewRomanPS-BoldMT" w:hAnsi="TimesNewRomanPS-BoldMT" w:cs="TimesNewRomanPS-BoldMT"/>
                <w:bCs/>
                <w:caps/>
                <w:sz w:val="22"/>
                <w:szCs w:val="22"/>
              </w:rPr>
              <w:t xml:space="preserve"> </w:t>
            </w:r>
            <w:r w:rsidRPr="00FC3313">
              <w:rPr>
                <w:rFonts w:ascii="TimesNewRomanPS-BoldMT" w:hAnsi="TimesNewRomanPS-BoldMT" w:cs="TimesNewRomanPS-BoldMT"/>
                <w:bCs/>
                <w:caps/>
                <w:sz w:val="22"/>
                <w:szCs w:val="22"/>
              </w:rPr>
              <w:t>ROOM IS VACATED.</w:t>
            </w:r>
            <w:commentRangeEnd w:id="1431"/>
            <w:r w:rsidR="00D55E56">
              <w:rPr>
                <w:rStyle w:val="CommentReference"/>
              </w:rPr>
              <w:commentReference w:id="1431"/>
            </w:r>
            <w:commentRangeEnd w:id="1432"/>
            <w:r w:rsidR="00D55E56">
              <w:rPr>
                <w:rStyle w:val="CommentReference"/>
              </w:rPr>
              <w:commentReference w:id="1432"/>
            </w:r>
          </w:p>
        </w:tc>
        <w:tc>
          <w:tcPr>
            <w:tcW w:w="798" w:type="dxa"/>
          </w:tcPr>
          <w:p w14:paraId="62426FD8"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1875944"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29C99B6B" w14:textId="69A18481"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0783FD9"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72565F0B" w14:textId="77777777" w:rsidTr="000F75EA">
        <w:tc>
          <w:tcPr>
            <w:tcW w:w="8865" w:type="dxa"/>
            <w:vAlign w:val="center"/>
          </w:tcPr>
          <w:p w14:paraId="278C6B67" w14:textId="4EA431FC" w:rsidR="008E36C9" w:rsidRPr="00593DC8" w:rsidRDefault="008E36C9" w:rsidP="00FC3313">
            <w:pPr>
              <w:rPr>
                <w:rFonts w:ascii="TimesNewRomanPS-BoldMT" w:hAnsi="TimesNewRomanPS-BoldMT" w:cs="TimesNewRomanPS-BoldMT"/>
                <w:bCs/>
                <w:caps/>
                <w:sz w:val="22"/>
                <w:szCs w:val="22"/>
              </w:rPr>
            </w:pPr>
            <w:commentRangeStart w:id="1433"/>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)1A</w:t>
            </w:r>
            <w:r w:rsidRPr="00593DC8">
              <w:rPr>
                <w:rFonts w:ascii="TimesNewRomanPS-BoldMT" w:hAnsi="TimesNewRomanPS-BoldMT" w:cs="TimesNewRomanPS-BoldMT"/>
                <w:bCs/>
                <w:caps/>
                <w:sz w:val="22"/>
                <w:szCs w:val="22"/>
              </w:rPr>
              <w:t xml:space="preserve"> </w:t>
            </w:r>
            <w:r w:rsidRPr="00593DC8">
              <w:rPr>
                <w:rFonts w:ascii="TimesNewRomanPS-BoldMT" w:hAnsi="TimesNewRomanPS-BoldMT" w:cs="TimesNewRomanPS-BoldMT"/>
                <w:b/>
                <w:bCs/>
                <w:caps/>
                <w:sz w:val="22"/>
                <w:szCs w:val="22"/>
              </w:rPr>
              <w:t>LUMINAIRE EFFICACY</w:t>
            </w:r>
          </w:p>
          <w:p w14:paraId="7A3BA5F9" w14:textId="27D90CD2" w:rsidR="008E36C9" w:rsidRPr="00593DC8" w:rsidRDefault="008E36C9" w:rsidP="004C7215">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ALL INSTALLED LUMINAIRES</w:t>
            </w:r>
            <w:r>
              <w:rPr>
                <w:rFonts w:ascii="TimesNewRomanPS-BoldMT" w:hAnsi="TimesNewRomanPS-BoldMT" w:cs="TimesNewRomanPS-BoldMT"/>
                <w:bCs/>
                <w:caps/>
                <w:sz w:val="22"/>
                <w:szCs w:val="22"/>
              </w:rPr>
              <w:t xml:space="preserve">shall meet the requirements in </w:t>
            </w:r>
            <w:r w:rsidRPr="00593DC8">
              <w:rPr>
                <w:rFonts w:ascii="TimesNewRomanPS-BoldMT" w:hAnsi="TimesNewRomanPS-BoldMT" w:cs="TimesNewRomanPS-BoldMT"/>
                <w:bCs/>
                <w:caps/>
                <w:sz w:val="22"/>
                <w:szCs w:val="22"/>
              </w:rPr>
              <w:t>TABLE 150.0-A.</w:t>
            </w:r>
            <w:commentRangeEnd w:id="1433"/>
            <w:r w:rsidR="007750F7">
              <w:rPr>
                <w:rStyle w:val="CommentReference"/>
              </w:rPr>
              <w:commentReference w:id="1433"/>
            </w:r>
          </w:p>
        </w:tc>
        <w:tc>
          <w:tcPr>
            <w:tcW w:w="798" w:type="dxa"/>
          </w:tcPr>
          <w:p w14:paraId="342A342B"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DEAA510"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5220365A" w14:textId="07DD204D"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7DCB10F4"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0E619AD9" w14:textId="77777777" w:rsidTr="000F75EA">
        <w:tc>
          <w:tcPr>
            <w:tcW w:w="8865" w:type="dxa"/>
            <w:vAlign w:val="center"/>
          </w:tcPr>
          <w:p w14:paraId="337BAD41" w14:textId="1F314DEE" w:rsidR="008E36C9" w:rsidRPr="00593DC8" w:rsidRDefault="008E36C9" w:rsidP="00FC3313">
            <w:pPr>
              <w:rPr>
                <w:rFonts w:ascii="TimesNewRomanPS-BoldMT" w:hAnsi="TimesNewRomanPS-BoldMT" w:cs="TimesNewRomanPS-BoldMT"/>
                <w:bCs/>
                <w:caps/>
                <w:sz w:val="22"/>
                <w:szCs w:val="22"/>
              </w:rPr>
            </w:pPr>
            <w:commentRangeStart w:id="1434"/>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)1B </w:t>
            </w:r>
            <w:r w:rsidRPr="00593DC8">
              <w:rPr>
                <w:rFonts w:ascii="TimesNewRomanPS-BoldMT" w:hAnsi="TimesNewRomanPS-BoldMT" w:cs="TimesNewRomanPS-BoldMT"/>
                <w:b/>
                <w:bCs/>
                <w:caps/>
                <w:sz w:val="22"/>
                <w:szCs w:val="22"/>
              </w:rPr>
              <w:t>BLANK ELECTRICAL BOXES</w:t>
            </w:r>
          </w:p>
          <w:p w14:paraId="31FA1C17" w14:textId="2AB260B8" w:rsidR="008E36C9" w:rsidRPr="00593DC8" w:rsidRDefault="008E36C9" w:rsidP="00FC3313">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THE NUMBER OF ELECTRICAL BOXES THAT ARE MORE THAN 5 FTABOVE THE FINISHED FLOOR AND DO NOT CONTAIN A LUMINAIRE OR OTHER DEVICE MUST BE NO GREATER THAN THE NUMBER OF BEDROOMS. THESE ELECTRICAL BOXES MUST BE SERVED BY A DIMMER, VACANCY SENSOR CONTROL, OR FAN SPEED CONTROL</w:t>
            </w:r>
            <w:commentRangeEnd w:id="1434"/>
            <w:r w:rsidR="001320BA">
              <w:rPr>
                <w:rStyle w:val="CommentReference"/>
              </w:rPr>
              <w:commentReference w:id="1434"/>
            </w:r>
            <w:r w:rsidRPr="00593DC8">
              <w:rPr>
                <w:rFonts w:ascii="TimesNewRomanPS-BoldMT" w:hAnsi="TimesNewRomanPS-BoldMT" w:cs="TimesNewRomanPS-BoldMT"/>
                <w:bCs/>
                <w:caps/>
                <w:sz w:val="22"/>
                <w:szCs w:val="22"/>
              </w:rPr>
              <w:t>.</w:t>
            </w:r>
          </w:p>
        </w:tc>
        <w:tc>
          <w:tcPr>
            <w:tcW w:w="798" w:type="dxa"/>
          </w:tcPr>
          <w:p w14:paraId="02042CCC"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2C9EE0C"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75372DA7" w14:textId="709E6D7A"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7BDFB61"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253CA9" w14:paraId="6DFA85DA" w14:textId="77777777" w:rsidTr="000F75EA">
        <w:tc>
          <w:tcPr>
            <w:tcW w:w="8865" w:type="dxa"/>
            <w:vAlign w:val="center"/>
          </w:tcPr>
          <w:p w14:paraId="7D91AAD5" w14:textId="01B12BD3" w:rsidR="008E36C9" w:rsidRPr="00593DC8" w:rsidRDefault="008E36C9" w:rsidP="00FC3313">
            <w:pPr>
              <w:rPr>
                <w:rFonts w:ascii="TimesNewRomanPS-BoldMT" w:hAnsi="TimesNewRomanPS-BoldMT" w:cs="TimesNewRomanPS-BoldMT"/>
                <w:bCs/>
                <w:caps/>
                <w:sz w:val="22"/>
                <w:szCs w:val="22"/>
              </w:rPr>
            </w:pPr>
            <w:commentRangeStart w:id="1435"/>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)1C </w:t>
            </w:r>
            <w:r w:rsidRPr="00593DC8">
              <w:rPr>
                <w:rFonts w:ascii="TimesNewRomanPS-BoldMT" w:hAnsi="TimesNewRomanPS-BoldMT" w:cs="TimesNewRomanPS-BoldMT"/>
                <w:b/>
                <w:bCs/>
                <w:caps/>
                <w:sz w:val="22"/>
                <w:szCs w:val="22"/>
              </w:rPr>
              <w:t>RECESSED DOWNLIGHT LUMINAIRES IN CEILINGS</w:t>
            </w:r>
          </w:p>
          <w:p w14:paraId="1BA5EDAE" w14:textId="18DA12BA" w:rsidR="008E36C9" w:rsidRPr="00253CA9" w:rsidRDefault="008E36C9" w:rsidP="004C7215">
            <w:pPr>
              <w:rPr>
                <w:rFonts w:ascii="TimesNewRomanPS-BoldMT" w:hAnsi="TimesNewRomanPS-BoldMT" w:cs="TimesNewRomanPS-BoldMT"/>
                <w:b/>
                <w:bCs/>
                <w:caps/>
                <w:color w:val="365F91" w:themeColor="accent1" w:themeShade="BF"/>
                <w:sz w:val="22"/>
                <w:szCs w:val="22"/>
              </w:rPr>
            </w:pPr>
            <w:r w:rsidRPr="00593DC8">
              <w:rPr>
                <w:rFonts w:ascii="TimesNewRomanPS-BoldMT" w:hAnsi="TimesNewRomanPS-BoldMT" w:cs="TimesNewRomanPS-BoldMT"/>
                <w:bCs/>
                <w:caps/>
                <w:sz w:val="22"/>
                <w:szCs w:val="22"/>
              </w:rPr>
              <w:t>LUMINAIRES RECESSED INTO CEILINGS MUST MEET ALL OF THE REQUIREMENTS FOR: INSULATION CONTACT (IC) LABELING; AIR LEAKAGE; SEALING; MAINTENANCE; AND SOCKET</w:t>
            </w:r>
            <w:r>
              <w:rPr>
                <w:rFonts w:ascii="TimesNewRomanPS-BoldMT" w:hAnsi="TimesNewRomanPS-BoldMT" w:cs="TimesNewRomanPS-BoldMT"/>
                <w:bCs/>
                <w:caps/>
                <w:sz w:val="22"/>
                <w:szCs w:val="22"/>
              </w:rPr>
              <w:t>.</w:t>
            </w:r>
            <w:r w:rsidRPr="00593DC8">
              <w:rPr>
                <w:rFonts w:ascii="TimesNewRomanPS-BoldMT" w:hAnsi="TimesNewRomanPS-BoldMT" w:cs="TimesNewRomanPS-BoldMT"/>
                <w:bCs/>
                <w:caps/>
                <w:sz w:val="22"/>
                <w:szCs w:val="22"/>
              </w:rPr>
              <w:t xml:space="preserve"> </w:t>
            </w:r>
            <w:commentRangeEnd w:id="1435"/>
            <w:r w:rsidR="001320BA">
              <w:rPr>
                <w:rStyle w:val="CommentReference"/>
              </w:rPr>
              <w:commentReference w:id="1435"/>
            </w:r>
          </w:p>
        </w:tc>
        <w:tc>
          <w:tcPr>
            <w:tcW w:w="798" w:type="dxa"/>
          </w:tcPr>
          <w:p w14:paraId="2DFF12FB"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5312E75" w14:textId="77777777" w:rsidR="008E36C9" w:rsidRPr="00593DC8" w:rsidRDefault="008E36C9" w:rsidP="009C56F4">
            <w:pPr>
              <w:autoSpaceDE w:val="0"/>
              <w:autoSpaceDN w:val="0"/>
              <w:adjustRightInd w:val="0"/>
              <w:jc w:val="center"/>
              <w:rPr>
                <w:rFonts w:ascii="TimesNewRomanPS-BoldMT" w:hAnsi="TimesNewRomanPS-BoldMT" w:cs="TimesNewRomanPS-BoldMT"/>
                <w:b/>
                <w:bCs/>
                <w:caps/>
                <w:color w:val="365F91" w:themeColor="accent1" w:themeShade="BF"/>
                <w:sz w:val="22"/>
                <w:szCs w:val="22"/>
              </w:rPr>
            </w:pPr>
          </w:p>
        </w:tc>
        <w:tc>
          <w:tcPr>
            <w:tcW w:w="646" w:type="dxa"/>
          </w:tcPr>
          <w:p w14:paraId="2D880525" w14:textId="494AAD3D"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AD023CF" w14:textId="77777777" w:rsidR="008E36C9" w:rsidRPr="00593DC8" w:rsidRDefault="008E36C9" w:rsidP="009C56F4">
            <w:pPr>
              <w:autoSpaceDE w:val="0"/>
              <w:autoSpaceDN w:val="0"/>
              <w:adjustRightInd w:val="0"/>
              <w:jc w:val="center"/>
              <w:rPr>
                <w:rFonts w:ascii="TimesNewRomanPS-BoldMT" w:hAnsi="TimesNewRomanPS-BoldMT" w:cs="TimesNewRomanPS-BoldMT"/>
                <w:b/>
                <w:bCs/>
                <w:caps/>
                <w:color w:val="365F91" w:themeColor="accent1" w:themeShade="BF"/>
                <w:sz w:val="22"/>
                <w:szCs w:val="22"/>
              </w:rPr>
            </w:pPr>
          </w:p>
        </w:tc>
      </w:tr>
      <w:tr w:rsidR="008E36C9" w:rsidRPr="006B4030" w14:paraId="6D6E2F29" w14:textId="77777777" w:rsidTr="000F75EA">
        <w:tc>
          <w:tcPr>
            <w:tcW w:w="8865" w:type="dxa"/>
            <w:vAlign w:val="center"/>
          </w:tcPr>
          <w:p w14:paraId="72E871E4" w14:textId="5DDE1CE1" w:rsidR="008E36C9" w:rsidRPr="00593DC8" w:rsidRDefault="008E36C9" w:rsidP="00253CA9">
            <w:pPr>
              <w:rPr>
                <w:rFonts w:ascii="TimesNewRomanPS-BoldMT" w:hAnsi="TimesNewRomanPS-BoldMT" w:cs="TimesNewRomanPS-BoldMT"/>
                <w:bCs/>
                <w:caps/>
                <w:sz w:val="22"/>
                <w:szCs w:val="22"/>
              </w:rPr>
            </w:pPr>
            <w:commentRangeStart w:id="1436"/>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)1D </w:t>
            </w:r>
            <w:r w:rsidRPr="00593DC8">
              <w:rPr>
                <w:rFonts w:ascii="TimesNewRomanPS-BoldMT" w:hAnsi="TimesNewRomanPS-BoldMT" w:cs="TimesNewRomanPS-BoldMT"/>
                <w:b/>
                <w:bCs/>
                <w:caps/>
                <w:sz w:val="22"/>
                <w:szCs w:val="22"/>
              </w:rPr>
              <w:t>ELECTRONIC BALLASTS</w:t>
            </w:r>
            <w:r>
              <w:rPr>
                <w:rFonts w:ascii="TimesNewRomanPS-BoldMT" w:hAnsi="TimesNewRomanPS-BoldMT" w:cs="TimesNewRomanPS-BoldMT"/>
                <w:b/>
                <w:bCs/>
                <w:caps/>
                <w:sz w:val="22"/>
                <w:szCs w:val="22"/>
              </w:rPr>
              <w:t xml:space="preserve"> </w:t>
            </w:r>
          </w:p>
          <w:p w14:paraId="6B824043" w14:textId="70BE1468" w:rsidR="008E36C9" w:rsidRPr="00593DC8" w:rsidRDefault="008E36C9" w:rsidP="006B4EB8">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 xml:space="preserve">BALLASTS FOR FLUORESCENT LAMPS RATED </w:t>
            </w: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 xml:space="preserve">13 WATTS MUST BE ELECTRONIC AND HAVE AN OUTPUT FREQUENCY </w:t>
            </w: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20 KHZ.</w:t>
            </w:r>
            <w:commentRangeEnd w:id="1436"/>
            <w:r w:rsidR="001320BA">
              <w:rPr>
                <w:rStyle w:val="CommentReference"/>
              </w:rPr>
              <w:commentReference w:id="1436"/>
            </w:r>
          </w:p>
        </w:tc>
        <w:tc>
          <w:tcPr>
            <w:tcW w:w="798" w:type="dxa"/>
          </w:tcPr>
          <w:p w14:paraId="60834A53"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CCBF2EC"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27C743AC" w14:textId="4E658915"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733130A"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2B6A2EB1" w14:textId="77777777" w:rsidTr="000F75EA">
        <w:tc>
          <w:tcPr>
            <w:tcW w:w="8865" w:type="dxa"/>
            <w:vAlign w:val="center"/>
          </w:tcPr>
          <w:p w14:paraId="407A2B28" w14:textId="6A5608FF" w:rsidR="008E36C9" w:rsidRPr="00593DC8" w:rsidRDefault="008E36C9" w:rsidP="00253CA9">
            <w:pPr>
              <w:rPr>
                <w:rFonts w:ascii="TimesNewRomanPS-BoldMT" w:hAnsi="TimesNewRomanPS-BoldMT" w:cs="TimesNewRomanPS-BoldMT"/>
                <w:bCs/>
                <w:caps/>
                <w:sz w:val="22"/>
                <w:szCs w:val="22"/>
              </w:rPr>
            </w:pPr>
            <w:commentRangeStart w:id="1437"/>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)1F </w:t>
            </w:r>
            <w:r w:rsidRPr="00593DC8">
              <w:rPr>
                <w:rFonts w:ascii="TimesNewRomanPS-BoldMT" w:hAnsi="TimesNewRomanPS-BoldMT" w:cs="TimesNewRomanPS-BoldMT"/>
                <w:b/>
                <w:bCs/>
                <w:caps/>
                <w:sz w:val="22"/>
                <w:szCs w:val="22"/>
              </w:rPr>
              <w:t>LIGHTING INTEGRAL TO EXHAUST FANS</w:t>
            </w:r>
          </w:p>
          <w:p w14:paraId="29D68648" w14:textId="77777777" w:rsidR="008E36C9" w:rsidRPr="00593DC8" w:rsidRDefault="008E36C9" w:rsidP="00253CA9">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LIGHTING INTEGRAL TO EXHAUST FANS MUST MEET THE APPLICABLE REQUIREMENTS OF § 150.0(</w:t>
            </w:r>
            <w:r w:rsidRPr="00593DC8">
              <w:rPr>
                <w:rFonts w:ascii="TimesNewRomanPS-BoldMT" w:hAnsi="TimesNewRomanPS-BoldMT" w:cs="TimesNewRomanPS-BoldMT"/>
                <w:bCs/>
                <w:sz w:val="22"/>
                <w:szCs w:val="22"/>
              </w:rPr>
              <w:t>k</w:t>
            </w:r>
            <w:r w:rsidRPr="00593DC8">
              <w:rPr>
                <w:rFonts w:ascii="TimesNewRomanPS-BoldMT" w:hAnsi="TimesNewRomanPS-BoldMT" w:cs="TimesNewRomanPS-BoldMT"/>
                <w:bCs/>
                <w:caps/>
                <w:sz w:val="22"/>
                <w:szCs w:val="22"/>
              </w:rPr>
              <w:t xml:space="preserve">). </w:t>
            </w:r>
          </w:p>
          <w:p w14:paraId="31E78C8C" w14:textId="4721C78D" w:rsidR="008E36C9" w:rsidRDefault="008E36C9" w:rsidP="004C7215">
            <w:pPr>
              <w:rPr>
                <w:rFonts w:ascii="TimesNewRomanPS-BoldMT" w:hAnsi="TimesNewRomanPS-BoldMT" w:cs="TimesNewRomanPS-BoldMT"/>
                <w:bCs/>
                <w:caps/>
                <w:sz w:val="22"/>
                <w:szCs w:val="22"/>
              </w:rPr>
            </w:pPr>
            <w:r w:rsidRPr="00593DC8">
              <w:rPr>
                <w:rFonts w:ascii="TimesNewRomanPS-BoldMT" w:hAnsi="TimesNewRomanPS-BoldMT" w:cs="TimesNewRomanPS-BoldMT"/>
                <w:b/>
                <w:bCs/>
                <w:caps/>
                <w:sz w:val="22"/>
                <w:szCs w:val="22"/>
              </w:rPr>
              <w:t xml:space="preserve">     EXCEPTION </w:t>
            </w:r>
            <w:r>
              <w:rPr>
                <w:rFonts w:ascii="TimesNewRomanPS-BoldMT" w:hAnsi="TimesNewRomanPS-BoldMT" w:cs="TimesNewRomanPS-BoldMT"/>
                <w:bCs/>
                <w:caps/>
                <w:sz w:val="22"/>
                <w:szCs w:val="22"/>
              </w:rPr>
              <w:t xml:space="preserve">TO </w:t>
            </w:r>
            <w:r w:rsidRPr="00253CA9">
              <w:rPr>
                <w:rFonts w:ascii="TimesNewRomanPS-BoldMT" w:hAnsi="TimesNewRomanPS-BoldMT" w:cs="TimesNewRomanPS-BoldMT"/>
                <w:b/>
                <w:bCs/>
                <w:caps/>
                <w:color w:val="365F91" w:themeColor="accent1" w:themeShade="BF"/>
                <w:sz w:val="22"/>
                <w:szCs w:val="22"/>
              </w:rPr>
              <w:t>§150.0(</w:t>
            </w:r>
            <w:r w:rsidRPr="00E876C4">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)1F</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Cs/>
                <w:caps/>
                <w:sz w:val="22"/>
                <w:szCs w:val="22"/>
              </w:rPr>
              <w:t xml:space="preserve"> LIGHTING IN KITCHEN EXHAUST HOODS </w:t>
            </w:r>
            <w:r>
              <w:rPr>
                <w:rFonts w:ascii="TimesNewRomanPS-BoldMT" w:hAnsi="TimesNewRomanPS-BoldMT" w:cs="TimesNewRomanPS-BoldMT"/>
                <w:bCs/>
                <w:caps/>
                <w:sz w:val="22"/>
                <w:szCs w:val="22"/>
              </w:rPr>
              <w:t xml:space="preserve">  </w:t>
            </w:r>
          </w:p>
          <w:p w14:paraId="49B9CEE1" w14:textId="6B2E38A3" w:rsidR="008E36C9" w:rsidRPr="00593DC8" w:rsidRDefault="008E36C9" w:rsidP="004C7215">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 xml:space="preserve">INSTALLED </w:t>
            </w:r>
            <w:proofErr w:type="gramStart"/>
            <w:r w:rsidRPr="00593DC8">
              <w:rPr>
                <w:rFonts w:ascii="TimesNewRomanPS-BoldMT" w:hAnsi="TimesNewRomanPS-BoldMT" w:cs="TimesNewRomanPS-BoldMT"/>
                <w:bCs/>
                <w:caps/>
                <w:sz w:val="22"/>
                <w:szCs w:val="22"/>
              </w:rPr>
              <w:t>BY  MANUFACTURER</w:t>
            </w:r>
            <w:proofErr w:type="gramEnd"/>
            <w:r w:rsidRPr="00593DC8">
              <w:rPr>
                <w:rFonts w:ascii="TimesNewRomanPS-BoldMT" w:hAnsi="TimesNewRomanPS-BoldMT" w:cs="TimesNewRomanPS-BoldMT"/>
                <w:bCs/>
                <w:caps/>
                <w:sz w:val="22"/>
                <w:szCs w:val="22"/>
              </w:rPr>
              <w:t>.</w:t>
            </w:r>
            <w:commentRangeEnd w:id="1437"/>
            <w:r w:rsidR="001320BA">
              <w:rPr>
                <w:rStyle w:val="CommentReference"/>
              </w:rPr>
              <w:commentReference w:id="1437"/>
            </w:r>
          </w:p>
        </w:tc>
        <w:tc>
          <w:tcPr>
            <w:tcW w:w="798" w:type="dxa"/>
          </w:tcPr>
          <w:p w14:paraId="29D84008"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4A0E08E"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681D47F3" w14:textId="11FA6976"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AD368D9"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75E10DDF" w14:textId="77777777" w:rsidTr="000F75EA">
        <w:tc>
          <w:tcPr>
            <w:tcW w:w="8865" w:type="dxa"/>
            <w:vAlign w:val="center"/>
          </w:tcPr>
          <w:p w14:paraId="3D0EC924" w14:textId="171DE44F" w:rsidR="008E36C9" w:rsidRPr="00593DC8" w:rsidRDefault="008E36C9" w:rsidP="00253CA9">
            <w:pPr>
              <w:rPr>
                <w:rFonts w:ascii="TimesNewRomanPS-BoldMT" w:hAnsi="TimesNewRomanPS-BoldMT" w:cs="TimesNewRomanPS-BoldMT"/>
                <w:bCs/>
                <w:caps/>
                <w:sz w:val="22"/>
                <w:szCs w:val="22"/>
              </w:rPr>
            </w:pPr>
            <w:commentRangeStart w:id="1438"/>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w:t>
            </w:r>
            <w:r w:rsidRPr="00593DC8">
              <w:rPr>
                <w:rFonts w:ascii="TimesNewRomanPS-BoldMT" w:hAnsi="TimesNewRomanPS-BoldMT" w:cs="TimesNewRomanPS-BoldMT"/>
                <w:bCs/>
                <w:color w:val="365F91" w:themeColor="accent1" w:themeShade="BF"/>
                <w:sz w:val="22"/>
                <w:szCs w:val="22"/>
              </w:rPr>
              <w:t>k</w:t>
            </w:r>
            <w:r w:rsidRPr="00593DC8">
              <w:rPr>
                <w:rFonts w:ascii="TimesNewRomanPS-BoldMT" w:hAnsi="TimesNewRomanPS-BoldMT" w:cs="TimesNewRomanPS-BoldMT"/>
                <w:b/>
                <w:bCs/>
                <w:color w:val="365F91" w:themeColor="accent1" w:themeShade="BF"/>
                <w:sz w:val="22"/>
                <w:szCs w:val="22"/>
              </w:rPr>
              <w:t>)</w:t>
            </w:r>
            <w:r w:rsidRPr="00253CA9">
              <w:rPr>
                <w:rFonts w:ascii="TimesNewRomanPS-BoldMT" w:hAnsi="TimesNewRomanPS-BoldMT" w:cs="TimesNewRomanPS-BoldMT"/>
                <w:b/>
                <w:bCs/>
                <w:caps/>
                <w:color w:val="365F91" w:themeColor="accent1" w:themeShade="BF"/>
                <w:sz w:val="22"/>
                <w:szCs w:val="22"/>
              </w:rPr>
              <w:t xml:space="preserve">1G </w:t>
            </w:r>
            <w:r w:rsidRPr="00593DC8">
              <w:rPr>
                <w:rFonts w:ascii="TimesNewRomanPS-BoldMT" w:hAnsi="TimesNewRomanPS-BoldMT" w:cs="TimesNewRomanPS-BoldMT"/>
                <w:b/>
                <w:bCs/>
                <w:caps/>
                <w:sz w:val="22"/>
                <w:szCs w:val="22"/>
              </w:rPr>
              <w:t>SCREW BASED LUMINAIRES</w:t>
            </w:r>
          </w:p>
          <w:p w14:paraId="44CD9680" w14:textId="402468D8" w:rsidR="008E36C9" w:rsidRDefault="008E36C9" w:rsidP="00253CA9">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screw based luminaires SHALL CONTAIN LAMPS that COMPLY WITH REFERENCE JOINT APPENDIX JA8.</w:t>
            </w:r>
          </w:p>
          <w:p w14:paraId="29F0EAF7" w14:textId="7BDF0666" w:rsidR="008E36C9" w:rsidRPr="00593DC8" w:rsidRDefault="008E36C9" w:rsidP="00253CA9">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EXCEPTION TO </w:t>
            </w: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Cs/>
                <w:color w:val="365F91" w:themeColor="accent1" w:themeShade="BF"/>
                <w:sz w:val="22"/>
                <w:szCs w:val="22"/>
              </w:rPr>
              <w:t>k</w:t>
            </w:r>
            <w:r>
              <w:rPr>
                <w:rFonts w:ascii="TimesNewRomanPS-BoldMT" w:hAnsi="TimesNewRomanPS-BoldMT" w:cs="TimesNewRomanPS-BoldMT"/>
                <w:b/>
                <w:bCs/>
                <w:caps/>
                <w:color w:val="365F91" w:themeColor="accent1" w:themeShade="BF"/>
                <w:sz w:val="22"/>
                <w:szCs w:val="22"/>
              </w:rPr>
              <w:t>)1G</w:t>
            </w:r>
            <w:r w:rsidRPr="00593DC8">
              <w:rPr>
                <w:rFonts w:ascii="TimesNewRomanPS-BoldMT" w:hAnsi="TimesNewRomanPS-BoldMT" w:cs="TimesNewRomanPS-BoldMT"/>
                <w:bCs/>
                <w:caps/>
                <w:sz w:val="22"/>
                <w:szCs w:val="22"/>
              </w:rPr>
              <w:t>: LUMINAIRES WITH HARD-WIRED BALLASTS FOR HIGH INTENSITY DISCHARGE LAMPS</w:t>
            </w:r>
            <w:commentRangeEnd w:id="1438"/>
            <w:r w:rsidR="001320BA">
              <w:rPr>
                <w:rStyle w:val="CommentReference"/>
              </w:rPr>
              <w:commentReference w:id="1438"/>
            </w:r>
          </w:p>
        </w:tc>
        <w:tc>
          <w:tcPr>
            <w:tcW w:w="798" w:type="dxa"/>
          </w:tcPr>
          <w:p w14:paraId="55801783"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270C74D"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2E12D1C9" w14:textId="6B5B6432"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7B9A9F60"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5D8FC75E" w14:textId="77777777" w:rsidTr="000F75EA">
        <w:tc>
          <w:tcPr>
            <w:tcW w:w="8865" w:type="dxa"/>
            <w:vAlign w:val="center"/>
          </w:tcPr>
          <w:p w14:paraId="5F6DD76A" w14:textId="0E916B21" w:rsidR="008E36C9" w:rsidRPr="00593DC8" w:rsidRDefault="008E36C9" w:rsidP="00253CA9">
            <w:pPr>
              <w:rPr>
                <w:rFonts w:ascii="TimesNewRomanPS-BoldMT" w:hAnsi="TimesNewRomanPS-BoldMT" w:cs="TimesNewRomanPS-BoldMT"/>
                <w:bCs/>
                <w:caps/>
                <w:sz w:val="22"/>
                <w:szCs w:val="22"/>
              </w:rPr>
            </w:pPr>
            <w:commentRangeStart w:id="1439"/>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)1H </w:t>
            </w:r>
            <w:r w:rsidRPr="00593DC8">
              <w:rPr>
                <w:rFonts w:ascii="TimesNewRomanPS-BoldMT" w:hAnsi="TimesNewRomanPS-BoldMT" w:cs="TimesNewRomanPS-BoldMT"/>
                <w:b/>
                <w:bCs/>
                <w:caps/>
                <w:sz w:val="22"/>
                <w:szCs w:val="22"/>
              </w:rPr>
              <w:t xml:space="preserve">ENCLOSED </w:t>
            </w:r>
            <w:r>
              <w:rPr>
                <w:rFonts w:ascii="TimesNewRomanPS-BoldMT" w:hAnsi="TimesNewRomanPS-BoldMT" w:cs="TimesNewRomanPS-BoldMT"/>
                <w:b/>
                <w:bCs/>
                <w:caps/>
                <w:sz w:val="22"/>
                <w:szCs w:val="22"/>
              </w:rPr>
              <w:t xml:space="preserve">OR RECESSED </w:t>
            </w:r>
            <w:r w:rsidRPr="00593DC8">
              <w:rPr>
                <w:rFonts w:ascii="TimesNewRomanPS-BoldMT" w:hAnsi="TimesNewRomanPS-BoldMT" w:cs="TimesNewRomanPS-BoldMT"/>
                <w:b/>
                <w:bCs/>
                <w:caps/>
                <w:sz w:val="22"/>
                <w:szCs w:val="22"/>
              </w:rPr>
              <w:t>LUMINAIRES</w:t>
            </w:r>
          </w:p>
          <w:p w14:paraId="2E6DE340" w14:textId="3299280E" w:rsidR="008E36C9" w:rsidRPr="00593DC8" w:rsidRDefault="008E36C9" w:rsidP="00BF0197">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seperable </w:t>
            </w:r>
            <w:r w:rsidRPr="00593DC8">
              <w:rPr>
                <w:rFonts w:ascii="TimesNewRomanPS-BoldMT" w:hAnsi="TimesNewRomanPS-BoldMT" w:cs="TimesNewRomanPS-BoldMT"/>
                <w:bCs/>
                <w:caps/>
                <w:sz w:val="22"/>
                <w:szCs w:val="22"/>
              </w:rPr>
              <w:t xml:space="preserve">LIGHT SOURCES INSTALLED IN ENCLOSED </w:t>
            </w:r>
            <w:r>
              <w:rPr>
                <w:rFonts w:ascii="TimesNewRomanPS-BoldMT" w:hAnsi="TimesNewRomanPS-BoldMT" w:cs="TimesNewRomanPS-BoldMT"/>
                <w:bCs/>
                <w:caps/>
                <w:sz w:val="22"/>
                <w:szCs w:val="22"/>
              </w:rPr>
              <w:t xml:space="preserve">OR RECESSED </w:t>
            </w:r>
            <w:r w:rsidRPr="00593DC8">
              <w:rPr>
                <w:rFonts w:ascii="TimesNewRomanPS-BoldMT" w:hAnsi="TimesNewRomanPS-BoldMT" w:cs="TimesNewRomanPS-BoldMT"/>
                <w:bCs/>
                <w:caps/>
                <w:sz w:val="22"/>
                <w:szCs w:val="22"/>
              </w:rPr>
              <w:t xml:space="preserve">LUMINAIRES MUST </w:t>
            </w:r>
            <w:r>
              <w:rPr>
                <w:rFonts w:ascii="TimesNewRomanPS-BoldMT" w:hAnsi="TimesNewRomanPS-BoldMT" w:cs="TimesNewRomanPS-BoldMT"/>
                <w:bCs/>
                <w:caps/>
                <w:sz w:val="22"/>
                <w:szCs w:val="22"/>
              </w:rPr>
              <w:t>comply with</w:t>
            </w:r>
            <w:r w:rsidRPr="00593DC8">
              <w:rPr>
                <w:rFonts w:ascii="TimesNewRomanPS-BoldMT" w:hAnsi="TimesNewRomanPS-BoldMT" w:cs="TimesNewRomanPS-BoldMT"/>
                <w:bCs/>
                <w:caps/>
                <w:sz w:val="22"/>
                <w:szCs w:val="22"/>
              </w:rPr>
              <w:t xml:space="preserve"> JA8 </w:t>
            </w:r>
            <w:r>
              <w:rPr>
                <w:rFonts w:ascii="TimesNewRomanPS-BoldMT" w:hAnsi="TimesNewRomanPS-BoldMT" w:cs="TimesNewRomanPS-BoldMT"/>
                <w:bCs/>
                <w:caps/>
                <w:sz w:val="22"/>
                <w:szCs w:val="22"/>
              </w:rPr>
              <w:t xml:space="preserve">elevated temperature requirements </w:t>
            </w:r>
            <w:r w:rsidRPr="00593DC8">
              <w:rPr>
                <w:rFonts w:ascii="TimesNewRomanPS-BoldMT" w:hAnsi="TimesNewRomanPS-BoldMT" w:cs="TimesNewRomanPS-BoldMT"/>
                <w:bCs/>
                <w:caps/>
                <w:sz w:val="22"/>
                <w:szCs w:val="22"/>
              </w:rPr>
              <w:t xml:space="preserve">AND MUST BE MARKED WITH </w:t>
            </w:r>
            <w:r>
              <w:rPr>
                <w:rFonts w:ascii="TimesNewRomanPS-BoldMT" w:hAnsi="TimesNewRomanPS-BoldMT" w:cs="TimesNewRomanPS-BoldMT"/>
                <w:bCs/>
                <w:caps/>
                <w:sz w:val="22"/>
                <w:szCs w:val="22"/>
              </w:rPr>
              <w:t>“ja8-2019-e.””.</w:t>
            </w:r>
            <w:commentRangeEnd w:id="1439"/>
            <w:r w:rsidR="001320BA">
              <w:rPr>
                <w:rStyle w:val="CommentReference"/>
              </w:rPr>
              <w:commentReference w:id="1439"/>
            </w:r>
          </w:p>
        </w:tc>
        <w:tc>
          <w:tcPr>
            <w:tcW w:w="798" w:type="dxa"/>
          </w:tcPr>
          <w:p w14:paraId="3A02CF69"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7B65938" w14:textId="28E89C09"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18DBD546" w14:textId="2CA75C90"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9899115"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1270B59D" w14:textId="77777777" w:rsidTr="000F75EA">
        <w:tc>
          <w:tcPr>
            <w:tcW w:w="8865" w:type="dxa"/>
            <w:vAlign w:val="center"/>
          </w:tcPr>
          <w:p w14:paraId="62631B72" w14:textId="02BEA64E" w:rsidR="008E36C9" w:rsidRPr="00F416F5" w:rsidRDefault="008E36C9" w:rsidP="00321D42">
            <w:pPr>
              <w:rPr>
                <w:rFonts w:ascii="TimesNewRomanPS-BoldMT" w:hAnsi="TimesNewRomanPS-BoldMT" w:cs="TimesNewRomanPS-BoldMT"/>
                <w:bCs/>
                <w:caps/>
                <w:sz w:val="22"/>
                <w:szCs w:val="22"/>
              </w:rPr>
            </w:pPr>
            <w:commentRangeStart w:id="1440"/>
            <w:r w:rsidRPr="00253CA9">
              <w:rPr>
                <w:rFonts w:ascii="TimesNewRomanPS-BoldMT" w:hAnsi="TimesNewRomanPS-BoldMT" w:cs="TimesNewRomanPS-BoldMT"/>
                <w:b/>
                <w:bCs/>
                <w:caps/>
                <w:color w:val="365F91" w:themeColor="accent1" w:themeShade="BF"/>
                <w:sz w:val="22"/>
                <w:szCs w:val="22"/>
              </w:rPr>
              <w:t>§150.0(</w:t>
            </w:r>
            <w:r w:rsidRPr="00F416F5">
              <w:rPr>
                <w:rFonts w:ascii="TimesNewRomanPS-BoldMT" w:hAnsi="TimesNewRomanPS-BoldMT" w:cs="TimesNewRomanPS-BoldMT"/>
                <w:b/>
                <w:bCs/>
                <w:color w:val="365F91" w:themeColor="accent1" w:themeShade="BF"/>
                <w:sz w:val="22"/>
                <w:szCs w:val="22"/>
              </w:rPr>
              <w:t>k</w:t>
            </w:r>
            <w:r>
              <w:rPr>
                <w:rFonts w:ascii="TimesNewRomanPS-BoldMT" w:hAnsi="TimesNewRomanPS-BoldMT" w:cs="TimesNewRomanPS-BoldMT"/>
                <w:b/>
                <w:bCs/>
                <w:caps/>
                <w:color w:val="365F91" w:themeColor="accent1" w:themeShade="BF"/>
                <w:sz w:val="22"/>
                <w:szCs w:val="22"/>
              </w:rPr>
              <w:t>)1I</w:t>
            </w:r>
            <w:r w:rsidRPr="00253CA9">
              <w:rPr>
                <w:rFonts w:ascii="TimesNewRomanPS-BoldMT" w:hAnsi="TimesNewRomanPS-BoldMT" w:cs="TimesNewRomanPS-BoldMT"/>
                <w:b/>
                <w:bCs/>
                <w:caps/>
                <w:color w:val="365F91" w:themeColor="accent1" w:themeShade="BF"/>
                <w:sz w:val="22"/>
                <w:szCs w:val="22"/>
              </w:rPr>
              <w:t xml:space="preserve"> </w:t>
            </w:r>
            <w:proofErr w:type="gramStart"/>
            <w:r>
              <w:rPr>
                <w:rFonts w:ascii="TimesNewRomanPS-BoldMT" w:hAnsi="TimesNewRomanPS-BoldMT" w:cs="TimesNewRomanPS-BoldMT"/>
                <w:b/>
                <w:bCs/>
                <w:caps/>
                <w:sz w:val="22"/>
                <w:szCs w:val="22"/>
              </w:rPr>
              <w:t>drawers,cabinets</w:t>
            </w:r>
            <w:proofErr w:type="gramEnd"/>
            <w:r>
              <w:rPr>
                <w:rFonts w:ascii="TimesNewRomanPS-BoldMT" w:hAnsi="TimesNewRomanPS-BoldMT" w:cs="TimesNewRomanPS-BoldMT"/>
                <w:b/>
                <w:bCs/>
                <w:caps/>
                <w:sz w:val="22"/>
                <w:szCs w:val="22"/>
              </w:rPr>
              <w:t>, and linen closets</w:t>
            </w:r>
          </w:p>
          <w:p w14:paraId="20DBC3B6" w14:textId="76B06229" w:rsidR="008E36C9" w:rsidRPr="00253CA9" w:rsidRDefault="008E36C9" w:rsidP="00321D42">
            <w:pPr>
              <w:rPr>
                <w:rFonts w:ascii="TimesNewRomanPS-BoldMT" w:hAnsi="TimesNewRomanPS-BoldMT" w:cs="TimesNewRomanPS-BoldMT"/>
                <w:b/>
                <w:bCs/>
                <w:caps/>
                <w:color w:val="365F91" w:themeColor="accent1" w:themeShade="BF"/>
                <w:sz w:val="22"/>
                <w:szCs w:val="22"/>
              </w:rPr>
            </w:pPr>
            <w:r>
              <w:rPr>
                <w:rFonts w:ascii="TimesNewRomanPS-BoldMT" w:hAnsi="TimesNewRomanPS-BoldMT" w:cs="TimesNewRomanPS-BoldMT"/>
                <w:bCs/>
                <w:caps/>
                <w:sz w:val="22"/>
                <w:szCs w:val="22"/>
              </w:rPr>
              <w:t>light sources that are &lt;=5 watts, &lt;=150 lumens, and installed internal to drawers, cabinets, or linen closets are not required to comply with Table 150.0-A or be controlled by vacancy sensors as long as they are equipped with controls that automatically turn off the light when the opening is closed.</w:t>
            </w:r>
            <w:commentRangeEnd w:id="1440"/>
            <w:r w:rsidR="001320BA">
              <w:rPr>
                <w:rStyle w:val="CommentReference"/>
              </w:rPr>
              <w:commentReference w:id="1440"/>
            </w:r>
          </w:p>
        </w:tc>
        <w:tc>
          <w:tcPr>
            <w:tcW w:w="798" w:type="dxa"/>
          </w:tcPr>
          <w:p w14:paraId="74103BA0" w14:textId="2A1DA42B" w:rsidR="008E36C9" w:rsidRPr="006B4030" w:rsidRDefault="008E36C9" w:rsidP="007A46EF">
            <w:pPr>
              <w:autoSpaceDE w:val="0"/>
              <w:autoSpaceDN w:val="0"/>
              <w:adjustRightInd w:val="0"/>
              <w:jc w:val="center"/>
            </w:pPr>
            <w:r w:rsidRPr="006B4030">
              <w:rPr>
                <w:rFonts w:ascii="TimesNewRomanPS-BoldMT" w:hAnsi="TimesNewRomanPS-BoldMT"/>
                <w:sz w:val="22"/>
                <w:szCs w:val="22"/>
              </w:rPr>
              <w:sym w:font="Wingdings" w:char="F06F"/>
            </w:r>
          </w:p>
        </w:tc>
        <w:tc>
          <w:tcPr>
            <w:tcW w:w="646" w:type="dxa"/>
          </w:tcPr>
          <w:p w14:paraId="2DCC51F3" w14:textId="65229186" w:rsidR="008E36C9" w:rsidRPr="006B4030" w:rsidRDefault="008E36C9" w:rsidP="007A46EF">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tc>
      </w:tr>
      <w:tr w:rsidR="008E36C9" w:rsidRPr="006B4030" w14:paraId="688FCDE0" w14:textId="64927FD8" w:rsidTr="000F75EA">
        <w:tc>
          <w:tcPr>
            <w:tcW w:w="8865" w:type="dxa"/>
            <w:vAlign w:val="center"/>
          </w:tcPr>
          <w:p w14:paraId="41FA90F9" w14:textId="4A919EDF" w:rsidR="008E36C9" w:rsidRPr="00253CA9" w:rsidRDefault="008E36C9" w:rsidP="007A46EF">
            <w:pPr>
              <w:rPr>
                <w:rFonts w:ascii="TimesNewRomanPS-BoldMT" w:hAnsi="TimesNewRomanPS-BoldMT" w:cs="TimesNewRomanPS-BoldMT"/>
                <w:bCs/>
                <w:caps/>
                <w:sz w:val="22"/>
                <w:szCs w:val="22"/>
              </w:rPr>
            </w:pPr>
            <w:commentRangeStart w:id="1441"/>
            <w:r w:rsidRPr="00253CA9">
              <w:rPr>
                <w:rFonts w:ascii="TimesNewRomanPS-BoldMT" w:hAnsi="TimesNewRomanPS-BoldMT" w:cs="TimesNewRomanPS-BoldMT"/>
                <w:b/>
                <w:bCs/>
                <w:caps/>
                <w:color w:val="365F91" w:themeColor="accent1" w:themeShade="BF"/>
                <w:sz w:val="22"/>
                <w:szCs w:val="22"/>
              </w:rPr>
              <w:lastRenderedPageBreak/>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)2</w:t>
            </w:r>
            <w:r w:rsidRPr="00253CA9">
              <w:rPr>
                <w:rFonts w:ascii="TimesNewRomanPS-BoldMT" w:hAnsi="TimesNewRomanPS-BoldMT" w:cs="TimesNewRomanPS-BoldMT"/>
                <w:b/>
                <w:bCs/>
                <w:caps/>
                <w:sz w:val="22"/>
                <w:szCs w:val="22"/>
              </w:rPr>
              <w:t xml:space="preserve"> INTERIOR SWITCHES AND CONTROLS</w:t>
            </w:r>
            <w:commentRangeEnd w:id="1441"/>
            <w:r w:rsidR="0064501B">
              <w:rPr>
                <w:rStyle w:val="CommentReference"/>
              </w:rPr>
              <w:commentReference w:id="1441"/>
            </w:r>
          </w:p>
          <w:p w14:paraId="44986C96" w14:textId="77777777" w:rsidR="008E36C9" w:rsidRPr="00253CA9" w:rsidRDefault="008E36C9" w:rsidP="007A46EF">
            <w:p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ALL INTERIOR SWITCHES AND CONTROLS SHALL HAVE THE FOLLOWING FEATURES:</w:t>
            </w:r>
          </w:p>
          <w:p w14:paraId="268A7EF3" w14:textId="58834740" w:rsidR="008E36C9" w:rsidRDefault="008E36C9" w:rsidP="00593DC8">
            <w:pPr>
              <w:pStyle w:val="ListParagraph"/>
              <w:numPr>
                <w:ilvl w:val="0"/>
                <w:numId w:val="68"/>
              </w:num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FORWARD PHASE CUT DIMMERS USED WITH LEDS MUST COMPLY WITH NEMA SSL 7A</w:t>
            </w:r>
          </w:p>
          <w:p w14:paraId="447097B7" w14:textId="15282B7B"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EXHAUST FANS </w:t>
            </w:r>
            <w:r>
              <w:rPr>
                <w:rFonts w:ascii="TimesNewRomanPS-BoldMT" w:hAnsi="TimesNewRomanPS-BoldMT" w:cs="TimesNewRomanPS-BoldMT"/>
                <w:bCs/>
                <w:caps/>
                <w:sz w:val="22"/>
                <w:szCs w:val="22"/>
              </w:rPr>
              <w:t>controll</w:t>
            </w:r>
            <w:r w:rsidRPr="00253CA9">
              <w:rPr>
                <w:rFonts w:ascii="TimesNewRomanPS-BoldMT" w:hAnsi="TimesNewRomanPS-BoldMT" w:cs="TimesNewRomanPS-BoldMT"/>
                <w:bCs/>
                <w:caps/>
                <w:sz w:val="22"/>
                <w:szCs w:val="22"/>
              </w:rPr>
              <w:t>ED SEPARATELY FROM LIGHTING SYSTEMS</w:t>
            </w:r>
          </w:p>
          <w:p w14:paraId="5DC9AED2" w14:textId="2AF8FD0B" w:rsidR="008E36C9" w:rsidRPr="00253CA9" w:rsidRDefault="008E36C9" w:rsidP="00C714B3">
            <w:p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   </w:t>
            </w:r>
            <w:r w:rsidRPr="00790E90">
              <w:rPr>
                <w:rFonts w:ascii="TimesNewRomanPS-BoldMT" w:hAnsi="TimesNewRomanPS-BoldMT" w:cs="TimesNewRomanPS-BoldMT"/>
                <w:b/>
                <w:bCs/>
                <w:caps/>
                <w:sz w:val="22"/>
                <w:szCs w:val="22"/>
              </w:rPr>
              <w:t xml:space="preserve">  EXCEPTION</w:t>
            </w:r>
            <w:r>
              <w:rPr>
                <w:rFonts w:ascii="TimesNewRomanPS-BoldMT" w:hAnsi="TimesNewRomanPS-BoldMT" w:cs="TimesNewRomanPS-BoldMT"/>
                <w:b/>
                <w:bCs/>
                <w:caps/>
                <w:sz w:val="22"/>
                <w:szCs w:val="22"/>
              </w:rPr>
              <w:t xml:space="preserve"> </w:t>
            </w:r>
            <w:r w:rsidRPr="00253CA9">
              <w:rPr>
                <w:rFonts w:ascii="TimesNewRomanPS-BoldMT" w:hAnsi="TimesNewRomanPS-BoldMT" w:cs="TimesNewRomanPS-BoldMT"/>
                <w:b/>
                <w:bCs/>
                <w:caps/>
                <w:color w:val="365F91" w:themeColor="accent1" w:themeShade="BF"/>
                <w:sz w:val="22"/>
                <w:szCs w:val="22"/>
              </w:rPr>
              <w:t>§150.0</w:t>
            </w:r>
            <w:r w:rsidRPr="00E876C4">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)2</w:t>
            </w:r>
            <w:proofErr w:type="gramStart"/>
            <w:r>
              <w:rPr>
                <w:rFonts w:ascii="TimesNewRomanPS-BoldMT" w:hAnsi="TimesNewRomanPS-BoldMT" w:cs="TimesNewRomanPS-BoldMT"/>
                <w:b/>
                <w:bCs/>
                <w:caps/>
                <w:sz w:val="22"/>
                <w:szCs w:val="22"/>
              </w:rPr>
              <w:t>B</w:t>
            </w:r>
            <w:r>
              <w:rPr>
                <w:rFonts w:ascii="TimesNewRomanPS-BoldMT" w:hAnsi="TimesNewRomanPS-BoldMT" w:cs="TimesNewRomanPS-BoldMT"/>
                <w:bCs/>
                <w:caps/>
                <w:sz w:val="22"/>
                <w:szCs w:val="22"/>
              </w:rPr>
              <w:t xml:space="preserve"> </w:t>
            </w:r>
            <w:r w:rsidRPr="00253CA9">
              <w:rPr>
                <w:rFonts w:ascii="TimesNewRomanPS-BoldMT" w:hAnsi="TimesNewRomanPS-BoldMT" w:cs="TimesNewRomanPS-BoldMT"/>
                <w:bCs/>
                <w:caps/>
                <w:sz w:val="22"/>
                <w:szCs w:val="22"/>
              </w:rPr>
              <w:t>:</w:t>
            </w:r>
            <w:proofErr w:type="gramEnd"/>
            <w:r w:rsidRPr="00253CA9">
              <w:rPr>
                <w:rFonts w:ascii="TimesNewRomanPS-BoldMT" w:hAnsi="TimesNewRomanPS-BoldMT" w:cs="TimesNewRomanPS-BoldMT"/>
                <w:bCs/>
                <w:caps/>
                <w:sz w:val="22"/>
                <w:szCs w:val="22"/>
              </w:rPr>
              <w:t xml:space="preserve"> LIGHTING INTEGRAL TO AN EXHAUST FAN </w:t>
            </w:r>
            <w:r>
              <w:rPr>
                <w:rFonts w:ascii="TimesNewRomanPS-BoldMT" w:hAnsi="TimesNewRomanPS-BoldMT" w:cs="TimesNewRomanPS-BoldMT"/>
                <w:bCs/>
                <w:caps/>
                <w:sz w:val="22"/>
                <w:szCs w:val="22"/>
              </w:rPr>
              <w:t xml:space="preserve">may be on the same control as the fan, </w:t>
            </w:r>
            <w:r w:rsidRPr="00253CA9">
              <w:rPr>
                <w:rFonts w:ascii="TimesNewRomanPS-BoldMT" w:hAnsi="TimesNewRomanPS-BoldMT" w:cs="TimesNewRomanPS-BoldMT"/>
                <w:bCs/>
                <w:caps/>
                <w:sz w:val="22"/>
                <w:szCs w:val="22"/>
              </w:rPr>
              <w:t xml:space="preserve">IF </w:t>
            </w:r>
            <w:r>
              <w:rPr>
                <w:rFonts w:ascii="TimesNewRomanPS-BoldMT" w:hAnsi="TimesNewRomanPS-BoldMT" w:cs="TimesNewRomanPS-BoldMT"/>
                <w:bCs/>
                <w:caps/>
                <w:sz w:val="22"/>
                <w:szCs w:val="22"/>
              </w:rPr>
              <w:t>lighting</w:t>
            </w:r>
            <w:r w:rsidRPr="00253CA9">
              <w:rPr>
                <w:rFonts w:ascii="TimesNewRomanPS-BoldMT" w:hAnsi="TimesNewRomanPS-BoldMT" w:cs="TimesNewRomanPS-BoldMT"/>
                <w:bCs/>
                <w:caps/>
                <w:sz w:val="22"/>
                <w:szCs w:val="22"/>
              </w:rPr>
              <w:t xml:space="preserve"> CAN BE SWITCH</w:t>
            </w:r>
            <w:r>
              <w:rPr>
                <w:rFonts w:ascii="TimesNewRomanPS-BoldMT" w:hAnsi="TimesNewRomanPS-BoldMT" w:cs="TimesNewRomanPS-BoldMT"/>
                <w:bCs/>
                <w:caps/>
                <w:sz w:val="22"/>
                <w:szCs w:val="22"/>
              </w:rPr>
              <w:t>ed</w:t>
            </w:r>
            <w:r w:rsidRPr="00253CA9">
              <w:rPr>
                <w:rFonts w:ascii="TimesNewRomanPS-BoldMT" w:hAnsi="TimesNewRomanPS-BoldMT" w:cs="TimesNewRomanPS-BoldMT"/>
                <w:bCs/>
                <w:caps/>
                <w:sz w:val="22"/>
                <w:szCs w:val="22"/>
              </w:rPr>
              <w:t xml:space="preserve"> OFF PER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 xml:space="preserve">)2 </w:t>
            </w:r>
            <w:r>
              <w:rPr>
                <w:rFonts w:ascii="TimesNewRomanPS-BoldMT" w:hAnsi="TimesNewRomanPS-BoldMT" w:cs="TimesNewRomanPS-BoldMT"/>
                <w:bCs/>
                <w:caps/>
                <w:sz w:val="22"/>
                <w:szCs w:val="22"/>
              </w:rPr>
              <w:t>and allow</w:t>
            </w:r>
            <w:r w:rsidRPr="00253CA9">
              <w:rPr>
                <w:rFonts w:ascii="TimesNewRomanPS-BoldMT" w:hAnsi="TimesNewRomanPS-BoldMT" w:cs="TimesNewRomanPS-BoldMT"/>
                <w:bCs/>
                <w:caps/>
                <w:sz w:val="22"/>
                <w:szCs w:val="22"/>
              </w:rPr>
              <w:t xml:space="preserve"> FAN TO </w:t>
            </w:r>
            <w:r>
              <w:rPr>
                <w:rFonts w:ascii="TimesNewRomanPS-BoldMT" w:hAnsi="TimesNewRomanPS-BoldMT" w:cs="TimesNewRomanPS-BoldMT"/>
                <w:bCs/>
                <w:caps/>
                <w:sz w:val="22"/>
                <w:szCs w:val="22"/>
              </w:rPr>
              <w:t xml:space="preserve">continue </w:t>
            </w:r>
            <w:r w:rsidRPr="00253CA9">
              <w:rPr>
                <w:rFonts w:ascii="TimesNewRomanPS-BoldMT" w:hAnsi="TimesNewRomanPS-BoldMT" w:cs="TimesNewRomanPS-BoldMT"/>
                <w:bCs/>
                <w:caps/>
                <w:sz w:val="22"/>
                <w:szCs w:val="22"/>
              </w:rPr>
              <w:t>OPERAT</w:t>
            </w:r>
            <w:r>
              <w:rPr>
                <w:rFonts w:ascii="TimesNewRomanPS-BoldMT" w:hAnsi="TimesNewRomanPS-BoldMT" w:cs="TimesNewRomanPS-BoldMT"/>
                <w:bCs/>
                <w:caps/>
                <w:sz w:val="22"/>
                <w:szCs w:val="22"/>
              </w:rPr>
              <w:t>ing</w:t>
            </w:r>
          </w:p>
          <w:p w14:paraId="1E7B511F" w14:textId="7813DDB1"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READILY ACCESSIBLE </w:t>
            </w:r>
            <w:r>
              <w:rPr>
                <w:rFonts w:ascii="TimesNewRomanPS-BoldMT" w:hAnsi="TimesNewRomanPS-BoldMT" w:cs="TimesNewRomanPS-BoldMT"/>
                <w:bCs/>
                <w:caps/>
                <w:sz w:val="22"/>
                <w:szCs w:val="22"/>
              </w:rPr>
              <w:t xml:space="preserve">wall-mounted </w:t>
            </w:r>
            <w:r w:rsidRPr="00253CA9">
              <w:rPr>
                <w:rFonts w:ascii="TimesNewRomanPS-BoldMT" w:hAnsi="TimesNewRomanPS-BoldMT" w:cs="TimesNewRomanPS-BoldMT"/>
                <w:bCs/>
                <w:caps/>
                <w:sz w:val="22"/>
                <w:szCs w:val="22"/>
              </w:rPr>
              <w:t xml:space="preserve">CONTROLS PERMITTING </w:t>
            </w:r>
            <w:r>
              <w:rPr>
                <w:rFonts w:ascii="TimesNewRomanPS-BoldMT" w:hAnsi="TimesNewRomanPS-BoldMT" w:cs="TimesNewRomanPS-BoldMT"/>
                <w:bCs/>
                <w:caps/>
                <w:sz w:val="22"/>
                <w:szCs w:val="22"/>
              </w:rPr>
              <w:t>lighting</w:t>
            </w:r>
            <w:r w:rsidRPr="00253CA9">
              <w:rPr>
                <w:rFonts w:ascii="TimesNewRomanPS-BoldMT" w:hAnsi="TimesNewRomanPS-BoldMT" w:cs="TimesNewRomanPS-BoldMT"/>
                <w:bCs/>
                <w:caps/>
                <w:sz w:val="22"/>
                <w:szCs w:val="22"/>
              </w:rPr>
              <w:t xml:space="preserve"> TO BE MANUALLY SWITCHED ON AND OFF</w:t>
            </w:r>
          </w:p>
          <w:p w14:paraId="790772AF" w14:textId="78F8807F" w:rsidR="008E36C9" w:rsidRPr="00253CA9" w:rsidRDefault="008E36C9" w:rsidP="000B59CD">
            <w:p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   </w:t>
            </w:r>
            <w:r w:rsidRPr="00790E90">
              <w:rPr>
                <w:rFonts w:ascii="TimesNewRomanPS-BoldMT" w:hAnsi="TimesNewRomanPS-BoldMT" w:cs="TimesNewRomanPS-BoldMT"/>
                <w:b/>
                <w:bCs/>
                <w:caps/>
                <w:sz w:val="22"/>
                <w:szCs w:val="22"/>
              </w:rPr>
              <w:t xml:space="preserve">  EXCEPTION</w:t>
            </w:r>
            <w:r>
              <w:rPr>
                <w:rFonts w:ascii="TimesNewRomanPS-BoldMT" w:hAnsi="TimesNewRomanPS-BoldMT" w:cs="TimesNewRomanPS-BoldMT"/>
                <w:b/>
                <w:bCs/>
                <w:caps/>
                <w:sz w:val="22"/>
                <w:szCs w:val="22"/>
              </w:rPr>
              <w:t xml:space="preserve"> </w:t>
            </w:r>
            <w:r w:rsidRPr="00253CA9">
              <w:rPr>
                <w:rFonts w:ascii="TimesNewRomanPS-BoldMT" w:hAnsi="TimesNewRomanPS-BoldMT" w:cs="TimesNewRomanPS-BoldMT"/>
                <w:b/>
                <w:bCs/>
                <w:caps/>
                <w:color w:val="365F91" w:themeColor="accent1" w:themeShade="BF"/>
                <w:sz w:val="22"/>
                <w:szCs w:val="22"/>
              </w:rPr>
              <w:t>§150.0</w:t>
            </w:r>
            <w:r w:rsidRPr="00E876C4">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)2</w:t>
            </w:r>
            <w:proofErr w:type="gramStart"/>
            <w:r>
              <w:rPr>
                <w:rFonts w:ascii="TimesNewRomanPS-BoldMT" w:hAnsi="TimesNewRomanPS-BoldMT" w:cs="TimesNewRomanPS-BoldMT"/>
                <w:b/>
                <w:bCs/>
                <w:caps/>
                <w:sz w:val="22"/>
                <w:szCs w:val="22"/>
              </w:rPr>
              <w:t>c</w:t>
            </w:r>
            <w:r>
              <w:rPr>
                <w:rFonts w:ascii="TimesNewRomanPS-BoldMT" w:hAnsi="TimesNewRomanPS-BoldMT" w:cs="TimesNewRomanPS-BoldMT"/>
                <w:bCs/>
                <w:caps/>
                <w:sz w:val="22"/>
                <w:szCs w:val="22"/>
              </w:rPr>
              <w:t xml:space="preserve"> </w:t>
            </w:r>
            <w:r w:rsidRPr="00253CA9">
              <w:rPr>
                <w:rFonts w:ascii="TimesNewRomanPS-BoldMT" w:hAnsi="TimesNewRomanPS-BoldMT" w:cs="TimesNewRomanPS-BoldMT"/>
                <w:bCs/>
                <w:caps/>
                <w:sz w:val="22"/>
                <w:szCs w:val="22"/>
              </w:rPr>
              <w:t>:</w:t>
            </w:r>
            <w:proofErr w:type="gramEnd"/>
            <w:r w:rsidRPr="00253CA9">
              <w:rPr>
                <w:rFonts w:ascii="TimesNewRomanPS-BoldMT" w:hAnsi="TimesNewRomanPS-BoldMT" w:cs="TimesNewRomanPS-BoldMT"/>
                <w:bCs/>
                <w:caps/>
                <w:sz w:val="22"/>
                <w:szCs w:val="22"/>
              </w:rPr>
              <w:t xml:space="preserve"> LIGHTING INTEGRAL TO </w:t>
            </w:r>
            <w:r>
              <w:rPr>
                <w:rFonts w:ascii="TimesNewRomanPS-BoldMT" w:hAnsi="TimesNewRomanPS-BoldMT" w:cs="TimesNewRomanPS-BoldMT"/>
                <w:bCs/>
                <w:caps/>
                <w:sz w:val="22"/>
                <w:szCs w:val="22"/>
              </w:rPr>
              <w:t>ceiling</w:t>
            </w:r>
            <w:r w:rsidRPr="00253CA9">
              <w:rPr>
                <w:rFonts w:ascii="TimesNewRomanPS-BoldMT" w:hAnsi="TimesNewRomanPS-BoldMT" w:cs="TimesNewRomanPS-BoldMT"/>
                <w:bCs/>
                <w:caps/>
                <w:sz w:val="22"/>
                <w:szCs w:val="22"/>
              </w:rPr>
              <w:t xml:space="preserve"> FAN</w:t>
            </w:r>
            <w:r>
              <w:rPr>
                <w:rFonts w:ascii="TimesNewRomanPS-BoldMT" w:hAnsi="TimesNewRomanPS-BoldMT" w:cs="TimesNewRomanPS-BoldMT"/>
                <w:bCs/>
                <w:caps/>
                <w:sz w:val="22"/>
                <w:szCs w:val="22"/>
              </w:rPr>
              <w:t>s</w:t>
            </w:r>
            <w:r w:rsidRPr="00253CA9">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may have remote controls.</w:t>
            </w:r>
          </w:p>
          <w:p w14:paraId="0738C145" w14:textId="1C6E7879" w:rsidR="008E36C9" w:rsidRDefault="008E36C9" w:rsidP="00593DC8">
            <w:pPr>
              <w:pStyle w:val="ListParagraph"/>
              <w:numPr>
                <w:ilvl w:val="0"/>
                <w:numId w:val="68"/>
              </w:num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must be installed per manufacturer’s instructions</w:t>
            </w:r>
          </w:p>
          <w:p w14:paraId="1D448BBA" w14:textId="551070BB"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NO CONTROL SHALL BYPASS A DIMMER</w:t>
            </w:r>
            <w:r>
              <w:rPr>
                <w:rFonts w:ascii="TimesNewRomanPS-BoldMT" w:hAnsi="TimesNewRomanPS-BoldMT" w:cs="TimesNewRomanPS-BoldMT"/>
                <w:bCs/>
                <w:caps/>
                <w:sz w:val="22"/>
                <w:szCs w:val="22"/>
              </w:rPr>
              <w:t>, occupant sensor</w:t>
            </w:r>
            <w:r w:rsidRPr="00253CA9">
              <w:rPr>
                <w:rFonts w:ascii="TimesNewRomanPS-BoldMT" w:hAnsi="TimesNewRomanPS-BoldMT" w:cs="TimesNewRomanPS-BoldMT"/>
                <w:bCs/>
                <w:caps/>
                <w:sz w:val="22"/>
                <w:szCs w:val="22"/>
              </w:rPr>
              <w:t xml:space="preserve"> OR VACANCY SENSOR FUNCTION IF THE CONTROL IS INSTALLED TO COMPLY WITH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w:t>
            </w:r>
          </w:p>
          <w:p w14:paraId="7A0EA20F" w14:textId="53D2DC89"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LIGHTING CONTROLS MUST COMPLY WITH THE APPLICABLE REQUIREMENTS OF §110.9.</w:t>
            </w:r>
          </w:p>
          <w:p w14:paraId="5B636848" w14:textId="479428AF"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AN ENERGY MANAGEMENT CONTROL SYSTEM (EMCS) MAY BE USED TO COMPLY WITH §150.0(</w:t>
            </w:r>
            <w:r w:rsidRPr="003B1A55">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w:t>
            </w:r>
            <w:r>
              <w:rPr>
                <w:rFonts w:ascii="TimesNewRomanPS-BoldMT" w:hAnsi="TimesNewRomanPS-BoldMT" w:cs="TimesNewRomanPS-BoldMT"/>
                <w:bCs/>
                <w:caps/>
                <w:sz w:val="22"/>
                <w:szCs w:val="22"/>
              </w:rPr>
              <w:t xml:space="preserve"> control</w:t>
            </w:r>
            <w:r w:rsidRPr="00253CA9">
              <w:rPr>
                <w:rFonts w:ascii="TimesNewRomanPS-BoldMT" w:hAnsi="TimesNewRomanPS-BoldMT" w:cs="TimesNewRomanPS-BoldMT"/>
                <w:bCs/>
                <w:caps/>
                <w:sz w:val="22"/>
                <w:szCs w:val="22"/>
              </w:rPr>
              <w:t xml:space="preserve"> REQUIREMENTS IF IT MEETS </w:t>
            </w:r>
            <w:r>
              <w:rPr>
                <w:rFonts w:ascii="TimesNewRomanPS-BoldMT" w:hAnsi="TimesNewRomanPS-BoldMT" w:cs="TimesNewRomanPS-BoldMT"/>
                <w:bCs/>
                <w:caps/>
                <w:sz w:val="22"/>
                <w:szCs w:val="22"/>
              </w:rPr>
              <w:t xml:space="preserve">functionality of </w:t>
            </w:r>
            <w:r w:rsidRPr="00253CA9">
              <w:rPr>
                <w:rFonts w:ascii="TimesNewRomanPS-BoldMT" w:hAnsi="TimesNewRomanPS-BoldMT" w:cs="TimesNewRomanPS-BoldMT"/>
                <w:bCs/>
                <w:caps/>
                <w:sz w:val="22"/>
                <w:szCs w:val="22"/>
              </w:rPr>
              <w:t xml:space="preserve">§110.9, INSTALLATION </w:t>
            </w:r>
            <w:r>
              <w:rPr>
                <w:rFonts w:ascii="TimesNewRomanPS-BoldMT" w:hAnsi="TimesNewRomanPS-BoldMT" w:cs="TimesNewRomanPS-BoldMT"/>
                <w:bCs/>
                <w:caps/>
                <w:sz w:val="22"/>
                <w:szCs w:val="22"/>
              </w:rPr>
              <w:t xml:space="preserve">certificate REQUIREMENTS OF §130.4, EMCS REQUIREMENTS OF </w:t>
            </w:r>
            <w:r w:rsidRPr="00253CA9">
              <w:rPr>
                <w:rFonts w:ascii="TimesNewRomanPS-BoldMT" w:hAnsi="TimesNewRomanPS-BoldMT" w:cs="TimesNewRomanPS-BoldMT"/>
                <w:bCs/>
                <w:caps/>
                <w:sz w:val="22"/>
                <w:szCs w:val="22"/>
              </w:rPr>
              <w:t>§130.</w:t>
            </w:r>
            <w:r>
              <w:rPr>
                <w:rFonts w:ascii="TimesNewRomanPS-BoldMT" w:hAnsi="TimesNewRomanPS-BoldMT" w:cs="TimesNewRomanPS-BoldMT"/>
                <w:bCs/>
                <w:caps/>
                <w:sz w:val="22"/>
                <w:szCs w:val="22"/>
              </w:rPr>
              <w:t>0</w:t>
            </w:r>
            <w:r w:rsidRPr="00253CA9">
              <w:rPr>
                <w:rFonts w:ascii="TimesNewRomanPS-BoldMT" w:hAnsi="TimesNewRomanPS-BoldMT" w:cs="TimesNewRomanPS-BoldMT"/>
                <w:bCs/>
                <w:caps/>
                <w:sz w:val="22"/>
                <w:szCs w:val="22"/>
              </w:rPr>
              <w:t>(</w:t>
            </w:r>
            <w:r w:rsidRPr="00593DC8">
              <w:rPr>
                <w:rFonts w:ascii="TimesNewRomanPS-BoldMT" w:hAnsi="TimesNewRomanPS-BoldMT" w:cs="TimesNewRomanPS-BoldMT"/>
                <w:bCs/>
                <w:sz w:val="22"/>
                <w:szCs w:val="22"/>
              </w:rPr>
              <w:t>e</w:t>
            </w:r>
            <w:r>
              <w:rPr>
                <w:rFonts w:ascii="TimesNewRomanPS-BoldMT" w:hAnsi="TimesNewRomanPS-BoldMT" w:cs="TimesNewRomanPS-BoldMT"/>
                <w:bCs/>
                <w:caps/>
                <w:sz w:val="22"/>
                <w:szCs w:val="22"/>
              </w:rPr>
              <w:t>) AND ALL OTHER REQUIREMENTS OF</w:t>
            </w:r>
            <w:r w:rsidRPr="00253CA9">
              <w:rPr>
                <w:rFonts w:ascii="TimesNewRomanPS-BoldMT" w:hAnsi="TimesNewRomanPS-BoldMT" w:cs="TimesNewRomanPS-BoldMT"/>
                <w:bCs/>
                <w:caps/>
                <w:sz w:val="22"/>
                <w:szCs w:val="22"/>
              </w:rPr>
              <w:t xml:space="preserve">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)2</w:t>
            </w:r>
          </w:p>
          <w:p w14:paraId="446E25F3" w14:textId="09BAD06F"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A MULTISCENE PROGRAMMABLE CONTROLLER MAY BE USED TO COMPLY WITH DIMMER REQUIREMENTS IF IT COMPLIES WITH §110.9 AND ALL OTHER APPLICABLE REQUIREMENTS IN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)2.</w:t>
            </w:r>
          </w:p>
          <w:p w14:paraId="5EDADC22" w14:textId="16E659E3"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AT LEAST ONE LUMINAIRE IN EACH OF THE FOLLOWING SPACES MUST BE CONTROLLED BY A</w:t>
            </w:r>
            <w:r>
              <w:rPr>
                <w:rFonts w:ascii="TimesNewRomanPS-BoldMT" w:hAnsi="TimesNewRomanPS-BoldMT" w:cs="TimesNewRomanPS-BoldMT"/>
                <w:bCs/>
                <w:caps/>
                <w:sz w:val="22"/>
                <w:szCs w:val="22"/>
              </w:rPr>
              <w:t xml:space="preserve"> manual-on occupancy sensor (vacancy sensor)</w:t>
            </w:r>
            <w:r w:rsidRPr="00253CA9">
              <w:rPr>
                <w:rFonts w:ascii="TimesNewRomanPS-BoldMT" w:hAnsi="TimesNewRomanPS-BoldMT" w:cs="TimesNewRomanPS-BoldMT"/>
                <w:bCs/>
                <w:caps/>
                <w:sz w:val="22"/>
                <w:szCs w:val="22"/>
              </w:rPr>
              <w:t>: BATHROOMS, GARAGES, LAUNDRY ROOMS, UTILITY ROOMS</w:t>
            </w:r>
            <w:r>
              <w:rPr>
                <w:rFonts w:ascii="TimesNewRomanPS-BoldMT" w:hAnsi="TimesNewRomanPS-BoldMT" w:cs="TimesNewRomanPS-BoldMT"/>
                <w:bCs/>
                <w:caps/>
                <w:sz w:val="22"/>
                <w:szCs w:val="22"/>
              </w:rPr>
              <w:t>.</w:t>
            </w:r>
          </w:p>
          <w:p w14:paraId="5349E945" w14:textId="34D07401"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JA8 COMPLIANT LIGHT SOURCES </w:t>
            </w:r>
            <w:r>
              <w:rPr>
                <w:rFonts w:ascii="TimesNewRomanPS-BoldMT" w:hAnsi="TimesNewRomanPS-BoldMT" w:cs="TimesNewRomanPS-BoldMT"/>
                <w:bCs/>
                <w:caps/>
                <w:sz w:val="22"/>
                <w:szCs w:val="22"/>
              </w:rPr>
              <w:t>must have dimmers</w:t>
            </w:r>
            <w:r w:rsidRPr="00253CA9">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unless controlled by occupancy or </w:t>
            </w:r>
            <w:r w:rsidRPr="00253CA9">
              <w:rPr>
                <w:rFonts w:ascii="TimesNewRomanPS-BoldMT" w:hAnsi="TimesNewRomanPS-BoldMT" w:cs="TimesNewRomanPS-BoldMT"/>
                <w:bCs/>
                <w:caps/>
                <w:sz w:val="22"/>
                <w:szCs w:val="22"/>
              </w:rPr>
              <w:t xml:space="preserve">VACANCY SENSORS </w:t>
            </w:r>
          </w:p>
          <w:p w14:paraId="11BA9874" w14:textId="1E1320F3" w:rsidR="008E36C9" w:rsidRPr="00253CA9" w:rsidRDefault="008E36C9" w:rsidP="00B95E71">
            <w:pPr>
              <w:rPr>
                <w:rFonts w:ascii="TimesNewRomanPS-BoldMT" w:hAnsi="TimesNewRomanPS-BoldMT" w:cs="TimesNewRomanPS-BoldMT"/>
                <w:bCs/>
                <w:caps/>
                <w:sz w:val="22"/>
                <w:szCs w:val="22"/>
              </w:rPr>
            </w:pPr>
            <w:r w:rsidRPr="00790E90">
              <w:rPr>
                <w:rFonts w:ascii="TimesNewRomanPS-BoldMT" w:hAnsi="TimesNewRomanPS-BoldMT" w:cs="TimesNewRomanPS-BoldMT"/>
                <w:b/>
                <w:bCs/>
                <w:caps/>
                <w:sz w:val="22"/>
                <w:szCs w:val="22"/>
              </w:rPr>
              <w:t>EXCEPTION</w:t>
            </w:r>
            <w:r>
              <w:rPr>
                <w:rFonts w:ascii="TimesNewRomanPS-BoldMT" w:hAnsi="TimesNewRomanPS-BoldMT" w:cs="TimesNewRomanPS-BoldMT"/>
                <w:b/>
                <w:bCs/>
                <w:caps/>
                <w:sz w:val="22"/>
                <w:szCs w:val="22"/>
              </w:rPr>
              <w:t xml:space="preserve">s 1 and 2 to </w:t>
            </w:r>
            <w:r w:rsidRPr="00253CA9">
              <w:rPr>
                <w:rFonts w:ascii="TimesNewRomanPS-BoldMT" w:hAnsi="TimesNewRomanPS-BoldMT" w:cs="TimesNewRomanPS-BoldMT"/>
                <w:b/>
                <w:bCs/>
                <w:caps/>
                <w:color w:val="365F91" w:themeColor="accent1" w:themeShade="BF"/>
                <w:sz w:val="22"/>
                <w:szCs w:val="22"/>
              </w:rPr>
              <w:t>§150.0</w:t>
            </w:r>
            <w:r w:rsidRPr="00E876C4">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)2</w:t>
            </w:r>
            <w:r>
              <w:rPr>
                <w:rFonts w:ascii="TimesNewRomanPS-BoldMT" w:hAnsi="TimesNewRomanPS-BoldMT" w:cs="TimesNewRomanPS-BoldMT"/>
                <w:b/>
                <w:bCs/>
                <w:caps/>
                <w:color w:val="365F91" w:themeColor="accent1" w:themeShade="BF"/>
                <w:sz w:val="22"/>
                <w:szCs w:val="22"/>
              </w:rPr>
              <w:t>J</w:t>
            </w:r>
            <w:r w:rsidRPr="00253CA9">
              <w:rPr>
                <w:rFonts w:ascii="TimesNewRomanPS-BoldMT" w:hAnsi="TimesNewRomanPS-BoldMT" w:cs="TimesNewRomanPS-BoldMT"/>
                <w:bCs/>
                <w:caps/>
                <w:sz w:val="22"/>
                <w:szCs w:val="22"/>
              </w:rPr>
              <w:t xml:space="preserve">: LUMINAIRES IN CLOSETS &lt;70 </w:t>
            </w:r>
            <w:r>
              <w:rPr>
                <w:rFonts w:ascii="TimesNewRomanPS-BoldMT" w:hAnsi="TimesNewRomanPS-BoldMT" w:cs="TimesNewRomanPS-BoldMT"/>
                <w:bCs/>
                <w:caps/>
                <w:sz w:val="22"/>
                <w:szCs w:val="22"/>
              </w:rPr>
              <w:t>FT2</w:t>
            </w:r>
            <w:r w:rsidRPr="00253CA9">
              <w:rPr>
                <w:rFonts w:ascii="TimesNewRomanPS-BoldMT" w:hAnsi="TimesNewRomanPS-BoldMT" w:cs="TimesNewRomanPS-BoldMT"/>
                <w:bCs/>
                <w:caps/>
                <w:sz w:val="22"/>
                <w:szCs w:val="22"/>
              </w:rPr>
              <w:t xml:space="preserve"> AND HALLWAYS</w:t>
            </w:r>
          </w:p>
          <w:p w14:paraId="27D8C8F7" w14:textId="42EF4768" w:rsidR="008E36C9" w:rsidRPr="00593DC8"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UNDERCABINET LIGHTING MUST BE </w:t>
            </w:r>
            <w:r>
              <w:rPr>
                <w:rFonts w:ascii="TimesNewRomanPS-BoldMT" w:hAnsi="TimesNewRomanPS-BoldMT" w:cs="TimesNewRomanPS-BoldMT"/>
                <w:bCs/>
                <w:caps/>
                <w:sz w:val="22"/>
                <w:szCs w:val="22"/>
              </w:rPr>
              <w:t>controlled</w:t>
            </w:r>
            <w:r w:rsidRPr="00253CA9">
              <w:rPr>
                <w:rFonts w:ascii="TimesNewRomanPS-BoldMT" w:hAnsi="TimesNewRomanPS-BoldMT" w:cs="TimesNewRomanPS-BoldMT"/>
                <w:bCs/>
                <w:caps/>
                <w:sz w:val="22"/>
                <w:szCs w:val="22"/>
              </w:rPr>
              <w:t xml:space="preserve"> SEPARATELY FROM </w:t>
            </w:r>
            <w:r>
              <w:rPr>
                <w:rFonts w:ascii="TimesNewRomanPS-BoldMT" w:hAnsi="TimesNewRomanPS-BoldMT" w:cs="TimesNewRomanPS-BoldMT"/>
                <w:bCs/>
                <w:caps/>
                <w:sz w:val="22"/>
                <w:szCs w:val="22"/>
              </w:rPr>
              <w:t>ceiling-installed</w:t>
            </w:r>
            <w:r w:rsidRPr="00253CA9">
              <w:rPr>
                <w:rFonts w:ascii="TimesNewRomanPS-BoldMT" w:hAnsi="TimesNewRomanPS-BoldMT" w:cs="TimesNewRomanPS-BoldMT"/>
                <w:bCs/>
                <w:caps/>
                <w:sz w:val="22"/>
                <w:szCs w:val="22"/>
              </w:rPr>
              <w:t xml:space="preserve"> LIGHTING </w:t>
            </w:r>
          </w:p>
          <w:p w14:paraId="5D70A6A8" w14:textId="42AB29AC" w:rsidR="008E36C9" w:rsidRPr="00253CA9" w:rsidRDefault="008E36C9" w:rsidP="006979D6">
            <w:pPr>
              <w:rPr>
                <w:rFonts w:ascii="TimesNewRomanPS-BoldMT" w:hAnsi="TimesNewRomanPS-BoldMT" w:cs="TimesNewRomanPS-BoldMT"/>
                <w:bCs/>
                <w:caps/>
                <w:sz w:val="22"/>
                <w:szCs w:val="22"/>
              </w:rPr>
            </w:pPr>
          </w:p>
        </w:tc>
        <w:tc>
          <w:tcPr>
            <w:tcW w:w="798" w:type="dxa"/>
          </w:tcPr>
          <w:p w14:paraId="62F6DD7E" w14:textId="6ED2F866" w:rsidR="008E36C9" w:rsidRPr="006B4030" w:rsidRDefault="008E36C9" w:rsidP="007A46EF">
            <w:pPr>
              <w:autoSpaceDE w:val="0"/>
              <w:autoSpaceDN w:val="0"/>
              <w:adjustRightInd w:val="0"/>
              <w:jc w:val="center"/>
              <w:rPr>
                <w:rFonts w:ascii="TimesNewRomanPS-BoldMT" w:hAnsi="TimesNewRomanPS-BoldMT"/>
                <w:sz w:val="22"/>
                <w:szCs w:val="22"/>
              </w:rPr>
            </w:pPr>
            <w:r w:rsidRPr="006B4030">
              <w:sym w:font="Wingdings" w:char="F06F"/>
            </w:r>
          </w:p>
          <w:p w14:paraId="339C1B64" w14:textId="2E9043E3" w:rsidR="008E36C9" w:rsidRPr="006B4030" w:rsidRDefault="008E36C9" w:rsidP="007A46EF">
            <w:pPr>
              <w:autoSpaceDE w:val="0"/>
              <w:autoSpaceDN w:val="0"/>
              <w:adjustRightInd w:val="0"/>
              <w:jc w:val="center"/>
              <w:rPr>
                <w:rFonts w:ascii="TimesNewRomanPS-BoldMT" w:hAnsi="TimesNewRomanPS-BoldMT"/>
                <w:sz w:val="22"/>
                <w:szCs w:val="22"/>
              </w:rPr>
            </w:pPr>
          </w:p>
          <w:p w14:paraId="06D3A565" w14:textId="6F89256B" w:rsidR="008E36C9" w:rsidRPr="006B4030" w:rsidRDefault="008E36C9" w:rsidP="007A46EF">
            <w:pPr>
              <w:autoSpaceDE w:val="0"/>
              <w:autoSpaceDN w:val="0"/>
              <w:adjustRightInd w:val="0"/>
              <w:jc w:val="center"/>
              <w:rPr>
                <w:rFonts w:ascii="TimesNewRomanPS-BoldMT" w:hAnsi="TimesNewRomanPS-BoldMT"/>
                <w:sz w:val="22"/>
                <w:szCs w:val="22"/>
              </w:rPr>
            </w:pPr>
          </w:p>
          <w:p w14:paraId="007CD3E9" w14:textId="7B6D5E6C" w:rsidR="008E36C9" w:rsidRPr="006B4030" w:rsidRDefault="008E36C9" w:rsidP="007A46EF">
            <w:pPr>
              <w:autoSpaceDE w:val="0"/>
              <w:autoSpaceDN w:val="0"/>
              <w:adjustRightInd w:val="0"/>
              <w:jc w:val="center"/>
              <w:rPr>
                <w:rFonts w:ascii="TimesNewRomanPS-BoldMT" w:hAnsi="TimesNewRomanPS-BoldMT"/>
                <w:sz w:val="22"/>
                <w:szCs w:val="22"/>
              </w:rPr>
            </w:pPr>
          </w:p>
          <w:p w14:paraId="4FDA384F" w14:textId="2DCC4C4C" w:rsidR="008E36C9" w:rsidRPr="006B4030" w:rsidRDefault="008E36C9" w:rsidP="007A46EF">
            <w:pPr>
              <w:autoSpaceDE w:val="0"/>
              <w:autoSpaceDN w:val="0"/>
              <w:adjustRightInd w:val="0"/>
              <w:jc w:val="center"/>
              <w:rPr>
                <w:rFonts w:ascii="TimesNewRomanPS-BoldMT" w:hAnsi="TimesNewRomanPS-BoldMT"/>
                <w:sz w:val="22"/>
                <w:szCs w:val="22"/>
              </w:rPr>
            </w:pPr>
          </w:p>
          <w:p w14:paraId="31550560" w14:textId="075BBB06" w:rsidR="008E36C9" w:rsidRPr="00D83F2E" w:rsidRDefault="008E36C9" w:rsidP="007A46EF">
            <w:pPr>
              <w:autoSpaceDE w:val="0"/>
              <w:autoSpaceDN w:val="0"/>
              <w:adjustRightInd w:val="0"/>
              <w:jc w:val="center"/>
              <w:rPr>
                <w:rFonts w:ascii="TimesNewRomanPS-BoldMT" w:hAnsi="TimesNewRomanPS-BoldMT" w:cs="TimesNewRomanPSMT"/>
                <w:b/>
                <w:sz w:val="22"/>
                <w:szCs w:val="22"/>
              </w:rPr>
            </w:pPr>
            <w:r w:rsidRPr="00D83F2E">
              <w:rPr>
                <w:rFonts w:ascii="TimesNewRomanPS-BoldMT" w:hAnsi="TimesNewRomanPS-BoldMT"/>
                <w:sz w:val="22"/>
                <w:szCs w:val="22"/>
              </w:rPr>
              <w:sym w:font="Wingdings" w:char="F06F"/>
            </w:r>
          </w:p>
        </w:tc>
        <w:tc>
          <w:tcPr>
            <w:tcW w:w="646" w:type="dxa"/>
          </w:tcPr>
          <w:p w14:paraId="25BC06C0" w14:textId="4ABF673E" w:rsidR="008E36C9" w:rsidRPr="006B4030" w:rsidRDefault="008E36C9" w:rsidP="007A46EF">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95BBA2F" w14:textId="5A4A4279" w:rsidR="008E36C9" w:rsidRPr="006B4030" w:rsidRDefault="008E36C9" w:rsidP="007A46EF">
            <w:pPr>
              <w:autoSpaceDE w:val="0"/>
              <w:autoSpaceDN w:val="0"/>
              <w:adjustRightInd w:val="0"/>
              <w:jc w:val="center"/>
              <w:rPr>
                <w:rFonts w:ascii="TimesNewRomanPS-BoldMT" w:hAnsi="TimesNewRomanPS-BoldMT"/>
                <w:sz w:val="22"/>
                <w:szCs w:val="22"/>
              </w:rPr>
            </w:pPr>
          </w:p>
          <w:p w14:paraId="0F026D07" w14:textId="6DE51051" w:rsidR="008E36C9" w:rsidRPr="006B4030" w:rsidRDefault="008E36C9" w:rsidP="007A46EF">
            <w:pPr>
              <w:autoSpaceDE w:val="0"/>
              <w:autoSpaceDN w:val="0"/>
              <w:adjustRightInd w:val="0"/>
              <w:jc w:val="center"/>
              <w:rPr>
                <w:rFonts w:ascii="TimesNewRomanPS-BoldMT" w:hAnsi="TimesNewRomanPS-BoldMT"/>
                <w:sz w:val="22"/>
                <w:szCs w:val="22"/>
              </w:rPr>
            </w:pPr>
          </w:p>
          <w:p w14:paraId="6B1D51C0" w14:textId="07AFF701" w:rsidR="008E36C9" w:rsidRPr="006B4030" w:rsidRDefault="008E36C9" w:rsidP="007A46EF">
            <w:pPr>
              <w:autoSpaceDE w:val="0"/>
              <w:autoSpaceDN w:val="0"/>
              <w:adjustRightInd w:val="0"/>
              <w:jc w:val="center"/>
              <w:rPr>
                <w:rFonts w:ascii="TimesNewRomanPS-BoldMT" w:hAnsi="TimesNewRomanPS-BoldMT"/>
                <w:sz w:val="22"/>
                <w:szCs w:val="22"/>
              </w:rPr>
            </w:pPr>
          </w:p>
          <w:p w14:paraId="5ED61308" w14:textId="04A39358" w:rsidR="008E36C9" w:rsidRPr="006B4030" w:rsidRDefault="008E36C9" w:rsidP="007A46EF">
            <w:pPr>
              <w:autoSpaceDE w:val="0"/>
              <w:autoSpaceDN w:val="0"/>
              <w:adjustRightInd w:val="0"/>
              <w:jc w:val="center"/>
              <w:rPr>
                <w:rFonts w:ascii="TimesNewRomanPS-BoldMT" w:hAnsi="TimesNewRomanPS-BoldMT"/>
                <w:sz w:val="22"/>
                <w:szCs w:val="22"/>
              </w:rPr>
            </w:pPr>
          </w:p>
          <w:p w14:paraId="36835CE7" w14:textId="38E5D7BF" w:rsidR="008E36C9" w:rsidRPr="00D83F2E" w:rsidRDefault="008E36C9" w:rsidP="007A46EF">
            <w:pPr>
              <w:autoSpaceDE w:val="0"/>
              <w:autoSpaceDN w:val="0"/>
              <w:adjustRightInd w:val="0"/>
              <w:jc w:val="center"/>
              <w:rPr>
                <w:rFonts w:ascii="TimesNewRomanPS-BoldMT" w:hAnsi="TimesNewRomanPS-BoldMT" w:cs="TimesNewRomanPSMT"/>
                <w:b/>
                <w:sz w:val="22"/>
                <w:szCs w:val="22"/>
              </w:rPr>
            </w:pPr>
            <w:r w:rsidRPr="00D83F2E">
              <w:rPr>
                <w:rFonts w:ascii="TimesNewRomanPS-BoldMT" w:hAnsi="TimesNewRomanPS-BoldMT"/>
                <w:sz w:val="22"/>
                <w:szCs w:val="22"/>
              </w:rPr>
              <w:sym w:font="Wingdings" w:char="F06F"/>
            </w:r>
          </w:p>
        </w:tc>
      </w:tr>
      <w:tr w:rsidR="00871291" w:rsidRPr="006B4030" w14:paraId="53D32748" w14:textId="77777777" w:rsidTr="000F75EA">
        <w:tc>
          <w:tcPr>
            <w:tcW w:w="8865" w:type="dxa"/>
            <w:vAlign w:val="center"/>
          </w:tcPr>
          <w:tbl>
            <w:tblPr>
              <w:tblStyle w:val="TableGrid"/>
              <w:tblW w:w="10309" w:type="dxa"/>
              <w:tblLayout w:type="fixed"/>
              <w:tblCellMar>
                <w:top w:w="43" w:type="dxa"/>
                <w:left w:w="115" w:type="dxa"/>
                <w:bottom w:w="43" w:type="dxa"/>
                <w:right w:w="115" w:type="dxa"/>
              </w:tblCellMar>
              <w:tblLook w:val="04A0" w:firstRow="1" w:lastRow="0" w:firstColumn="1" w:lastColumn="0" w:noHBand="0" w:noVBand="1"/>
            </w:tblPr>
            <w:tblGrid>
              <w:gridCol w:w="8845"/>
              <w:gridCol w:w="796"/>
              <w:gridCol w:w="57"/>
              <w:gridCol w:w="587"/>
              <w:gridCol w:w="24"/>
            </w:tblGrid>
            <w:tr w:rsidR="00871291" w14:paraId="08527FFE" w14:textId="77777777" w:rsidTr="00871291">
              <w:trPr>
                <w:gridAfter w:val="1"/>
                <w:wAfter w:w="24" w:type="dxa"/>
                <w:cantSplit/>
                <w:trHeight w:val="2197"/>
              </w:trPr>
              <w:tc>
                <w:tcPr>
                  <w:tcW w:w="8845" w:type="dxa"/>
                  <w:vMerge w:val="restart"/>
                  <w:shd w:val="clear" w:color="auto" w:fill="C00000"/>
                  <w:vAlign w:val="center"/>
                </w:tcPr>
                <w:p w14:paraId="4669D1F3" w14:textId="00899026" w:rsidR="00871291" w:rsidRPr="00821D54" w:rsidRDefault="00871291" w:rsidP="00871291">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64A83696" w14:textId="386BBC40" w:rsidR="00871291" w:rsidRPr="00821D54" w:rsidRDefault="00871291" w:rsidP="00871291">
                  <w:pPr>
                    <w:rPr>
                      <w:rFonts w:ascii="Arial,Italic" w:hAnsi="Arial,Italic" w:cs="Arial,Italic"/>
                      <w:b/>
                      <w:i/>
                      <w:iCs/>
                      <w:sz w:val="20"/>
                      <w:szCs w:val="20"/>
                    </w:rPr>
                  </w:pPr>
                  <w:r w:rsidRPr="00821D54">
                    <w:rPr>
                      <w:rFonts w:ascii="Arial,Italic" w:hAnsi="Arial,Italic" w:cs="Arial,Italic"/>
                      <w:b/>
                      <w:i/>
                      <w:iCs/>
                      <w:sz w:val="20"/>
                      <w:szCs w:val="20"/>
                    </w:rPr>
                    <w:t>(Title 24, Part 6)</w:t>
                  </w:r>
                </w:p>
                <w:p w14:paraId="2442F422" w14:textId="65C8ACC6" w:rsidR="00871291" w:rsidRPr="00821D54" w:rsidRDefault="00871291" w:rsidP="00871291">
                  <w:pPr>
                    <w:autoSpaceDE w:val="0"/>
                    <w:autoSpaceDN w:val="0"/>
                    <w:adjustRightInd w:val="0"/>
                    <w:spacing w:before="120"/>
                    <w:rPr>
                      <w:rFonts w:ascii="Arial,Italic" w:hAnsi="Arial,Italic" w:cs="Arial,Italic"/>
                      <w:b/>
                      <w:i/>
                      <w:iCs/>
                      <w:sz w:val="20"/>
                      <w:szCs w:val="20"/>
                    </w:rPr>
                  </w:pPr>
                  <w:commentRangeStart w:id="1442"/>
                  <w:r>
                    <w:rPr>
                      <w:rFonts w:ascii="Arial,Italic" w:hAnsi="Arial,Italic" w:cs="Arial,Italic"/>
                      <w:b/>
                      <w:i/>
                      <w:iCs/>
                      <w:sz w:val="28"/>
                      <w:szCs w:val="28"/>
                    </w:rPr>
                    <w:t>Dwelling Unit &amp; Guest Room Outdoor Lighting Mandatory Measures:</w:t>
                  </w:r>
                  <w:commentRangeEnd w:id="1442"/>
                  <w:r w:rsidR="00771A0D">
                    <w:rPr>
                      <w:rStyle w:val="CommentReference"/>
                    </w:rPr>
                    <w:commentReference w:id="1442"/>
                  </w:r>
                </w:p>
              </w:tc>
              <w:tc>
                <w:tcPr>
                  <w:tcW w:w="1440" w:type="dxa"/>
                  <w:gridSpan w:val="3"/>
                  <w:shd w:val="clear" w:color="auto" w:fill="C00000"/>
                  <w:vAlign w:val="center"/>
                </w:tcPr>
                <w:p w14:paraId="379C7573" w14:textId="77777777" w:rsidR="00871291" w:rsidRPr="00821D54" w:rsidRDefault="00871291" w:rsidP="00871291">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71291" w:rsidRPr="00D50432" w14:paraId="475CC641" w14:textId="77777777" w:rsidTr="00871291">
              <w:trPr>
                <w:gridAfter w:val="1"/>
                <w:wAfter w:w="24" w:type="dxa"/>
              </w:trPr>
              <w:tc>
                <w:tcPr>
                  <w:tcW w:w="8845" w:type="dxa"/>
                  <w:vMerge/>
                  <w:vAlign w:val="center"/>
                </w:tcPr>
                <w:p w14:paraId="6004E420" w14:textId="77777777" w:rsidR="00871291" w:rsidRPr="00BF6D73" w:rsidRDefault="00871291" w:rsidP="00871291">
                  <w:pPr>
                    <w:pStyle w:val="Default"/>
                    <w:rPr>
                      <w:rFonts w:ascii="TimesNewRomanPS-BoldMT" w:hAnsi="TimesNewRomanPS-BoldMT" w:cs="TimesNewRomanPS-BoldMT"/>
                      <w:b/>
                      <w:bCs/>
                      <w:color w:val="365F91" w:themeColor="accent1" w:themeShade="BF"/>
                      <w:sz w:val="22"/>
                      <w:szCs w:val="22"/>
                    </w:rPr>
                  </w:pPr>
                </w:p>
              </w:tc>
              <w:tc>
                <w:tcPr>
                  <w:tcW w:w="796" w:type="dxa"/>
                  <w:shd w:val="clear" w:color="auto" w:fill="C00000"/>
                </w:tcPr>
                <w:p w14:paraId="36B089F3" w14:textId="77777777" w:rsidR="00871291" w:rsidRPr="007F2909" w:rsidRDefault="00871291" w:rsidP="00871291">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Y</w:t>
                  </w:r>
                </w:p>
              </w:tc>
              <w:tc>
                <w:tcPr>
                  <w:tcW w:w="644" w:type="dxa"/>
                  <w:gridSpan w:val="2"/>
                  <w:shd w:val="clear" w:color="auto" w:fill="C00000"/>
                </w:tcPr>
                <w:p w14:paraId="2DA8FF74" w14:textId="77777777" w:rsidR="00871291" w:rsidRPr="007F2909" w:rsidRDefault="00871291" w:rsidP="00871291">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N</w:t>
                  </w:r>
                </w:p>
              </w:tc>
            </w:tr>
            <w:tr w:rsidR="00871291" w:rsidRPr="006B4030" w14:paraId="4BA9045F" w14:textId="77777777" w:rsidTr="00871291">
              <w:trPr>
                <w:gridAfter w:val="1"/>
                <w:wAfter w:w="24" w:type="dxa"/>
              </w:trPr>
              <w:tc>
                <w:tcPr>
                  <w:tcW w:w="8845" w:type="dxa"/>
                  <w:vAlign w:val="center"/>
                </w:tcPr>
                <w:p w14:paraId="4D2E7F88" w14:textId="5F888DB3" w:rsidR="00871291" w:rsidRDefault="00871291" w:rsidP="00871291">
                  <w:pPr>
                    <w:rPr>
                      <w:rFonts w:ascii="TimesNewRomanPS-BoldMT" w:hAnsi="TimesNewRomanPS-BoldMT" w:cs="TimesNewRomanPS-BoldMT"/>
                      <w:b/>
                      <w:bCs/>
                      <w:caps/>
                      <w:color w:val="365F91" w:themeColor="accent1" w:themeShade="BF"/>
                      <w:sz w:val="22"/>
                      <w:szCs w:val="22"/>
                    </w:rPr>
                  </w:pPr>
                  <w:r w:rsidRPr="007A46EF">
                    <w:rPr>
                      <w:rFonts w:ascii="TimesNewRomanPS-BoldMT" w:hAnsi="TimesNewRomanPS-BoldMT" w:cs="TimesNewRomanPS-BoldMT"/>
                      <w:b/>
                      <w:bCs/>
                      <w:caps/>
                      <w:color w:val="365F91" w:themeColor="accent1" w:themeShade="BF"/>
                      <w:sz w:val="22"/>
                      <w:szCs w:val="22"/>
                    </w:rPr>
                    <w:t>§130.0</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olor w:val="365F91" w:themeColor="accent1" w:themeShade="BF"/>
                      <w:sz w:val="22"/>
                      <w:szCs w:val="22"/>
                    </w:rPr>
                    <w:t>b</w:t>
                  </w:r>
                  <w:r>
                    <w:rPr>
                      <w:rFonts w:ascii="TimesNewRomanPS-BoldMT" w:hAnsi="TimesNewRomanPS-BoldMT" w:cs="TimesNewRomanPS-BoldMT"/>
                      <w:b/>
                      <w:bCs/>
                      <w:caps/>
                      <w:color w:val="365F91" w:themeColor="accent1" w:themeShade="BF"/>
                      <w:sz w:val="22"/>
                      <w:szCs w:val="22"/>
                    </w:rPr>
                    <w:t>)</w:t>
                  </w:r>
                  <w:r w:rsidRPr="007A46EF">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areas</w:t>
                  </w:r>
                  <w:r w:rsidRPr="00FC3313">
                    <w:rPr>
                      <w:rFonts w:ascii="TimesNewRomanPS-BoldMT" w:hAnsi="TimesNewRomanPS-BoldMT" w:cs="TimesNewRomanPS-BoldMT"/>
                      <w:b/>
                      <w:bCs/>
                      <w:caps/>
                      <w:sz w:val="22"/>
                      <w:szCs w:val="22"/>
                    </w:rPr>
                    <w:t xml:space="preserve"> </w:t>
                  </w:r>
                  <w:r>
                    <w:rPr>
                      <w:rFonts w:ascii="TimesNewRomanPS-BoldMT" w:hAnsi="TimesNewRomanPS-BoldMT" w:cs="TimesNewRomanPS-BoldMT"/>
                      <w:b/>
                      <w:bCs/>
                      <w:caps/>
                      <w:sz w:val="22"/>
                      <w:szCs w:val="22"/>
                    </w:rPr>
                    <w:t>requiring residential lighting standards</w:t>
                  </w:r>
                </w:p>
                <w:p w14:paraId="0BDF6F08" w14:textId="10F76933" w:rsidR="00871291" w:rsidRPr="00FC3313" w:rsidRDefault="00871291" w:rsidP="00871291">
                  <w:pPr>
                    <w:rPr>
                      <w:rFonts w:ascii="TimesNewRomanPS-BoldMT" w:hAnsi="TimesNewRomanPS-BoldMT" w:cs="TimesNewRomanPS-BoldMT"/>
                      <w:bCs/>
                      <w:caps/>
                      <w:color w:val="365F91" w:themeColor="accent1" w:themeShade="BF"/>
                      <w:sz w:val="22"/>
                      <w:szCs w:val="22"/>
                    </w:rPr>
                  </w:pPr>
                  <w:r w:rsidRPr="00FC3313">
                    <w:rPr>
                      <w:rFonts w:ascii="TimesNewRomanPS-BoldMT" w:hAnsi="TimesNewRomanPS-BoldMT" w:cs="TimesNewRomanPS-BoldMT"/>
                      <w:bCs/>
                      <w:caps/>
                      <w:sz w:val="22"/>
                      <w:szCs w:val="22"/>
                    </w:rPr>
                    <w:lastRenderedPageBreak/>
                    <w:t xml:space="preserve">LIGHTING </w:t>
                  </w:r>
                  <w:r>
                    <w:rPr>
                      <w:rFonts w:ascii="TimesNewRomanPS-BoldMT" w:hAnsi="TimesNewRomanPS-BoldMT" w:cs="TimesNewRomanPS-BoldMT"/>
                      <w:bCs/>
                      <w:caps/>
                      <w:sz w:val="22"/>
                      <w:szCs w:val="22"/>
                    </w:rPr>
                    <w:t>for</w:t>
                  </w:r>
                  <w:r w:rsidRPr="00FC3313">
                    <w:rPr>
                      <w:rFonts w:ascii="TimesNewRomanPS-BoldMT" w:hAnsi="TimesNewRomanPS-BoldMT" w:cs="TimesNewRomanPS-BoldMT"/>
                      <w:bCs/>
                      <w:caps/>
                      <w:sz w:val="22"/>
                      <w:szCs w:val="22"/>
                    </w:rPr>
                    <w:t xml:space="preserve"> HIGH-RISE </w:t>
                  </w:r>
                  <w:r>
                    <w:rPr>
                      <w:rFonts w:ascii="TimesNewRomanPS-BoldMT" w:hAnsi="TimesNewRomanPS-BoldMT" w:cs="TimesNewRomanPS-BoldMT"/>
                      <w:bCs/>
                      <w:caps/>
                      <w:sz w:val="22"/>
                      <w:szCs w:val="22"/>
                    </w:rPr>
                    <w:t>residential</w:t>
                  </w:r>
                  <w:r w:rsidRPr="00FC3313">
                    <w:rPr>
                      <w:rFonts w:ascii="TimesNewRomanPS-BoldMT" w:hAnsi="TimesNewRomanPS-BoldMT" w:cs="TimesNewRomanPS-BoldMT"/>
                      <w:bCs/>
                      <w:caps/>
                      <w:sz w:val="22"/>
                      <w:szCs w:val="22"/>
                    </w:rPr>
                    <w:t xml:space="preserve"> DWELLING UNITS, HOTEL/MOTEL GUEST ROOMS, DORMITORY</w:t>
                  </w:r>
                  <w:r>
                    <w:rPr>
                      <w:rFonts w:ascii="TimesNewRomanPS-BoldMT" w:hAnsi="TimesNewRomanPS-BoldMT" w:cs="TimesNewRomanPS-BoldMT"/>
                      <w:bCs/>
                      <w:caps/>
                      <w:sz w:val="22"/>
                      <w:szCs w:val="22"/>
                    </w:rPr>
                    <w:t>and</w:t>
                  </w:r>
                  <w:r w:rsidRPr="00FC3313">
                    <w:rPr>
                      <w:rFonts w:ascii="TimesNewRomanPS-BoldMT" w:hAnsi="TimesNewRomanPS-BoldMT" w:cs="TimesNewRomanPS-BoldMT"/>
                      <w:bCs/>
                      <w:caps/>
                      <w:sz w:val="22"/>
                      <w:szCs w:val="22"/>
                    </w:rPr>
                    <w:t xml:space="preserve"> SENIOR HOUSING DWELLING</w:t>
                  </w:r>
                  <w:r>
                    <w:rPr>
                      <w:rFonts w:ascii="TimesNewRomanPS-BoldMT" w:hAnsi="TimesNewRomanPS-BoldMT" w:cs="TimesNewRomanPS-BoldMT"/>
                      <w:bCs/>
                      <w:caps/>
                      <w:sz w:val="22"/>
                      <w:szCs w:val="22"/>
                    </w:rPr>
                    <w:t xml:space="preserve"> accomodation</w:t>
                  </w:r>
                  <w:r w:rsidRPr="00FC3313">
                    <w:rPr>
                      <w:rFonts w:ascii="TimesNewRomanPS-BoldMT" w:hAnsi="TimesNewRomanPS-BoldMT" w:cs="TimesNewRomanPS-BoldMT"/>
                      <w:bCs/>
                      <w:caps/>
                      <w:sz w:val="22"/>
                      <w:szCs w:val="22"/>
                    </w:rPr>
                    <w:t>S, AND FIRE STATION DWELLING AREAS SHALL MEET REQUIREMENTS OF §150.0(</w:t>
                  </w:r>
                  <w:r w:rsidRPr="00593DC8">
                    <w:rPr>
                      <w:rFonts w:ascii="TimesNewRomanPS-BoldMT" w:hAnsi="TimesNewRomanPS-BoldMT" w:cs="TimesNewRomanPS-BoldMT"/>
                      <w:bCs/>
                      <w:sz w:val="22"/>
                      <w:szCs w:val="22"/>
                    </w:rPr>
                    <w:t>k</w:t>
                  </w:r>
                  <w:r w:rsidRPr="00FC3313">
                    <w:rPr>
                      <w:rFonts w:ascii="TimesNewRomanPS-BoldMT" w:hAnsi="TimesNewRomanPS-BoldMT" w:cs="TimesNewRomanPS-BoldMT"/>
                      <w:bCs/>
                      <w:caps/>
                      <w:sz w:val="22"/>
                      <w:szCs w:val="22"/>
                    </w:rPr>
                    <w:t>).</w:t>
                  </w:r>
                  <w:r>
                    <w:rPr>
                      <w:rFonts w:ascii="TimesNewRomanPS-BoldMT" w:hAnsi="TimesNewRomanPS-BoldMT" w:cs="TimesNewRomanPS-BoldMT"/>
                      <w:bCs/>
                      <w:caps/>
                      <w:sz w:val="22"/>
                      <w:szCs w:val="22"/>
                    </w:rPr>
                    <w:t xml:space="preserve"> This includes outdoor lighting attached to high-rise residential or hotel/motel buildingsbuilding and separately controlled from inside a dwelling unit or guest room.</w:t>
                  </w:r>
                  <w:r w:rsidRPr="00FC3313">
                    <w:rPr>
                      <w:rFonts w:ascii="TimesNewRomanPS-BoldMT" w:hAnsi="TimesNewRomanPS-BoldMT" w:cs="TimesNewRomanPS-BoldMT"/>
                      <w:bCs/>
                      <w:caps/>
                      <w:sz w:val="22"/>
                      <w:szCs w:val="22"/>
                    </w:rPr>
                    <w:t xml:space="preserve"> </w:t>
                  </w:r>
                </w:p>
              </w:tc>
              <w:tc>
                <w:tcPr>
                  <w:tcW w:w="796" w:type="dxa"/>
                </w:tcPr>
                <w:p w14:paraId="15B34B98"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lastRenderedPageBreak/>
                    <w:sym w:font="Wingdings" w:char="F06F"/>
                  </w:r>
                </w:p>
                <w:p w14:paraId="1A67B6DA" w14:textId="77777777" w:rsidR="00871291" w:rsidRPr="006B4030" w:rsidRDefault="00871291" w:rsidP="00871291">
                  <w:pPr>
                    <w:autoSpaceDE w:val="0"/>
                    <w:autoSpaceDN w:val="0"/>
                    <w:adjustRightInd w:val="0"/>
                    <w:jc w:val="center"/>
                  </w:pPr>
                </w:p>
              </w:tc>
              <w:tc>
                <w:tcPr>
                  <w:tcW w:w="644" w:type="dxa"/>
                  <w:gridSpan w:val="2"/>
                </w:tcPr>
                <w:p w14:paraId="17DE7841"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CB80BC9"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03EAAF74" w14:textId="77777777" w:rsidTr="00871291">
              <w:trPr>
                <w:gridAfter w:val="1"/>
                <w:wAfter w:w="24" w:type="dxa"/>
              </w:trPr>
              <w:tc>
                <w:tcPr>
                  <w:tcW w:w="8845" w:type="dxa"/>
                  <w:vAlign w:val="center"/>
                </w:tcPr>
                <w:p w14:paraId="02942D84" w14:textId="77777777"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)1A</w:t>
                  </w:r>
                  <w:r w:rsidRPr="00593DC8">
                    <w:rPr>
                      <w:rFonts w:ascii="TimesNewRomanPS-BoldMT" w:hAnsi="TimesNewRomanPS-BoldMT" w:cs="TimesNewRomanPS-BoldMT"/>
                      <w:bCs/>
                      <w:caps/>
                      <w:sz w:val="22"/>
                      <w:szCs w:val="22"/>
                    </w:rPr>
                    <w:t xml:space="preserve"> </w:t>
                  </w:r>
                  <w:r w:rsidRPr="00593DC8">
                    <w:rPr>
                      <w:rFonts w:ascii="TimesNewRomanPS-BoldMT" w:hAnsi="TimesNewRomanPS-BoldMT" w:cs="TimesNewRomanPS-BoldMT"/>
                      <w:b/>
                      <w:bCs/>
                      <w:caps/>
                      <w:sz w:val="22"/>
                      <w:szCs w:val="22"/>
                    </w:rPr>
                    <w:t>LUMINAIRE EFFICACY</w:t>
                  </w:r>
                </w:p>
                <w:p w14:paraId="09A2C78B" w14:textId="776870E7" w:rsidR="00871291" w:rsidRPr="00593DC8" w:rsidRDefault="00871291" w:rsidP="00871291">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ALL INSTALLED LUMINAIRES</w:t>
                  </w:r>
                  <w:r w:rsidR="000F75EA">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shall meet the requirements in </w:t>
                  </w:r>
                  <w:r w:rsidRPr="00593DC8">
                    <w:rPr>
                      <w:rFonts w:ascii="TimesNewRomanPS-BoldMT" w:hAnsi="TimesNewRomanPS-BoldMT" w:cs="TimesNewRomanPS-BoldMT"/>
                      <w:bCs/>
                      <w:caps/>
                      <w:sz w:val="22"/>
                      <w:szCs w:val="22"/>
                    </w:rPr>
                    <w:t>TABLE 150.0-A.</w:t>
                  </w:r>
                </w:p>
              </w:tc>
              <w:tc>
                <w:tcPr>
                  <w:tcW w:w="796" w:type="dxa"/>
                </w:tcPr>
                <w:p w14:paraId="44CDE7E1"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A457F0B"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47278B28"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53126648"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7B43384C" w14:textId="77777777" w:rsidTr="00871291">
              <w:trPr>
                <w:gridAfter w:val="1"/>
                <w:wAfter w:w="24" w:type="dxa"/>
              </w:trPr>
              <w:tc>
                <w:tcPr>
                  <w:tcW w:w="8845" w:type="dxa"/>
                  <w:vAlign w:val="center"/>
                </w:tcPr>
                <w:p w14:paraId="51447E0C" w14:textId="77777777"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)1D </w:t>
                  </w:r>
                  <w:r w:rsidRPr="00593DC8">
                    <w:rPr>
                      <w:rFonts w:ascii="TimesNewRomanPS-BoldMT" w:hAnsi="TimesNewRomanPS-BoldMT" w:cs="TimesNewRomanPS-BoldMT"/>
                      <w:b/>
                      <w:bCs/>
                      <w:caps/>
                      <w:sz w:val="22"/>
                      <w:szCs w:val="22"/>
                    </w:rPr>
                    <w:t>ELECTRONIC BALLASTS</w:t>
                  </w:r>
                  <w:r>
                    <w:rPr>
                      <w:rFonts w:ascii="TimesNewRomanPS-BoldMT" w:hAnsi="TimesNewRomanPS-BoldMT" w:cs="TimesNewRomanPS-BoldMT"/>
                      <w:b/>
                      <w:bCs/>
                      <w:caps/>
                      <w:sz w:val="22"/>
                      <w:szCs w:val="22"/>
                    </w:rPr>
                    <w:t xml:space="preserve"> </w:t>
                  </w:r>
                </w:p>
                <w:p w14:paraId="4BA482AD" w14:textId="762EC7B3" w:rsidR="00871291" w:rsidRPr="00593DC8" w:rsidRDefault="00871291" w:rsidP="00871291">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 xml:space="preserve">BALLASTS FOR FLUORESCENT LAMPS RATED </w:t>
                  </w: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 xml:space="preserve">13 WATTS MUST BE ELECTRONIC AND HAVE AN OUTPUT FREQUENCY </w:t>
                  </w: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20 KHZ.</w:t>
                  </w:r>
                </w:p>
              </w:tc>
              <w:tc>
                <w:tcPr>
                  <w:tcW w:w="796" w:type="dxa"/>
                </w:tcPr>
                <w:p w14:paraId="01360B68"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11603F1E"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34622D6E"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5759789"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376518DC" w14:textId="77777777" w:rsidTr="00871291">
              <w:trPr>
                <w:gridAfter w:val="1"/>
                <w:wAfter w:w="24" w:type="dxa"/>
              </w:trPr>
              <w:tc>
                <w:tcPr>
                  <w:tcW w:w="8845" w:type="dxa"/>
                  <w:vAlign w:val="center"/>
                </w:tcPr>
                <w:p w14:paraId="5CD3B5BE" w14:textId="7BB026EB"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)1</w:t>
                  </w:r>
                  <w:proofErr w:type="gramStart"/>
                  <w:r w:rsidRPr="00253CA9">
                    <w:rPr>
                      <w:rFonts w:ascii="TimesNewRomanPS-BoldMT" w:hAnsi="TimesNewRomanPS-BoldMT" w:cs="TimesNewRomanPS-BoldMT"/>
                      <w:b/>
                      <w:bCs/>
                      <w:caps/>
                      <w:color w:val="365F91" w:themeColor="accent1" w:themeShade="BF"/>
                      <w:sz w:val="22"/>
                      <w:szCs w:val="22"/>
                    </w:rPr>
                    <w:t xml:space="preserve">E  </w:t>
                  </w:r>
                  <w:r w:rsidRPr="00593DC8">
                    <w:rPr>
                      <w:rFonts w:ascii="TimesNewRomanPS-BoldMT" w:hAnsi="TimesNewRomanPS-BoldMT" w:cs="TimesNewRomanPS-BoldMT"/>
                      <w:b/>
                      <w:bCs/>
                      <w:caps/>
                      <w:sz w:val="22"/>
                      <w:szCs w:val="22"/>
                    </w:rPr>
                    <w:t>NIGHT</w:t>
                  </w:r>
                  <w:proofErr w:type="gramEnd"/>
                  <w:r w:rsidRPr="00593DC8">
                    <w:rPr>
                      <w:rFonts w:ascii="TimesNewRomanPS-BoldMT" w:hAnsi="TimesNewRomanPS-BoldMT" w:cs="TimesNewRomanPS-BoldMT"/>
                      <w:b/>
                      <w:bCs/>
                      <w:caps/>
                      <w:sz w:val="22"/>
                      <w:szCs w:val="22"/>
                    </w:rPr>
                    <w:t xml:space="preserve"> LIGHTS</w:t>
                  </w:r>
                  <w:r>
                    <w:rPr>
                      <w:rFonts w:ascii="TimesNewRomanPS-BoldMT" w:hAnsi="TimesNewRomanPS-BoldMT" w:cs="TimesNewRomanPS-BoldMT"/>
                      <w:b/>
                      <w:bCs/>
                      <w:caps/>
                      <w:sz w:val="22"/>
                      <w:szCs w:val="22"/>
                    </w:rPr>
                    <w:t>, step lights, and path lights</w:t>
                  </w:r>
                </w:p>
                <w:p w14:paraId="40F016DC" w14:textId="4C5B6D5C" w:rsidR="00871291" w:rsidRPr="00593DC8" w:rsidRDefault="00871291" w:rsidP="00871291">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 night lights, step lights and path lights </w:t>
                  </w:r>
                  <w:proofErr w:type="gramStart"/>
                  <w:r>
                    <w:rPr>
                      <w:rFonts w:ascii="TimesNewRomanPS-BoldMT" w:hAnsi="TimesNewRomanPS-BoldMT" w:cs="TimesNewRomanPS-BoldMT"/>
                      <w:bCs/>
                      <w:caps/>
                      <w:sz w:val="22"/>
                      <w:szCs w:val="22"/>
                    </w:rPr>
                    <w:t>RATED  at</w:t>
                  </w:r>
                  <w:proofErr w:type="gramEnd"/>
                  <w:r>
                    <w:rPr>
                      <w:rFonts w:ascii="TimesNewRomanPS-BoldMT" w:hAnsi="TimesNewRomanPS-BoldMT" w:cs="TimesNewRomanPS-BoldMT"/>
                      <w:bCs/>
                      <w:caps/>
                      <w:sz w:val="22"/>
                      <w:szCs w:val="22"/>
                    </w:rPr>
                    <w:t xml:space="preserve"> 5 WATTS OR LESS  and 150 LUMENS or less are not required to comply wth table 150.0-a or be controlled by vacaNCY SENSORS.</w:t>
                  </w:r>
                </w:p>
              </w:tc>
              <w:tc>
                <w:tcPr>
                  <w:tcW w:w="796" w:type="dxa"/>
                </w:tcPr>
                <w:p w14:paraId="55A9D1C8"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EE1DA04"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6975CF06"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79417E2"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61845645" w14:textId="77777777" w:rsidTr="00871291">
              <w:trPr>
                <w:gridAfter w:val="1"/>
                <w:wAfter w:w="24" w:type="dxa"/>
              </w:trPr>
              <w:tc>
                <w:tcPr>
                  <w:tcW w:w="8845" w:type="dxa"/>
                  <w:vAlign w:val="center"/>
                </w:tcPr>
                <w:p w14:paraId="2BA4218A" w14:textId="77777777"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w:t>
                  </w:r>
                  <w:r w:rsidRPr="00593DC8">
                    <w:rPr>
                      <w:rFonts w:ascii="TimesNewRomanPS-BoldMT" w:hAnsi="TimesNewRomanPS-BoldMT" w:cs="TimesNewRomanPS-BoldMT"/>
                      <w:bCs/>
                      <w:color w:val="365F91" w:themeColor="accent1" w:themeShade="BF"/>
                      <w:sz w:val="22"/>
                      <w:szCs w:val="22"/>
                    </w:rPr>
                    <w:t>k</w:t>
                  </w:r>
                  <w:r w:rsidRPr="00593DC8">
                    <w:rPr>
                      <w:rFonts w:ascii="TimesNewRomanPS-BoldMT" w:hAnsi="TimesNewRomanPS-BoldMT" w:cs="TimesNewRomanPS-BoldMT"/>
                      <w:b/>
                      <w:bCs/>
                      <w:color w:val="365F91" w:themeColor="accent1" w:themeShade="BF"/>
                      <w:sz w:val="22"/>
                      <w:szCs w:val="22"/>
                    </w:rPr>
                    <w:t>)</w:t>
                  </w:r>
                  <w:r w:rsidRPr="00253CA9">
                    <w:rPr>
                      <w:rFonts w:ascii="TimesNewRomanPS-BoldMT" w:hAnsi="TimesNewRomanPS-BoldMT" w:cs="TimesNewRomanPS-BoldMT"/>
                      <w:b/>
                      <w:bCs/>
                      <w:caps/>
                      <w:color w:val="365F91" w:themeColor="accent1" w:themeShade="BF"/>
                      <w:sz w:val="22"/>
                      <w:szCs w:val="22"/>
                    </w:rPr>
                    <w:t xml:space="preserve">1G </w:t>
                  </w:r>
                  <w:r w:rsidRPr="00593DC8">
                    <w:rPr>
                      <w:rFonts w:ascii="TimesNewRomanPS-BoldMT" w:hAnsi="TimesNewRomanPS-BoldMT" w:cs="TimesNewRomanPS-BoldMT"/>
                      <w:b/>
                      <w:bCs/>
                      <w:caps/>
                      <w:sz w:val="22"/>
                      <w:szCs w:val="22"/>
                    </w:rPr>
                    <w:t>SCREW BASED LUMINAIRES</w:t>
                  </w:r>
                </w:p>
                <w:p w14:paraId="368D8F38" w14:textId="2C7CFBEE" w:rsidR="00871291" w:rsidRDefault="00871291" w:rsidP="00871291">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screw based luminaires SHALL CONTAIN LAMPS that COMPLY WITH REFERENCE JOINT APPENDIX JA8.</w:t>
                  </w:r>
                </w:p>
                <w:p w14:paraId="6FBC2A49" w14:textId="77777777" w:rsidR="00871291" w:rsidRPr="00593DC8" w:rsidRDefault="00871291" w:rsidP="00871291">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EXCEPTION TO </w:t>
                  </w: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Cs/>
                      <w:color w:val="365F91" w:themeColor="accent1" w:themeShade="BF"/>
                      <w:sz w:val="22"/>
                      <w:szCs w:val="22"/>
                    </w:rPr>
                    <w:t>k</w:t>
                  </w:r>
                  <w:r>
                    <w:rPr>
                      <w:rFonts w:ascii="TimesNewRomanPS-BoldMT" w:hAnsi="TimesNewRomanPS-BoldMT" w:cs="TimesNewRomanPS-BoldMT"/>
                      <w:b/>
                      <w:bCs/>
                      <w:caps/>
                      <w:color w:val="365F91" w:themeColor="accent1" w:themeShade="BF"/>
                      <w:sz w:val="22"/>
                      <w:szCs w:val="22"/>
                    </w:rPr>
                    <w:t>)1G</w:t>
                  </w:r>
                  <w:r w:rsidRPr="00593DC8">
                    <w:rPr>
                      <w:rFonts w:ascii="TimesNewRomanPS-BoldMT" w:hAnsi="TimesNewRomanPS-BoldMT" w:cs="TimesNewRomanPS-BoldMT"/>
                      <w:bCs/>
                      <w:caps/>
                      <w:sz w:val="22"/>
                      <w:szCs w:val="22"/>
                    </w:rPr>
                    <w:t>: LUMINAIRES WITH HARD-WIRED BALLASTS FOR HIGH INTENSITY DISCHARGE LAMPS</w:t>
                  </w:r>
                </w:p>
              </w:tc>
              <w:tc>
                <w:tcPr>
                  <w:tcW w:w="796" w:type="dxa"/>
                </w:tcPr>
                <w:p w14:paraId="20AF35A5"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7CA9CFFB"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199CD69C"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0E1CD0E"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65E8F412" w14:textId="77777777" w:rsidTr="00871291">
              <w:trPr>
                <w:gridAfter w:val="1"/>
                <w:wAfter w:w="24" w:type="dxa"/>
              </w:trPr>
              <w:tc>
                <w:tcPr>
                  <w:tcW w:w="8845" w:type="dxa"/>
                  <w:vAlign w:val="center"/>
                </w:tcPr>
                <w:p w14:paraId="2CEE7A25" w14:textId="77777777"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)1H </w:t>
                  </w:r>
                  <w:r w:rsidRPr="00593DC8">
                    <w:rPr>
                      <w:rFonts w:ascii="TimesNewRomanPS-BoldMT" w:hAnsi="TimesNewRomanPS-BoldMT" w:cs="TimesNewRomanPS-BoldMT"/>
                      <w:b/>
                      <w:bCs/>
                      <w:caps/>
                      <w:sz w:val="22"/>
                      <w:szCs w:val="22"/>
                    </w:rPr>
                    <w:t xml:space="preserve">ENCLOSED </w:t>
                  </w:r>
                  <w:r>
                    <w:rPr>
                      <w:rFonts w:ascii="TimesNewRomanPS-BoldMT" w:hAnsi="TimesNewRomanPS-BoldMT" w:cs="TimesNewRomanPS-BoldMT"/>
                      <w:b/>
                      <w:bCs/>
                      <w:caps/>
                      <w:sz w:val="22"/>
                      <w:szCs w:val="22"/>
                    </w:rPr>
                    <w:t xml:space="preserve">OR RECESSED </w:t>
                  </w:r>
                  <w:r w:rsidRPr="00593DC8">
                    <w:rPr>
                      <w:rFonts w:ascii="TimesNewRomanPS-BoldMT" w:hAnsi="TimesNewRomanPS-BoldMT" w:cs="TimesNewRomanPS-BoldMT"/>
                      <w:b/>
                      <w:bCs/>
                      <w:caps/>
                      <w:sz w:val="22"/>
                      <w:szCs w:val="22"/>
                    </w:rPr>
                    <w:t>LUMINAIRES</w:t>
                  </w:r>
                </w:p>
                <w:p w14:paraId="53D0B88E" w14:textId="5BEE882D" w:rsidR="00871291" w:rsidRPr="00593DC8" w:rsidRDefault="00871291" w:rsidP="00871291">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seperable </w:t>
                  </w:r>
                  <w:r w:rsidRPr="00593DC8">
                    <w:rPr>
                      <w:rFonts w:ascii="TimesNewRomanPS-BoldMT" w:hAnsi="TimesNewRomanPS-BoldMT" w:cs="TimesNewRomanPS-BoldMT"/>
                      <w:bCs/>
                      <w:caps/>
                      <w:sz w:val="22"/>
                      <w:szCs w:val="22"/>
                    </w:rPr>
                    <w:t xml:space="preserve">LIGHT SOURCES INSTALLED IN ENCLOSED </w:t>
                  </w:r>
                  <w:r>
                    <w:rPr>
                      <w:rFonts w:ascii="TimesNewRomanPS-BoldMT" w:hAnsi="TimesNewRomanPS-BoldMT" w:cs="TimesNewRomanPS-BoldMT"/>
                      <w:bCs/>
                      <w:caps/>
                      <w:sz w:val="22"/>
                      <w:szCs w:val="22"/>
                    </w:rPr>
                    <w:t xml:space="preserve">OR RECESSED </w:t>
                  </w:r>
                  <w:r w:rsidRPr="00593DC8">
                    <w:rPr>
                      <w:rFonts w:ascii="TimesNewRomanPS-BoldMT" w:hAnsi="TimesNewRomanPS-BoldMT" w:cs="TimesNewRomanPS-BoldMT"/>
                      <w:bCs/>
                      <w:caps/>
                      <w:sz w:val="22"/>
                      <w:szCs w:val="22"/>
                    </w:rPr>
                    <w:t xml:space="preserve">LUMINAIRES MUST </w:t>
                  </w:r>
                  <w:r>
                    <w:rPr>
                      <w:rFonts w:ascii="TimesNewRomanPS-BoldMT" w:hAnsi="TimesNewRomanPS-BoldMT" w:cs="TimesNewRomanPS-BoldMT"/>
                      <w:bCs/>
                      <w:caps/>
                      <w:sz w:val="22"/>
                      <w:szCs w:val="22"/>
                    </w:rPr>
                    <w:t>comply with</w:t>
                  </w:r>
                  <w:r w:rsidRPr="00593DC8">
                    <w:rPr>
                      <w:rFonts w:ascii="TimesNewRomanPS-BoldMT" w:hAnsi="TimesNewRomanPS-BoldMT" w:cs="TimesNewRomanPS-BoldMT"/>
                      <w:bCs/>
                      <w:caps/>
                      <w:sz w:val="22"/>
                      <w:szCs w:val="22"/>
                    </w:rPr>
                    <w:t xml:space="preserve"> JA8 </w:t>
                  </w:r>
                  <w:r>
                    <w:rPr>
                      <w:rFonts w:ascii="TimesNewRomanPS-BoldMT" w:hAnsi="TimesNewRomanPS-BoldMT" w:cs="TimesNewRomanPS-BoldMT"/>
                      <w:bCs/>
                      <w:caps/>
                      <w:sz w:val="22"/>
                      <w:szCs w:val="22"/>
                    </w:rPr>
                    <w:t xml:space="preserve">elevated temperature requirements </w:t>
                  </w:r>
                  <w:r w:rsidRPr="00593DC8">
                    <w:rPr>
                      <w:rFonts w:ascii="TimesNewRomanPS-BoldMT" w:hAnsi="TimesNewRomanPS-BoldMT" w:cs="TimesNewRomanPS-BoldMT"/>
                      <w:bCs/>
                      <w:caps/>
                      <w:sz w:val="22"/>
                      <w:szCs w:val="22"/>
                    </w:rPr>
                    <w:t xml:space="preserve">AND MUST BE MARKED WITH </w:t>
                  </w:r>
                  <w:r>
                    <w:rPr>
                      <w:rFonts w:ascii="TimesNewRomanPS-BoldMT" w:hAnsi="TimesNewRomanPS-BoldMT" w:cs="TimesNewRomanPS-BoldMT"/>
                      <w:bCs/>
                      <w:caps/>
                      <w:sz w:val="22"/>
                      <w:szCs w:val="22"/>
                    </w:rPr>
                    <w:t>“ja8-2019-e.””.</w:t>
                  </w:r>
                </w:p>
              </w:tc>
              <w:tc>
                <w:tcPr>
                  <w:tcW w:w="796" w:type="dxa"/>
                </w:tcPr>
                <w:p w14:paraId="0944F4A2"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569A48C"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30DA6374"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52635C1"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28942A05" w14:textId="77777777" w:rsidTr="00871291">
              <w:trPr>
                <w:gridAfter w:val="1"/>
                <w:wAfter w:w="24" w:type="dxa"/>
              </w:trPr>
              <w:tc>
                <w:tcPr>
                  <w:tcW w:w="8845" w:type="dxa"/>
                  <w:vAlign w:val="center"/>
                </w:tcPr>
                <w:p w14:paraId="1C5FB3B0" w14:textId="77777777" w:rsidR="00871291" w:rsidRPr="00253CA9" w:rsidRDefault="00871291" w:rsidP="00871291">
                  <w:pPr>
                    <w:rPr>
                      <w:rFonts w:ascii="TimesNewRomanPS-BoldMT" w:hAnsi="TimesNewRomanPS-BoldMT" w:cs="TimesNewRomanPS-BoldMT"/>
                      <w:bCs/>
                      <w:caps/>
                      <w:sz w:val="22"/>
                      <w:szCs w:val="22"/>
                    </w:rPr>
                  </w:pPr>
                  <w:commentRangeStart w:id="1443"/>
                  <w:r w:rsidRPr="00253CA9">
                    <w:rPr>
                      <w:rFonts w:ascii="TimesNewRomanPS-BoldMT" w:hAnsi="TimesNewRomanPS-BoldMT" w:cs="TimesNewRomanPS-BoldMT"/>
                      <w:b/>
                      <w:bCs/>
                      <w:caps/>
                      <w:color w:val="365F91" w:themeColor="accent1" w:themeShade="BF"/>
                      <w:sz w:val="22"/>
                      <w:szCs w:val="22"/>
                    </w:rPr>
                    <w:t>§150.0(</w:t>
                  </w:r>
                  <w:r w:rsidRPr="008C1763">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)3B </w:t>
                  </w:r>
                  <w:r w:rsidRPr="00253CA9">
                    <w:rPr>
                      <w:rFonts w:ascii="TimesNewRomanPS-BoldMT" w:hAnsi="TimesNewRomanPS-BoldMT" w:cs="TimesNewRomanPS-BoldMT"/>
                      <w:b/>
                      <w:bCs/>
                      <w:caps/>
                      <w:sz w:val="22"/>
                      <w:szCs w:val="22"/>
                    </w:rPr>
                    <w:t xml:space="preserve">RESIDENTIAL OUTDOOR LIGHTING </w:t>
                  </w:r>
                </w:p>
                <w:p w14:paraId="1E7D26DB" w14:textId="211326D1" w:rsidR="00871291" w:rsidRPr="00253CA9"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OUTDOOR LIGHTING (CONTROLLED </w:t>
                  </w:r>
                  <w:r>
                    <w:rPr>
                      <w:rFonts w:ascii="TimesNewRomanPS-BoldMT" w:hAnsi="TimesNewRomanPS-BoldMT" w:cs="TimesNewRomanPS-BoldMT"/>
                      <w:bCs/>
                      <w:caps/>
                      <w:sz w:val="22"/>
                      <w:szCs w:val="22"/>
                    </w:rPr>
                    <w:t>from</w:t>
                  </w:r>
                  <w:r w:rsidRPr="00253CA9">
                    <w:rPr>
                      <w:rFonts w:ascii="TimesNewRomanPS-BoldMT" w:hAnsi="TimesNewRomanPS-BoldMT" w:cs="TimesNewRomanPS-BoldMT"/>
                      <w:bCs/>
                      <w:caps/>
                      <w:sz w:val="22"/>
                      <w:szCs w:val="22"/>
                    </w:rPr>
                    <w:t xml:space="preserve"> WITHIN UNIT) FOR PRIVATE PATIOS, ENTRANCES, BALCONIES AND PORCHES, </w:t>
                  </w:r>
                  <w:r>
                    <w:rPr>
                      <w:rFonts w:ascii="TimesNewRomanPS-BoldMT" w:hAnsi="TimesNewRomanPS-BoldMT" w:cs="TimesNewRomanPS-BoldMT"/>
                      <w:bCs/>
                      <w:caps/>
                      <w:sz w:val="22"/>
                      <w:szCs w:val="22"/>
                    </w:rPr>
                    <w:t xml:space="preserve">and </w:t>
                  </w:r>
                  <w:r w:rsidRPr="00253CA9">
                    <w:rPr>
                      <w:rFonts w:ascii="TimesNewRomanPS-BoldMT" w:hAnsi="TimesNewRomanPS-BoldMT" w:cs="TimesNewRomanPS-BoldMT"/>
                      <w:bCs/>
                      <w:caps/>
                      <w:sz w:val="22"/>
                      <w:szCs w:val="22"/>
                    </w:rPr>
                    <w:t>RESIDENTIAL PARKING LOTS AND CARPORTS WITH &lt;8 VEHICLES PER SITE SHALL MEET THE REQUIREMENT</w:t>
                  </w:r>
                  <w:r>
                    <w:rPr>
                      <w:rFonts w:ascii="TimesNewRomanPS-BoldMT" w:hAnsi="TimesNewRomanPS-BoldMT" w:cs="TimesNewRomanPS-BoldMT"/>
                      <w:bCs/>
                      <w:caps/>
                      <w:sz w:val="22"/>
                      <w:szCs w:val="22"/>
                    </w:rPr>
                    <w:t>s</w:t>
                  </w:r>
                  <w:r w:rsidRPr="00253CA9">
                    <w:rPr>
                      <w:rFonts w:ascii="TimesNewRomanPS-BoldMT" w:hAnsi="TimesNewRomanPS-BoldMT" w:cs="TimesNewRomanPS-BoldMT"/>
                      <w:bCs/>
                      <w:caps/>
                      <w:sz w:val="22"/>
                      <w:szCs w:val="22"/>
                    </w:rPr>
                    <w:t xml:space="preserve"> IN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)3A</w:t>
                  </w:r>
                  <w:r>
                    <w:rPr>
                      <w:rFonts w:ascii="TimesNewRomanPS-BoldMT" w:hAnsi="TimesNewRomanPS-BoldMT" w:cs="TimesNewRomanPS-BoldMT"/>
                      <w:bCs/>
                      <w:sz w:val="22"/>
                      <w:szCs w:val="22"/>
                    </w:rPr>
                    <w:t>i</w:t>
                  </w:r>
                  <w:r w:rsidRPr="00253CA9">
                    <w:rPr>
                      <w:rFonts w:ascii="TimesNewRomanPS-BoldMT" w:hAnsi="TimesNewRomanPS-BoldMT" w:cs="TimesNewRomanPS-BoldMT"/>
                      <w:bCs/>
                      <w:caps/>
                      <w:sz w:val="22"/>
                      <w:szCs w:val="22"/>
                    </w:rPr>
                    <w:t xml:space="preserve"> (ON AND OFF SWITCH) AND THE REQUIREMENTS IN EITHER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)3A</w:t>
                  </w:r>
                  <w:r>
                    <w:rPr>
                      <w:rFonts w:ascii="TimesNewRomanPS-BoldMT" w:hAnsi="TimesNewRomanPS-BoldMT" w:cs="TimesNewRomanPS-BoldMT"/>
                      <w:bCs/>
                      <w:sz w:val="22"/>
                      <w:szCs w:val="22"/>
                    </w:rPr>
                    <w:t>ii</w:t>
                  </w:r>
                  <w:r w:rsidRPr="00253CA9">
                    <w:rPr>
                      <w:rFonts w:ascii="TimesNewRomanPS-BoldMT" w:hAnsi="TimesNewRomanPS-BoldMT" w:cs="TimesNewRomanPS-BoldMT"/>
                      <w:bCs/>
                      <w:caps/>
                      <w:sz w:val="22"/>
                      <w:szCs w:val="22"/>
                    </w:rPr>
                    <w:t xml:space="preserve"> (PHOTOCELL AND MOTION SENSOR) OR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)3A</w:t>
                  </w:r>
                  <w:r w:rsidRPr="00593DC8">
                    <w:rPr>
                      <w:rFonts w:ascii="TimesNewRomanPS-BoldMT" w:hAnsi="TimesNewRomanPS-BoldMT" w:cs="TimesNewRomanPS-BoldMT"/>
                      <w:bCs/>
                      <w:sz w:val="22"/>
                      <w:szCs w:val="22"/>
                    </w:rPr>
                    <w:t>iii</w:t>
                  </w:r>
                  <w:r w:rsidRPr="00253CA9">
                    <w:rPr>
                      <w:rFonts w:ascii="TimesNewRomanPS-BoldMT" w:hAnsi="TimesNewRomanPS-BoldMT" w:cs="TimesNewRomanPS-BoldMT"/>
                      <w:bCs/>
                      <w:caps/>
                      <w:sz w:val="22"/>
                      <w:szCs w:val="22"/>
                    </w:rPr>
                    <w:t xml:space="preserve"> (PHOTO CONTROL AND AUTOMATIC TIME SWITCH CONTROL, ASTRONOMICAL TIME CLOCK, OR EMCS), OR MEET THE </w:t>
                  </w:r>
                  <w:r>
                    <w:rPr>
                      <w:rFonts w:ascii="TimesNewRomanPS-BoldMT" w:hAnsi="TimesNewRomanPS-BoldMT" w:cs="TimesNewRomanPS-BoldMT"/>
                      <w:bCs/>
                      <w:caps/>
                      <w:sz w:val="22"/>
                      <w:szCs w:val="22"/>
                    </w:rPr>
                    <w:t>nonresidentail</w:t>
                  </w:r>
                  <w:r w:rsidRPr="00253CA9">
                    <w:rPr>
                      <w:rFonts w:ascii="TimesNewRomanPS-BoldMT" w:hAnsi="TimesNewRomanPS-BoldMT" w:cs="TimesNewRomanPS-BoldMT"/>
                      <w:bCs/>
                      <w:caps/>
                      <w:sz w:val="22"/>
                      <w:szCs w:val="22"/>
                    </w:rPr>
                    <w:t xml:space="preserve"> REQUIREMENTS IN §110.9, §130.0, §130.2, §130.4, §140.7 AND §141.0.</w:t>
                  </w:r>
                  <w:r>
                    <w:rPr>
                      <w:rFonts w:ascii="TimesNewRomanPS-BoldMT" w:hAnsi="TimesNewRomanPS-BoldMT" w:cs="TimesNewRomanPS-BoldMT"/>
                      <w:bCs/>
                      <w:caps/>
                      <w:sz w:val="22"/>
                      <w:szCs w:val="22"/>
                    </w:rPr>
                    <w:br/>
                    <w:t xml:space="preserve">outdoor lighting for residential parking lots and carports with ≥ 8 vehicles per site shall meet the nonresidnetial requirements in </w:t>
                  </w:r>
                  <w:r w:rsidRPr="00253CA9">
                    <w:rPr>
                      <w:rFonts w:ascii="TimesNewRomanPS-BoldMT" w:hAnsi="TimesNewRomanPS-BoldMT" w:cs="TimesNewRomanPS-BoldMT"/>
                      <w:bCs/>
                      <w:caps/>
                      <w:sz w:val="22"/>
                      <w:szCs w:val="22"/>
                    </w:rPr>
                    <w:t>§110.9, §130.0, §130.2, §130.4, §140.7 AND §141.0.</w:t>
                  </w:r>
                  <w:commentRangeEnd w:id="1443"/>
                  <w:r w:rsidR="00771A0D">
                    <w:rPr>
                      <w:rStyle w:val="CommentReference"/>
                    </w:rPr>
                    <w:commentReference w:id="1443"/>
                  </w:r>
                </w:p>
                <w:p w14:paraId="424850B6" w14:textId="77777777" w:rsidR="00871291" w:rsidRPr="00253CA9" w:rsidRDefault="00871291" w:rsidP="00871291">
                  <w:pPr>
                    <w:rPr>
                      <w:rFonts w:ascii="TimesNewRomanPS-BoldMT" w:hAnsi="TimesNewRomanPS-BoldMT" w:cs="TimesNewRomanPS-BoldMT"/>
                      <w:b/>
                      <w:bCs/>
                      <w:caps/>
                      <w:color w:val="365F91" w:themeColor="accent1" w:themeShade="BF"/>
                      <w:sz w:val="22"/>
                      <w:szCs w:val="22"/>
                    </w:rPr>
                  </w:pPr>
                </w:p>
              </w:tc>
              <w:tc>
                <w:tcPr>
                  <w:tcW w:w="796" w:type="dxa"/>
                </w:tcPr>
                <w:p w14:paraId="6B4D35F3"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C1B9155" w14:textId="77777777" w:rsidR="00871291" w:rsidRPr="006B4030" w:rsidRDefault="00871291" w:rsidP="00871291">
                  <w:pPr>
                    <w:autoSpaceDE w:val="0"/>
                    <w:autoSpaceDN w:val="0"/>
                    <w:adjustRightInd w:val="0"/>
                    <w:jc w:val="center"/>
                  </w:pPr>
                </w:p>
              </w:tc>
              <w:tc>
                <w:tcPr>
                  <w:tcW w:w="644" w:type="dxa"/>
                  <w:gridSpan w:val="2"/>
                </w:tcPr>
                <w:p w14:paraId="18A32CA5"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6F46359"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03F50E0F" w14:textId="77777777" w:rsidTr="00871291">
              <w:trPr>
                <w:gridAfter w:val="1"/>
                <w:wAfter w:w="24" w:type="dxa"/>
              </w:trPr>
              <w:tc>
                <w:tcPr>
                  <w:tcW w:w="8845" w:type="dxa"/>
                  <w:vAlign w:val="center"/>
                </w:tcPr>
                <w:p w14:paraId="571CCFBE" w14:textId="77777777" w:rsidR="00871291" w:rsidRDefault="00871291" w:rsidP="00871291">
                  <w:pPr>
                    <w:pBdr>
                      <w:left w:val="single" w:sz="6" w:space="5" w:color="auto"/>
                      <w:right w:val="single" w:sz="6" w:space="5" w:color="auto"/>
                    </w:pBdr>
                    <w:autoSpaceDE w:val="0"/>
                    <w:autoSpaceDN w:val="0"/>
                    <w:adjustRightInd w:val="0"/>
                    <w:spacing w:before="240"/>
                    <w:rPr>
                      <w:rFonts w:ascii="TimesNewRomanPS-BoldMT" w:hAnsi="TimesNewRomanPS-BoldMT" w:cs="TimesNewRomanPS-BoldMT"/>
                      <w:b/>
                      <w:bCs/>
                      <w:caps/>
                      <w:color w:val="365F91" w:themeColor="accent1" w:themeShade="BF"/>
                      <w:sz w:val="22"/>
                      <w:szCs w:val="22"/>
                    </w:rPr>
                  </w:pPr>
                  <w:commentRangeStart w:id="1444"/>
                  <w:commentRangeStart w:id="1445"/>
                  <w:commentRangeStart w:id="1446"/>
                  <w:r>
                    <w:rPr>
                      <w:rFonts w:ascii="TimesNewRomanPS-BoldMT" w:hAnsi="TimesNewRomanPS-BoldMT" w:cs="TimesNewRomanPS-BoldMT"/>
                      <w:b/>
                      <w:bCs/>
                      <w:caps/>
                      <w:color w:val="365F91" w:themeColor="accent1" w:themeShade="BF"/>
                      <w:sz w:val="22"/>
                      <w:szCs w:val="22"/>
                    </w:rPr>
                    <w:t>§130.2(</w:t>
                  </w:r>
                  <w:r>
                    <w:rPr>
                      <w:rFonts w:ascii="TimesNewRomanPS-BoldMT" w:hAnsi="TimesNewRomanPS-BoldMT" w:cs="TimesNewRomanPS-BoldMT"/>
                      <w:b/>
                      <w:bCs/>
                      <w:color w:val="365F91" w:themeColor="accent1" w:themeShade="BF"/>
                      <w:sz w:val="22"/>
                      <w:szCs w:val="22"/>
                    </w:rPr>
                    <w:t>b</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Luminaire Cutoff Requirements</w:t>
                  </w:r>
                  <w:r>
                    <w:rPr>
                      <w:rFonts w:ascii="TimesNewRomanPS-BoldMT" w:hAnsi="TimesNewRomanPS-BoldMT" w:cs="TimesNewRomanPS-BoldMT"/>
                      <w:b/>
                      <w:bCs/>
                      <w:caps/>
                      <w:color w:val="365F91" w:themeColor="accent1" w:themeShade="BF"/>
                      <w:sz w:val="22"/>
                      <w:szCs w:val="22"/>
                    </w:rPr>
                    <w:t xml:space="preserve"> </w:t>
                  </w:r>
                </w:p>
                <w:p w14:paraId="075A8245" w14:textId="77777777" w:rsidR="00871291" w:rsidRDefault="00871291" w:rsidP="00871291">
                  <w:pPr>
                    <w:pBdr>
                      <w:left w:val="single" w:sz="6" w:space="5" w:color="auto"/>
                      <w:right w:val="single" w:sz="6" w:space="5" w:color="auto"/>
                    </w:pBdr>
                    <w:autoSpaceDE w:val="0"/>
                    <w:autoSpaceDN w:val="0"/>
                    <w:adjustRightInd w:val="0"/>
                    <w:rPr>
                      <w:rFonts w:ascii="TimesNewRomanPSMT" w:hAnsi="TimesNewRomanPSMT" w:cs="TimesNewRomanPSMT"/>
                      <w:b/>
                      <w:caps/>
                      <w:color w:val="4F81BD" w:themeColor="accent1"/>
                      <w:sz w:val="22"/>
                      <w:szCs w:val="22"/>
                    </w:rPr>
                  </w:pPr>
                  <w:r>
                    <w:rPr>
                      <w:rFonts w:ascii="TimesNewRomanPSMT" w:hAnsi="TimesNewRomanPSMT" w:cs="TimesNewRomanPSMT"/>
                      <w:caps/>
                      <w:sz w:val="22"/>
                      <w:szCs w:val="22"/>
                    </w:rPr>
                    <w:t xml:space="preserve">All outdoor luminaires with initial luminaire lumens ≥ 6,200 shall comply with the Backlight, Uplight AND Glare (BUG) requirements of </w:t>
                  </w:r>
                  <w:r>
                    <w:rPr>
                      <w:rFonts w:ascii="TimesNewRomanPSMT" w:hAnsi="TimesNewRomanPSMT" w:cs="TimesNewRomanPSMT"/>
                      <w:b/>
                      <w:caps/>
                      <w:color w:val="4F81BD" w:themeColor="accent1"/>
                      <w:sz w:val="22"/>
                      <w:szCs w:val="22"/>
                    </w:rPr>
                    <w:t xml:space="preserve">Title 24, part 11, section 5.106.8 </w:t>
                  </w:r>
                  <w:commentRangeEnd w:id="1444"/>
                  <w:r w:rsidR="00771A0D">
                    <w:rPr>
                      <w:rStyle w:val="CommentReference"/>
                    </w:rPr>
                    <w:commentReference w:id="1444"/>
                  </w:r>
                </w:p>
                <w:p w14:paraId="3644472A" w14:textId="77777777" w:rsidR="00871291" w:rsidRPr="00253CA9" w:rsidRDefault="00871291" w:rsidP="00871291">
                  <w:pPr>
                    <w:pBdr>
                      <w:left w:val="single" w:sz="6" w:space="5" w:color="auto"/>
                      <w:right w:val="single" w:sz="6" w:space="5" w:color="auto"/>
                    </w:pBdr>
                    <w:autoSpaceDE w:val="0"/>
                    <w:autoSpaceDN w:val="0"/>
                    <w:adjustRightInd w:val="0"/>
                    <w:rPr>
                      <w:rFonts w:ascii="TimesNewRomanPS-BoldMT" w:hAnsi="TimesNewRomanPS-BoldMT" w:cs="TimesNewRomanPS-BoldMT"/>
                      <w:b/>
                      <w:bCs/>
                      <w:caps/>
                      <w:color w:val="365F91" w:themeColor="accent1" w:themeShade="BF"/>
                      <w:sz w:val="22"/>
                      <w:szCs w:val="22"/>
                    </w:rPr>
                  </w:pPr>
                  <w:commentRangeStart w:id="1447"/>
                  <w:r w:rsidRPr="003B1A55">
                    <w:rPr>
                      <w:rFonts w:ascii="TimesNewRomanPSMT" w:hAnsi="TimesNewRomanPSMT" w:cs="TimesNewRomanPSMT"/>
                      <w:b/>
                      <w:caps/>
                      <w:sz w:val="22"/>
                      <w:szCs w:val="22"/>
                    </w:rPr>
                    <w:t>Exception 7 to</w:t>
                  </w:r>
                  <w:r>
                    <w:rPr>
                      <w:rFonts w:ascii="TimesNewRomanPSMT" w:hAnsi="TimesNewRomanPSMT" w:cs="TimesNewRomanPSMT"/>
                      <w:b/>
                      <w:caps/>
                      <w:color w:val="4F81BD" w:themeColor="accent1"/>
                      <w:sz w:val="22"/>
                      <w:szCs w:val="22"/>
                    </w:rPr>
                    <w:t xml:space="preserve"> 130.2(</w:t>
                  </w:r>
                  <w:r w:rsidRPr="003B1A55">
                    <w:rPr>
                      <w:rFonts w:ascii="TimesNewRomanPSMT" w:hAnsi="TimesNewRomanPSMT" w:cs="TimesNewRomanPSMT"/>
                      <w:b/>
                      <w:color w:val="4F81BD" w:themeColor="accent1"/>
                      <w:sz w:val="22"/>
                      <w:szCs w:val="22"/>
                    </w:rPr>
                    <w:t>b</w:t>
                  </w:r>
                  <w:r>
                    <w:rPr>
                      <w:rFonts w:ascii="TimesNewRomanPSMT" w:hAnsi="TimesNewRomanPSMT" w:cs="TimesNewRomanPSMT"/>
                      <w:b/>
                      <w:caps/>
                      <w:color w:val="4F81BD" w:themeColor="accent1"/>
                      <w:sz w:val="22"/>
                      <w:szCs w:val="22"/>
                    </w:rPr>
                    <w:t xml:space="preserve">): </w:t>
                  </w:r>
                  <w:r>
                    <w:rPr>
                      <w:rFonts w:ascii="TimesNewRomanPSMT" w:hAnsi="TimesNewRomanPSMT" w:cs="TimesNewRomanPSMT"/>
                      <w:caps/>
                      <w:sz w:val="22"/>
                      <w:szCs w:val="22"/>
                    </w:rPr>
                    <w:t>outdoor lighting attached to high-rise residential or hotel/motel building and separately controlled from the inside of a dwelling unit or guest room.</w:t>
                  </w:r>
                  <w:commentRangeEnd w:id="1445"/>
                  <w:r w:rsidR="000F75EA">
                    <w:rPr>
                      <w:rStyle w:val="CommentReference"/>
                    </w:rPr>
                    <w:commentReference w:id="1445"/>
                  </w:r>
                  <w:commentRangeEnd w:id="1446"/>
                  <w:r w:rsidR="00E243CA">
                    <w:rPr>
                      <w:rStyle w:val="CommentReference"/>
                    </w:rPr>
                    <w:commentReference w:id="1446"/>
                  </w:r>
                  <w:commentRangeEnd w:id="1447"/>
                  <w:r w:rsidR="00771A0D">
                    <w:rPr>
                      <w:rStyle w:val="CommentReference"/>
                    </w:rPr>
                    <w:commentReference w:id="1447"/>
                  </w:r>
                </w:p>
              </w:tc>
              <w:tc>
                <w:tcPr>
                  <w:tcW w:w="796" w:type="dxa"/>
                </w:tcPr>
                <w:p w14:paraId="746AF5A3" w14:textId="77777777" w:rsidR="00871291"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65E772F" w14:textId="77777777" w:rsidR="00871291" w:rsidRDefault="00871291" w:rsidP="00871291">
                  <w:pPr>
                    <w:autoSpaceDE w:val="0"/>
                    <w:autoSpaceDN w:val="0"/>
                    <w:adjustRightInd w:val="0"/>
                    <w:jc w:val="center"/>
                    <w:rPr>
                      <w:rFonts w:ascii="TimesNewRomanPS-BoldMT" w:hAnsi="TimesNewRomanPS-BoldMT"/>
                      <w:sz w:val="22"/>
                      <w:szCs w:val="22"/>
                    </w:rPr>
                  </w:pPr>
                </w:p>
                <w:p w14:paraId="310F216A" w14:textId="77777777" w:rsidR="00871291" w:rsidRDefault="00871291" w:rsidP="00871291">
                  <w:pPr>
                    <w:autoSpaceDE w:val="0"/>
                    <w:autoSpaceDN w:val="0"/>
                    <w:adjustRightInd w:val="0"/>
                    <w:jc w:val="center"/>
                    <w:rPr>
                      <w:rFonts w:ascii="TimesNewRomanPS-BoldMT" w:hAnsi="TimesNewRomanPS-BoldMT"/>
                      <w:sz w:val="22"/>
                      <w:szCs w:val="22"/>
                    </w:rPr>
                  </w:pPr>
                </w:p>
                <w:p w14:paraId="2C81A318" w14:textId="77777777" w:rsidR="00871291" w:rsidRDefault="00871291" w:rsidP="00871291">
                  <w:pPr>
                    <w:autoSpaceDE w:val="0"/>
                    <w:autoSpaceDN w:val="0"/>
                    <w:adjustRightInd w:val="0"/>
                    <w:jc w:val="center"/>
                    <w:rPr>
                      <w:rFonts w:ascii="TimesNewRomanPS-BoldMT" w:hAnsi="TimesNewRomanPS-BoldMT"/>
                      <w:sz w:val="22"/>
                      <w:szCs w:val="22"/>
                    </w:rPr>
                  </w:pPr>
                </w:p>
                <w:p w14:paraId="045AA36B" w14:textId="77777777" w:rsidR="00871291" w:rsidRDefault="00871291" w:rsidP="00871291">
                  <w:pPr>
                    <w:autoSpaceDE w:val="0"/>
                    <w:autoSpaceDN w:val="0"/>
                    <w:adjustRightInd w:val="0"/>
                    <w:jc w:val="center"/>
                    <w:rPr>
                      <w:rFonts w:ascii="TimesNewRomanPS-BoldMT" w:hAnsi="TimesNewRomanPS-BoldMT"/>
                      <w:sz w:val="22"/>
                      <w:szCs w:val="22"/>
                    </w:rPr>
                  </w:pPr>
                </w:p>
                <w:p w14:paraId="243BEF3A" w14:textId="77777777" w:rsidR="00871291" w:rsidRDefault="00871291" w:rsidP="00871291">
                  <w:pPr>
                    <w:autoSpaceDE w:val="0"/>
                    <w:autoSpaceDN w:val="0"/>
                    <w:adjustRightInd w:val="0"/>
                    <w:jc w:val="center"/>
                    <w:rPr>
                      <w:rFonts w:ascii="TimesNewRomanPS-BoldMT" w:hAnsi="TimesNewRomanPS-BoldMT"/>
                      <w:sz w:val="22"/>
                      <w:szCs w:val="22"/>
                    </w:rPr>
                  </w:pPr>
                </w:p>
                <w:p w14:paraId="2A55561E"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6D592C5" w14:textId="77777777" w:rsidR="00871291" w:rsidRPr="006B4030" w:rsidRDefault="00871291" w:rsidP="00871291">
                  <w:pPr>
                    <w:autoSpaceDE w:val="0"/>
                    <w:autoSpaceDN w:val="0"/>
                    <w:adjustRightInd w:val="0"/>
                    <w:jc w:val="center"/>
                    <w:rPr>
                      <w:rFonts w:ascii="TimesNewRomanPS-BoldMT" w:hAnsi="TimesNewRomanPS-BoldMT"/>
                      <w:sz w:val="22"/>
                      <w:szCs w:val="22"/>
                    </w:rPr>
                  </w:pPr>
                </w:p>
                <w:p w14:paraId="6A6C492F"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57408410" w14:textId="77777777" w:rsidR="00871291"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1173A8B" w14:textId="77777777" w:rsidR="00871291" w:rsidRDefault="00871291" w:rsidP="00871291">
                  <w:pPr>
                    <w:autoSpaceDE w:val="0"/>
                    <w:autoSpaceDN w:val="0"/>
                    <w:adjustRightInd w:val="0"/>
                    <w:jc w:val="center"/>
                    <w:rPr>
                      <w:rFonts w:ascii="TimesNewRomanPS-BoldMT" w:hAnsi="TimesNewRomanPS-BoldMT"/>
                      <w:sz w:val="22"/>
                      <w:szCs w:val="22"/>
                    </w:rPr>
                  </w:pPr>
                </w:p>
                <w:p w14:paraId="532DD371" w14:textId="77777777" w:rsidR="00871291" w:rsidRDefault="00871291" w:rsidP="00871291">
                  <w:pPr>
                    <w:autoSpaceDE w:val="0"/>
                    <w:autoSpaceDN w:val="0"/>
                    <w:adjustRightInd w:val="0"/>
                    <w:jc w:val="center"/>
                    <w:rPr>
                      <w:rFonts w:ascii="TimesNewRomanPS-BoldMT" w:hAnsi="TimesNewRomanPS-BoldMT"/>
                      <w:sz w:val="22"/>
                      <w:szCs w:val="22"/>
                    </w:rPr>
                  </w:pPr>
                </w:p>
                <w:p w14:paraId="201573F0" w14:textId="77777777" w:rsidR="00871291" w:rsidRDefault="00871291" w:rsidP="00871291">
                  <w:pPr>
                    <w:autoSpaceDE w:val="0"/>
                    <w:autoSpaceDN w:val="0"/>
                    <w:adjustRightInd w:val="0"/>
                    <w:jc w:val="center"/>
                    <w:rPr>
                      <w:rFonts w:ascii="TimesNewRomanPS-BoldMT" w:hAnsi="TimesNewRomanPS-BoldMT"/>
                      <w:sz w:val="22"/>
                      <w:szCs w:val="22"/>
                    </w:rPr>
                  </w:pPr>
                </w:p>
                <w:p w14:paraId="720D8883" w14:textId="77777777" w:rsidR="00871291" w:rsidRDefault="00871291" w:rsidP="00871291">
                  <w:pPr>
                    <w:autoSpaceDE w:val="0"/>
                    <w:autoSpaceDN w:val="0"/>
                    <w:adjustRightInd w:val="0"/>
                    <w:jc w:val="center"/>
                    <w:rPr>
                      <w:rFonts w:ascii="TimesNewRomanPS-BoldMT" w:hAnsi="TimesNewRomanPS-BoldMT"/>
                      <w:sz w:val="22"/>
                      <w:szCs w:val="22"/>
                    </w:rPr>
                  </w:pPr>
                </w:p>
                <w:p w14:paraId="0C3B10FD" w14:textId="77777777" w:rsidR="00871291" w:rsidRDefault="00871291" w:rsidP="00871291">
                  <w:pPr>
                    <w:autoSpaceDE w:val="0"/>
                    <w:autoSpaceDN w:val="0"/>
                    <w:adjustRightInd w:val="0"/>
                    <w:jc w:val="center"/>
                    <w:rPr>
                      <w:rFonts w:ascii="TimesNewRomanPS-BoldMT" w:hAnsi="TimesNewRomanPS-BoldMT"/>
                      <w:sz w:val="22"/>
                      <w:szCs w:val="22"/>
                    </w:rPr>
                  </w:pPr>
                </w:p>
                <w:p w14:paraId="51077614"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649B1A3" w14:textId="77777777" w:rsidR="00871291" w:rsidRPr="006B4030" w:rsidRDefault="00871291" w:rsidP="00871291">
                  <w:pPr>
                    <w:autoSpaceDE w:val="0"/>
                    <w:autoSpaceDN w:val="0"/>
                    <w:adjustRightInd w:val="0"/>
                    <w:jc w:val="center"/>
                    <w:rPr>
                      <w:rFonts w:ascii="TimesNewRomanPS-BoldMT" w:hAnsi="TimesNewRomanPS-BoldMT"/>
                      <w:sz w:val="22"/>
                      <w:szCs w:val="22"/>
                    </w:rPr>
                  </w:pPr>
                </w:p>
                <w:p w14:paraId="743081EB"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821D54" w14:paraId="5644DCC0" w14:textId="77777777" w:rsidTr="00871291">
              <w:trPr>
                <w:gridAfter w:val="1"/>
                <w:wAfter w:w="24" w:type="dxa"/>
                <w:cantSplit/>
                <w:trHeight w:val="2197"/>
              </w:trPr>
              <w:tc>
                <w:tcPr>
                  <w:tcW w:w="8845" w:type="dxa"/>
                  <w:vMerge w:val="restart"/>
                  <w:shd w:val="clear" w:color="auto" w:fill="C00000"/>
                  <w:vAlign w:val="center"/>
                </w:tcPr>
                <w:p w14:paraId="78C2846B" w14:textId="77777777" w:rsidR="00871291" w:rsidRPr="00821D54" w:rsidRDefault="00871291" w:rsidP="00871291">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lastRenderedPageBreak/>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595EECD0" w14:textId="77777777" w:rsidR="00871291" w:rsidRPr="00821D54" w:rsidRDefault="00871291" w:rsidP="00871291">
                  <w:pPr>
                    <w:rPr>
                      <w:rFonts w:ascii="Arial,Italic" w:hAnsi="Arial,Italic" w:cs="Arial,Italic"/>
                      <w:b/>
                      <w:i/>
                      <w:iCs/>
                      <w:sz w:val="20"/>
                      <w:szCs w:val="20"/>
                    </w:rPr>
                  </w:pPr>
                  <w:r w:rsidRPr="00821D54">
                    <w:rPr>
                      <w:rFonts w:ascii="Arial,Italic" w:hAnsi="Arial,Italic" w:cs="Arial,Italic"/>
                      <w:b/>
                      <w:i/>
                      <w:iCs/>
                      <w:sz w:val="20"/>
                      <w:szCs w:val="20"/>
                    </w:rPr>
                    <w:t>(Title 24, Part 6)</w:t>
                  </w:r>
                </w:p>
                <w:p w14:paraId="29AFCFCA" w14:textId="77777777" w:rsidR="00871291" w:rsidRPr="00821D54" w:rsidRDefault="00871291" w:rsidP="00871291">
                  <w:pPr>
                    <w:autoSpaceDE w:val="0"/>
                    <w:autoSpaceDN w:val="0"/>
                    <w:adjustRightInd w:val="0"/>
                    <w:spacing w:before="120"/>
                    <w:rPr>
                      <w:rFonts w:ascii="Arial,Italic" w:hAnsi="Arial,Italic" w:cs="Arial,Italic"/>
                      <w:b/>
                      <w:i/>
                      <w:iCs/>
                      <w:sz w:val="20"/>
                      <w:szCs w:val="20"/>
                    </w:rPr>
                  </w:pPr>
                  <w:commentRangeStart w:id="1448"/>
                  <w:r>
                    <w:rPr>
                      <w:rFonts w:ascii="Arial,Italic" w:hAnsi="Arial,Italic" w:cs="Arial,Italic"/>
                      <w:b/>
                      <w:i/>
                      <w:iCs/>
                      <w:sz w:val="28"/>
                      <w:szCs w:val="28"/>
                    </w:rPr>
                    <w:t>Dwelling Unit &amp; Guest Room Solar Ready Mandatory Measures:</w:t>
                  </w:r>
                  <w:commentRangeEnd w:id="1448"/>
                  <w:r w:rsidR="00771A0D">
                    <w:rPr>
                      <w:rStyle w:val="CommentReference"/>
                    </w:rPr>
                    <w:commentReference w:id="1448"/>
                  </w:r>
                </w:p>
              </w:tc>
              <w:tc>
                <w:tcPr>
                  <w:tcW w:w="1440" w:type="dxa"/>
                  <w:gridSpan w:val="3"/>
                  <w:shd w:val="clear" w:color="auto" w:fill="C00000"/>
                  <w:vAlign w:val="center"/>
                </w:tcPr>
                <w:p w14:paraId="58C34542" w14:textId="77777777" w:rsidR="00871291" w:rsidRPr="00821D54" w:rsidRDefault="00871291" w:rsidP="00871291">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71291" w:rsidRPr="007F2909" w14:paraId="6933B8F5" w14:textId="77777777" w:rsidTr="00871291">
              <w:trPr>
                <w:gridAfter w:val="1"/>
                <w:wAfter w:w="24" w:type="dxa"/>
              </w:trPr>
              <w:tc>
                <w:tcPr>
                  <w:tcW w:w="8845" w:type="dxa"/>
                  <w:vMerge/>
                  <w:vAlign w:val="center"/>
                </w:tcPr>
                <w:p w14:paraId="2AD5A18B" w14:textId="77777777" w:rsidR="00871291" w:rsidRPr="00BF6D73" w:rsidRDefault="00871291" w:rsidP="00871291">
                  <w:pPr>
                    <w:pStyle w:val="Default"/>
                    <w:rPr>
                      <w:rFonts w:ascii="TimesNewRomanPS-BoldMT" w:hAnsi="TimesNewRomanPS-BoldMT" w:cs="TimesNewRomanPS-BoldMT"/>
                      <w:b/>
                      <w:bCs/>
                      <w:color w:val="365F91" w:themeColor="accent1" w:themeShade="BF"/>
                      <w:sz w:val="22"/>
                      <w:szCs w:val="22"/>
                    </w:rPr>
                  </w:pPr>
                </w:p>
              </w:tc>
              <w:tc>
                <w:tcPr>
                  <w:tcW w:w="796" w:type="dxa"/>
                  <w:shd w:val="clear" w:color="auto" w:fill="C00000"/>
                </w:tcPr>
                <w:p w14:paraId="60A32BA2" w14:textId="77777777" w:rsidR="00871291" w:rsidRPr="007F2909" w:rsidRDefault="00871291" w:rsidP="00871291">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Y</w:t>
                  </w:r>
                </w:p>
              </w:tc>
              <w:tc>
                <w:tcPr>
                  <w:tcW w:w="644" w:type="dxa"/>
                  <w:gridSpan w:val="2"/>
                  <w:shd w:val="clear" w:color="auto" w:fill="C00000"/>
                </w:tcPr>
                <w:p w14:paraId="6ECDD365" w14:textId="77777777" w:rsidR="00871291" w:rsidRPr="007F2909" w:rsidRDefault="00871291" w:rsidP="00871291">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N</w:t>
                  </w:r>
                </w:p>
              </w:tc>
            </w:tr>
            <w:tr w:rsidR="00871291" w:rsidRPr="006B4030" w14:paraId="2A4582ED" w14:textId="77777777" w:rsidTr="00871291">
              <w:trPr>
                <w:gridAfter w:val="1"/>
                <w:wAfter w:w="24" w:type="dxa"/>
              </w:trPr>
              <w:tc>
                <w:tcPr>
                  <w:tcW w:w="8845" w:type="dxa"/>
                  <w:vAlign w:val="center"/>
                </w:tcPr>
                <w:p w14:paraId="004B852C"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p>
              </w:tc>
              <w:tc>
                <w:tcPr>
                  <w:tcW w:w="796" w:type="dxa"/>
                </w:tcPr>
                <w:p w14:paraId="6C408741" w14:textId="77777777" w:rsidR="00871291" w:rsidRPr="00D83F2E"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0291B125" w14:textId="77777777" w:rsidR="00871291" w:rsidRPr="00D83F2E" w:rsidRDefault="00871291" w:rsidP="00871291">
                  <w:pPr>
                    <w:autoSpaceDE w:val="0"/>
                    <w:autoSpaceDN w:val="0"/>
                    <w:adjustRightInd w:val="0"/>
                    <w:jc w:val="center"/>
                    <w:rPr>
                      <w:rFonts w:ascii="TimesNewRomanPS-BoldMT" w:hAnsi="TimesNewRomanPS-BoldMT"/>
                      <w:sz w:val="22"/>
                      <w:szCs w:val="22"/>
                    </w:rPr>
                  </w:pPr>
                </w:p>
              </w:tc>
            </w:tr>
            <w:tr w:rsidR="00871291" w:rsidRPr="006B4030" w14:paraId="180F721F" w14:textId="77777777" w:rsidTr="00871291">
              <w:trPr>
                <w:gridAfter w:val="1"/>
                <w:wAfter w:w="24" w:type="dxa"/>
              </w:trPr>
              <w:tc>
                <w:tcPr>
                  <w:tcW w:w="8845" w:type="dxa"/>
                  <w:vAlign w:val="center"/>
                </w:tcPr>
                <w:p w14:paraId="47BC9790" w14:textId="77777777" w:rsidR="00871291" w:rsidRPr="00334A15" w:rsidRDefault="00871291" w:rsidP="00871291">
                  <w:pPr>
                    <w:pStyle w:val="Default"/>
                    <w:rPr>
                      <w:rFonts w:ascii="TimesNewRomanPS-BoldMT" w:hAnsi="TimesNewRomanPS-BoldMT" w:cs="TimesNewRomanPS-BoldMT"/>
                      <w:b/>
                      <w:bCs/>
                      <w:caps/>
                      <w:color w:val="auto"/>
                      <w:sz w:val="22"/>
                      <w:szCs w:val="22"/>
                    </w:rPr>
                  </w:pPr>
                  <w:commentRangeStart w:id="1449"/>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)1B</w:t>
                  </w:r>
                  <w:r w:rsidRPr="00334A15">
                    <w:rPr>
                      <w:rFonts w:ascii="TimesNewRomanPS-BoldMT" w:hAnsi="TimesNewRomanPS-BoldMT" w:cs="TimesNewRomanPS-BoldMT"/>
                      <w:b/>
                      <w:bCs/>
                      <w:caps/>
                      <w:color w:val="auto"/>
                      <w:sz w:val="22"/>
                      <w:szCs w:val="22"/>
                    </w:rPr>
                    <w:t xml:space="preserve"> Solar Ready buildings </w:t>
                  </w:r>
                </w:p>
                <w:p w14:paraId="290F5B83" w14:textId="180F6D93" w:rsidR="00871291" w:rsidRPr="00334A15" w:rsidRDefault="00871291" w:rsidP="00871291">
                  <w:pPr>
                    <w:rPr>
                      <w:rFonts w:ascii="TimesNewRomanPS-BoldMT" w:hAnsi="TimesNewRomanPS-BoldMT"/>
                      <w:sz w:val="22"/>
                      <w:szCs w:val="22"/>
                    </w:rPr>
                  </w:pPr>
                  <w:r w:rsidRPr="00334A15">
                    <w:rPr>
                      <w:rFonts w:ascii="TimesNewRomanPS-BoldMT" w:hAnsi="TimesNewRomanPS-BoldMT"/>
                      <w:sz w:val="22"/>
                      <w:szCs w:val="22"/>
                    </w:rPr>
                    <w:t xml:space="preserve">ALL NEW </w:t>
                  </w:r>
                  <w:r>
                    <w:rPr>
                      <w:rFonts w:ascii="TimesNewRomanPS-BoldMT" w:hAnsi="TimesNewRomanPS-BoldMT"/>
                      <w:sz w:val="22"/>
                      <w:szCs w:val="22"/>
                    </w:rPr>
                    <w:t xml:space="preserve">LOW-RISE AND </w:t>
                  </w:r>
                  <w:r w:rsidRPr="00334A15">
                    <w:rPr>
                      <w:rFonts w:ascii="TimesNewRomanPS-BoldMT" w:hAnsi="TimesNewRomanPS-BoldMT"/>
                      <w:sz w:val="22"/>
                      <w:szCs w:val="22"/>
                    </w:rPr>
                    <w:t xml:space="preserve">HIGH-RISE </w:t>
                  </w:r>
                  <w:r>
                    <w:rPr>
                      <w:rFonts w:ascii="TimesNewRomanPS-BoldMT" w:hAnsi="TimesNewRomanPS-BoldMT"/>
                      <w:caps/>
                      <w:sz w:val="22"/>
                      <w:szCs w:val="22"/>
                    </w:rPr>
                    <w:t>multifamily</w:t>
                  </w:r>
                  <w:r w:rsidRPr="00334A15">
                    <w:rPr>
                      <w:rFonts w:ascii="TimesNewRomanPS-BoldMT" w:hAnsi="TimesNewRomanPS-BoldMT"/>
                      <w:sz w:val="22"/>
                      <w:szCs w:val="22"/>
                    </w:rPr>
                    <w:t xml:space="preserve"> BUILDINGS</w:t>
                  </w:r>
                  <w:r>
                    <w:rPr>
                      <w:rFonts w:ascii="TimesNewRomanPS-BoldMT" w:hAnsi="TimesNewRomanPS-BoldMT"/>
                      <w:sz w:val="22"/>
                      <w:szCs w:val="22"/>
                    </w:rPr>
                    <w:t xml:space="preserve"> AND</w:t>
                  </w:r>
                  <w:r w:rsidRPr="00334A15">
                    <w:rPr>
                      <w:rFonts w:ascii="TimesNewRomanPS-BoldMT" w:hAnsi="TimesNewRomanPS-BoldMT"/>
                      <w:sz w:val="22"/>
                      <w:szCs w:val="22"/>
                    </w:rPr>
                    <w:t xml:space="preserve"> HOTEL</w:t>
                  </w:r>
                  <w:r>
                    <w:rPr>
                      <w:rFonts w:ascii="TimesNewRomanPS-BoldMT" w:hAnsi="TimesNewRomanPS-BoldMT"/>
                      <w:sz w:val="22"/>
                      <w:szCs w:val="22"/>
                    </w:rPr>
                    <w:t>/</w:t>
                  </w:r>
                  <w:r w:rsidRPr="00334A15">
                    <w:rPr>
                      <w:rFonts w:ascii="TimesNewRomanPS-BoldMT" w:hAnsi="TimesNewRomanPS-BoldMT"/>
                      <w:sz w:val="22"/>
                      <w:szCs w:val="22"/>
                    </w:rPr>
                    <w:t>MOTEL OCCUPANCIES 10 STORIES OR FEWER SHALL HAVE A SOLAR ZONE LOCATED ON THE ROOF OR ANOTHER STRUCTURE WITHIN 250 FT FOR THE PURPOSE OF ADDING SOLAR PANELS AT A FUTURE TIME. THE MINIMUM SOLAR ZONE AREA SHALL BE SIZED ACCORDING TO §110.10(b)1B</w:t>
                  </w:r>
                  <w:r>
                    <w:rPr>
                      <w:rFonts w:ascii="TimesNewRomanPS-BoldMT" w:hAnsi="TimesNewRomanPS-BoldMT"/>
                      <w:sz w:val="22"/>
                      <w:szCs w:val="22"/>
                    </w:rPr>
                    <w:t xml:space="preserve"> AND IS APPLICABLE TO THE ENTIRE BUILDING, INCLUDING MIXED OCCUPANCY.</w:t>
                  </w:r>
                  <w:r w:rsidRPr="00334A15">
                    <w:rPr>
                      <w:rFonts w:ascii="TimesNewRomanPS-BoldMT" w:hAnsi="TimesNewRomanPS-BoldMT"/>
                      <w:sz w:val="22"/>
                      <w:szCs w:val="22"/>
                    </w:rPr>
                    <w:t xml:space="preserve"> </w:t>
                  </w:r>
                  <w:commentRangeEnd w:id="1449"/>
                  <w:r w:rsidR="004368FE">
                    <w:rPr>
                      <w:rStyle w:val="CommentReference"/>
                    </w:rPr>
                    <w:commentReference w:id="1449"/>
                  </w:r>
                </w:p>
                <w:p w14:paraId="4D366F28"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
                      <w:bCs/>
                      <w:caps/>
                      <w:sz w:val="22"/>
                      <w:szCs w:val="22"/>
                    </w:rPr>
                    <w:t xml:space="preserve">     </w:t>
                  </w:r>
                  <w:commentRangeStart w:id="1450"/>
                  <w:r w:rsidRPr="00334A15">
                    <w:rPr>
                      <w:rFonts w:ascii="TimesNewRomanPS-BoldMT" w:hAnsi="TimesNewRomanPS-BoldMT" w:cs="TimesNewRomanPS-BoldMT"/>
                      <w:b/>
                      <w:bCs/>
                      <w:caps/>
                      <w:sz w:val="22"/>
                      <w:szCs w:val="22"/>
                    </w:rPr>
                    <w:t>Exception 1</w:t>
                  </w:r>
                  <w:r>
                    <w:rPr>
                      <w:rFonts w:ascii="TimesNewRomanPS-BoldMT" w:hAnsi="TimesNewRomanPS-BoldMT" w:cs="TimesNewRomanPS-BoldMT"/>
                      <w:b/>
                      <w:bCs/>
                      <w:caps/>
                      <w:sz w:val="22"/>
                      <w:szCs w:val="22"/>
                    </w:rPr>
                    <w:t xml:space="preserve"> </w:t>
                  </w:r>
                  <w:r w:rsidRPr="00334A15">
                    <w:rPr>
                      <w:rFonts w:ascii="TimesNewRomanPS-BoldMT" w:hAnsi="TimesNewRomanPS-BoldMT" w:cs="TimesNewRomanPS-BoldMT"/>
                      <w:b/>
                      <w:bCs/>
                      <w:caps/>
                      <w:sz w:val="22"/>
                      <w:szCs w:val="22"/>
                    </w:rPr>
                    <w:t>to</w:t>
                  </w:r>
                  <w:r w:rsidRPr="00334A15">
                    <w:rPr>
                      <w:rFonts w:ascii="TimesNewRomanPS-BoldMT" w:hAnsi="TimesNewRomanPS-BoldMT" w:cs="TimesNewRomanPS-BoldMT"/>
                      <w:b/>
                      <w:bCs/>
                      <w:caps/>
                      <w:color w:val="365F91" w:themeColor="accent1" w:themeShade="BF"/>
                      <w:sz w:val="22"/>
                      <w:szCs w:val="22"/>
                    </w:rPr>
                    <w:t xml:space="preserve"> §110.10(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)1B</w:t>
                  </w:r>
                  <w:r w:rsidRPr="00334A15">
                    <w:rPr>
                      <w:rFonts w:ascii="TimesNewRomanPS-BoldMT" w:hAnsi="TimesNewRomanPS-BoldMT" w:cs="TimesNewRomanPS-BoldMT"/>
                      <w:b/>
                      <w:bCs/>
                      <w:caps/>
                      <w:color w:val="4F81BD" w:themeColor="accent1"/>
                      <w:sz w:val="22"/>
                      <w:szCs w:val="22"/>
                    </w:rPr>
                    <w:t xml:space="preserve"> </w:t>
                  </w:r>
                  <w:r w:rsidRPr="00290DF2">
                    <w:rPr>
                      <w:rFonts w:ascii="TimesNewRomanPS-BoldMT" w:hAnsi="TimesNewRomanPS-BoldMT" w:cs="TimesNewRomanPS-BoldMT"/>
                      <w:bCs/>
                      <w:caps/>
                      <w:sz w:val="22"/>
                      <w:szCs w:val="22"/>
                    </w:rPr>
                    <w:t xml:space="preserve">high-rise multifamily buildings and hotel/motel occupancies </w:t>
                  </w:r>
                  <w:r w:rsidRPr="00334A15">
                    <w:rPr>
                      <w:rFonts w:ascii="TimesNewRomanPS-BoldMT" w:hAnsi="TimesNewRomanPS-BoldMT" w:cs="TimesNewRomanPS-BoldMT"/>
                      <w:bCs/>
                      <w:caps/>
                      <w:sz w:val="22"/>
                      <w:szCs w:val="22"/>
                    </w:rPr>
                    <w:t xml:space="preserve">with </w:t>
                  </w:r>
                  <w:r>
                    <w:rPr>
                      <w:rFonts w:ascii="TimesNewRomanPS-BoldMT" w:hAnsi="TimesNewRomanPS-BoldMT" w:cs="TimesNewRomanPS-BoldMT"/>
                      <w:bCs/>
                      <w:caps/>
                      <w:sz w:val="22"/>
                      <w:szCs w:val="22"/>
                    </w:rPr>
                    <w:t xml:space="preserve">a permanent </w:t>
                  </w:r>
                  <w:r w:rsidRPr="00334A15">
                    <w:rPr>
                      <w:rFonts w:ascii="TimesNewRomanPS-BoldMT" w:hAnsi="TimesNewRomanPS-BoldMT" w:cs="TimesNewRomanPS-BoldMT"/>
                      <w:bCs/>
                      <w:caps/>
                      <w:sz w:val="22"/>
                      <w:szCs w:val="22"/>
                    </w:rPr>
                    <w:t xml:space="preserve">solar </w:t>
                  </w:r>
                  <w:r>
                    <w:rPr>
                      <w:rFonts w:ascii="TimesNewRomanPS-BoldMT" w:hAnsi="TimesNewRomanPS-BoldMT" w:cs="TimesNewRomanPS-BoldMT"/>
                      <w:bCs/>
                      <w:caps/>
                      <w:sz w:val="22"/>
                      <w:szCs w:val="22"/>
                    </w:rPr>
                    <w:t>electric</w:t>
                  </w:r>
                  <w:r w:rsidRPr="00334A15">
                    <w:rPr>
                      <w:rFonts w:ascii="TimesNewRomanPS-BoldMT" w:hAnsi="TimesNewRomanPS-BoldMT" w:cs="TimesNewRomanPS-BoldMT"/>
                      <w:bCs/>
                      <w:caps/>
                      <w:sz w:val="22"/>
                      <w:szCs w:val="22"/>
                    </w:rPr>
                    <w:t xml:space="preserve"> </w:t>
                  </w:r>
                </w:p>
                <w:p w14:paraId="3C531EB5"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system having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 xml:space="preserve">nameplate DC power rating, measured under  </w:t>
                  </w:r>
                </w:p>
                <w:p w14:paraId="5BCDE30A" w14:textId="22EB5C32"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standard test conditions, </w:t>
                  </w:r>
                  <w:r>
                    <w:rPr>
                      <w:rFonts w:ascii="TimesNewRomanPS-BoldMT" w:hAnsi="TimesNewRomanPS-BoldMT" w:cs="TimesNewRomanPS-BoldMT"/>
                      <w:bCs/>
                      <w:caps/>
                      <w:sz w:val="22"/>
                      <w:szCs w:val="22"/>
                    </w:rPr>
                    <w:t>of</w:t>
                  </w:r>
                  <w:r w:rsidRPr="00334A15">
                    <w:rPr>
                      <w:rFonts w:ascii="TimesNewRomanPS-BoldMT" w:hAnsi="TimesNewRomanPS-BoldMT" w:cs="TimesNewRomanPS-BoldMT"/>
                      <w:bCs/>
                      <w:caps/>
                      <w:sz w:val="22"/>
                      <w:szCs w:val="22"/>
                    </w:rPr>
                    <w:t xml:space="preserve"> at least </w:t>
                  </w:r>
                  <w:proofErr w:type="gramStart"/>
                  <w:r w:rsidRPr="00334A15">
                    <w:rPr>
                      <w:rFonts w:ascii="TimesNewRomanPS-BoldMT" w:hAnsi="TimesNewRomanPS-BoldMT" w:cs="TimesNewRomanPS-BoldMT"/>
                      <w:bCs/>
                      <w:caps/>
                      <w:sz w:val="22"/>
                      <w:szCs w:val="22"/>
                    </w:rPr>
                    <w:t>one watt per</w:t>
                  </w:r>
                  <w:proofErr w:type="gramEnd"/>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FT2</w:t>
                  </w:r>
                  <w:r w:rsidRPr="00334A15">
                    <w:rPr>
                      <w:rFonts w:ascii="TimesNewRomanPS-BoldMT" w:hAnsi="TimesNewRomanPS-BoldMT" w:cs="TimesNewRomanPS-BoldMT"/>
                      <w:bCs/>
                      <w:caps/>
                      <w:sz w:val="22"/>
                      <w:szCs w:val="22"/>
                    </w:rPr>
                    <w:t xml:space="preserve"> of roof </w:t>
                  </w:r>
                </w:p>
                <w:p w14:paraId="048BD5F2"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area.</w:t>
                  </w:r>
                  <w:commentRangeEnd w:id="1450"/>
                  <w:r w:rsidR="004368FE">
                    <w:rPr>
                      <w:rStyle w:val="CommentReference"/>
                    </w:rPr>
                    <w:commentReference w:id="1450"/>
                  </w:r>
                </w:p>
                <w:p w14:paraId="039B5A31"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
                      <w:bCs/>
                      <w:caps/>
                      <w:sz w:val="22"/>
                      <w:szCs w:val="22"/>
                    </w:rPr>
                    <w:t xml:space="preserve">     </w:t>
                  </w:r>
                  <w:commentRangeStart w:id="1451"/>
                  <w:r w:rsidRPr="00334A15">
                    <w:rPr>
                      <w:rFonts w:ascii="TimesNewRomanPS-BoldMT" w:hAnsi="TimesNewRomanPS-BoldMT" w:cs="TimesNewRomanPS-BoldMT"/>
                      <w:b/>
                      <w:bCs/>
                      <w:caps/>
                      <w:sz w:val="22"/>
                      <w:szCs w:val="22"/>
                    </w:rPr>
                    <w:t xml:space="preserve">Exception </w:t>
                  </w:r>
                  <w:r>
                    <w:rPr>
                      <w:rFonts w:ascii="TimesNewRomanPS-BoldMT" w:hAnsi="TimesNewRomanPS-BoldMT" w:cs="TimesNewRomanPS-BoldMT"/>
                      <w:b/>
                      <w:bCs/>
                      <w:caps/>
                      <w:sz w:val="22"/>
                      <w:szCs w:val="22"/>
                    </w:rPr>
                    <w:t xml:space="preserve">2 </w:t>
                  </w:r>
                  <w:r w:rsidRPr="00334A15">
                    <w:rPr>
                      <w:rFonts w:ascii="TimesNewRomanPS-BoldMT" w:hAnsi="TimesNewRomanPS-BoldMT" w:cs="TimesNewRomanPS-BoldMT"/>
                      <w:b/>
                      <w:bCs/>
                      <w:caps/>
                      <w:sz w:val="22"/>
                      <w:szCs w:val="22"/>
                    </w:rPr>
                    <w:t>to</w:t>
                  </w:r>
                  <w:r w:rsidRPr="00334A15">
                    <w:rPr>
                      <w:rFonts w:ascii="TimesNewRomanPS-BoldMT" w:hAnsi="TimesNewRomanPS-BoldMT" w:cs="TimesNewRomanPS-BoldMT"/>
                      <w:b/>
                      <w:bCs/>
                      <w:caps/>
                      <w:color w:val="365F91" w:themeColor="accent1" w:themeShade="BF"/>
                      <w:sz w:val="22"/>
                      <w:szCs w:val="22"/>
                    </w:rPr>
                    <w:t xml:space="preserve"> §110.10(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)1B</w:t>
                  </w:r>
                  <w:r w:rsidRPr="00334A15">
                    <w:rPr>
                      <w:rFonts w:ascii="TimesNewRomanPS-BoldMT" w:hAnsi="TimesNewRomanPS-BoldMT" w:cs="TimesNewRomanPS-BoldMT"/>
                      <w:b/>
                      <w:bCs/>
                      <w:caps/>
                      <w:color w:val="4F81BD" w:themeColor="accent1"/>
                      <w:sz w:val="22"/>
                      <w:szCs w:val="22"/>
                    </w:rPr>
                    <w:t xml:space="preserve"> </w:t>
                  </w:r>
                  <w:r w:rsidRPr="00290DF2">
                    <w:rPr>
                      <w:rFonts w:ascii="TimesNewRomanPS-BoldMT" w:hAnsi="TimesNewRomanPS-BoldMT" w:cs="TimesNewRomanPS-BoldMT"/>
                      <w:bCs/>
                      <w:caps/>
                      <w:sz w:val="22"/>
                      <w:szCs w:val="22"/>
                    </w:rPr>
                    <w:t xml:space="preserve">high-rise multifamily buildings and hotel/motel occupancies </w:t>
                  </w:r>
                  <w:r w:rsidRPr="00334A15">
                    <w:rPr>
                      <w:rFonts w:ascii="TimesNewRomanPS-BoldMT" w:hAnsi="TimesNewRomanPS-BoldMT" w:cs="TimesNewRomanPS-BoldMT"/>
                      <w:bCs/>
                      <w:caps/>
                      <w:sz w:val="22"/>
                      <w:szCs w:val="22"/>
                    </w:rPr>
                    <w:t xml:space="preserve">equipped with </w:t>
                  </w:r>
                  <w:r>
                    <w:rPr>
                      <w:rFonts w:ascii="TimesNewRomanPS-BoldMT" w:hAnsi="TimesNewRomanPS-BoldMT" w:cs="TimesNewRomanPS-BoldMT"/>
                      <w:bCs/>
                      <w:caps/>
                      <w:sz w:val="22"/>
                      <w:szCs w:val="22"/>
                    </w:rPr>
                    <w:t xml:space="preserve">a permanent </w:t>
                  </w:r>
                  <w:r w:rsidRPr="00334A15">
                    <w:rPr>
                      <w:rFonts w:ascii="TimesNewRomanPS-BoldMT" w:hAnsi="TimesNewRomanPS-BoldMT" w:cs="TimesNewRomanPS-BoldMT"/>
                      <w:bCs/>
                      <w:caps/>
                      <w:sz w:val="22"/>
                      <w:szCs w:val="22"/>
                    </w:rPr>
                    <w:t xml:space="preserve">solar </w:t>
                  </w:r>
                </w:p>
                <w:p w14:paraId="79DFC2E5"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domestic Water heating </w:t>
                  </w:r>
                  <w:r w:rsidRPr="00334A15">
                    <w:rPr>
                      <w:rFonts w:ascii="TimesNewRomanPS-BoldMT" w:hAnsi="TimesNewRomanPS-BoldMT" w:cs="TimesNewRomanPS-BoldMT"/>
                      <w:bCs/>
                      <w:caps/>
                      <w:sz w:val="22"/>
                      <w:szCs w:val="22"/>
                    </w:rPr>
                    <w:t xml:space="preserve">system </w:t>
                  </w:r>
                  <w:r>
                    <w:rPr>
                      <w:rFonts w:ascii="TimesNewRomanPS-BoldMT" w:hAnsi="TimesNewRomanPS-BoldMT" w:cs="TimesNewRomanPS-BoldMT"/>
                      <w:bCs/>
                      <w:caps/>
                      <w:sz w:val="22"/>
                      <w:szCs w:val="22"/>
                    </w:rPr>
                    <w:t xml:space="preserve">complying with </w:t>
                  </w:r>
                  <w:r w:rsidRPr="00334A15">
                    <w:rPr>
                      <w:rFonts w:ascii="TimesNewRomanPS-BoldMT" w:hAnsi="TimesNewRomanPS-BoldMT" w:cstheme="minorHAnsi"/>
                      <w:b/>
                      <w:sz w:val="22"/>
                      <w:szCs w:val="22"/>
                    </w:rPr>
                    <w:t>§1</w:t>
                  </w:r>
                  <w:r>
                    <w:rPr>
                      <w:rFonts w:ascii="TimesNewRomanPS-BoldMT" w:hAnsi="TimesNewRomanPS-BoldMT" w:cstheme="minorHAnsi"/>
                      <w:b/>
                      <w:sz w:val="22"/>
                      <w:szCs w:val="22"/>
                    </w:rPr>
                    <w:t>5</w:t>
                  </w:r>
                  <w:r w:rsidRPr="00334A15">
                    <w:rPr>
                      <w:rFonts w:ascii="TimesNewRomanPS-BoldMT" w:hAnsi="TimesNewRomanPS-BoldMT" w:cstheme="minorHAnsi"/>
                      <w:b/>
                      <w:sz w:val="22"/>
                      <w:szCs w:val="22"/>
                    </w:rPr>
                    <w:t>0.1</w:t>
                  </w:r>
                  <w:r>
                    <w:rPr>
                      <w:rFonts w:ascii="TimesNewRomanPS-BoldMT" w:hAnsi="TimesNewRomanPS-BoldMT" w:cstheme="minorHAnsi"/>
                      <w:b/>
                      <w:sz w:val="22"/>
                      <w:szCs w:val="22"/>
                    </w:rPr>
                    <w:t>(c)8Biii</w:t>
                  </w:r>
                  <w:commentRangeEnd w:id="1451"/>
                  <w:r w:rsidR="00B26E9B">
                    <w:rPr>
                      <w:rStyle w:val="CommentReference"/>
                    </w:rPr>
                    <w:commentReference w:id="1451"/>
                  </w:r>
                </w:p>
                <w:p w14:paraId="1844B4C5"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caps/>
                    </w:rPr>
                    <w:t xml:space="preserve">    </w:t>
                  </w:r>
                  <w:commentRangeStart w:id="1452"/>
                  <w:r w:rsidRPr="00334A15">
                    <w:rPr>
                      <w:rFonts w:ascii="TimesNewRomanPS-BoldMT" w:hAnsi="TimesNewRomanPS-BoldMT" w:cs="TimesNewRomanPS-BoldMT"/>
                      <w:b/>
                      <w:bCs/>
                      <w:caps/>
                      <w:sz w:val="22"/>
                      <w:szCs w:val="22"/>
                    </w:rPr>
                    <w:t>Exception 3 to</w:t>
                  </w:r>
                  <w:r w:rsidRPr="00334A15">
                    <w:rPr>
                      <w:rFonts w:ascii="TimesNewRomanPS-BoldMT" w:hAnsi="TimesNewRomanPS-BoldMT" w:cs="TimesNewRomanPS-BoldMT"/>
                      <w:b/>
                      <w:bCs/>
                      <w:caps/>
                      <w:color w:val="365F91" w:themeColor="accent1" w:themeShade="BF"/>
                      <w:sz w:val="22"/>
                      <w:szCs w:val="22"/>
                    </w:rPr>
                    <w:t xml:space="preserve"> §110.10(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)1B </w:t>
                  </w:r>
                  <w:r w:rsidRPr="00334A15">
                    <w:rPr>
                      <w:rFonts w:ascii="TimesNewRomanPS-BoldMT" w:hAnsi="TimesNewRomanPS-BoldMT" w:cs="TimesNewRomanPS-BoldMT"/>
                      <w:bCs/>
                      <w:caps/>
                      <w:sz w:val="22"/>
                      <w:szCs w:val="22"/>
                    </w:rPr>
                    <w:t xml:space="preserve">Designated solar zone area no less  </w:t>
                  </w:r>
                </w:p>
                <w:p w14:paraId="1ED79A7F"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w:t>
                  </w:r>
                  <w:proofErr w:type="gramStart"/>
                  <w:r w:rsidRPr="00334A15">
                    <w:rPr>
                      <w:rFonts w:ascii="TimesNewRomanPS-BoldMT" w:hAnsi="TimesNewRomanPS-BoldMT" w:cs="TimesNewRomanPS-BoldMT"/>
                      <w:bCs/>
                      <w:caps/>
                      <w:sz w:val="22"/>
                      <w:szCs w:val="22"/>
                    </w:rPr>
                    <w:t>than</w:t>
                  </w:r>
                  <w:proofErr w:type="gramEnd"/>
                  <w:r w:rsidRPr="00334A15">
                    <w:rPr>
                      <w:rFonts w:ascii="TimesNewRomanPS-BoldMT" w:hAnsi="TimesNewRomanPS-BoldMT" w:cs="TimesNewRomanPS-BoldMT"/>
                      <w:bCs/>
                      <w:caps/>
                      <w:sz w:val="22"/>
                      <w:szCs w:val="22"/>
                    </w:rPr>
                    <w:t xml:space="preserve"> 50% of the potential solar zone area (as calculated per </w:t>
                  </w:r>
                </w:p>
                <w:p w14:paraId="504EC510"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Exception)</w:t>
                  </w:r>
                  <w:commentRangeEnd w:id="1452"/>
                  <w:r w:rsidR="00B26E9B">
                    <w:rPr>
                      <w:rStyle w:val="CommentReference"/>
                    </w:rPr>
                    <w:commentReference w:id="1452"/>
                  </w:r>
                </w:p>
                <w:p w14:paraId="67023DEB" w14:textId="3590B259" w:rsidR="00871291" w:rsidRPr="00334A15" w:rsidRDefault="00871291" w:rsidP="00871291">
                  <w:pPr>
                    <w:autoSpaceDE w:val="0"/>
                    <w:autoSpaceDN w:val="0"/>
                    <w:adjustRightInd w:val="0"/>
                    <w:rPr>
                      <w:rFonts w:ascii="TimesNewRomanPS-BoldMT" w:hAnsi="TimesNewRomanPS-BoldMT" w:cstheme="minorHAnsi"/>
                      <w:bCs/>
                      <w:caps/>
                      <w:sz w:val="22"/>
                      <w:szCs w:val="22"/>
                    </w:rPr>
                  </w:pPr>
                  <w:commentRangeStart w:id="1453"/>
                  <w:r w:rsidRPr="00334A15" w:rsidDel="009B5C28">
                    <w:rPr>
                      <w:rFonts w:ascii="TimesNewRomanPS-BoldMT" w:hAnsi="TimesNewRomanPS-BoldMT"/>
                      <w:sz w:val="22"/>
                      <w:szCs w:val="22"/>
                    </w:rPr>
                    <w:t xml:space="preserve"> </w:t>
                  </w:r>
                  <w:r w:rsidRPr="00334A15" w:rsidDel="00410DCB">
                    <w:rPr>
                      <w:rFonts w:ascii="TimesNewRomanPS-BoldMT" w:hAnsi="TimesNewRomanPS-BoldMT"/>
                      <w:sz w:val="22"/>
                      <w:szCs w:val="22"/>
                    </w:rPr>
                    <w:t xml:space="preserve"> </w:t>
                  </w:r>
                  <w:r w:rsidRPr="00334A15">
                    <w:rPr>
                      <w:rFonts w:ascii="TimesNewRomanPS-BoldMT" w:hAnsi="TimesNewRomanPS-BoldMT" w:cs="TimesNewRomanPS-BoldMT"/>
                      <w:bCs/>
                      <w:caps/>
                      <w:sz w:val="22"/>
                      <w:szCs w:val="22"/>
                    </w:rPr>
                    <w:t xml:space="preserve">  </w:t>
                  </w:r>
                  <w:r w:rsidRPr="00334A15">
                    <w:rPr>
                      <w:rFonts w:ascii="TimesNewRomanPS-BoldMT" w:hAnsi="TimesNewRomanPS-BoldMT" w:cstheme="minorHAnsi"/>
                      <w:bCs/>
                      <w:caps/>
                      <w:sz w:val="22"/>
                      <w:szCs w:val="22"/>
                    </w:rPr>
                    <w:t xml:space="preserve"> </w:t>
                  </w:r>
                  <w:r w:rsidRPr="00334A15">
                    <w:rPr>
                      <w:rFonts w:ascii="TimesNewRomanPS-BoldMT" w:hAnsi="TimesNewRomanPS-BoldMT" w:cstheme="minorHAnsi"/>
                      <w:b/>
                      <w:bCs/>
                      <w:caps/>
                      <w:sz w:val="22"/>
                      <w:szCs w:val="22"/>
                    </w:rPr>
                    <w:t>Exception 4</w:t>
                  </w:r>
                  <w:r w:rsidRPr="00334A15">
                    <w:rPr>
                      <w:rFonts w:ascii="TimesNewRomanPS-BoldMT" w:hAnsi="TimesNewRomanPS-BoldMT" w:cstheme="minorHAnsi"/>
                      <w:bCs/>
                      <w:caps/>
                      <w:sz w:val="22"/>
                      <w:szCs w:val="22"/>
                    </w:rPr>
                    <w:t xml:space="preserve"> to </w:t>
                  </w:r>
                  <w:r w:rsidRPr="00334A15">
                    <w:rPr>
                      <w:rFonts w:ascii="TimesNewRomanPS-BoldMT" w:hAnsi="TimesNewRomanPS-BoldMT" w:cstheme="minorHAnsi"/>
                      <w:b/>
                      <w:sz w:val="22"/>
                      <w:szCs w:val="22"/>
                    </w:rPr>
                    <w:t>§110.10(b)1</w:t>
                  </w:r>
                  <w:proofErr w:type="gramStart"/>
                  <w:r w:rsidRPr="00334A15">
                    <w:rPr>
                      <w:rFonts w:ascii="TimesNewRomanPS-BoldMT" w:hAnsi="TimesNewRomanPS-BoldMT" w:cstheme="minorHAnsi"/>
                      <w:b/>
                      <w:sz w:val="22"/>
                      <w:szCs w:val="22"/>
                    </w:rPr>
                    <w:t>B</w:t>
                  </w:r>
                  <w:r w:rsidRPr="00334A15">
                    <w:rPr>
                      <w:rFonts w:ascii="TimesNewRomanPS-BoldMT" w:hAnsi="TimesNewRomanPS-BoldMT" w:cstheme="minorHAnsi"/>
                      <w:sz w:val="22"/>
                      <w:szCs w:val="22"/>
                    </w:rPr>
                    <w:t>:</w:t>
                  </w:r>
                  <w:r>
                    <w:rPr>
                      <w:rFonts w:ascii="TimesNewRomanPS-BoldMT" w:hAnsi="TimesNewRomanPS-BoldMT" w:cstheme="minorHAnsi"/>
                      <w:sz w:val="22"/>
                      <w:szCs w:val="22"/>
                    </w:rPr>
                    <w:t>LOW</w:t>
                  </w:r>
                  <w:proofErr w:type="gramEnd"/>
                  <w:r>
                    <w:rPr>
                      <w:rFonts w:ascii="TimesNewRomanPS-BoldMT" w:hAnsi="TimesNewRomanPS-BoldMT" w:cstheme="minorHAnsi"/>
                      <w:sz w:val="22"/>
                      <w:szCs w:val="22"/>
                    </w:rPr>
                    <w:t xml:space="preserve">-RISE AND </w:t>
                  </w:r>
                  <w:r w:rsidRPr="00334A15">
                    <w:rPr>
                      <w:rFonts w:ascii="TimesNewRomanPS-BoldMT" w:hAnsi="TimesNewRomanPS-BoldMT" w:cstheme="minorHAnsi"/>
                      <w:caps/>
                      <w:sz w:val="22"/>
                      <w:szCs w:val="22"/>
                    </w:rPr>
                    <w:t>High-rise multifamily buildings</w:t>
                  </w:r>
                  <w:r>
                    <w:rPr>
                      <w:rFonts w:ascii="TimesNewRomanPS-BoldMT" w:hAnsi="TimesNewRomanPS-BoldMT" w:cstheme="minorHAnsi"/>
                      <w:caps/>
                      <w:sz w:val="22"/>
                      <w:szCs w:val="22"/>
                    </w:rPr>
                    <w:t xml:space="preserve"> </w:t>
                  </w:r>
                  <w:r w:rsidRPr="00334A15">
                    <w:rPr>
                      <w:rFonts w:ascii="TimesNewRomanPS-BoldMT" w:hAnsi="TimesNewRomanPS-BoldMT" w:cstheme="minorHAnsi"/>
                      <w:bCs/>
                      <w:caps/>
                      <w:sz w:val="22"/>
                      <w:szCs w:val="22"/>
                    </w:rPr>
                    <w:t>where All thermostats in each dwelling unit</w:t>
                  </w:r>
                  <w:r>
                    <w:rPr>
                      <w:rFonts w:ascii="TimesNewRomanPS-BoldMT" w:hAnsi="TimesNewRomanPS-BoldMT" w:cstheme="minorHAnsi"/>
                      <w:bCs/>
                      <w:caps/>
                      <w:sz w:val="22"/>
                      <w:szCs w:val="22"/>
                    </w:rPr>
                    <w:t>ARE DEMAND RESPONSE (DR) CONTROLS THAT COMPLY WITH</w:t>
                  </w:r>
                  <w:r w:rsidRPr="00334A15">
                    <w:rPr>
                      <w:rFonts w:ascii="TimesNewRomanPS-BoldMT" w:hAnsi="TimesNewRomanPS-BoldMT" w:cstheme="minorHAnsi"/>
                      <w:bCs/>
                      <w:caps/>
                      <w:sz w:val="22"/>
                      <w:szCs w:val="22"/>
                    </w:rPr>
                    <w:t xml:space="preserve"> </w:t>
                  </w:r>
                  <w:r w:rsidRPr="00334A15">
                    <w:rPr>
                      <w:rFonts w:ascii="TimesNewRomanPS-BoldMT" w:hAnsi="TimesNewRomanPS-BoldMT" w:cstheme="minorHAnsi"/>
                      <w:b/>
                      <w:sz w:val="22"/>
                      <w:szCs w:val="22"/>
                    </w:rPr>
                    <w:t>§110.1</w:t>
                  </w:r>
                  <w:r>
                    <w:rPr>
                      <w:rFonts w:ascii="TimesNewRomanPS-BoldMT" w:hAnsi="TimesNewRomanPS-BoldMT" w:cstheme="minorHAnsi"/>
                      <w:b/>
                      <w:sz w:val="22"/>
                      <w:szCs w:val="22"/>
                    </w:rPr>
                    <w:t xml:space="preserve">2(a) </w:t>
                  </w:r>
                  <w:r w:rsidRPr="00334A15">
                    <w:rPr>
                      <w:rFonts w:ascii="TimesNewRomanPS-BoldMT" w:hAnsi="TimesNewRomanPS-BoldMT" w:cstheme="minorHAnsi"/>
                      <w:bCs/>
                      <w:caps/>
                      <w:sz w:val="22"/>
                      <w:szCs w:val="22"/>
                    </w:rPr>
                    <w:t xml:space="preserve">and are capable of </w:t>
                  </w:r>
                  <w:r>
                    <w:rPr>
                      <w:rFonts w:ascii="TimesNewRomanPS-BoldMT" w:hAnsi="TimesNewRomanPS-BoldMT" w:cstheme="minorHAnsi"/>
                      <w:bCs/>
                      <w:caps/>
                      <w:sz w:val="22"/>
                      <w:szCs w:val="22"/>
                    </w:rPr>
                    <w:t xml:space="preserve">receiving and </w:t>
                  </w:r>
                  <w:r w:rsidRPr="00334A15">
                    <w:rPr>
                      <w:rFonts w:ascii="TimesNewRomanPS-BoldMT" w:hAnsi="TimesNewRomanPS-BoldMT" w:cstheme="minorHAnsi"/>
                      <w:bCs/>
                      <w:caps/>
                      <w:sz w:val="22"/>
                      <w:szCs w:val="22"/>
                    </w:rPr>
                    <w:t>responding to DR signals</w:t>
                  </w:r>
                  <w:r>
                    <w:rPr>
                      <w:rFonts w:ascii="TimesNewRomanPS-BoldMT" w:hAnsi="TimesNewRomanPS-BoldMT" w:cstheme="minorHAnsi"/>
                      <w:bCs/>
                      <w:caps/>
                      <w:sz w:val="22"/>
                      <w:szCs w:val="22"/>
                    </w:rPr>
                    <w:t>.</w:t>
                  </w:r>
                  <w:r w:rsidRPr="00334A15">
                    <w:rPr>
                      <w:rFonts w:ascii="TimesNewRomanPS-BoldMT" w:hAnsi="TimesNewRomanPS-BoldMT" w:cstheme="minorHAnsi"/>
                      <w:bCs/>
                      <w:caps/>
                      <w:sz w:val="22"/>
                      <w:szCs w:val="22"/>
                    </w:rPr>
                    <w:t xml:space="preserve">   </w:t>
                  </w:r>
                </w:p>
                <w:p w14:paraId="2D37491D" w14:textId="65262BFB" w:rsidR="00871291" w:rsidRDefault="00871291" w:rsidP="00871291">
                  <w:pPr>
                    <w:autoSpaceDE w:val="0"/>
                    <w:autoSpaceDN w:val="0"/>
                    <w:adjustRightInd w:val="0"/>
                    <w:rPr>
                      <w:rFonts w:ascii="TimesNewRomanPS-BoldMT" w:hAnsi="TimesNewRomanPS-BoldMT" w:cstheme="minorHAnsi"/>
                      <w:bCs/>
                      <w:caps/>
                      <w:sz w:val="22"/>
                      <w:szCs w:val="22"/>
                    </w:rPr>
                  </w:pPr>
                  <w:r w:rsidRPr="00334A15">
                    <w:rPr>
                      <w:rFonts w:ascii="TimesNewRomanPS-BoldMT" w:hAnsi="TimesNewRomanPS-BoldMT" w:cstheme="minorHAnsi"/>
                      <w:bCs/>
                      <w:caps/>
                      <w:sz w:val="22"/>
                      <w:szCs w:val="22"/>
                    </w:rPr>
                    <w:t xml:space="preserve">    </w:t>
                  </w:r>
                </w:p>
                <w:p w14:paraId="3CFC9CDA" w14:textId="2335DAAE" w:rsidR="00871291" w:rsidRDefault="00871291" w:rsidP="00871291">
                  <w:pPr>
                    <w:autoSpaceDE w:val="0"/>
                    <w:autoSpaceDN w:val="0"/>
                    <w:adjustRightInd w:val="0"/>
                    <w:rPr>
                      <w:rFonts w:ascii="TimesNewRomanPS-BoldMT" w:hAnsi="TimesNewRomanPS-BoldMT" w:cstheme="minorHAnsi"/>
                      <w:bCs/>
                      <w:caps/>
                      <w:sz w:val="22"/>
                      <w:szCs w:val="22"/>
                      <w:u w:val="single"/>
                    </w:rPr>
                  </w:pPr>
                  <w:r>
                    <w:rPr>
                      <w:rFonts w:ascii="TimesNewRomanPS-BoldMT" w:hAnsi="TimesNewRomanPS-BoldMT" w:cstheme="minorHAnsi"/>
                      <w:bCs/>
                      <w:caps/>
                      <w:sz w:val="22"/>
                      <w:szCs w:val="22"/>
                    </w:rPr>
                    <w:t xml:space="preserve">In addition, </w:t>
                  </w:r>
                  <w:r w:rsidRPr="00334A15">
                    <w:rPr>
                      <w:rFonts w:ascii="TimesNewRomanPS-BoldMT" w:hAnsi="TimesNewRomanPS-BoldMT" w:cstheme="minorHAnsi"/>
                      <w:bCs/>
                      <w:caps/>
                      <w:sz w:val="22"/>
                      <w:szCs w:val="22"/>
                    </w:rPr>
                    <w:t xml:space="preserve">comply with </w:t>
                  </w:r>
                  <w:r>
                    <w:rPr>
                      <w:rFonts w:ascii="TimesNewRomanPS-BoldMT" w:hAnsi="TimesNewRomanPS-BoldMT" w:cstheme="minorHAnsi"/>
                      <w:bCs/>
                      <w:caps/>
                      <w:sz w:val="22"/>
                      <w:szCs w:val="22"/>
                      <w:u w:val="single"/>
                    </w:rPr>
                    <w:t>either a or b below:</w:t>
                  </w:r>
                </w:p>
                <w:p w14:paraId="421A1D54" w14:textId="77777777" w:rsidR="00871291" w:rsidRDefault="00871291" w:rsidP="00871291">
                  <w:pPr>
                    <w:autoSpaceDE w:val="0"/>
                    <w:autoSpaceDN w:val="0"/>
                    <w:adjustRightInd w:val="0"/>
                    <w:rPr>
                      <w:rFonts w:ascii="TimesNewRomanPS-BoldMT" w:hAnsi="TimesNewRomanPS-BoldMT" w:cstheme="minorHAnsi"/>
                      <w:bCs/>
                      <w:caps/>
                      <w:sz w:val="22"/>
                      <w:szCs w:val="22"/>
                    </w:rPr>
                  </w:pPr>
                </w:p>
                <w:p w14:paraId="7EE3F9F3" w14:textId="641318D4" w:rsidR="00871291" w:rsidRPr="00334A15" w:rsidRDefault="00871291" w:rsidP="00871291">
                  <w:pPr>
                    <w:autoSpaceDE w:val="0"/>
                    <w:autoSpaceDN w:val="0"/>
                    <w:adjustRightInd w:val="0"/>
                    <w:rPr>
                      <w:rFonts w:ascii="TimesNewRomanPS-BoldMT" w:hAnsi="TimesNewRomanPS-BoldMT" w:cstheme="minorHAnsi"/>
                      <w:bCs/>
                      <w:caps/>
                      <w:sz w:val="22"/>
                      <w:szCs w:val="22"/>
                    </w:rPr>
                  </w:pPr>
                  <w:r>
                    <w:rPr>
                      <w:rFonts w:ascii="TimesNewRomanPS-BoldMT" w:hAnsi="TimesNewRomanPS-BoldMT" w:cstheme="minorHAnsi"/>
                      <w:bCs/>
                      <w:caps/>
                      <w:sz w:val="22"/>
                      <w:szCs w:val="22"/>
                    </w:rPr>
                    <w:t xml:space="preserve">a. </w:t>
                  </w:r>
                  <w:r w:rsidRPr="00334A15">
                    <w:rPr>
                      <w:rFonts w:ascii="TimesNewRomanPS-BoldMT" w:hAnsi="TimesNewRomanPS-BoldMT" w:cstheme="minorHAnsi"/>
                      <w:bCs/>
                      <w:caps/>
                      <w:sz w:val="22"/>
                      <w:szCs w:val="22"/>
                    </w:rPr>
                    <w:t xml:space="preserve">in each dwelling unit, </w:t>
                  </w:r>
                  <w:r>
                    <w:rPr>
                      <w:rFonts w:ascii="TimesNewRomanPS-BoldMT" w:hAnsi="TimesNewRomanPS-BoldMT" w:cstheme="minorHAnsi"/>
                      <w:bCs/>
                      <w:caps/>
                      <w:sz w:val="22"/>
                      <w:szCs w:val="22"/>
                    </w:rPr>
                    <w:t xml:space="preserve">comply with one of the following: </w:t>
                  </w:r>
                  <w:r w:rsidRPr="00334A15">
                    <w:rPr>
                      <w:rFonts w:ascii="TimesNewRomanPS-BoldMT" w:hAnsi="TimesNewRomanPS-BoldMT" w:cstheme="minorHAnsi"/>
                      <w:bCs/>
                      <w:caps/>
                      <w:sz w:val="22"/>
                      <w:szCs w:val="22"/>
                    </w:rPr>
                    <w:t xml:space="preserve"> </w:t>
                  </w:r>
                </w:p>
                <w:p w14:paraId="0AF8E8B3" w14:textId="77777777" w:rsidR="00871291" w:rsidRPr="00334A15" w:rsidRDefault="00871291" w:rsidP="00871291">
                  <w:pPr>
                    <w:pStyle w:val="ListParagraph"/>
                    <w:numPr>
                      <w:ilvl w:val="0"/>
                      <w:numId w:val="13"/>
                    </w:num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install a dishwasher that meets or exceeds energy star requirements, and install </w:t>
                  </w:r>
                  <w:r>
                    <w:rPr>
                      <w:rFonts w:ascii="TimesNewRomanPS-BoldMT" w:hAnsi="TimesNewRomanPS-BoldMT" w:cs="TimesNewRomanPS-BoldMT"/>
                      <w:bCs/>
                      <w:caps/>
                      <w:sz w:val="22"/>
                      <w:szCs w:val="22"/>
                    </w:rPr>
                    <w:t xml:space="preserve">either </w:t>
                  </w:r>
                  <w:r w:rsidRPr="00334A15">
                    <w:rPr>
                      <w:rFonts w:ascii="TimesNewRomanPS-BoldMT" w:hAnsi="TimesNewRomanPS-BoldMT" w:cs="TimesNewRomanPS-BoldMT"/>
                      <w:bCs/>
                      <w:caps/>
                      <w:sz w:val="22"/>
                      <w:szCs w:val="22"/>
                    </w:rPr>
                    <w:t xml:space="preserve">a refrigerator that meets or exceeds enerGY star requirements, or a whole house fan driven by </w:t>
                  </w:r>
                  <w:r>
                    <w:rPr>
                      <w:rFonts w:ascii="TimesNewRomanPS-BoldMT" w:hAnsi="TimesNewRomanPS-BoldMT" w:cs="TimesNewRomanPS-BoldMT"/>
                      <w:bCs/>
                      <w:caps/>
                      <w:sz w:val="22"/>
                      <w:szCs w:val="22"/>
                    </w:rPr>
                    <w:t xml:space="preserve">an </w:t>
                  </w:r>
                  <w:r w:rsidRPr="00334A15">
                    <w:rPr>
                      <w:rFonts w:ascii="TimesNewRomanPS-BoldMT" w:hAnsi="TimesNewRomanPS-BoldMT" w:cs="TimesNewRomanPS-BoldMT"/>
                      <w:bCs/>
                      <w:caps/>
                      <w:sz w:val="22"/>
                      <w:szCs w:val="22"/>
                    </w:rPr>
                    <w:t>electronically commutated motor</w:t>
                  </w:r>
                  <w:r>
                    <w:rPr>
                      <w:rFonts w:ascii="TimesNewRomanPS-BoldMT" w:hAnsi="TimesNewRomanPS-BoldMT" w:cs="TimesNewRomanPS-BoldMT"/>
                      <w:bCs/>
                      <w:caps/>
                      <w:sz w:val="22"/>
                      <w:szCs w:val="22"/>
                    </w:rPr>
                    <w:t>; or</w:t>
                  </w:r>
                </w:p>
                <w:p w14:paraId="0A03D39A" w14:textId="77777777" w:rsidR="00871291" w:rsidRPr="00334A15" w:rsidRDefault="00871291" w:rsidP="00871291">
                  <w:pPr>
                    <w:pStyle w:val="ListParagraph"/>
                    <w:numPr>
                      <w:ilvl w:val="0"/>
                      <w:numId w:val="13"/>
                    </w:num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install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 xml:space="preserve">home automation system </w:t>
                  </w:r>
                  <w:r>
                    <w:rPr>
                      <w:rFonts w:ascii="TimesNewRomanPS-BoldMT" w:hAnsi="TimesNewRomanPS-BoldMT" w:cs="TimesNewRomanPS-BoldMT"/>
                      <w:bCs/>
                      <w:caps/>
                      <w:sz w:val="22"/>
                      <w:szCs w:val="22"/>
                    </w:rPr>
                    <w:t xml:space="preserve">that complies with </w:t>
                  </w:r>
                  <w:r w:rsidRPr="00334A15">
                    <w:rPr>
                      <w:rFonts w:ascii="TimesNewRomanPS-BoldMT" w:hAnsi="TimesNewRomanPS-BoldMT" w:cstheme="minorHAnsi"/>
                      <w:b/>
                      <w:sz w:val="22"/>
                      <w:szCs w:val="22"/>
                    </w:rPr>
                    <w:t>§110.1</w:t>
                  </w:r>
                  <w:r>
                    <w:rPr>
                      <w:rFonts w:ascii="TimesNewRomanPS-BoldMT" w:hAnsi="TimesNewRomanPS-BoldMT" w:cstheme="minorHAnsi"/>
                      <w:b/>
                      <w:sz w:val="22"/>
                      <w:szCs w:val="22"/>
                    </w:rPr>
                    <w:t>2(a)</w:t>
                  </w:r>
                  <w:r>
                    <w:rPr>
                      <w:rFonts w:ascii="TimesNewRomanPS-BoldMT" w:hAnsi="TimesNewRomanPS-BoldMT" w:cs="TimesNewRomanPS-BoldMT"/>
                      <w:bCs/>
                      <w:caps/>
                      <w:sz w:val="22"/>
                      <w:szCs w:val="22"/>
                    </w:rPr>
                    <w:t xml:space="preserve"> and is </w:t>
                  </w:r>
                  <w:r w:rsidRPr="00334A15">
                    <w:rPr>
                      <w:rFonts w:ascii="TimesNewRomanPS-BoldMT" w:hAnsi="TimesNewRomanPS-BoldMT" w:cs="TimesNewRomanPS-BoldMT"/>
                      <w:bCs/>
                      <w:caps/>
                      <w:sz w:val="22"/>
                      <w:szCs w:val="22"/>
                    </w:rPr>
                    <w:t xml:space="preserve">capable of controlling appliances and lightIng of </w:t>
                  </w:r>
                  <w:r>
                    <w:rPr>
                      <w:rFonts w:ascii="TimesNewRomanPS-BoldMT" w:hAnsi="TimesNewRomanPS-BoldMT" w:cs="TimesNewRomanPS-BoldMT"/>
                      <w:bCs/>
                      <w:caps/>
                      <w:sz w:val="22"/>
                      <w:szCs w:val="22"/>
                    </w:rPr>
                    <w:t xml:space="preserve">the </w:t>
                  </w:r>
                  <w:r w:rsidRPr="00334A15">
                    <w:rPr>
                      <w:rFonts w:ascii="TimesNewRomanPS-BoldMT" w:hAnsi="TimesNewRomanPS-BoldMT" w:cs="TimesNewRomanPS-BoldMT"/>
                      <w:bCs/>
                      <w:caps/>
                      <w:sz w:val="22"/>
                      <w:szCs w:val="22"/>
                    </w:rPr>
                    <w:t>dwelling and responding to DR signals</w:t>
                  </w:r>
                  <w:r>
                    <w:rPr>
                      <w:rFonts w:ascii="TimesNewRomanPS-BoldMT" w:hAnsi="TimesNewRomanPS-BoldMT" w:cs="TimesNewRomanPS-BoldMT"/>
                      <w:bCs/>
                      <w:caps/>
                      <w:sz w:val="22"/>
                      <w:szCs w:val="22"/>
                    </w:rPr>
                    <w:t>; or</w:t>
                  </w:r>
                </w:p>
                <w:p w14:paraId="4FD973BE" w14:textId="77777777" w:rsidR="00871291" w:rsidRPr="00334A15" w:rsidRDefault="00871291" w:rsidP="00871291">
                  <w:pPr>
                    <w:pStyle w:val="ListParagraph"/>
                    <w:numPr>
                      <w:ilvl w:val="0"/>
                      <w:numId w:val="13"/>
                    </w:num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install alternative plumbing piping to permit discharge from washer, showers and bathtubs to be used for irrigation in compliance with california plumbing code and local codes</w:t>
                  </w:r>
                  <w:r>
                    <w:rPr>
                      <w:rFonts w:ascii="TimesNewRomanPS-BoldMT" w:hAnsi="TimesNewRomanPS-BoldMT" w:cs="TimesNewRomanPS-BoldMT"/>
                      <w:bCs/>
                      <w:caps/>
                      <w:sz w:val="22"/>
                      <w:szCs w:val="22"/>
                    </w:rPr>
                    <w:t>; or</w:t>
                  </w:r>
                </w:p>
                <w:p w14:paraId="643A0DB9" w14:textId="77777777" w:rsidR="00871291" w:rsidRDefault="00871291" w:rsidP="00871291">
                  <w:pPr>
                    <w:pStyle w:val="ListParagraph"/>
                    <w:numPr>
                      <w:ilvl w:val="0"/>
                      <w:numId w:val="13"/>
                    </w:numPr>
                    <w:autoSpaceDE w:val="0"/>
                    <w:autoSpaceDN w:val="0"/>
                    <w:adjustRightInd w:val="0"/>
                    <w:rPr>
                      <w:rFonts w:ascii="TimesNewRomanPS-BoldMT" w:hAnsi="TimesNewRomanPS-BoldMT" w:cs="TimesNewRomanPS-BoldMT"/>
                      <w:bCs/>
                      <w:caps/>
                      <w:sz w:val="22"/>
                      <w:szCs w:val="22"/>
                    </w:rPr>
                  </w:pPr>
                  <w:r w:rsidRPr="00174C54">
                    <w:rPr>
                      <w:rFonts w:ascii="TimesNewRomanPS-BoldMT" w:hAnsi="TimesNewRomanPS-BoldMT" w:cs="TimesNewRomanPS-BoldMT"/>
                      <w:bCs/>
                      <w:caps/>
                      <w:sz w:val="22"/>
                      <w:szCs w:val="22"/>
                    </w:rPr>
                    <w:lastRenderedPageBreak/>
                    <w:t xml:space="preserve">install a rainwater catchment system designed to comply with California plumbing code </w:t>
                  </w:r>
                  <w:r>
                    <w:rPr>
                      <w:rFonts w:ascii="TimesNewRomanPS-BoldMT" w:hAnsi="TimesNewRomanPS-BoldMT" w:cs="TimesNewRomanPS-BoldMT"/>
                      <w:bCs/>
                      <w:caps/>
                      <w:sz w:val="22"/>
                      <w:szCs w:val="22"/>
                    </w:rPr>
                    <w:t xml:space="preserve">and local codes </w:t>
                  </w:r>
                  <w:r w:rsidRPr="00174C54">
                    <w:rPr>
                      <w:rFonts w:ascii="TimesNewRomanPS-BoldMT" w:hAnsi="TimesNewRomanPS-BoldMT" w:cs="TimesNewRomanPS-BoldMT"/>
                      <w:bCs/>
                      <w:caps/>
                      <w:sz w:val="22"/>
                      <w:szCs w:val="22"/>
                    </w:rPr>
                    <w:t>that uses rainwater from at least 65% of available roof area</w:t>
                  </w:r>
                  <w:r>
                    <w:rPr>
                      <w:rFonts w:ascii="TimesNewRomanPS-BoldMT" w:hAnsi="TimesNewRomanPS-BoldMT" w:cs="TimesNewRomanPS-BoldMT"/>
                      <w:bCs/>
                      <w:caps/>
                      <w:sz w:val="22"/>
                      <w:szCs w:val="22"/>
                    </w:rPr>
                    <w:t>.</w:t>
                  </w:r>
                </w:p>
                <w:p w14:paraId="222D59E9" w14:textId="4BAC7221" w:rsidR="00871291" w:rsidRPr="00174C54" w:rsidRDefault="00871291" w:rsidP="00871291">
                  <w:pPr>
                    <w:autoSpaceDE w:val="0"/>
                    <w:autoSpaceDN w:val="0"/>
                    <w:adjustRightInd w:val="0"/>
                    <w:rPr>
                      <w:rFonts w:ascii="TimesNewRomanPS-BoldMT" w:hAnsi="TimesNewRomanPS-BoldMT" w:cs="TimesNewRomanPS-BoldMT"/>
                      <w:bCs/>
                      <w:caps/>
                      <w:sz w:val="22"/>
                      <w:szCs w:val="22"/>
                    </w:rPr>
                  </w:pPr>
                  <w:r w:rsidRPr="00174C54">
                    <w:rPr>
                      <w:rFonts w:ascii="TimesNewRomanPS-BoldMT" w:hAnsi="TimesNewRomanPS-BoldMT" w:cstheme="minorHAnsi"/>
                      <w:bCs/>
                      <w:caps/>
                      <w:sz w:val="22"/>
                      <w:szCs w:val="22"/>
                    </w:rPr>
                    <w:t xml:space="preserve">B. </w:t>
                  </w:r>
                  <w:r>
                    <w:rPr>
                      <w:rFonts w:ascii="TimesNewRomanPS-BoldMT" w:hAnsi="TimesNewRomanPS-BoldMT" w:cstheme="minorHAnsi"/>
                      <w:bCs/>
                      <w:caps/>
                      <w:sz w:val="22"/>
                      <w:szCs w:val="22"/>
                    </w:rPr>
                    <w:t>Meet title 24, part 11, section a4.106.8.2 requirements for electrical vehicle charging spaces</w:t>
                  </w:r>
                  <w:commentRangeEnd w:id="1453"/>
                  <w:r w:rsidR="00995306">
                    <w:rPr>
                      <w:rStyle w:val="CommentReference"/>
                    </w:rPr>
                    <w:commentReference w:id="1453"/>
                  </w:r>
                  <w:r>
                    <w:rPr>
                      <w:rFonts w:ascii="TimesNewRomanPS-BoldMT" w:hAnsi="TimesNewRomanPS-BoldMT" w:cstheme="minorHAnsi"/>
                      <w:bCs/>
                      <w:caps/>
                      <w:sz w:val="22"/>
                      <w:szCs w:val="22"/>
                    </w:rPr>
                    <w:t>.</w:t>
                  </w:r>
                </w:p>
              </w:tc>
              <w:tc>
                <w:tcPr>
                  <w:tcW w:w="796" w:type="dxa"/>
                </w:tcPr>
                <w:p w14:paraId="40DF021B" w14:textId="77777777" w:rsidR="00871291" w:rsidRPr="00D83F2E" w:rsidRDefault="00871291" w:rsidP="00871291">
                  <w:pPr>
                    <w:autoSpaceDE w:val="0"/>
                    <w:autoSpaceDN w:val="0"/>
                    <w:adjustRightInd w:val="0"/>
                    <w:jc w:val="center"/>
                    <w:rPr>
                      <w:rFonts w:ascii="TimesNewRomanPS-BoldMT" w:hAnsi="TimesNewRomanPS-BoldMT"/>
                      <w:sz w:val="22"/>
                      <w:szCs w:val="22"/>
                    </w:rPr>
                  </w:pPr>
                  <w:r w:rsidRPr="00D83F2E">
                    <w:rPr>
                      <w:rFonts w:ascii="TimesNewRomanPS-BoldMT" w:hAnsi="TimesNewRomanPS-BoldMT"/>
                      <w:sz w:val="22"/>
                      <w:szCs w:val="22"/>
                    </w:rPr>
                    <w:lastRenderedPageBreak/>
                    <w:sym w:font="Wingdings" w:char="F06F"/>
                  </w:r>
                </w:p>
                <w:p w14:paraId="4660A411"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04830D5A"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32A3DBC3"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533285C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544411F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5273152A"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23FFC892"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26BE5A7D" w14:textId="77777777" w:rsidR="00871291" w:rsidRPr="00D83F2E" w:rsidRDefault="00871291" w:rsidP="00871291">
                  <w:pPr>
                    <w:autoSpaceDE w:val="0"/>
                    <w:autoSpaceDN w:val="0"/>
                    <w:adjustRightInd w:val="0"/>
                    <w:jc w:val="center"/>
                    <w:rPr>
                      <w:rFonts w:ascii="TimesNewRomanPS-BoldMT" w:hAnsi="TimesNewRomanPS-BoldMT" w:cs="TimesNewRomanPSMT"/>
                      <w:b/>
                      <w:sz w:val="22"/>
                      <w:szCs w:val="22"/>
                    </w:rPr>
                  </w:pPr>
                  <w:r w:rsidRPr="00D83F2E">
                    <w:rPr>
                      <w:rFonts w:ascii="TimesNewRomanPS-BoldMT" w:hAnsi="TimesNewRomanPS-BoldMT"/>
                      <w:sz w:val="22"/>
                      <w:szCs w:val="22"/>
                    </w:rPr>
                    <w:sym w:font="Wingdings" w:char="F06F"/>
                  </w:r>
                </w:p>
              </w:tc>
              <w:tc>
                <w:tcPr>
                  <w:tcW w:w="644" w:type="dxa"/>
                  <w:gridSpan w:val="2"/>
                </w:tcPr>
                <w:p w14:paraId="6FA231E4" w14:textId="77777777" w:rsidR="00871291" w:rsidRPr="00D83F2E" w:rsidRDefault="00871291" w:rsidP="00871291">
                  <w:pPr>
                    <w:autoSpaceDE w:val="0"/>
                    <w:autoSpaceDN w:val="0"/>
                    <w:adjustRightInd w:val="0"/>
                    <w:jc w:val="center"/>
                    <w:rPr>
                      <w:rFonts w:ascii="TimesNewRomanPS-BoldMT" w:hAnsi="TimesNewRomanPS-BoldMT"/>
                      <w:sz w:val="22"/>
                      <w:szCs w:val="22"/>
                    </w:rPr>
                  </w:pPr>
                  <w:r w:rsidRPr="00D83F2E">
                    <w:rPr>
                      <w:rFonts w:ascii="TimesNewRomanPS-BoldMT" w:hAnsi="TimesNewRomanPS-BoldMT"/>
                      <w:sz w:val="22"/>
                      <w:szCs w:val="22"/>
                    </w:rPr>
                    <w:sym w:font="Wingdings" w:char="F06F"/>
                  </w:r>
                </w:p>
                <w:p w14:paraId="3C60F8C8"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6F34DB5B"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59D035E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23B1DFAD"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79DEBF1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7156E8D7"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2E2F858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70235F64" w14:textId="77777777" w:rsidR="00871291" w:rsidRPr="00D83F2E" w:rsidRDefault="00871291" w:rsidP="00871291">
                  <w:pPr>
                    <w:autoSpaceDE w:val="0"/>
                    <w:autoSpaceDN w:val="0"/>
                    <w:adjustRightInd w:val="0"/>
                    <w:jc w:val="center"/>
                    <w:rPr>
                      <w:rFonts w:ascii="TimesNewRomanPS-BoldMT" w:hAnsi="TimesNewRomanPS-BoldMT" w:cs="TimesNewRomanPSMT"/>
                      <w:b/>
                      <w:sz w:val="22"/>
                      <w:szCs w:val="22"/>
                    </w:rPr>
                  </w:pPr>
                  <w:r w:rsidRPr="00D83F2E">
                    <w:rPr>
                      <w:rFonts w:ascii="TimesNewRomanPS-BoldMT" w:hAnsi="TimesNewRomanPS-BoldMT"/>
                      <w:sz w:val="22"/>
                      <w:szCs w:val="22"/>
                    </w:rPr>
                    <w:sym w:font="Wingdings" w:char="F06F"/>
                  </w:r>
                </w:p>
              </w:tc>
            </w:tr>
            <w:tr w:rsidR="00871291" w:rsidRPr="00D83F2E" w14:paraId="234932CA" w14:textId="77777777" w:rsidTr="00871291">
              <w:tblPrEx>
                <w:tblCellMar>
                  <w:top w:w="0" w:type="dxa"/>
                  <w:left w:w="108" w:type="dxa"/>
                  <w:bottom w:w="0" w:type="dxa"/>
                  <w:right w:w="108" w:type="dxa"/>
                </w:tblCellMar>
              </w:tblPrEx>
              <w:trPr>
                <w:gridAfter w:val="1"/>
                <w:wAfter w:w="24" w:type="dxa"/>
              </w:trPr>
              <w:tc>
                <w:tcPr>
                  <w:tcW w:w="8845" w:type="dxa"/>
                  <w:tcBorders>
                    <w:top w:val="single" w:sz="4" w:space="0" w:color="auto"/>
                    <w:left w:val="nil"/>
                    <w:bottom w:val="nil"/>
                    <w:right w:val="nil"/>
                  </w:tcBorders>
                </w:tcPr>
                <w:p w14:paraId="69307618" w14:textId="77777777" w:rsidR="00871291" w:rsidRDefault="00871291" w:rsidP="00871291">
                  <w:pPr>
                    <w:rPr>
                      <w:rFonts w:ascii="TimesNewRomanPS-BoldMT" w:hAnsi="TimesNewRomanPS-BoldMT" w:cs="TimesNewRomanPS-BoldMT"/>
                      <w:b/>
                      <w:bCs/>
                      <w:color w:val="365F91" w:themeColor="accent1" w:themeShade="BF"/>
                      <w:sz w:val="22"/>
                      <w:szCs w:val="22"/>
                    </w:rPr>
                  </w:pPr>
                </w:p>
                <w:p w14:paraId="032F6C5C" w14:textId="77777777" w:rsidR="00871291" w:rsidRDefault="00871291" w:rsidP="00871291">
                  <w:pPr>
                    <w:rPr>
                      <w:rFonts w:ascii="TimesNewRomanPS-BoldMT" w:hAnsi="TimesNewRomanPS-BoldMT" w:cs="TimesNewRomanPS-BoldMT"/>
                      <w:b/>
                      <w:bCs/>
                      <w:color w:val="365F91" w:themeColor="accent1" w:themeShade="BF"/>
                      <w:sz w:val="22"/>
                      <w:szCs w:val="22"/>
                    </w:rPr>
                  </w:pPr>
                </w:p>
                <w:p w14:paraId="4D5CBFA4" w14:textId="77777777" w:rsidR="00871291" w:rsidRPr="006B4030" w:rsidRDefault="00871291" w:rsidP="00871291">
                  <w:pPr>
                    <w:rPr>
                      <w:rFonts w:ascii="TimesNewRomanPS-BoldMT" w:hAnsi="TimesNewRomanPS-BoldMT" w:cs="TimesNewRomanPS-BoldMT"/>
                      <w:b/>
                      <w:bCs/>
                      <w:color w:val="365F91" w:themeColor="accent1" w:themeShade="BF"/>
                      <w:sz w:val="22"/>
                      <w:szCs w:val="22"/>
                    </w:rPr>
                  </w:pPr>
                </w:p>
              </w:tc>
              <w:tc>
                <w:tcPr>
                  <w:tcW w:w="796" w:type="dxa"/>
                  <w:tcBorders>
                    <w:top w:val="single" w:sz="4" w:space="0" w:color="auto"/>
                    <w:left w:val="nil"/>
                    <w:bottom w:val="nil"/>
                    <w:right w:val="nil"/>
                  </w:tcBorders>
                </w:tcPr>
                <w:p w14:paraId="7A30D596" w14:textId="77777777" w:rsidR="00871291" w:rsidRPr="00D83F2E" w:rsidRDefault="00871291" w:rsidP="00871291">
                  <w:pPr>
                    <w:autoSpaceDE w:val="0"/>
                    <w:autoSpaceDN w:val="0"/>
                    <w:adjustRightInd w:val="0"/>
                    <w:jc w:val="center"/>
                    <w:rPr>
                      <w:rFonts w:ascii="TimesNewRomanPS-BoldMT" w:hAnsi="TimesNewRomanPS-BoldMT"/>
                      <w:sz w:val="22"/>
                      <w:szCs w:val="22"/>
                    </w:rPr>
                  </w:pPr>
                </w:p>
              </w:tc>
              <w:tc>
                <w:tcPr>
                  <w:tcW w:w="644" w:type="dxa"/>
                  <w:gridSpan w:val="2"/>
                  <w:tcBorders>
                    <w:top w:val="single" w:sz="4" w:space="0" w:color="auto"/>
                    <w:left w:val="nil"/>
                    <w:bottom w:val="nil"/>
                    <w:right w:val="nil"/>
                  </w:tcBorders>
                </w:tcPr>
                <w:p w14:paraId="3E7ED89F" w14:textId="77777777" w:rsidR="00871291" w:rsidRPr="00D83F2E" w:rsidRDefault="00871291" w:rsidP="00871291">
                  <w:pPr>
                    <w:autoSpaceDE w:val="0"/>
                    <w:autoSpaceDN w:val="0"/>
                    <w:adjustRightInd w:val="0"/>
                    <w:jc w:val="center"/>
                    <w:rPr>
                      <w:rFonts w:ascii="TimesNewRomanPS-BoldMT" w:hAnsi="TimesNewRomanPS-BoldMT"/>
                      <w:sz w:val="22"/>
                      <w:szCs w:val="22"/>
                    </w:rPr>
                  </w:pPr>
                </w:p>
              </w:tc>
            </w:tr>
            <w:tr w:rsidR="00871291" w14:paraId="2EAADC1C" w14:textId="77777777" w:rsidTr="00871291">
              <w:tc>
                <w:tcPr>
                  <w:tcW w:w="8845" w:type="dxa"/>
                  <w:vAlign w:val="center"/>
                </w:tcPr>
                <w:p w14:paraId="4A2E3FDB"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commentRangeStart w:id="1454"/>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w:t>
                  </w:r>
                  <w:proofErr w:type="gramStart"/>
                  <w:r w:rsidRPr="00334A15">
                    <w:rPr>
                      <w:rFonts w:ascii="TimesNewRomanPS-BoldMT" w:hAnsi="TimesNewRomanPS-BoldMT" w:cs="TimesNewRomanPS-BoldMT"/>
                      <w:b/>
                      <w:bCs/>
                      <w:caps/>
                      <w:color w:val="365F91" w:themeColor="accent1" w:themeShade="BF"/>
                      <w:sz w:val="22"/>
                      <w:szCs w:val="22"/>
                    </w:rPr>
                    <w:t xml:space="preserve">2  </w:t>
                  </w:r>
                  <w:r>
                    <w:rPr>
                      <w:rFonts w:ascii="TimesNewRomanPS-BoldMT" w:hAnsi="TimesNewRomanPS-BoldMT" w:cs="TimesNewRomanPS-BoldMT"/>
                      <w:b/>
                      <w:bCs/>
                      <w:caps/>
                      <w:color w:val="auto"/>
                      <w:sz w:val="22"/>
                      <w:szCs w:val="22"/>
                    </w:rPr>
                    <w:t>azimuth</w:t>
                  </w:r>
                  <w:proofErr w:type="gramEnd"/>
                </w:p>
                <w:p w14:paraId="6B54918B"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color w:val="auto"/>
                      <w:sz w:val="22"/>
                      <w:szCs w:val="22"/>
                    </w:rPr>
                    <w:t xml:space="preserve">all sections of the solar zone located on steeP-sloped roofs shall be oriented between </w:t>
                  </w:r>
                  <w:r>
                    <w:rPr>
                      <w:rFonts w:ascii="TimesNewRomanPS-BoldMT" w:hAnsi="TimesNewRomanPS-BoldMT" w:cs="TimesNewRomanPS-BoldMT"/>
                      <w:bCs/>
                      <w:caps/>
                      <w:color w:val="auto"/>
                      <w:sz w:val="22"/>
                      <w:szCs w:val="22"/>
                    </w:rPr>
                    <w:t>90</w:t>
                  </w:r>
                  <w:r w:rsidRPr="00334A15">
                    <w:rPr>
                      <w:rFonts w:ascii="TimesNewRomanPS-BoldMT" w:hAnsi="TimesNewRomanPS-BoldMT" w:cs="TimesNewRomanPS-BoldMT"/>
                      <w:bCs/>
                      <w:caps/>
                      <w:color w:val="auto"/>
                      <w:sz w:val="22"/>
                      <w:szCs w:val="22"/>
                    </w:rPr>
                    <w:t xml:space="preserve"> degrees and </w:t>
                  </w:r>
                  <w:r>
                    <w:rPr>
                      <w:rFonts w:ascii="TimesNewRomanPS-BoldMT" w:hAnsi="TimesNewRomanPS-BoldMT" w:cs="TimesNewRomanPS-BoldMT"/>
                      <w:bCs/>
                      <w:caps/>
                      <w:color w:val="auto"/>
                      <w:sz w:val="22"/>
                      <w:szCs w:val="22"/>
                    </w:rPr>
                    <w:t>300</w:t>
                  </w:r>
                  <w:r w:rsidRPr="00334A15">
                    <w:rPr>
                      <w:rFonts w:ascii="TimesNewRomanPS-BoldMT" w:hAnsi="TimesNewRomanPS-BoldMT" w:cs="TimesNewRomanPS-BoldMT"/>
                      <w:bCs/>
                      <w:caps/>
                      <w:color w:val="auto"/>
                      <w:sz w:val="22"/>
                      <w:szCs w:val="22"/>
                    </w:rPr>
                    <w:t xml:space="preserve"> degrees of true north.</w:t>
                  </w:r>
                  <w:commentRangeEnd w:id="1454"/>
                  <w:r w:rsidR="00995306">
                    <w:rPr>
                      <w:rStyle w:val="CommentReference"/>
                      <w:rFonts w:asciiTheme="minorHAnsi" w:hAnsiTheme="minorHAnsi" w:cs="Times New Roman"/>
                      <w:color w:val="auto"/>
                    </w:rPr>
                    <w:commentReference w:id="1454"/>
                  </w:r>
                </w:p>
              </w:tc>
              <w:tc>
                <w:tcPr>
                  <w:tcW w:w="853" w:type="dxa"/>
                  <w:gridSpan w:val="2"/>
                  <w:tcBorders>
                    <w:bottom w:val="single" w:sz="4" w:space="0" w:color="auto"/>
                  </w:tcBorders>
                </w:tcPr>
                <w:p w14:paraId="26606B4C" w14:textId="77777777" w:rsidR="00871291" w:rsidRPr="00334A15"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5C01085E" w14:textId="77777777" w:rsidR="00871291" w:rsidRPr="00334A15" w:rsidRDefault="00871291" w:rsidP="00871291">
                  <w:pPr>
                    <w:autoSpaceDE w:val="0"/>
                    <w:autoSpaceDN w:val="0"/>
                    <w:adjustRightInd w:val="0"/>
                    <w:jc w:val="center"/>
                  </w:pPr>
                  <w:r w:rsidRPr="00334A15">
                    <w:sym w:font="Wingdings" w:char="F06F"/>
                  </w:r>
                </w:p>
              </w:tc>
            </w:tr>
            <w:tr w:rsidR="00871291" w14:paraId="01DD9F49" w14:textId="77777777" w:rsidTr="00871291">
              <w:tc>
                <w:tcPr>
                  <w:tcW w:w="8845" w:type="dxa"/>
                  <w:vAlign w:val="center"/>
                </w:tcPr>
                <w:p w14:paraId="6BCAEF77"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
                      <w:bCs/>
                      <w:caps/>
                      <w:color w:val="365F91" w:themeColor="accent1" w:themeShade="BF"/>
                      <w:sz w:val="22"/>
                      <w:szCs w:val="22"/>
                    </w:rPr>
                    <w:t>§</w:t>
                  </w:r>
                  <w:commentRangeStart w:id="1455"/>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)3 </w:t>
                  </w:r>
                  <w:r w:rsidRPr="00334A15">
                    <w:rPr>
                      <w:rFonts w:ascii="TimesNewRomanPS-BoldMT" w:hAnsi="TimesNewRomanPS-BoldMT" w:cs="TimesNewRomanPS-BoldMT"/>
                      <w:b/>
                      <w:bCs/>
                      <w:caps/>
                      <w:color w:val="auto"/>
                      <w:sz w:val="22"/>
                      <w:szCs w:val="22"/>
                    </w:rPr>
                    <w:t>shading</w:t>
                  </w:r>
                </w:p>
                <w:p w14:paraId="6351AB81" w14:textId="77777777" w:rsidR="00871291" w:rsidRPr="00334A15" w:rsidRDefault="00871291" w:rsidP="00871291">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no obstructions shall be located in the solar zone and obstructions located on any part of the building thaT projects above a solar zone shall be located at least twice the distance (measured in the horizontal plane) of the height difference between the highest point of the obstruction and the horizontal projection of the nearest point of the solar zone (measured in the vertical plane).</w:t>
                  </w:r>
                </w:p>
                <w:p w14:paraId="4F2D56B1" w14:textId="77777777" w:rsidR="00871291" w:rsidRPr="00334A15" w:rsidRDefault="00871291" w:rsidP="00871291">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 xml:space="preserve"> </w:t>
                  </w:r>
                  <w:r w:rsidRPr="00334A15">
                    <w:rPr>
                      <w:rFonts w:ascii="TimesNewRomanPS-BoldMT" w:hAnsi="TimesNewRomanPS-BoldMT" w:cs="TimesNewRomanPS-BoldMT"/>
                      <w:b/>
                      <w:bCs/>
                      <w:caps/>
                      <w:color w:val="auto"/>
                      <w:sz w:val="22"/>
                      <w:szCs w:val="22"/>
                    </w:rPr>
                    <w:t xml:space="preserve">  EXCEPTION: </w:t>
                  </w:r>
                  <w:r w:rsidRPr="00334A15">
                    <w:rPr>
                      <w:rFonts w:ascii="TimesNewRomanPS-BoldMT" w:hAnsi="TimesNewRomanPS-BoldMT" w:cs="TimesNewRomanPS-BoldMT"/>
                      <w:bCs/>
                      <w:caps/>
                      <w:color w:val="auto"/>
                      <w:sz w:val="22"/>
                      <w:szCs w:val="22"/>
                    </w:rPr>
                    <w:t xml:space="preserve">Any roof obstruction (located anywHere on builidng)  </w:t>
                  </w:r>
                </w:p>
                <w:p w14:paraId="1963B48C"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color w:val="auto"/>
                      <w:sz w:val="22"/>
                      <w:szCs w:val="22"/>
                    </w:rPr>
                    <w:t xml:space="preserve">   that is oriented north of all points on the solar zone</w:t>
                  </w:r>
                  <w:commentRangeEnd w:id="1455"/>
                  <w:r w:rsidR="00995306">
                    <w:rPr>
                      <w:rStyle w:val="CommentReference"/>
                      <w:rFonts w:asciiTheme="minorHAnsi" w:hAnsiTheme="minorHAnsi" w:cs="Times New Roman"/>
                      <w:color w:val="auto"/>
                    </w:rPr>
                    <w:commentReference w:id="1455"/>
                  </w:r>
                </w:p>
              </w:tc>
              <w:tc>
                <w:tcPr>
                  <w:tcW w:w="853" w:type="dxa"/>
                  <w:gridSpan w:val="2"/>
                  <w:tcBorders>
                    <w:bottom w:val="single" w:sz="4" w:space="0" w:color="auto"/>
                  </w:tcBorders>
                </w:tcPr>
                <w:p w14:paraId="21121615" w14:textId="77777777" w:rsidR="00871291" w:rsidRPr="00334A15" w:rsidRDefault="00871291" w:rsidP="00871291">
                  <w:pPr>
                    <w:autoSpaceDE w:val="0"/>
                    <w:autoSpaceDN w:val="0"/>
                    <w:adjustRightInd w:val="0"/>
                    <w:jc w:val="center"/>
                  </w:pPr>
                  <w:r w:rsidRPr="00334A15">
                    <w:sym w:font="Wingdings" w:char="F06F"/>
                  </w:r>
                </w:p>
                <w:p w14:paraId="4DE5F872" w14:textId="77777777" w:rsidR="00871291" w:rsidRPr="00334A15" w:rsidRDefault="00871291" w:rsidP="00871291">
                  <w:pPr>
                    <w:autoSpaceDE w:val="0"/>
                    <w:autoSpaceDN w:val="0"/>
                    <w:adjustRightInd w:val="0"/>
                    <w:jc w:val="center"/>
                  </w:pPr>
                </w:p>
                <w:p w14:paraId="0A791EEF" w14:textId="77777777" w:rsidR="00871291" w:rsidRPr="00334A15" w:rsidRDefault="00871291" w:rsidP="00871291">
                  <w:pPr>
                    <w:autoSpaceDE w:val="0"/>
                    <w:autoSpaceDN w:val="0"/>
                    <w:adjustRightInd w:val="0"/>
                    <w:jc w:val="center"/>
                  </w:pPr>
                </w:p>
                <w:p w14:paraId="63A4716B" w14:textId="77777777" w:rsidR="00871291" w:rsidRPr="00334A15" w:rsidRDefault="00871291" w:rsidP="00871291">
                  <w:pPr>
                    <w:autoSpaceDE w:val="0"/>
                    <w:autoSpaceDN w:val="0"/>
                    <w:adjustRightInd w:val="0"/>
                    <w:jc w:val="center"/>
                  </w:pPr>
                </w:p>
                <w:p w14:paraId="369FF15C" w14:textId="77777777" w:rsidR="00871291" w:rsidRPr="00334A15" w:rsidRDefault="00871291" w:rsidP="00871291">
                  <w:pPr>
                    <w:autoSpaceDE w:val="0"/>
                    <w:autoSpaceDN w:val="0"/>
                    <w:adjustRightInd w:val="0"/>
                    <w:jc w:val="center"/>
                  </w:pPr>
                </w:p>
                <w:p w14:paraId="30FB27F2" w14:textId="77777777" w:rsidR="00871291" w:rsidRPr="00334A15" w:rsidRDefault="00871291" w:rsidP="00871291">
                  <w:pPr>
                    <w:autoSpaceDE w:val="0"/>
                    <w:autoSpaceDN w:val="0"/>
                    <w:adjustRightInd w:val="0"/>
                    <w:jc w:val="center"/>
                  </w:pPr>
                </w:p>
                <w:p w14:paraId="2E383A5E" w14:textId="77777777" w:rsidR="00871291" w:rsidRPr="00334A15" w:rsidRDefault="00871291" w:rsidP="00871291">
                  <w:pPr>
                    <w:autoSpaceDE w:val="0"/>
                    <w:autoSpaceDN w:val="0"/>
                    <w:adjustRightInd w:val="0"/>
                    <w:jc w:val="center"/>
                  </w:pPr>
                </w:p>
                <w:p w14:paraId="3E23FE9E" w14:textId="77777777" w:rsidR="00871291" w:rsidRPr="00334A15"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05EBBE68" w14:textId="77777777" w:rsidR="00871291" w:rsidRPr="00334A15" w:rsidRDefault="00871291" w:rsidP="00871291">
                  <w:pPr>
                    <w:autoSpaceDE w:val="0"/>
                    <w:autoSpaceDN w:val="0"/>
                    <w:adjustRightInd w:val="0"/>
                    <w:jc w:val="center"/>
                  </w:pPr>
                  <w:r w:rsidRPr="00334A15">
                    <w:sym w:font="Wingdings" w:char="F06F"/>
                  </w:r>
                </w:p>
                <w:p w14:paraId="3FF44870" w14:textId="77777777" w:rsidR="00871291" w:rsidRPr="00334A15" w:rsidRDefault="00871291" w:rsidP="00871291">
                  <w:pPr>
                    <w:autoSpaceDE w:val="0"/>
                    <w:autoSpaceDN w:val="0"/>
                    <w:adjustRightInd w:val="0"/>
                    <w:jc w:val="center"/>
                  </w:pPr>
                </w:p>
                <w:p w14:paraId="198BD46B" w14:textId="77777777" w:rsidR="00871291" w:rsidRPr="00334A15" w:rsidRDefault="00871291" w:rsidP="00871291">
                  <w:pPr>
                    <w:autoSpaceDE w:val="0"/>
                    <w:autoSpaceDN w:val="0"/>
                    <w:adjustRightInd w:val="0"/>
                    <w:jc w:val="center"/>
                  </w:pPr>
                </w:p>
                <w:p w14:paraId="2460DDA5" w14:textId="77777777" w:rsidR="00871291" w:rsidRPr="00334A15" w:rsidRDefault="00871291" w:rsidP="00871291">
                  <w:pPr>
                    <w:autoSpaceDE w:val="0"/>
                    <w:autoSpaceDN w:val="0"/>
                    <w:adjustRightInd w:val="0"/>
                    <w:jc w:val="center"/>
                  </w:pPr>
                </w:p>
                <w:p w14:paraId="3323D570" w14:textId="77777777" w:rsidR="00871291" w:rsidRPr="00334A15" w:rsidRDefault="00871291" w:rsidP="00871291">
                  <w:pPr>
                    <w:autoSpaceDE w:val="0"/>
                    <w:autoSpaceDN w:val="0"/>
                    <w:adjustRightInd w:val="0"/>
                    <w:jc w:val="center"/>
                  </w:pPr>
                </w:p>
                <w:p w14:paraId="00C00302" w14:textId="77777777" w:rsidR="00871291" w:rsidRPr="00334A15" w:rsidRDefault="00871291" w:rsidP="00871291">
                  <w:pPr>
                    <w:autoSpaceDE w:val="0"/>
                    <w:autoSpaceDN w:val="0"/>
                    <w:adjustRightInd w:val="0"/>
                    <w:jc w:val="center"/>
                  </w:pPr>
                </w:p>
                <w:p w14:paraId="6140049E" w14:textId="77777777" w:rsidR="00871291" w:rsidRPr="00334A15" w:rsidRDefault="00871291" w:rsidP="00871291">
                  <w:pPr>
                    <w:autoSpaceDE w:val="0"/>
                    <w:autoSpaceDN w:val="0"/>
                    <w:adjustRightInd w:val="0"/>
                    <w:jc w:val="center"/>
                  </w:pPr>
                </w:p>
                <w:p w14:paraId="6FFE17A2" w14:textId="77777777" w:rsidR="00871291" w:rsidRPr="00334A15" w:rsidRDefault="00871291" w:rsidP="00871291">
                  <w:pPr>
                    <w:autoSpaceDE w:val="0"/>
                    <w:autoSpaceDN w:val="0"/>
                    <w:adjustRightInd w:val="0"/>
                    <w:jc w:val="center"/>
                  </w:pPr>
                  <w:r w:rsidRPr="00334A15">
                    <w:sym w:font="Wingdings" w:char="F06F"/>
                  </w:r>
                </w:p>
              </w:tc>
            </w:tr>
            <w:tr w:rsidR="00871291" w:rsidRPr="00577C6E" w14:paraId="62FC4399" w14:textId="77777777" w:rsidTr="00871291">
              <w:tc>
                <w:tcPr>
                  <w:tcW w:w="8845" w:type="dxa"/>
                  <w:vAlign w:val="center"/>
                </w:tcPr>
                <w:p w14:paraId="2E3469B2" w14:textId="77777777" w:rsidR="00871291" w:rsidRPr="00334A15" w:rsidRDefault="00871291" w:rsidP="00871291">
                  <w:pPr>
                    <w:pStyle w:val="Default"/>
                    <w:rPr>
                      <w:rFonts w:ascii="TimesNewRomanPS-BoldMT" w:hAnsi="TimesNewRomanPS-BoldMT" w:cs="TimesNewRomanPS-BoldMT"/>
                      <w:b/>
                      <w:bCs/>
                      <w:caps/>
                      <w:color w:val="auto"/>
                      <w:sz w:val="22"/>
                      <w:szCs w:val="22"/>
                    </w:rPr>
                  </w:pPr>
                  <w:commentRangeStart w:id="1456"/>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)4 </w:t>
                  </w:r>
                  <w:r w:rsidRPr="00334A15">
                    <w:rPr>
                      <w:rFonts w:ascii="TimesNewRomanPS-BoldMT" w:hAnsi="TimesNewRomanPS-BoldMT" w:cs="TimesNewRomanPS-BoldMT"/>
                      <w:b/>
                      <w:bCs/>
                      <w:caps/>
                      <w:color w:val="auto"/>
                      <w:sz w:val="22"/>
                      <w:szCs w:val="22"/>
                    </w:rPr>
                    <w:t>STRUCTURAL DESIGN LOADS ON CONSTRUCTION DOCUMENTS</w:t>
                  </w:r>
                </w:p>
                <w:p w14:paraId="2BC791A8" w14:textId="77777777" w:rsidR="00871291" w:rsidRPr="00334A15" w:rsidRDefault="00871291" w:rsidP="00871291">
                  <w:pPr>
                    <w:pStyle w:val="Default"/>
                    <w:rPr>
                      <w:rStyle w:val="CommentReference"/>
                      <w:rFonts w:asciiTheme="minorHAnsi" w:hAnsiTheme="minorHAnsi" w:cs="Times New Roman"/>
                      <w:color w:val="auto"/>
                    </w:rPr>
                  </w:pPr>
                  <w:r w:rsidRPr="00334A15">
                    <w:rPr>
                      <w:rFonts w:ascii="TimesNewRomanPS-BoldMT" w:hAnsi="TimesNewRomanPS-BoldMT" w:cs="TimesNewRomanPS-BoldMT"/>
                      <w:bCs/>
                      <w:caps/>
                      <w:color w:val="auto"/>
                      <w:sz w:val="22"/>
                      <w:szCs w:val="22"/>
                    </w:rPr>
                    <w:t>construction documents shall indicate structural design loads for roof dead load and roof live load for areas of the roof designated as solar zone</w:t>
                  </w:r>
                  <w:r w:rsidRPr="00334A15">
                    <w:rPr>
                      <w:rFonts w:ascii="TimesNewRomanPS-BoldMT" w:hAnsi="TimesNewRomanPS-BoldMT" w:cs="TimesNewRomanPS-BoldMT"/>
                      <w:bCs/>
                      <w:caps/>
                      <w:color w:val="365F91" w:themeColor="accent1" w:themeShade="BF"/>
                      <w:sz w:val="22"/>
                      <w:szCs w:val="22"/>
                    </w:rPr>
                    <w:t>.</w:t>
                  </w:r>
                  <w:commentRangeEnd w:id="1456"/>
                  <w:r w:rsidR="00995306">
                    <w:rPr>
                      <w:rStyle w:val="CommentReference"/>
                      <w:rFonts w:asciiTheme="minorHAnsi" w:hAnsiTheme="minorHAnsi" w:cs="Times New Roman"/>
                      <w:color w:val="auto"/>
                    </w:rPr>
                    <w:commentReference w:id="1456"/>
                  </w:r>
                </w:p>
              </w:tc>
              <w:tc>
                <w:tcPr>
                  <w:tcW w:w="853" w:type="dxa"/>
                  <w:gridSpan w:val="2"/>
                  <w:tcBorders>
                    <w:bottom w:val="single" w:sz="4" w:space="0" w:color="auto"/>
                  </w:tcBorders>
                </w:tcPr>
                <w:p w14:paraId="222BA928" w14:textId="77777777" w:rsidR="00871291" w:rsidRPr="00334A15"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0005362E" w14:textId="77777777" w:rsidR="00871291" w:rsidRPr="00334A15" w:rsidRDefault="00871291" w:rsidP="00871291">
                  <w:pPr>
                    <w:autoSpaceDE w:val="0"/>
                    <w:autoSpaceDN w:val="0"/>
                    <w:adjustRightInd w:val="0"/>
                    <w:jc w:val="center"/>
                  </w:pPr>
                  <w:r w:rsidRPr="00334A15">
                    <w:sym w:font="Wingdings" w:char="F06F"/>
                  </w:r>
                </w:p>
              </w:tc>
            </w:tr>
            <w:tr w:rsidR="00871291" w14:paraId="425E9581" w14:textId="77777777" w:rsidTr="00871291">
              <w:tc>
                <w:tcPr>
                  <w:tcW w:w="8845" w:type="dxa"/>
                  <w:vAlign w:val="center"/>
                </w:tcPr>
                <w:p w14:paraId="02BA29F7" w14:textId="77777777" w:rsidR="00871291" w:rsidRPr="00847D90" w:rsidRDefault="00871291" w:rsidP="00871291">
                  <w:pPr>
                    <w:pStyle w:val="Default"/>
                    <w:rPr>
                      <w:rFonts w:ascii="TimesNewRomanPS-BoldMT" w:hAnsi="TimesNewRomanPS-BoldMT" w:cs="TimesNewRomanPS-BoldMT"/>
                      <w:b/>
                      <w:bCs/>
                      <w:caps/>
                      <w:color w:val="365F91" w:themeColor="accent1" w:themeShade="BF"/>
                      <w:sz w:val="22"/>
                      <w:szCs w:val="22"/>
                    </w:rPr>
                  </w:pPr>
                  <w:commentRangeStart w:id="1457"/>
                  <w:r w:rsidRPr="00847D90">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aps/>
                      <w:color w:val="365F91" w:themeColor="accent1" w:themeShade="BF"/>
                      <w:sz w:val="22"/>
                      <w:szCs w:val="22"/>
                    </w:rPr>
                    <w:t>(</w:t>
                  </w:r>
                  <w:r w:rsidRPr="00334A15">
                    <w:rPr>
                      <w:rFonts w:ascii="TimesNewRomanPS-BoldMT" w:hAnsi="TimesNewRomanPS-BoldMT" w:cs="TimesNewRomanPS-BoldMT"/>
                      <w:b/>
                      <w:bCs/>
                      <w:color w:val="365F91" w:themeColor="accent1" w:themeShade="BF"/>
                      <w:sz w:val="22"/>
                      <w:szCs w:val="22"/>
                    </w:rPr>
                    <w:t>c</w:t>
                  </w:r>
                  <w:r w:rsidRPr="00334A15">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INTERCONNECTION PATHWAYS</w:t>
                  </w:r>
                </w:p>
                <w:p w14:paraId="3AE8A0DA" w14:textId="77777777" w:rsidR="00871291" w:rsidRPr="00334A15" w:rsidRDefault="00871291" w:rsidP="00871291">
                  <w:pPr>
                    <w:autoSpaceDE w:val="0"/>
                    <w:autoSpaceDN w:val="0"/>
                    <w:adjustRightInd w:val="0"/>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Construction documents shall indicate </w:t>
                  </w:r>
                  <w:r>
                    <w:rPr>
                      <w:rFonts w:ascii="TimesNewRomanPS-BoldMT" w:hAnsi="TimesNewRomanPS-BoldMT" w:cs="TimesNewRomanPS-BoldMT"/>
                      <w:bCs/>
                      <w:caps/>
                      <w:sz w:val="22"/>
                      <w:szCs w:val="22"/>
                    </w:rPr>
                    <w:t xml:space="preserve">reserved </w:t>
                  </w:r>
                  <w:r w:rsidRPr="00334A15">
                    <w:rPr>
                      <w:rFonts w:ascii="TimesNewRomanPS-BoldMT" w:hAnsi="TimesNewRomanPS-BoldMT" w:cs="TimesNewRomanPS-BoldMT"/>
                      <w:bCs/>
                      <w:caps/>
                      <w:sz w:val="22"/>
                      <w:szCs w:val="22"/>
                    </w:rPr>
                    <w:t xml:space="preserve">locations </w:t>
                  </w:r>
                  <w:r>
                    <w:rPr>
                      <w:rFonts w:ascii="TimesNewRomanPS-BoldMT" w:hAnsi="TimesNewRomanPS-BoldMT" w:cs="TimesNewRomanPS-BoldMT"/>
                      <w:bCs/>
                      <w:caps/>
                      <w:sz w:val="22"/>
                      <w:szCs w:val="22"/>
                    </w:rPr>
                    <w:t>for</w:t>
                  </w:r>
                  <w:r w:rsidRPr="00334A15">
                    <w:rPr>
                      <w:rFonts w:ascii="TimesNewRomanPS-BoldMT" w:hAnsi="TimesNewRomanPS-BoldMT" w:cs="TimesNewRomanPS-BoldMT"/>
                      <w:bCs/>
                      <w:caps/>
                      <w:sz w:val="22"/>
                      <w:szCs w:val="22"/>
                    </w:rPr>
                    <w:t xml:space="preserve"> inverters and metering equipment and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pathway</w:t>
                  </w:r>
                  <w:r>
                    <w:rPr>
                      <w:rFonts w:ascii="TimesNewRomanPS-BoldMT" w:hAnsi="TimesNewRomanPS-BoldMT" w:cs="TimesNewRomanPS-BoldMT"/>
                      <w:bCs/>
                      <w:caps/>
                      <w:sz w:val="22"/>
                      <w:szCs w:val="22"/>
                    </w:rPr>
                    <w:t xml:space="preserve"> reserved</w:t>
                  </w:r>
                  <w:r w:rsidRPr="00334A15">
                    <w:rPr>
                      <w:rFonts w:ascii="TimesNewRomanPS-BoldMT" w:hAnsi="TimesNewRomanPS-BoldMT" w:cs="TimesNewRomanPS-BoldMT"/>
                      <w:bCs/>
                      <w:caps/>
                      <w:sz w:val="22"/>
                      <w:szCs w:val="22"/>
                    </w:rPr>
                    <w:t xml:space="preserve"> for conduit routing from solar zone to point of connection with electrical service, or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pathway for routing of plumbing from solar zone to water-heating system.</w:t>
                  </w:r>
                  <w:commentRangeEnd w:id="1457"/>
                  <w:r w:rsidR="00995306">
                    <w:rPr>
                      <w:rStyle w:val="CommentReference"/>
                    </w:rPr>
                    <w:commentReference w:id="1457"/>
                  </w:r>
                </w:p>
              </w:tc>
              <w:tc>
                <w:tcPr>
                  <w:tcW w:w="853" w:type="dxa"/>
                  <w:gridSpan w:val="2"/>
                  <w:tcBorders>
                    <w:bottom w:val="single" w:sz="4" w:space="0" w:color="auto"/>
                  </w:tcBorders>
                </w:tcPr>
                <w:p w14:paraId="096FA6EA" w14:textId="77777777" w:rsidR="00871291" w:rsidRPr="00334A15"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1B630FB7" w14:textId="77777777" w:rsidR="00871291" w:rsidRPr="00334A15" w:rsidRDefault="00871291" w:rsidP="00871291">
                  <w:pPr>
                    <w:autoSpaceDE w:val="0"/>
                    <w:autoSpaceDN w:val="0"/>
                    <w:adjustRightInd w:val="0"/>
                    <w:jc w:val="center"/>
                  </w:pPr>
                  <w:r w:rsidRPr="00334A15">
                    <w:sym w:font="Wingdings" w:char="F06F"/>
                  </w:r>
                </w:p>
              </w:tc>
            </w:tr>
            <w:tr w:rsidR="00871291" w14:paraId="6C80F76C" w14:textId="77777777" w:rsidTr="00871291">
              <w:tc>
                <w:tcPr>
                  <w:tcW w:w="8845" w:type="dxa"/>
                  <w:vAlign w:val="center"/>
                </w:tcPr>
                <w:p w14:paraId="419A4E47" w14:textId="77777777" w:rsidR="00871291" w:rsidRPr="00847D90" w:rsidRDefault="00871291" w:rsidP="00871291">
                  <w:pPr>
                    <w:pStyle w:val="Default"/>
                    <w:rPr>
                      <w:rFonts w:ascii="TimesNewRomanPS-BoldMT" w:hAnsi="TimesNewRomanPS-BoldMT" w:cs="TimesNewRomanPS-BoldMT"/>
                      <w:b/>
                      <w:bCs/>
                      <w:caps/>
                      <w:color w:val="365F91" w:themeColor="accent1" w:themeShade="BF"/>
                      <w:sz w:val="22"/>
                      <w:szCs w:val="22"/>
                    </w:rPr>
                  </w:pPr>
                  <w:commentRangeStart w:id="1458"/>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d)</w:t>
                  </w:r>
                  <w:r w:rsidRPr="00334A15">
                    <w:rPr>
                      <w:rFonts w:ascii="TimesNewRomanPS-BoldMT" w:hAnsi="TimesNewRomanPS-BoldMT" w:cs="TimesNewRomanPS-BoldMT"/>
                      <w:b/>
                      <w:bCs/>
                      <w:color w:val="auto"/>
                      <w:sz w:val="22"/>
                      <w:szCs w:val="22"/>
                    </w:rPr>
                    <w:t xml:space="preserve"> </w:t>
                  </w:r>
                  <w:r w:rsidRPr="00334A15">
                    <w:rPr>
                      <w:rFonts w:ascii="TimesNewRomanPS-BoldMT" w:hAnsi="TimesNewRomanPS-BoldMT" w:cs="TimesNewRomanPS-BoldMT"/>
                      <w:bCs/>
                      <w:caps/>
                      <w:color w:val="auto"/>
                      <w:sz w:val="22"/>
                      <w:szCs w:val="22"/>
                    </w:rPr>
                    <w:t>a copy of the construction documents indicating information from §110.10(</w:t>
                  </w:r>
                  <w:r w:rsidRPr="00334A15">
                    <w:rPr>
                      <w:rFonts w:ascii="TimesNewRomanPS-BoldMT" w:hAnsi="TimesNewRomanPS-BoldMT" w:cs="TimesNewRomanPS-BoldMT"/>
                      <w:bCs/>
                      <w:color w:val="auto"/>
                      <w:sz w:val="22"/>
                      <w:szCs w:val="22"/>
                    </w:rPr>
                    <w:t xml:space="preserve">b) </w:t>
                  </w:r>
                  <w:r>
                    <w:rPr>
                      <w:rFonts w:ascii="TimesNewRomanPS-BoldMT" w:hAnsi="TimesNewRomanPS-BoldMT" w:cs="TimesNewRomanPS-BoldMT"/>
                      <w:bCs/>
                      <w:color w:val="auto"/>
                      <w:sz w:val="22"/>
                      <w:szCs w:val="22"/>
                    </w:rPr>
                    <w:t>AND</w:t>
                  </w:r>
                  <w:r w:rsidRPr="00334A15">
                    <w:rPr>
                      <w:rFonts w:ascii="TimesNewRomanPS-BoldMT" w:hAnsi="TimesNewRomanPS-BoldMT" w:cs="TimesNewRomanPS-BoldMT"/>
                      <w:bCs/>
                      <w:color w:val="auto"/>
                      <w:sz w:val="22"/>
                      <w:szCs w:val="22"/>
                    </w:rPr>
                    <w:t xml:space="preserve"> (c) MUST BE PROVIDED TO THE OCCUPANT.</w:t>
                  </w:r>
                  <w:commentRangeEnd w:id="1458"/>
                  <w:r w:rsidR="00995306">
                    <w:rPr>
                      <w:rStyle w:val="CommentReference"/>
                      <w:rFonts w:asciiTheme="minorHAnsi" w:hAnsiTheme="minorHAnsi" w:cs="Times New Roman"/>
                      <w:color w:val="auto"/>
                    </w:rPr>
                    <w:commentReference w:id="1458"/>
                  </w:r>
                </w:p>
              </w:tc>
              <w:tc>
                <w:tcPr>
                  <w:tcW w:w="853" w:type="dxa"/>
                  <w:gridSpan w:val="2"/>
                  <w:tcBorders>
                    <w:bottom w:val="single" w:sz="4" w:space="0" w:color="auto"/>
                  </w:tcBorders>
                </w:tcPr>
                <w:p w14:paraId="57B9E085" w14:textId="77777777" w:rsidR="00871291" w:rsidRPr="00847D90"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10E72948" w14:textId="77777777" w:rsidR="00871291" w:rsidRDefault="00871291" w:rsidP="00871291">
                  <w:pPr>
                    <w:autoSpaceDE w:val="0"/>
                    <w:autoSpaceDN w:val="0"/>
                    <w:adjustRightInd w:val="0"/>
                    <w:jc w:val="center"/>
                  </w:pPr>
                  <w:r w:rsidRPr="00334A15">
                    <w:sym w:font="Wingdings" w:char="F06F"/>
                  </w:r>
                </w:p>
                <w:p w14:paraId="0F277644" w14:textId="77777777" w:rsidR="00871291" w:rsidRDefault="00871291" w:rsidP="00871291">
                  <w:pPr>
                    <w:autoSpaceDE w:val="0"/>
                    <w:autoSpaceDN w:val="0"/>
                    <w:adjustRightInd w:val="0"/>
                    <w:jc w:val="center"/>
                  </w:pPr>
                </w:p>
                <w:p w14:paraId="77F0D0A3" w14:textId="77777777" w:rsidR="00871291" w:rsidRPr="00847D90" w:rsidRDefault="00871291" w:rsidP="00593DC8">
                  <w:pPr>
                    <w:autoSpaceDE w:val="0"/>
                    <w:autoSpaceDN w:val="0"/>
                    <w:adjustRightInd w:val="0"/>
                  </w:pPr>
                </w:p>
              </w:tc>
            </w:tr>
          </w:tbl>
          <w:p w14:paraId="3A6B27F1" w14:textId="77777777" w:rsidR="00871291" w:rsidRDefault="00871291" w:rsidP="00511C2F">
            <w:pPr>
              <w:pBdr>
                <w:left w:val="single" w:sz="6" w:space="5" w:color="auto"/>
                <w:right w:val="single" w:sz="6" w:space="5" w:color="auto"/>
              </w:pBdr>
              <w:autoSpaceDE w:val="0"/>
              <w:autoSpaceDN w:val="0"/>
              <w:adjustRightInd w:val="0"/>
              <w:spacing w:before="240"/>
              <w:rPr>
                <w:rFonts w:ascii="TimesNewRomanPS-BoldMT" w:hAnsi="TimesNewRomanPS-BoldMT" w:cs="TimesNewRomanPS-BoldMT"/>
                <w:b/>
                <w:bCs/>
                <w:caps/>
                <w:color w:val="365F91" w:themeColor="accent1" w:themeShade="BF"/>
                <w:sz w:val="22"/>
                <w:szCs w:val="22"/>
              </w:rPr>
            </w:pPr>
          </w:p>
        </w:tc>
        <w:tc>
          <w:tcPr>
            <w:tcW w:w="798" w:type="dxa"/>
          </w:tcPr>
          <w:p w14:paraId="3BE80B2A" w14:textId="77777777" w:rsidR="00871291" w:rsidRPr="006B4030" w:rsidRDefault="00871291" w:rsidP="00511C2F">
            <w:pPr>
              <w:autoSpaceDE w:val="0"/>
              <w:autoSpaceDN w:val="0"/>
              <w:adjustRightInd w:val="0"/>
              <w:jc w:val="center"/>
              <w:rPr>
                <w:rFonts w:ascii="TimesNewRomanPS-BoldMT" w:hAnsi="TimesNewRomanPS-BoldMT"/>
                <w:sz w:val="22"/>
                <w:szCs w:val="22"/>
              </w:rPr>
            </w:pPr>
          </w:p>
        </w:tc>
        <w:tc>
          <w:tcPr>
            <w:tcW w:w="646" w:type="dxa"/>
          </w:tcPr>
          <w:p w14:paraId="50011017" w14:textId="77777777" w:rsidR="00871291" w:rsidRPr="006B4030" w:rsidRDefault="00871291" w:rsidP="00511C2F">
            <w:pPr>
              <w:autoSpaceDE w:val="0"/>
              <w:autoSpaceDN w:val="0"/>
              <w:adjustRightInd w:val="0"/>
              <w:jc w:val="center"/>
              <w:rPr>
                <w:rFonts w:ascii="TimesNewRomanPS-BoldMT" w:hAnsi="TimesNewRomanPS-BoldMT"/>
                <w:sz w:val="22"/>
                <w:szCs w:val="22"/>
              </w:rPr>
            </w:pPr>
          </w:p>
        </w:tc>
      </w:tr>
    </w:tbl>
    <w:tbl>
      <w:tblPr>
        <w:tblStyle w:val="TableGrid4"/>
        <w:tblW w:w="10375" w:type="dxa"/>
        <w:tblLayout w:type="fixed"/>
        <w:tblCellMar>
          <w:top w:w="43" w:type="dxa"/>
          <w:left w:w="115" w:type="dxa"/>
          <w:bottom w:w="43" w:type="dxa"/>
          <w:right w:w="115" w:type="dxa"/>
        </w:tblCellMar>
        <w:tblLook w:val="04A0" w:firstRow="1" w:lastRow="0" w:firstColumn="1" w:lastColumn="0" w:noHBand="0" w:noVBand="1"/>
      </w:tblPr>
      <w:tblGrid>
        <w:gridCol w:w="8755"/>
        <w:gridCol w:w="810"/>
        <w:gridCol w:w="90"/>
        <w:gridCol w:w="720"/>
      </w:tblGrid>
      <w:tr w:rsidR="008E36C9" w:rsidRPr="00982076" w14:paraId="1A2DE096" w14:textId="77777777" w:rsidTr="008E36C9">
        <w:trPr>
          <w:cantSplit/>
          <w:trHeight w:val="1891"/>
        </w:trPr>
        <w:tc>
          <w:tcPr>
            <w:tcW w:w="8755" w:type="dxa"/>
            <w:vMerge w:val="restart"/>
            <w:shd w:val="clear" w:color="auto" w:fill="C00000"/>
            <w:vAlign w:val="center"/>
          </w:tcPr>
          <w:p w14:paraId="47422326" w14:textId="31A33228" w:rsidR="008E36C9" w:rsidRPr="00593DC8" w:rsidRDefault="008E36C9" w:rsidP="006729E4">
            <w:pPr>
              <w:autoSpaceDE w:val="0"/>
              <w:autoSpaceDN w:val="0"/>
              <w:adjustRightInd w:val="0"/>
              <w:rPr>
                <w:rFonts w:ascii="Arial,Italic" w:hAnsi="Arial,Italic" w:cs="Arial,Italic"/>
                <w:b/>
                <w:i/>
                <w:iCs/>
                <w:sz w:val="20"/>
                <w:szCs w:val="20"/>
              </w:rPr>
            </w:pPr>
            <w:r w:rsidRPr="00982076">
              <w:rPr>
                <w:rFonts w:ascii="Arial,Italic" w:hAnsi="Arial,Italic" w:cs="Arial,Italic"/>
                <w:b/>
                <w:i/>
                <w:iCs/>
                <w:caps/>
                <w:sz w:val="20"/>
                <w:szCs w:val="20"/>
              </w:rPr>
              <w:lastRenderedPageBreak/>
              <w:t>201</w:t>
            </w:r>
            <w:r>
              <w:rPr>
                <w:rFonts w:ascii="Arial,Italic" w:hAnsi="Arial,Italic" w:cs="Arial,Italic"/>
                <w:b/>
                <w:i/>
                <w:iCs/>
                <w:caps/>
                <w:sz w:val="20"/>
                <w:szCs w:val="20"/>
              </w:rPr>
              <w:t>9</w:t>
            </w:r>
            <w:r w:rsidRPr="00982076">
              <w:rPr>
                <w:rFonts w:ascii="Arial,Italic" w:hAnsi="Arial,Italic" w:cs="Arial,Italic"/>
                <w:b/>
                <w:i/>
                <w:iCs/>
                <w:caps/>
                <w:sz w:val="20"/>
                <w:szCs w:val="20"/>
              </w:rPr>
              <w:t xml:space="preserve"> </w:t>
            </w:r>
            <w:r w:rsidRPr="00593DC8">
              <w:rPr>
                <w:rFonts w:ascii="Arial,Italic" w:hAnsi="Arial,Italic" w:cs="Arial,Italic"/>
                <w:b/>
                <w:i/>
                <w:iCs/>
                <w:sz w:val="20"/>
                <w:szCs w:val="20"/>
              </w:rPr>
              <w:t>Nonresidential</w:t>
            </w:r>
            <w:r w:rsidRPr="00982076">
              <w:rPr>
                <w:rFonts w:ascii="Arial,Italic" w:hAnsi="Arial,Italic" w:cs="Arial,Italic"/>
                <w:b/>
                <w:i/>
                <w:iCs/>
                <w:caps/>
                <w:sz w:val="20"/>
                <w:szCs w:val="20"/>
              </w:rPr>
              <w:t xml:space="preserve"> </w:t>
            </w:r>
            <w:r w:rsidRPr="00593DC8">
              <w:rPr>
                <w:rFonts w:ascii="Arial,Italic" w:hAnsi="Arial,Italic" w:cs="Arial,Italic"/>
                <w:b/>
                <w:i/>
                <w:iCs/>
                <w:sz w:val="20"/>
                <w:szCs w:val="20"/>
              </w:rPr>
              <w:t>Energy Standards Compliance</w:t>
            </w:r>
          </w:p>
          <w:p w14:paraId="4F4B30CF" w14:textId="5CC7FE06" w:rsidR="008E36C9" w:rsidRPr="00593DC8" w:rsidRDefault="008E36C9" w:rsidP="006729E4">
            <w:pPr>
              <w:rPr>
                <w:rFonts w:ascii="Arial,Italic" w:hAnsi="Arial,Italic" w:cs="Arial,Italic"/>
                <w:b/>
                <w:i/>
                <w:iCs/>
                <w:sz w:val="20"/>
                <w:szCs w:val="20"/>
              </w:rPr>
            </w:pPr>
            <w:r w:rsidRPr="00593DC8">
              <w:rPr>
                <w:rFonts w:ascii="Arial,Italic" w:hAnsi="Arial,Italic" w:cs="Arial,Italic"/>
                <w:b/>
                <w:i/>
                <w:iCs/>
                <w:sz w:val="20"/>
                <w:szCs w:val="20"/>
              </w:rPr>
              <w:t>(Title 24, Part 6)</w:t>
            </w:r>
          </w:p>
          <w:p w14:paraId="129C6465" w14:textId="77777777" w:rsidR="008E36C9" w:rsidRPr="00982076" w:rsidRDefault="008E36C9" w:rsidP="006729E4">
            <w:pPr>
              <w:autoSpaceDE w:val="0"/>
              <w:autoSpaceDN w:val="0"/>
              <w:adjustRightInd w:val="0"/>
              <w:spacing w:before="120"/>
              <w:rPr>
                <w:rFonts w:ascii="Arial,Italic" w:hAnsi="Arial,Italic" w:cs="Arial,Italic"/>
                <w:b/>
                <w:i/>
                <w:iCs/>
                <w:caps/>
                <w:sz w:val="20"/>
                <w:szCs w:val="20"/>
              </w:rPr>
            </w:pPr>
            <w:commentRangeStart w:id="1459"/>
            <w:r w:rsidRPr="00593DC8">
              <w:rPr>
                <w:rFonts w:ascii="Arial,Italic" w:hAnsi="Arial,Italic" w:cs="Arial,Italic"/>
                <w:b/>
                <w:i/>
                <w:iCs/>
                <w:sz w:val="28"/>
                <w:szCs w:val="28"/>
              </w:rPr>
              <w:t>Dwelling Unit &amp; Guest Room Space Conditioning Mandatory Measures</w:t>
            </w:r>
            <w:r w:rsidRPr="00982076">
              <w:rPr>
                <w:rFonts w:ascii="Arial,Italic" w:hAnsi="Arial,Italic" w:cs="Arial,Italic"/>
                <w:b/>
                <w:i/>
                <w:iCs/>
                <w:caps/>
                <w:sz w:val="28"/>
                <w:szCs w:val="28"/>
              </w:rPr>
              <w:t>:</w:t>
            </w:r>
            <w:commentRangeEnd w:id="1459"/>
            <w:r w:rsidR="00EF3613">
              <w:rPr>
                <w:rStyle w:val="CommentReference"/>
              </w:rPr>
              <w:commentReference w:id="1459"/>
            </w:r>
          </w:p>
        </w:tc>
        <w:tc>
          <w:tcPr>
            <w:tcW w:w="1620" w:type="dxa"/>
            <w:gridSpan w:val="3"/>
            <w:shd w:val="clear" w:color="auto" w:fill="CC0000"/>
            <w:vAlign w:val="center"/>
          </w:tcPr>
          <w:p w14:paraId="47C2E090" w14:textId="77777777" w:rsidR="008E36C9" w:rsidRPr="00D4248A" w:rsidRDefault="008E36C9" w:rsidP="006729E4">
            <w:pPr>
              <w:autoSpaceDE w:val="0"/>
              <w:autoSpaceDN w:val="0"/>
              <w:adjustRightInd w:val="0"/>
              <w:jc w:val="center"/>
              <w:rPr>
                <w:rFonts w:ascii="TimesNewRomanPSMT" w:hAnsi="TimesNewRomanPSMT" w:cs="TimesNewRomanPSMT"/>
                <w:b/>
                <w:i/>
                <w:color w:val="FFFFFF" w:themeColor="background1"/>
                <w:sz w:val="22"/>
                <w:szCs w:val="22"/>
              </w:rPr>
            </w:pPr>
            <w:r w:rsidRPr="00D4248A">
              <w:rPr>
                <w:rFonts w:ascii="TimesNewRomanPSMT" w:hAnsi="TimesNewRomanPSMT" w:cs="TimesNewRomanPSMT"/>
                <w:b/>
                <w:i/>
                <w:color w:val="FFFFFF" w:themeColor="background1"/>
                <w:sz w:val="22"/>
                <w:szCs w:val="22"/>
              </w:rPr>
              <w:t>Does this measure apply to your project?</w:t>
            </w:r>
          </w:p>
        </w:tc>
      </w:tr>
      <w:tr w:rsidR="008E36C9" w:rsidRPr="00982076" w14:paraId="433527FC" w14:textId="77777777" w:rsidTr="008E36C9">
        <w:trPr>
          <w:cantSplit/>
          <w:trHeight w:val="262"/>
        </w:trPr>
        <w:tc>
          <w:tcPr>
            <w:tcW w:w="8755" w:type="dxa"/>
            <w:vMerge/>
            <w:shd w:val="clear" w:color="auto" w:fill="C00000"/>
            <w:vAlign w:val="center"/>
          </w:tcPr>
          <w:p w14:paraId="6D0DA006" w14:textId="77777777" w:rsidR="008E36C9" w:rsidRPr="00982076" w:rsidRDefault="008E36C9" w:rsidP="006729E4">
            <w:pPr>
              <w:autoSpaceDE w:val="0"/>
              <w:autoSpaceDN w:val="0"/>
              <w:adjustRightInd w:val="0"/>
              <w:rPr>
                <w:rFonts w:ascii="Arial,Italic" w:hAnsi="Arial,Italic" w:cs="Arial,Italic"/>
                <w:b/>
                <w:i/>
                <w:iCs/>
                <w:caps/>
                <w:sz w:val="20"/>
                <w:szCs w:val="20"/>
              </w:rPr>
            </w:pPr>
          </w:p>
        </w:tc>
        <w:tc>
          <w:tcPr>
            <w:tcW w:w="810" w:type="dxa"/>
            <w:shd w:val="clear" w:color="auto" w:fill="CC0000"/>
            <w:vAlign w:val="center"/>
          </w:tcPr>
          <w:p w14:paraId="0B9ACC52" w14:textId="77777777" w:rsidR="008E36C9" w:rsidRPr="00D4248A" w:rsidRDefault="008E36C9" w:rsidP="006729E4">
            <w:pPr>
              <w:autoSpaceDE w:val="0"/>
              <w:autoSpaceDN w:val="0"/>
              <w:adjustRightInd w:val="0"/>
              <w:jc w:val="center"/>
              <w:rPr>
                <w:rFonts w:ascii="TimesNewRomanPSMT" w:hAnsi="TimesNewRomanPSMT" w:cs="TimesNewRomanPSMT"/>
                <w:b/>
                <w:i/>
                <w:color w:val="FFFFFF" w:themeColor="background1"/>
                <w:sz w:val="22"/>
                <w:szCs w:val="22"/>
              </w:rPr>
            </w:pPr>
            <w:r>
              <w:rPr>
                <w:rFonts w:ascii="TimesNewRomanPSMT" w:hAnsi="TimesNewRomanPSMT" w:cs="TimesNewRomanPSMT"/>
                <w:b/>
                <w:i/>
                <w:color w:val="FFFFFF" w:themeColor="background1"/>
                <w:sz w:val="22"/>
                <w:szCs w:val="22"/>
              </w:rPr>
              <w:t>Y</w:t>
            </w:r>
          </w:p>
        </w:tc>
        <w:tc>
          <w:tcPr>
            <w:tcW w:w="810" w:type="dxa"/>
            <w:gridSpan w:val="2"/>
            <w:shd w:val="clear" w:color="auto" w:fill="CC0000"/>
            <w:vAlign w:val="center"/>
          </w:tcPr>
          <w:p w14:paraId="4C9D222E" w14:textId="77777777" w:rsidR="008E36C9" w:rsidRPr="00D4248A" w:rsidRDefault="008E36C9" w:rsidP="006729E4">
            <w:pPr>
              <w:autoSpaceDE w:val="0"/>
              <w:autoSpaceDN w:val="0"/>
              <w:adjustRightInd w:val="0"/>
              <w:jc w:val="center"/>
              <w:rPr>
                <w:rFonts w:ascii="TimesNewRomanPSMT" w:hAnsi="TimesNewRomanPSMT" w:cs="TimesNewRomanPSMT"/>
                <w:b/>
                <w:i/>
                <w:color w:val="FFFFFF" w:themeColor="background1"/>
                <w:sz w:val="22"/>
                <w:szCs w:val="22"/>
              </w:rPr>
            </w:pPr>
            <w:r>
              <w:rPr>
                <w:rFonts w:ascii="TimesNewRomanPSMT" w:hAnsi="TimesNewRomanPSMT" w:cs="TimesNewRomanPSMT"/>
                <w:b/>
                <w:i/>
                <w:color w:val="FFFFFF" w:themeColor="background1"/>
                <w:sz w:val="22"/>
                <w:szCs w:val="22"/>
              </w:rPr>
              <w:t>N</w:t>
            </w:r>
          </w:p>
        </w:tc>
      </w:tr>
      <w:tr w:rsidR="008E36C9" w:rsidRPr="00982076" w14:paraId="01FBDA23" w14:textId="77777777" w:rsidTr="008E36C9">
        <w:tc>
          <w:tcPr>
            <w:tcW w:w="8755" w:type="dxa"/>
          </w:tcPr>
          <w:p w14:paraId="694BD040" w14:textId="77777777" w:rsidR="008E36C9" w:rsidRPr="00982076" w:rsidRDefault="008E36C9" w:rsidP="006729E4">
            <w:pPr>
              <w:autoSpaceDE w:val="0"/>
              <w:autoSpaceDN w:val="0"/>
              <w:adjustRightInd w:val="0"/>
              <w:rPr>
                <w:rFonts w:ascii="TimesNewRomanPS-BoldMT" w:hAnsi="TimesNewRomanPS-BoldMT" w:cs="TimesNewRomanPS-BoldMT"/>
                <w:b/>
                <w:bCs/>
                <w:caps/>
                <w:sz w:val="22"/>
                <w:szCs w:val="22"/>
              </w:rPr>
            </w:pPr>
            <w:commentRangeStart w:id="1460"/>
            <w:r w:rsidRPr="00982076">
              <w:rPr>
                <w:rFonts w:ascii="TimesNewRomanPSMT" w:hAnsi="TimesNewRomanPSMT" w:cs="TimesNewRomanPSMT"/>
                <w:b/>
                <w:caps/>
                <w:color w:val="365F91" w:themeColor="accent1" w:themeShade="BF"/>
                <w:sz w:val="22"/>
                <w:szCs w:val="22"/>
              </w:rPr>
              <w:t xml:space="preserve">§110.5 </w:t>
            </w:r>
            <w:r w:rsidRPr="00982076">
              <w:rPr>
                <w:rFonts w:ascii="TimesNewRomanPS-BoldMT" w:hAnsi="TimesNewRomanPS-BoldMT" w:cs="TimesNewRomanPS-BoldMT"/>
                <w:b/>
                <w:bCs/>
                <w:caps/>
                <w:sz w:val="22"/>
                <w:szCs w:val="22"/>
              </w:rPr>
              <w:t>Pilot Lights Prohibited</w:t>
            </w:r>
            <w:r>
              <w:rPr>
                <w:rFonts w:ascii="TimesNewRomanPS-BoldMT" w:hAnsi="TimesNewRomanPS-BoldMT" w:cs="TimesNewRomanPS-BoldMT"/>
                <w:b/>
                <w:bCs/>
                <w:caps/>
                <w:sz w:val="22"/>
                <w:szCs w:val="22"/>
              </w:rPr>
              <w:t xml:space="preserve"> for natural gas equipment</w:t>
            </w:r>
          </w:p>
          <w:p w14:paraId="1C81220F" w14:textId="7F690FAE" w:rsidR="008E36C9" w:rsidRPr="00982076" w:rsidRDefault="008E36C9" w:rsidP="006729E4">
            <w:pPr>
              <w:autoSpaceDE w:val="0"/>
              <w:autoSpaceDN w:val="0"/>
              <w:adjustRightInd w:val="0"/>
              <w:rPr>
                <w:rFonts w:ascii="TimesNewRomanPSMT" w:hAnsi="TimesNewRomanPSMT" w:cs="TimesNewRomanPSMT"/>
                <w:caps/>
                <w:color w:val="000000" w:themeColor="text1"/>
                <w:sz w:val="22"/>
                <w:szCs w:val="22"/>
              </w:rPr>
            </w:pPr>
            <w:r w:rsidRPr="00982076">
              <w:rPr>
                <w:rFonts w:ascii="TimesNewRomanPSMT" w:hAnsi="TimesNewRomanPSMT" w:cs="TimesNewRomanPSMT"/>
                <w:caps/>
                <w:color w:val="000000" w:themeColor="text1"/>
                <w:sz w:val="22"/>
                <w:szCs w:val="22"/>
              </w:rPr>
              <w:t xml:space="preserve">Pilot lights are prohibited on </w:t>
            </w:r>
            <w:r>
              <w:rPr>
                <w:rFonts w:ascii="TimesNewRomanPSMT" w:hAnsi="TimesNewRomanPSMT" w:cs="TimesNewRomanPSMT"/>
                <w:caps/>
                <w:color w:val="000000" w:themeColor="text1"/>
                <w:sz w:val="22"/>
                <w:szCs w:val="22"/>
              </w:rPr>
              <w:t xml:space="preserve">natural gas </w:t>
            </w:r>
            <w:r w:rsidRPr="00982076">
              <w:rPr>
                <w:rFonts w:ascii="TimesNewRomanPSMT" w:hAnsi="TimesNewRomanPSMT" w:cs="TimesNewRomanPSMT"/>
                <w:caps/>
                <w:color w:val="000000" w:themeColor="text1"/>
                <w:sz w:val="22"/>
                <w:szCs w:val="22"/>
              </w:rPr>
              <w:t>fan-type central furnaces, household cooking appliances, pool heaters, spa heaters</w:t>
            </w:r>
            <w:r>
              <w:rPr>
                <w:rFonts w:ascii="TimesNewRomanPSMT" w:hAnsi="TimesNewRomanPSMT" w:cs="TimesNewRomanPSMT"/>
                <w:caps/>
                <w:color w:val="000000" w:themeColor="text1"/>
                <w:sz w:val="22"/>
                <w:szCs w:val="22"/>
              </w:rPr>
              <w:t>, and fireplaces</w:t>
            </w:r>
            <w:r w:rsidRPr="00982076">
              <w:rPr>
                <w:rFonts w:ascii="TimesNewRomanPSMT" w:hAnsi="TimesNewRomanPSMT" w:cs="TimesNewRomanPSMT"/>
                <w:caps/>
                <w:color w:val="000000" w:themeColor="text1"/>
                <w:sz w:val="22"/>
                <w:szCs w:val="22"/>
              </w:rPr>
              <w:t xml:space="preserve">. </w:t>
            </w:r>
            <w:commentRangeEnd w:id="1460"/>
            <w:r w:rsidR="00995306">
              <w:rPr>
                <w:rStyle w:val="CommentReference"/>
              </w:rPr>
              <w:commentReference w:id="1460"/>
            </w:r>
          </w:p>
          <w:p w14:paraId="21046820" w14:textId="77777777" w:rsidR="008E36C9" w:rsidRPr="00982076" w:rsidRDefault="008E36C9" w:rsidP="006729E4">
            <w:pPr>
              <w:autoSpaceDE w:val="0"/>
              <w:autoSpaceDN w:val="0"/>
              <w:adjustRightInd w:val="0"/>
              <w:rPr>
                <w:rFonts w:ascii="TimesNewRomanPS-BoldMT" w:hAnsi="TimesNewRomanPS-BoldMT" w:cs="TimesNewRomanPS-BoldMT"/>
                <w:b/>
                <w:bCs/>
                <w:caps/>
              </w:rPr>
            </w:pPr>
            <w:commentRangeStart w:id="1461"/>
            <w:r w:rsidRPr="00982076">
              <w:rPr>
                <w:b/>
                <w:caps/>
                <w:color w:val="000000" w:themeColor="text1"/>
                <w:sz w:val="22"/>
              </w:rPr>
              <w:lastRenderedPageBreak/>
              <w:t xml:space="preserve">Exception </w:t>
            </w:r>
            <w:r w:rsidRPr="00982076">
              <w:rPr>
                <w:caps/>
                <w:color w:val="000000" w:themeColor="text1"/>
                <w:sz w:val="22"/>
              </w:rPr>
              <w:t xml:space="preserve">to </w:t>
            </w:r>
            <w:r w:rsidRPr="00982076">
              <w:rPr>
                <w:rFonts w:ascii="TimesNewRomanPS-BoldMT" w:hAnsi="TimesNewRomanPS-BoldMT" w:cs="TimesNewRomanPS-BoldMT"/>
                <w:b/>
                <w:bCs/>
                <w:caps/>
                <w:color w:val="365F91" w:themeColor="accent1" w:themeShade="BF"/>
                <w:sz w:val="22"/>
                <w:szCs w:val="22"/>
              </w:rPr>
              <w:t>§110.5</w:t>
            </w:r>
            <w:r w:rsidRPr="00982076">
              <w:rPr>
                <w:rFonts w:ascii="TimesNewRomanPSMT" w:hAnsi="TimesNewRomanPSMT" w:cs="TimesNewRomanPSMT"/>
                <w:caps/>
                <w:sz w:val="22"/>
                <w:szCs w:val="22"/>
              </w:rPr>
              <w:t xml:space="preserve">: </w:t>
            </w:r>
            <w:r w:rsidRPr="00982076">
              <w:rPr>
                <w:rFonts w:ascii="TimesNewRomanPSMT" w:hAnsi="TimesNewRomanPSMT" w:cs="TimesNewRomanPSMT"/>
                <w:caps/>
                <w:color w:val="000000" w:themeColor="text1"/>
                <w:sz w:val="22"/>
                <w:szCs w:val="22"/>
              </w:rPr>
              <w:t>Household cooking appliances without an electrical supply voltage connection and in which each pilot consumes less than 150 Btu/hr.</w:t>
            </w:r>
            <w:commentRangeEnd w:id="1461"/>
            <w:r w:rsidR="00995306">
              <w:rPr>
                <w:rStyle w:val="CommentReference"/>
              </w:rPr>
              <w:commentReference w:id="1461"/>
            </w:r>
          </w:p>
        </w:tc>
        <w:tc>
          <w:tcPr>
            <w:tcW w:w="810" w:type="dxa"/>
          </w:tcPr>
          <w:p w14:paraId="13643495" w14:textId="77777777" w:rsidR="008E36C9" w:rsidRDefault="008E36C9" w:rsidP="006729E4">
            <w:pPr>
              <w:autoSpaceDE w:val="0"/>
              <w:autoSpaceDN w:val="0"/>
              <w:adjustRightInd w:val="0"/>
              <w:jc w:val="center"/>
              <w:rPr>
                <w:caps/>
              </w:rPr>
            </w:pPr>
            <w:r w:rsidRPr="00982076">
              <w:rPr>
                <w:caps/>
              </w:rPr>
              <w:lastRenderedPageBreak/>
              <w:sym w:font="Wingdings" w:char="F06F"/>
            </w:r>
          </w:p>
          <w:p w14:paraId="0641F0DA" w14:textId="77777777" w:rsidR="008E36C9" w:rsidRDefault="008E36C9" w:rsidP="006729E4">
            <w:pPr>
              <w:autoSpaceDE w:val="0"/>
              <w:autoSpaceDN w:val="0"/>
              <w:adjustRightInd w:val="0"/>
              <w:jc w:val="center"/>
              <w:rPr>
                <w:caps/>
              </w:rPr>
            </w:pPr>
          </w:p>
          <w:p w14:paraId="2AC1A1EE" w14:textId="77777777" w:rsidR="008E36C9" w:rsidRDefault="008E36C9" w:rsidP="006729E4">
            <w:pPr>
              <w:autoSpaceDE w:val="0"/>
              <w:autoSpaceDN w:val="0"/>
              <w:adjustRightInd w:val="0"/>
              <w:jc w:val="center"/>
              <w:rPr>
                <w:caps/>
              </w:rPr>
            </w:pPr>
          </w:p>
          <w:p w14:paraId="616DECEB" w14:textId="77777777" w:rsidR="008E36C9" w:rsidRDefault="008E36C9" w:rsidP="006729E4">
            <w:pPr>
              <w:autoSpaceDE w:val="0"/>
              <w:autoSpaceDN w:val="0"/>
              <w:adjustRightInd w:val="0"/>
              <w:jc w:val="center"/>
              <w:rPr>
                <w:caps/>
              </w:rPr>
            </w:pPr>
          </w:p>
          <w:p w14:paraId="5126DBD2" w14:textId="5ACBE912" w:rsidR="008E36C9" w:rsidRDefault="008E36C9" w:rsidP="006729E4">
            <w:pPr>
              <w:autoSpaceDE w:val="0"/>
              <w:autoSpaceDN w:val="0"/>
              <w:adjustRightInd w:val="0"/>
              <w:jc w:val="center"/>
              <w:rPr>
                <w:caps/>
              </w:rPr>
            </w:pPr>
            <w:r w:rsidRPr="00982076">
              <w:rPr>
                <w:caps/>
              </w:rPr>
              <w:lastRenderedPageBreak/>
              <w:sym w:font="Wingdings" w:char="F06F"/>
            </w:r>
          </w:p>
          <w:p w14:paraId="52AB1244" w14:textId="77777777" w:rsidR="008E36C9" w:rsidRPr="00821D54" w:rsidRDefault="008E36C9" w:rsidP="00B4648C">
            <w:pPr>
              <w:autoSpaceDE w:val="0"/>
              <w:autoSpaceDN w:val="0"/>
              <w:adjustRightInd w:val="0"/>
              <w:rPr>
                <w:b/>
              </w:rPr>
            </w:pPr>
          </w:p>
        </w:tc>
        <w:tc>
          <w:tcPr>
            <w:tcW w:w="810" w:type="dxa"/>
            <w:gridSpan w:val="2"/>
          </w:tcPr>
          <w:p w14:paraId="5BB932F3" w14:textId="77777777" w:rsidR="008E36C9" w:rsidRDefault="008E36C9" w:rsidP="006729E4">
            <w:pPr>
              <w:autoSpaceDE w:val="0"/>
              <w:autoSpaceDN w:val="0"/>
              <w:adjustRightInd w:val="0"/>
              <w:jc w:val="center"/>
              <w:rPr>
                <w:caps/>
              </w:rPr>
            </w:pPr>
            <w:r w:rsidRPr="00982076">
              <w:rPr>
                <w:caps/>
              </w:rPr>
              <w:lastRenderedPageBreak/>
              <w:sym w:font="Wingdings" w:char="F06F"/>
            </w:r>
          </w:p>
          <w:p w14:paraId="6AE48531" w14:textId="77777777" w:rsidR="008E36C9" w:rsidRDefault="008E36C9" w:rsidP="006729E4">
            <w:pPr>
              <w:autoSpaceDE w:val="0"/>
              <w:autoSpaceDN w:val="0"/>
              <w:adjustRightInd w:val="0"/>
              <w:jc w:val="center"/>
              <w:rPr>
                <w:caps/>
              </w:rPr>
            </w:pPr>
          </w:p>
          <w:p w14:paraId="5BD69EBD" w14:textId="77777777" w:rsidR="008E36C9" w:rsidRDefault="008E36C9" w:rsidP="006729E4">
            <w:pPr>
              <w:autoSpaceDE w:val="0"/>
              <w:autoSpaceDN w:val="0"/>
              <w:adjustRightInd w:val="0"/>
              <w:jc w:val="center"/>
              <w:rPr>
                <w:caps/>
              </w:rPr>
            </w:pPr>
          </w:p>
          <w:p w14:paraId="53948EC0" w14:textId="77777777" w:rsidR="008E36C9" w:rsidRDefault="008E36C9" w:rsidP="006729E4">
            <w:pPr>
              <w:autoSpaceDE w:val="0"/>
              <w:autoSpaceDN w:val="0"/>
              <w:adjustRightInd w:val="0"/>
              <w:jc w:val="center"/>
              <w:rPr>
                <w:caps/>
              </w:rPr>
            </w:pPr>
          </w:p>
          <w:p w14:paraId="053550A4" w14:textId="696364D7" w:rsidR="008E36C9" w:rsidRDefault="008E36C9" w:rsidP="006729E4">
            <w:pPr>
              <w:autoSpaceDE w:val="0"/>
              <w:autoSpaceDN w:val="0"/>
              <w:adjustRightInd w:val="0"/>
              <w:jc w:val="center"/>
              <w:rPr>
                <w:caps/>
              </w:rPr>
            </w:pPr>
            <w:r w:rsidRPr="00982076">
              <w:rPr>
                <w:caps/>
              </w:rPr>
              <w:lastRenderedPageBreak/>
              <w:sym w:font="Wingdings" w:char="F06F"/>
            </w:r>
          </w:p>
          <w:p w14:paraId="07E89DD6" w14:textId="77777777" w:rsidR="008E36C9" w:rsidRPr="00821D54" w:rsidRDefault="008E36C9" w:rsidP="00B4648C">
            <w:pPr>
              <w:autoSpaceDE w:val="0"/>
              <w:autoSpaceDN w:val="0"/>
              <w:adjustRightInd w:val="0"/>
              <w:rPr>
                <w:rFonts w:ascii="TimesNewRomanPSMT" w:hAnsi="TimesNewRomanPSMT" w:cs="TimesNewRomanPSMT"/>
                <w:b/>
                <w:sz w:val="22"/>
                <w:szCs w:val="22"/>
              </w:rPr>
            </w:pPr>
          </w:p>
        </w:tc>
      </w:tr>
      <w:tr w:rsidR="008E36C9" w:rsidRPr="00982076" w14:paraId="1E773286" w14:textId="77777777" w:rsidTr="008E36C9">
        <w:tc>
          <w:tcPr>
            <w:tcW w:w="8755" w:type="dxa"/>
            <w:vAlign w:val="center"/>
          </w:tcPr>
          <w:p w14:paraId="28556BE1" w14:textId="3B848BCD" w:rsidR="008E36C9" w:rsidRPr="00A4790C" w:rsidRDefault="008E36C9" w:rsidP="00B4648C">
            <w:pPr>
              <w:autoSpaceDE w:val="0"/>
              <w:autoSpaceDN w:val="0"/>
              <w:adjustRightInd w:val="0"/>
              <w:rPr>
                <w:rFonts w:ascii="TimesNewRomanPS-BoldMT" w:hAnsi="TimesNewRomanPS-BoldMT" w:cs="TimesNewRomanPS-BoldMT"/>
                <w:b/>
                <w:bCs/>
                <w:caps/>
                <w:sz w:val="22"/>
                <w:szCs w:val="22"/>
              </w:rPr>
            </w:pPr>
            <w:commentRangeStart w:id="1462"/>
            <w:r w:rsidRPr="00A4790C">
              <w:rPr>
                <w:rFonts w:ascii="TimesNewRomanPSMT" w:hAnsi="TimesNewRomanPSMT" w:cs="TimesNewRomanPSMT"/>
                <w:b/>
                <w:caps/>
                <w:color w:val="365F91" w:themeColor="accent1" w:themeShade="BF"/>
                <w:sz w:val="22"/>
                <w:szCs w:val="22"/>
              </w:rPr>
              <w:lastRenderedPageBreak/>
              <w:t xml:space="preserve">§120.1(b)1 </w:t>
            </w:r>
            <w:r w:rsidRPr="00A4790C">
              <w:rPr>
                <w:rFonts w:ascii="TimesNewRomanPS-BoldMT" w:hAnsi="TimesNewRomanPS-BoldMT" w:cs="TimesNewRomanPS-BoldMT"/>
                <w:b/>
                <w:bCs/>
                <w:caps/>
                <w:sz w:val="22"/>
                <w:szCs w:val="22"/>
              </w:rPr>
              <w:t>air filtration requirements for high-rise residential attached dwelling units</w:t>
            </w:r>
          </w:p>
          <w:p w14:paraId="1F8494D4" w14:textId="453C6E30" w:rsidR="008E36C9" w:rsidRPr="00A4790C" w:rsidRDefault="008E36C9" w:rsidP="00B4648C">
            <w:pPr>
              <w:autoSpaceDE w:val="0"/>
              <w:autoSpaceDN w:val="0"/>
              <w:adjustRightInd w:val="0"/>
              <w:rPr>
                <w:rFonts w:ascii="TimesNewRomanPS-BoldMT" w:hAnsi="TimesNewRomanPS-BoldMT" w:cs="TimesNewRomanPS-BoldMT"/>
                <w:bCs/>
                <w:caps/>
                <w:sz w:val="22"/>
                <w:szCs w:val="22"/>
              </w:rPr>
            </w:pPr>
            <w:r w:rsidRPr="00A4790C">
              <w:rPr>
                <w:rFonts w:ascii="TimesNewRomanPSMT" w:hAnsi="TimesNewRomanPSMT" w:cs="TimesNewRomanPSMT"/>
                <w:caps/>
                <w:sz w:val="22"/>
                <w:szCs w:val="22"/>
              </w:rPr>
              <w:t>A.</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 xml:space="preserve">the following system types shall be provided with air filters to meet </w:t>
            </w:r>
            <w:r w:rsidRPr="00593DC8">
              <w:rPr>
                <w:rFonts w:ascii="TimesNewRomanPSMT" w:hAnsi="TimesNewRomanPSMT" w:cs="TimesNewRomanPSMT"/>
                <w:b/>
                <w:caps/>
                <w:sz w:val="22"/>
                <w:szCs w:val="22"/>
              </w:rPr>
              <w:t>§</w:t>
            </w:r>
            <w:r w:rsidRPr="00593DC8">
              <w:rPr>
                <w:rFonts w:ascii="TimesNewRomanPS-BoldMT" w:hAnsi="TimesNewRomanPS-BoldMT" w:cs="TimesNewRomanPS-BoldMT"/>
                <w:b/>
                <w:bCs/>
                <w:caps/>
                <w:sz w:val="22"/>
                <w:szCs w:val="22"/>
              </w:rPr>
              <w:t>120.1(</w:t>
            </w:r>
            <w:r w:rsidRPr="00593DC8">
              <w:rPr>
                <w:rFonts w:ascii="TimesNewRomanPS-BoldMT" w:hAnsi="TimesNewRomanPS-BoldMT" w:cs="TimesNewRomanPS-BoldMT"/>
                <w:b/>
                <w:bCs/>
                <w:sz w:val="22"/>
                <w:szCs w:val="22"/>
              </w:rPr>
              <w:t>b</w:t>
            </w:r>
            <w:r w:rsidRPr="00593DC8">
              <w:rPr>
                <w:rFonts w:ascii="TimesNewRomanPS-BoldMT" w:hAnsi="TimesNewRomanPS-BoldMT" w:cs="TimesNewRomanPS-BoldMT"/>
                <w:b/>
                <w:bCs/>
                <w:caps/>
                <w:sz w:val="22"/>
                <w:szCs w:val="22"/>
              </w:rPr>
              <w:t>)1b</w:t>
            </w:r>
            <w:r w:rsidRPr="00A4790C">
              <w:rPr>
                <w:rFonts w:ascii="TimesNewRomanPS-BoldMT" w:hAnsi="TimesNewRomanPS-BoldMT" w:cs="TimesNewRomanPS-BoldMT"/>
                <w:bCs/>
                <w:caps/>
                <w:sz w:val="22"/>
                <w:szCs w:val="22"/>
              </w:rPr>
              <w:t xml:space="preserve"> through </w:t>
            </w:r>
            <w:r w:rsidRPr="00593DC8">
              <w:rPr>
                <w:rFonts w:ascii="TimesNewRomanPS-BoldMT" w:hAnsi="TimesNewRomanPS-BoldMT" w:cs="TimesNewRomanPS-BoldMT"/>
                <w:b/>
                <w:bCs/>
                <w:caps/>
                <w:sz w:val="22"/>
                <w:szCs w:val="22"/>
              </w:rPr>
              <w:t>1d</w:t>
            </w:r>
            <w:r w:rsidRPr="00A4790C">
              <w:rPr>
                <w:rFonts w:ascii="TimesNewRomanPS-BoldMT" w:hAnsi="TimesNewRomanPS-BoldMT" w:cs="TimesNewRomanPS-BoldMT"/>
                <w:bCs/>
                <w:caps/>
                <w:sz w:val="22"/>
                <w:szCs w:val="22"/>
              </w:rPr>
              <w:t xml:space="preserve">. </w:t>
            </w:r>
          </w:p>
          <w:p w14:paraId="30804B7F" w14:textId="77777777" w:rsidR="008E36C9" w:rsidRPr="00A4790C" w:rsidRDefault="008E36C9" w:rsidP="00B4648C">
            <w:pPr>
              <w:autoSpaceDE w:val="0"/>
              <w:autoSpaceDN w:val="0"/>
              <w:adjustRightInd w:val="0"/>
              <w:rPr>
                <w:rFonts w:ascii="TimesNewRomanPS-BoldMT" w:hAnsi="TimesNewRomanPS-BoldMT" w:cs="TimesNewRomanPS-BoldMT"/>
                <w:bCs/>
                <w:sz w:val="22"/>
                <w:szCs w:val="22"/>
              </w:rPr>
            </w:pPr>
          </w:p>
          <w:p w14:paraId="1D6A875F" w14:textId="66F40C24" w:rsidR="008E36C9" w:rsidRPr="00A4790C" w:rsidRDefault="008E36C9" w:rsidP="00B4648C">
            <w:pPr>
              <w:autoSpaceDE w:val="0"/>
              <w:autoSpaceDN w:val="0"/>
              <w:adjustRightInd w:val="0"/>
              <w:rPr>
                <w:rFonts w:ascii="TimesNewRomanPS-BoldMT" w:hAnsi="TimesNewRomanPS-BoldMT" w:cs="TimesNewRomanPS-BoldMT"/>
                <w:bCs/>
                <w:caps/>
                <w:sz w:val="22"/>
                <w:szCs w:val="22"/>
              </w:rPr>
            </w:pPr>
            <w:r w:rsidRPr="00A4790C">
              <w:rPr>
                <w:rFonts w:ascii="TimesNewRomanPS-BoldMT" w:hAnsi="TimesNewRomanPS-BoldMT" w:cs="TimesNewRomanPS-BoldMT"/>
                <w:bCs/>
                <w:sz w:val="22"/>
                <w:szCs w:val="22"/>
              </w:rPr>
              <w:t>Ai.</w:t>
            </w:r>
            <w:r w:rsidRPr="00A4790C">
              <w:rPr>
                <w:rFonts w:ascii="TimesNewRomanPS-BoldMT" w:hAnsi="TimesNewRomanPS-BoldMT" w:cs="TimesNewRomanPS-BoldMT"/>
                <w:bCs/>
                <w:caps/>
                <w:sz w:val="22"/>
                <w:szCs w:val="22"/>
              </w:rPr>
              <w:t xml:space="preserve"> Newly installed Mechanical space conditioning systems that use forced air ducts &gt; 10 ft long to supply air to an occupiable space. NOTE: air filters for these systems must be labeled by manufacturer to disclose efficiency and pressure drop ratings that show product meets </w:t>
            </w:r>
            <w:r w:rsidRPr="00A4790C">
              <w:rPr>
                <w:rFonts w:ascii="TimesNewRomanPSMT" w:hAnsi="TimesNewRomanPSMT" w:cs="TimesNewRomanPSMT"/>
                <w:b/>
                <w:caps/>
                <w:sz w:val="22"/>
                <w:szCs w:val="22"/>
              </w:rPr>
              <w:t>§120.1(</w:t>
            </w:r>
            <w:r w:rsidRPr="00A4790C">
              <w:rPr>
                <w:rFonts w:ascii="TimesNewRomanPSMT" w:hAnsi="TimesNewRomanPSMT" w:cs="TimesNewRomanPSMT"/>
                <w:b/>
                <w:sz w:val="22"/>
                <w:szCs w:val="22"/>
              </w:rPr>
              <w:t>b</w:t>
            </w:r>
            <w:r w:rsidRPr="00A4790C">
              <w:rPr>
                <w:rFonts w:ascii="TimesNewRomanPSMT" w:hAnsi="TimesNewRomanPSMT" w:cs="TimesNewRomanPSMT"/>
                <w:b/>
                <w:caps/>
                <w:sz w:val="22"/>
                <w:szCs w:val="22"/>
              </w:rPr>
              <w:t>)1.</w:t>
            </w:r>
          </w:p>
          <w:p w14:paraId="6F7B28B1" w14:textId="77777777" w:rsidR="008E36C9" w:rsidRPr="00A4790C" w:rsidRDefault="008E36C9" w:rsidP="00B4648C">
            <w:pPr>
              <w:autoSpaceDE w:val="0"/>
              <w:autoSpaceDN w:val="0"/>
              <w:adjustRightInd w:val="0"/>
              <w:rPr>
                <w:rFonts w:ascii="TimesNewRomanPS-BoldMT" w:hAnsi="TimesNewRomanPS-BoldMT" w:cs="TimesNewRomanPS-BoldMT"/>
                <w:bCs/>
                <w:sz w:val="22"/>
                <w:szCs w:val="22"/>
              </w:rPr>
            </w:pPr>
          </w:p>
          <w:p w14:paraId="6CFDB3F9" w14:textId="593A11C8" w:rsidR="008E36C9" w:rsidRPr="00A4790C" w:rsidRDefault="008E36C9" w:rsidP="00B4648C">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BoldMT" w:hAnsi="TimesNewRomanPS-BoldMT" w:cs="TimesNewRomanPS-BoldMT"/>
                <w:bCs/>
                <w:sz w:val="22"/>
                <w:szCs w:val="22"/>
              </w:rPr>
              <w:t>Aii</w:t>
            </w:r>
            <w:proofErr w:type="spellEnd"/>
            <w:r w:rsidRPr="00A4790C">
              <w:rPr>
                <w:rFonts w:ascii="TimesNewRomanPS-BoldMT" w:hAnsi="TimesNewRomanPS-BoldMT" w:cs="TimesNewRomanPS-BoldMT"/>
                <w:bCs/>
                <w:sz w:val="22"/>
                <w:szCs w:val="22"/>
              </w:rPr>
              <w:t xml:space="preserve">. </w:t>
            </w:r>
            <w:r w:rsidRPr="00A4790C">
              <w:rPr>
                <w:rFonts w:ascii="TimesNewRomanPS-BoldMT" w:hAnsi="TimesNewRomanPS-BoldMT" w:cs="TimesNewRomanPS-BoldMT"/>
                <w:bCs/>
                <w:caps/>
                <w:sz w:val="22"/>
                <w:szCs w:val="22"/>
              </w:rPr>
              <w:t>mechanical supply-only ventilation systems that provide outside air to an occupiable space.</w:t>
            </w:r>
          </w:p>
          <w:p w14:paraId="21162DFF" w14:textId="77777777" w:rsidR="008E36C9" w:rsidRPr="00A4790C" w:rsidRDefault="008E36C9" w:rsidP="00B4648C">
            <w:pPr>
              <w:autoSpaceDE w:val="0"/>
              <w:autoSpaceDN w:val="0"/>
              <w:adjustRightInd w:val="0"/>
              <w:rPr>
                <w:rFonts w:ascii="TimesNewRomanPS-BoldMT" w:hAnsi="TimesNewRomanPS-BoldMT" w:cs="TimesNewRomanPS-BoldMT"/>
                <w:bCs/>
                <w:sz w:val="22"/>
                <w:szCs w:val="22"/>
              </w:rPr>
            </w:pPr>
          </w:p>
          <w:p w14:paraId="6007D2C3" w14:textId="23C8F9E1" w:rsidR="008E36C9" w:rsidRPr="00A4790C" w:rsidRDefault="008E36C9" w:rsidP="00B4648C">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BoldMT" w:hAnsi="TimesNewRomanPS-BoldMT" w:cs="TimesNewRomanPS-BoldMT"/>
                <w:bCs/>
                <w:sz w:val="22"/>
                <w:szCs w:val="22"/>
              </w:rPr>
              <w:t>Aiii.</w:t>
            </w:r>
            <w:r w:rsidRPr="00A4790C">
              <w:rPr>
                <w:rFonts w:ascii="TimesNewRomanPS-BoldMT" w:hAnsi="TimesNewRomanPS-BoldMT" w:cs="TimesNewRomanPS-BoldMT"/>
                <w:bCs/>
                <w:caps/>
                <w:sz w:val="22"/>
                <w:szCs w:val="22"/>
              </w:rPr>
              <w:t>the</w:t>
            </w:r>
            <w:proofErr w:type="spellEnd"/>
            <w:r w:rsidRPr="00A4790C">
              <w:rPr>
                <w:rFonts w:ascii="TimesNewRomanPS-BoldMT" w:hAnsi="TimesNewRomanPS-BoldMT" w:cs="TimesNewRomanPS-BoldMT"/>
                <w:bCs/>
                <w:caps/>
                <w:sz w:val="22"/>
                <w:szCs w:val="22"/>
              </w:rPr>
              <w:t xml:space="preserve"> supply side of mechanical balanced ventilation systems, including heat recovery ventilation systems and energy recovery ventilation systems that provide outside air to an occupiable space.</w:t>
            </w:r>
          </w:p>
          <w:p w14:paraId="51161899" w14:textId="77777777" w:rsidR="008E36C9" w:rsidRPr="00A4790C" w:rsidRDefault="008E36C9" w:rsidP="00B4648C">
            <w:pPr>
              <w:autoSpaceDE w:val="0"/>
              <w:autoSpaceDN w:val="0"/>
              <w:adjustRightInd w:val="0"/>
              <w:rPr>
                <w:rFonts w:ascii="TimesNewRomanPS-BoldMT" w:hAnsi="TimesNewRomanPS-BoldMT" w:cs="TimesNewRomanPS-BoldMT"/>
                <w:bCs/>
                <w:caps/>
                <w:sz w:val="22"/>
                <w:szCs w:val="22"/>
              </w:rPr>
            </w:pPr>
          </w:p>
          <w:p w14:paraId="1931C25F" w14:textId="7EF9A37E" w:rsidR="008E36C9" w:rsidRPr="00A4790C" w:rsidRDefault="008E36C9">
            <w:pPr>
              <w:autoSpaceDE w:val="0"/>
              <w:autoSpaceDN w:val="0"/>
              <w:adjustRightInd w:val="0"/>
              <w:rPr>
                <w:rFonts w:ascii="TimesNewRomanPS-BoldMT" w:hAnsi="TimesNewRomanPS-BoldMT" w:cs="TimesNewRomanPS-BoldMT"/>
                <w:bCs/>
                <w:caps/>
                <w:sz w:val="22"/>
                <w:szCs w:val="22"/>
              </w:rPr>
            </w:pPr>
            <w:r w:rsidRPr="00A4790C">
              <w:rPr>
                <w:rFonts w:ascii="TimesNewRomanPSMT" w:hAnsi="TimesNewRomanPSMT" w:cs="TimesNewRomanPSMT"/>
                <w:caps/>
                <w:sz w:val="22"/>
                <w:szCs w:val="22"/>
              </w:rPr>
              <w:t>B</w:t>
            </w:r>
            <w:r w:rsidRPr="00A4790C">
              <w:rPr>
                <w:rFonts w:ascii="TimesNewRomanPS-BoldMT" w:hAnsi="TimesNewRomanPS-BoldMT" w:cs="TimesNewRomanPS-BoldMT"/>
                <w:bCs/>
                <w:sz w:val="22"/>
                <w:szCs w:val="22"/>
              </w:rPr>
              <w:t>i</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system shall be designed to ensure all recirculated/outdoor air supplied to the occupiable space is filtered before passing through any thermal conditioning system components.</w:t>
            </w:r>
          </w:p>
          <w:p w14:paraId="62D6219C" w14:textId="77777777" w:rsidR="008E36C9" w:rsidRPr="00A4790C" w:rsidRDefault="008E36C9" w:rsidP="00B4648C">
            <w:pPr>
              <w:autoSpaceDE w:val="0"/>
              <w:autoSpaceDN w:val="0"/>
              <w:adjustRightInd w:val="0"/>
              <w:rPr>
                <w:rFonts w:ascii="TimesNewRomanPS-BoldMT" w:hAnsi="TimesNewRomanPS-BoldMT" w:cs="TimesNewRomanPS-BoldMT"/>
                <w:bCs/>
                <w:caps/>
                <w:sz w:val="22"/>
                <w:szCs w:val="22"/>
              </w:rPr>
            </w:pPr>
          </w:p>
          <w:p w14:paraId="5EAA826B" w14:textId="501F5C5C" w:rsidR="008E36C9" w:rsidRPr="00A4790C" w:rsidRDefault="008E36C9" w:rsidP="00F744B1">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MT" w:hAnsi="TimesNewRomanPSMT" w:cs="TimesNewRomanPSMT"/>
                <w:caps/>
                <w:sz w:val="22"/>
                <w:szCs w:val="22"/>
              </w:rPr>
              <w:t>B</w:t>
            </w:r>
            <w:r w:rsidRPr="00A4790C">
              <w:rPr>
                <w:rFonts w:ascii="TimesNewRomanPS-BoldMT" w:hAnsi="TimesNewRomanPS-BoldMT" w:cs="TimesNewRomanPS-BoldMT"/>
                <w:bCs/>
                <w:sz w:val="22"/>
                <w:szCs w:val="22"/>
              </w:rPr>
              <w:t>ii</w:t>
            </w:r>
            <w:proofErr w:type="spellEnd"/>
            <w:r w:rsidRPr="00A4790C">
              <w:rPr>
                <w:rFonts w:ascii="TimesNewRomanPS-BoldMT" w:hAnsi="TimesNewRomanPS-BoldMT" w:cs="TimesNewRomanPS-BoldMT"/>
                <w:bCs/>
                <w:sz w:val="22"/>
                <w:szCs w:val="22"/>
              </w:rPr>
              <w:t>.</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 xml:space="preserve">system Air filters shall be either </w:t>
            </w:r>
          </w:p>
          <w:p w14:paraId="4E5A362F" w14:textId="1AA40470" w:rsidR="008E36C9" w:rsidRPr="00A4790C" w:rsidRDefault="008E36C9" w:rsidP="00F744B1">
            <w:pPr>
              <w:autoSpaceDE w:val="0"/>
              <w:autoSpaceDN w:val="0"/>
              <w:adjustRightInd w:val="0"/>
              <w:rPr>
                <w:rFonts w:ascii="TimesNewRomanPS-BoldMT" w:hAnsi="TimesNewRomanPS-BoldMT" w:cs="TimesNewRomanPS-BoldMT"/>
                <w:bCs/>
                <w:caps/>
                <w:sz w:val="22"/>
                <w:szCs w:val="22"/>
              </w:rPr>
            </w:pPr>
            <w:r w:rsidRPr="00A4790C">
              <w:rPr>
                <w:rFonts w:ascii="TimesNewRomanPS-BoldMT" w:hAnsi="TimesNewRomanPS-BoldMT" w:cs="TimesNewRomanPS-BoldMT"/>
                <w:bCs/>
                <w:sz w:val="22"/>
                <w:szCs w:val="22"/>
              </w:rPr>
              <w:t xml:space="preserve"> a.</w:t>
            </w:r>
            <w:r w:rsidRPr="00A4790C">
              <w:rPr>
                <w:rFonts w:ascii="TimesNewRomanPS-BoldMT" w:hAnsi="TimesNewRomanPS-BoldMT" w:cs="TimesNewRomanPS-BoldMT"/>
                <w:bCs/>
                <w:caps/>
                <w:sz w:val="22"/>
                <w:szCs w:val="22"/>
              </w:rPr>
              <w:t xml:space="preserve"> nominal 2 inch minimum depth, or </w:t>
            </w:r>
          </w:p>
          <w:p w14:paraId="75DD97D1" w14:textId="48A2E1B1" w:rsidR="008E36C9" w:rsidRPr="00A4790C" w:rsidRDefault="008E36C9" w:rsidP="00F744B1">
            <w:pPr>
              <w:autoSpaceDE w:val="0"/>
              <w:autoSpaceDN w:val="0"/>
              <w:adjustRightInd w:val="0"/>
              <w:rPr>
                <w:rFonts w:ascii="TimesNewRomanPS-BoldMT" w:hAnsi="TimesNewRomanPS-BoldMT" w:cs="TimesNewRomanPS-BoldMT"/>
                <w:bCs/>
                <w:caps/>
                <w:sz w:val="22"/>
                <w:szCs w:val="22"/>
              </w:rPr>
            </w:pPr>
            <w:r w:rsidRPr="00A4790C">
              <w:rPr>
                <w:rFonts w:ascii="TimesNewRomanPS-BoldMT" w:hAnsi="TimesNewRomanPS-BoldMT" w:cs="TimesNewRomanPS-BoldMT"/>
                <w:bCs/>
                <w:sz w:val="22"/>
                <w:szCs w:val="22"/>
              </w:rPr>
              <w:t xml:space="preserve"> b.</w:t>
            </w:r>
            <w:r w:rsidRPr="00A4790C">
              <w:rPr>
                <w:rFonts w:ascii="TimesNewRomanPS-BoldMT" w:hAnsi="TimesNewRomanPS-BoldMT" w:cs="TimesNewRomanPS-BoldMT"/>
                <w:bCs/>
                <w:caps/>
                <w:sz w:val="22"/>
                <w:szCs w:val="22"/>
              </w:rPr>
              <w:t xml:space="preserve"> nominal 1 Inch minimum depth, if sized per equation 120.1-A based on a maximum face velocity of 150 ft/min</w:t>
            </w:r>
          </w:p>
          <w:p w14:paraId="10875D09" w14:textId="77777777" w:rsidR="008E36C9" w:rsidRPr="00A4790C" w:rsidRDefault="008E36C9" w:rsidP="00F744B1">
            <w:pPr>
              <w:autoSpaceDE w:val="0"/>
              <w:autoSpaceDN w:val="0"/>
              <w:adjustRightInd w:val="0"/>
              <w:rPr>
                <w:rFonts w:ascii="TimesNewRomanPS-BoldMT" w:hAnsi="TimesNewRomanPS-BoldMT" w:cs="TimesNewRomanPS-BoldMT"/>
                <w:bCs/>
                <w:caps/>
                <w:sz w:val="22"/>
                <w:szCs w:val="22"/>
              </w:rPr>
            </w:pPr>
          </w:p>
          <w:p w14:paraId="50E41BA4" w14:textId="422C342C" w:rsidR="008E36C9" w:rsidRPr="00A4790C" w:rsidRDefault="008E36C9" w:rsidP="009536AA">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MT" w:hAnsi="TimesNewRomanPSMT" w:cs="TimesNewRomanPSMT"/>
                <w:caps/>
                <w:sz w:val="22"/>
                <w:szCs w:val="22"/>
              </w:rPr>
              <w:t>B</w:t>
            </w:r>
            <w:r w:rsidRPr="00A4790C">
              <w:rPr>
                <w:rFonts w:ascii="TimesNewRomanPS-BoldMT" w:hAnsi="TimesNewRomanPS-BoldMT" w:cs="TimesNewRomanPS-BoldMT"/>
                <w:bCs/>
                <w:sz w:val="22"/>
                <w:szCs w:val="22"/>
              </w:rPr>
              <w:t>iii</w:t>
            </w:r>
            <w:proofErr w:type="spellEnd"/>
            <w:r w:rsidRPr="00A4790C">
              <w:rPr>
                <w:rFonts w:ascii="TimesNewRomanPS-BoldMT" w:hAnsi="TimesNewRomanPS-BoldMT" w:cs="TimesNewRomanPS-BoldMT"/>
                <w:bCs/>
                <w:sz w:val="22"/>
                <w:szCs w:val="22"/>
              </w:rPr>
              <w:t>.</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ALL System AIR FILTERS SHALL BE ACCESSIBLE FOR REGULAR SERVICE BY THE SYSTEM OWNER.</w:t>
            </w:r>
          </w:p>
          <w:p w14:paraId="3408D047" w14:textId="77777777" w:rsidR="008E36C9" w:rsidRPr="00A4790C" w:rsidRDefault="008E36C9" w:rsidP="005F3994">
            <w:pPr>
              <w:autoSpaceDE w:val="0"/>
              <w:autoSpaceDN w:val="0"/>
              <w:adjustRightInd w:val="0"/>
              <w:rPr>
                <w:rFonts w:ascii="TimesNewRomanPS-BoldMT" w:hAnsi="TimesNewRomanPS-BoldMT" w:cs="TimesNewRomanPS-BoldMT"/>
                <w:bCs/>
                <w:caps/>
                <w:sz w:val="22"/>
                <w:szCs w:val="22"/>
              </w:rPr>
            </w:pPr>
          </w:p>
          <w:p w14:paraId="225C92C8" w14:textId="04E27DD1" w:rsidR="008E36C9" w:rsidRPr="00A4790C" w:rsidRDefault="008E36C9" w:rsidP="00D239F4">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MT" w:hAnsi="TimesNewRomanPSMT" w:cs="TimesNewRomanPSMT"/>
                <w:caps/>
                <w:sz w:val="22"/>
                <w:szCs w:val="22"/>
              </w:rPr>
              <w:t>B</w:t>
            </w:r>
            <w:r w:rsidRPr="00A4790C">
              <w:rPr>
                <w:rFonts w:ascii="TimesNewRomanPS-BoldMT" w:hAnsi="TimesNewRomanPS-BoldMT" w:cs="TimesNewRomanPS-BoldMT"/>
                <w:bCs/>
                <w:sz w:val="22"/>
                <w:szCs w:val="22"/>
              </w:rPr>
              <w:t>iv</w:t>
            </w:r>
            <w:proofErr w:type="spellEnd"/>
            <w:r w:rsidRPr="00A4790C">
              <w:rPr>
                <w:rFonts w:ascii="TimesNewRomanPS-BoldMT" w:hAnsi="TimesNewRomanPS-BoldMT" w:cs="TimesNewRomanPS-BoldMT"/>
                <w:bCs/>
                <w:sz w:val="22"/>
                <w:szCs w:val="22"/>
              </w:rPr>
              <w:t>.</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aLL sYSTEM aIR fILTERS SHALL BE LABELED TO DISCLOSE THE APPLICABLE DESIGN AIRFLOW RATE AND the MAXIMUM ALLOWABLE CLEAN AIR-FILTER PRESSURE DROP. THE LABELS SHALL BE PERMANENTLY AFFIXED TO the AIR FILTER AND BE LEGIBLE AND VISIBLE TO A PERSON REPLACING THE AIR FILTER</w:t>
            </w:r>
          </w:p>
          <w:p w14:paraId="57BA802B" w14:textId="77777777" w:rsidR="008E36C9" w:rsidRPr="00A4790C" w:rsidRDefault="008E36C9" w:rsidP="00F744B1">
            <w:pPr>
              <w:autoSpaceDE w:val="0"/>
              <w:autoSpaceDN w:val="0"/>
              <w:adjustRightInd w:val="0"/>
              <w:rPr>
                <w:rFonts w:ascii="TimesNewRomanPS-BoldMT" w:hAnsi="TimesNewRomanPS-BoldMT" w:cs="TimesNewRomanPS-BoldMT"/>
                <w:bCs/>
                <w:caps/>
                <w:sz w:val="22"/>
                <w:szCs w:val="22"/>
              </w:rPr>
            </w:pPr>
          </w:p>
          <w:p w14:paraId="30C3BD5A" w14:textId="7AD6B385" w:rsidR="008E36C9" w:rsidRPr="00A4790C" w:rsidRDefault="008E36C9" w:rsidP="00F744B1">
            <w:pPr>
              <w:autoSpaceDE w:val="0"/>
              <w:autoSpaceDN w:val="0"/>
              <w:adjustRightInd w:val="0"/>
              <w:rPr>
                <w:rFonts w:ascii="TimesNewRomanPS-BoldMT" w:hAnsi="TimesNewRomanPS-BoldMT" w:cs="TimesNewRomanPS-BoldMT"/>
                <w:bCs/>
                <w:caps/>
                <w:sz w:val="22"/>
                <w:szCs w:val="22"/>
              </w:rPr>
            </w:pPr>
            <w:r w:rsidRPr="00A4790C">
              <w:rPr>
                <w:rFonts w:ascii="TimesNewRomanPSMT" w:hAnsi="TimesNewRomanPSMT" w:cs="TimesNewRomanPSMT"/>
                <w:caps/>
                <w:sz w:val="22"/>
                <w:szCs w:val="22"/>
              </w:rPr>
              <w:t>C.</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 xml:space="preserve">air filters shall have efficiency ≥ merv 13 when tested per ashrae standard 52.2 or a particle size efficiency rating per </w:t>
            </w:r>
          </w:p>
          <w:p w14:paraId="413C42B6" w14:textId="6D382F89" w:rsidR="008E36C9" w:rsidRPr="00A4790C" w:rsidRDefault="008E36C9" w:rsidP="00B4648C">
            <w:pPr>
              <w:autoSpaceDE w:val="0"/>
              <w:autoSpaceDN w:val="0"/>
              <w:adjustRightInd w:val="0"/>
              <w:rPr>
                <w:caps/>
              </w:rPr>
            </w:pPr>
          </w:p>
          <w:p w14:paraId="38B33293" w14:textId="5A13AD46" w:rsidR="008E36C9" w:rsidRPr="00A4790C" w:rsidRDefault="008E36C9" w:rsidP="00BE579B">
            <w:pPr>
              <w:autoSpaceDE w:val="0"/>
              <w:autoSpaceDN w:val="0"/>
              <w:adjustRightInd w:val="0"/>
              <w:rPr>
                <w:rFonts w:ascii="TimesNewRomanPS-BoldMT" w:hAnsi="TimesNewRomanPS-BoldMT" w:cs="TimesNewRomanPS-BoldMT"/>
                <w:bCs/>
                <w:caps/>
                <w:sz w:val="22"/>
                <w:szCs w:val="22"/>
              </w:rPr>
            </w:pPr>
            <w:r w:rsidRPr="00A4790C">
              <w:rPr>
                <w:rFonts w:ascii="TimesNewRomanPS-BoldMT" w:hAnsi="TimesNewRomanPS-BoldMT" w:cs="TimesNewRomanPS-BoldMT"/>
                <w:bCs/>
                <w:caps/>
                <w:sz w:val="22"/>
                <w:szCs w:val="22"/>
              </w:rPr>
              <w:t xml:space="preserve"> </w:t>
            </w:r>
          </w:p>
          <w:p w14:paraId="3D4C9376" w14:textId="0B23E28F" w:rsidR="008E36C9" w:rsidRPr="00A4790C" w:rsidRDefault="008E36C9" w:rsidP="00BE579B">
            <w:pPr>
              <w:autoSpaceDE w:val="0"/>
              <w:autoSpaceDN w:val="0"/>
              <w:adjustRightInd w:val="0"/>
              <w:rPr>
                <w:rFonts w:ascii="TimesNewRomanPSMT" w:hAnsi="TimesNewRomanPSMT" w:cs="TimesNewRomanPSMT"/>
                <w:caps/>
                <w:sz w:val="22"/>
                <w:szCs w:val="22"/>
              </w:rPr>
            </w:pPr>
            <w:r w:rsidRPr="00A4790C">
              <w:rPr>
                <w:rFonts w:ascii="TimesNewRomanPS-BoldMT" w:hAnsi="TimesNewRomanPS-BoldMT" w:cs="TimesNewRomanPS-BoldMT"/>
                <w:b/>
                <w:bCs/>
                <w:caps/>
                <w:sz w:val="22"/>
                <w:szCs w:val="22"/>
              </w:rPr>
              <w:t>exception</w:t>
            </w:r>
            <w:r w:rsidRPr="00A4790C">
              <w:rPr>
                <w:rFonts w:ascii="TimesNewRomanPS-BoldMT" w:hAnsi="TimesNewRomanPS-BoldMT" w:cs="TimesNewRomanPS-BoldMT"/>
                <w:bCs/>
                <w:caps/>
                <w:sz w:val="22"/>
                <w:szCs w:val="22"/>
              </w:rPr>
              <w:t xml:space="preserve"> to </w:t>
            </w:r>
            <w:r w:rsidRPr="00A4790C">
              <w:rPr>
                <w:rFonts w:ascii="TimesNewRomanPSMT" w:hAnsi="TimesNewRomanPSMT" w:cs="TimesNewRomanPSMT"/>
                <w:b/>
                <w:caps/>
                <w:sz w:val="22"/>
                <w:szCs w:val="22"/>
              </w:rPr>
              <w:t>§120.1(</w:t>
            </w:r>
            <w:r w:rsidRPr="00A4790C">
              <w:rPr>
                <w:rFonts w:ascii="TimesNewRomanPSMT" w:hAnsi="TimesNewRomanPSMT" w:cs="TimesNewRomanPSMT"/>
                <w:b/>
                <w:sz w:val="22"/>
                <w:szCs w:val="22"/>
              </w:rPr>
              <w:t>b</w:t>
            </w:r>
            <w:r w:rsidRPr="00A4790C">
              <w:rPr>
                <w:rFonts w:ascii="TimesNewRomanPSMT" w:hAnsi="TimesNewRomanPSMT" w:cs="TimesNewRomanPSMT"/>
                <w:b/>
                <w:caps/>
                <w:sz w:val="22"/>
                <w:szCs w:val="22"/>
              </w:rPr>
              <w:t xml:space="preserve">)1: </w:t>
            </w:r>
            <w:r w:rsidRPr="00A4790C">
              <w:rPr>
                <w:rFonts w:ascii="TimesNewRomanPSMT" w:hAnsi="TimesNewRomanPSMT" w:cs="TimesNewRomanPSMT"/>
                <w:caps/>
                <w:sz w:val="22"/>
                <w:szCs w:val="22"/>
              </w:rPr>
              <w:t>evaporative coolers are not subject to air filtration requirements</w:t>
            </w:r>
            <w:commentRangeEnd w:id="1462"/>
            <w:r w:rsidR="00EF3613">
              <w:rPr>
                <w:rStyle w:val="CommentReference"/>
              </w:rPr>
              <w:commentReference w:id="1462"/>
            </w:r>
          </w:p>
        </w:tc>
        <w:tc>
          <w:tcPr>
            <w:tcW w:w="810" w:type="dxa"/>
          </w:tcPr>
          <w:p w14:paraId="486B8124" w14:textId="77777777" w:rsidR="008E36C9" w:rsidRDefault="008E36C9" w:rsidP="006729E4">
            <w:pPr>
              <w:autoSpaceDE w:val="0"/>
              <w:autoSpaceDN w:val="0"/>
              <w:adjustRightInd w:val="0"/>
              <w:jc w:val="center"/>
              <w:rPr>
                <w:caps/>
              </w:rPr>
            </w:pPr>
            <w:r w:rsidRPr="00982076">
              <w:rPr>
                <w:caps/>
              </w:rPr>
              <w:sym w:font="Wingdings" w:char="F06F"/>
            </w:r>
          </w:p>
          <w:p w14:paraId="5F4622E2" w14:textId="77777777" w:rsidR="008E36C9" w:rsidRDefault="008E36C9" w:rsidP="006729E4">
            <w:pPr>
              <w:autoSpaceDE w:val="0"/>
              <w:autoSpaceDN w:val="0"/>
              <w:adjustRightInd w:val="0"/>
              <w:jc w:val="center"/>
              <w:rPr>
                <w:caps/>
              </w:rPr>
            </w:pPr>
          </w:p>
          <w:p w14:paraId="20B52C05" w14:textId="77777777" w:rsidR="008E36C9" w:rsidRDefault="008E36C9" w:rsidP="006729E4">
            <w:pPr>
              <w:autoSpaceDE w:val="0"/>
              <w:autoSpaceDN w:val="0"/>
              <w:adjustRightInd w:val="0"/>
              <w:jc w:val="center"/>
              <w:rPr>
                <w:caps/>
              </w:rPr>
            </w:pPr>
          </w:p>
          <w:p w14:paraId="61666F37" w14:textId="77777777" w:rsidR="008E36C9" w:rsidRDefault="008E36C9" w:rsidP="006729E4">
            <w:pPr>
              <w:autoSpaceDE w:val="0"/>
              <w:autoSpaceDN w:val="0"/>
              <w:adjustRightInd w:val="0"/>
              <w:jc w:val="center"/>
              <w:rPr>
                <w:caps/>
              </w:rPr>
            </w:pPr>
          </w:p>
          <w:p w14:paraId="31C5820C" w14:textId="77777777" w:rsidR="008E36C9" w:rsidRDefault="008E36C9" w:rsidP="006729E4">
            <w:pPr>
              <w:autoSpaceDE w:val="0"/>
              <w:autoSpaceDN w:val="0"/>
              <w:adjustRightInd w:val="0"/>
              <w:jc w:val="center"/>
              <w:rPr>
                <w:caps/>
              </w:rPr>
            </w:pPr>
          </w:p>
          <w:p w14:paraId="011AE3E0" w14:textId="77777777" w:rsidR="008E36C9" w:rsidRDefault="008E36C9" w:rsidP="006729E4">
            <w:pPr>
              <w:autoSpaceDE w:val="0"/>
              <w:autoSpaceDN w:val="0"/>
              <w:adjustRightInd w:val="0"/>
              <w:jc w:val="center"/>
              <w:rPr>
                <w:caps/>
              </w:rPr>
            </w:pPr>
          </w:p>
          <w:p w14:paraId="7FA4AFDC" w14:textId="77777777" w:rsidR="008E36C9" w:rsidRDefault="008E36C9" w:rsidP="006729E4">
            <w:pPr>
              <w:autoSpaceDE w:val="0"/>
              <w:autoSpaceDN w:val="0"/>
              <w:adjustRightInd w:val="0"/>
              <w:jc w:val="center"/>
              <w:rPr>
                <w:caps/>
              </w:rPr>
            </w:pPr>
          </w:p>
          <w:p w14:paraId="6BFB808F" w14:textId="77777777" w:rsidR="008E36C9" w:rsidRDefault="008E36C9" w:rsidP="006729E4">
            <w:pPr>
              <w:autoSpaceDE w:val="0"/>
              <w:autoSpaceDN w:val="0"/>
              <w:adjustRightInd w:val="0"/>
              <w:jc w:val="center"/>
              <w:rPr>
                <w:caps/>
              </w:rPr>
            </w:pPr>
          </w:p>
          <w:p w14:paraId="2A7FDA13" w14:textId="77777777" w:rsidR="008E36C9" w:rsidRDefault="008E36C9" w:rsidP="006729E4">
            <w:pPr>
              <w:autoSpaceDE w:val="0"/>
              <w:autoSpaceDN w:val="0"/>
              <w:adjustRightInd w:val="0"/>
              <w:jc w:val="center"/>
              <w:rPr>
                <w:caps/>
              </w:rPr>
            </w:pPr>
          </w:p>
          <w:p w14:paraId="05DDC294" w14:textId="77777777" w:rsidR="008E36C9" w:rsidRDefault="008E36C9" w:rsidP="006729E4">
            <w:pPr>
              <w:autoSpaceDE w:val="0"/>
              <w:autoSpaceDN w:val="0"/>
              <w:adjustRightInd w:val="0"/>
              <w:jc w:val="center"/>
              <w:rPr>
                <w:caps/>
              </w:rPr>
            </w:pPr>
          </w:p>
          <w:p w14:paraId="277E59AB" w14:textId="77777777" w:rsidR="008E36C9" w:rsidRDefault="008E36C9" w:rsidP="006729E4">
            <w:pPr>
              <w:autoSpaceDE w:val="0"/>
              <w:autoSpaceDN w:val="0"/>
              <w:adjustRightInd w:val="0"/>
              <w:jc w:val="center"/>
              <w:rPr>
                <w:caps/>
              </w:rPr>
            </w:pPr>
          </w:p>
          <w:p w14:paraId="3542CDE9" w14:textId="77777777" w:rsidR="008E36C9" w:rsidRDefault="008E36C9" w:rsidP="006729E4">
            <w:pPr>
              <w:autoSpaceDE w:val="0"/>
              <w:autoSpaceDN w:val="0"/>
              <w:adjustRightInd w:val="0"/>
              <w:jc w:val="center"/>
              <w:rPr>
                <w:caps/>
              </w:rPr>
            </w:pPr>
          </w:p>
          <w:p w14:paraId="5EE246D9" w14:textId="77777777" w:rsidR="008E36C9" w:rsidRDefault="008E36C9" w:rsidP="006729E4">
            <w:pPr>
              <w:autoSpaceDE w:val="0"/>
              <w:autoSpaceDN w:val="0"/>
              <w:adjustRightInd w:val="0"/>
              <w:jc w:val="center"/>
              <w:rPr>
                <w:caps/>
              </w:rPr>
            </w:pPr>
          </w:p>
          <w:p w14:paraId="29C4DF8E" w14:textId="77777777" w:rsidR="008E36C9" w:rsidRDefault="008E36C9" w:rsidP="006729E4">
            <w:pPr>
              <w:autoSpaceDE w:val="0"/>
              <w:autoSpaceDN w:val="0"/>
              <w:adjustRightInd w:val="0"/>
              <w:jc w:val="center"/>
              <w:rPr>
                <w:caps/>
              </w:rPr>
            </w:pPr>
          </w:p>
          <w:p w14:paraId="00C11392" w14:textId="77777777" w:rsidR="008E36C9" w:rsidRDefault="008E36C9" w:rsidP="006729E4">
            <w:pPr>
              <w:autoSpaceDE w:val="0"/>
              <w:autoSpaceDN w:val="0"/>
              <w:adjustRightInd w:val="0"/>
              <w:jc w:val="center"/>
              <w:rPr>
                <w:caps/>
              </w:rPr>
            </w:pPr>
          </w:p>
          <w:p w14:paraId="0A18785F" w14:textId="77777777" w:rsidR="008E36C9" w:rsidRDefault="008E36C9" w:rsidP="006729E4">
            <w:pPr>
              <w:autoSpaceDE w:val="0"/>
              <w:autoSpaceDN w:val="0"/>
              <w:adjustRightInd w:val="0"/>
              <w:jc w:val="center"/>
              <w:rPr>
                <w:caps/>
              </w:rPr>
            </w:pPr>
          </w:p>
          <w:p w14:paraId="67CE8E0E" w14:textId="77777777" w:rsidR="008E36C9" w:rsidRDefault="008E36C9" w:rsidP="006729E4">
            <w:pPr>
              <w:autoSpaceDE w:val="0"/>
              <w:autoSpaceDN w:val="0"/>
              <w:adjustRightInd w:val="0"/>
              <w:jc w:val="center"/>
              <w:rPr>
                <w:caps/>
              </w:rPr>
            </w:pPr>
          </w:p>
          <w:p w14:paraId="7A2CA79B" w14:textId="77777777" w:rsidR="008E36C9" w:rsidRDefault="008E36C9" w:rsidP="006729E4">
            <w:pPr>
              <w:autoSpaceDE w:val="0"/>
              <w:autoSpaceDN w:val="0"/>
              <w:adjustRightInd w:val="0"/>
              <w:jc w:val="center"/>
              <w:rPr>
                <w:caps/>
              </w:rPr>
            </w:pPr>
          </w:p>
          <w:p w14:paraId="1E26D8DA" w14:textId="77777777" w:rsidR="008E36C9" w:rsidRDefault="008E36C9" w:rsidP="006729E4">
            <w:pPr>
              <w:autoSpaceDE w:val="0"/>
              <w:autoSpaceDN w:val="0"/>
              <w:adjustRightInd w:val="0"/>
              <w:jc w:val="center"/>
              <w:rPr>
                <w:caps/>
              </w:rPr>
            </w:pPr>
          </w:p>
          <w:p w14:paraId="53386E62" w14:textId="5359DA1E"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c>
          <w:tcPr>
            <w:tcW w:w="810" w:type="dxa"/>
            <w:gridSpan w:val="2"/>
          </w:tcPr>
          <w:p w14:paraId="39119035" w14:textId="77777777" w:rsidR="008E36C9" w:rsidRDefault="008E36C9" w:rsidP="006729E4">
            <w:pPr>
              <w:autoSpaceDE w:val="0"/>
              <w:autoSpaceDN w:val="0"/>
              <w:adjustRightInd w:val="0"/>
              <w:jc w:val="center"/>
              <w:rPr>
                <w:caps/>
              </w:rPr>
            </w:pPr>
            <w:r w:rsidRPr="00982076">
              <w:rPr>
                <w:caps/>
              </w:rPr>
              <w:sym w:font="Wingdings" w:char="F06F"/>
            </w:r>
          </w:p>
          <w:p w14:paraId="71D61CE3" w14:textId="77777777" w:rsidR="008E36C9" w:rsidRDefault="008E36C9" w:rsidP="006729E4">
            <w:pPr>
              <w:autoSpaceDE w:val="0"/>
              <w:autoSpaceDN w:val="0"/>
              <w:adjustRightInd w:val="0"/>
              <w:jc w:val="center"/>
              <w:rPr>
                <w:caps/>
              </w:rPr>
            </w:pPr>
          </w:p>
          <w:p w14:paraId="3E1F364A" w14:textId="77777777" w:rsidR="008E36C9" w:rsidRDefault="008E36C9" w:rsidP="006729E4">
            <w:pPr>
              <w:autoSpaceDE w:val="0"/>
              <w:autoSpaceDN w:val="0"/>
              <w:adjustRightInd w:val="0"/>
              <w:jc w:val="center"/>
              <w:rPr>
                <w:caps/>
              </w:rPr>
            </w:pPr>
          </w:p>
          <w:p w14:paraId="4E727818" w14:textId="77777777" w:rsidR="008E36C9" w:rsidRDefault="008E36C9" w:rsidP="006729E4">
            <w:pPr>
              <w:autoSpaceDE w:val="0"/>
              <w:autoSpaceDN w:val="0"/>
              <w:adjustRightInd w:val="0"/>
              <w:jc w:val="center"/>
              <w:rPr>
                <w:caps/>
              </w:rPr>
            </w:pPr>
          </w:p>
          <w:p w14:paraId="187607F0" w14:textId="77777777" w:rsidR="008E36C9" w:rsidRDefault="008E36C9" w:rsidP="006729E4">
            <w:pPr>
              <w:autoSpaceDE w:val="0"/>
              <w:autoSpaceDN w:val="0"/>
              <w:adjustRightInd w:val="0"/>
              <w:jc w:val="center"/>
              <w:rPr>
                <w:caps/>
              </w:rPr>
            </w:pPr>
          </w:p>
          <w:p w14:paraId="031B4627" w14:textId="77777777" w:rsidR="008E36C9" w:rsidRDefault="008E36C9" w:rsidP="006729E4">
            <w:pPr>
              <w:autoSpaceDE w:val="0"/>
              <w:autoSpaceDN w:val="0"/>
              <w:adjustRightInd w:val="0"/>
              <w:jc w:val="center"/>
              <w:rPr>
                <w:caps/>
              </w:rPr>
            </w:pPr>
          </w:p>
          <w:p w14:paraId="485EEFFA" w14:textId="77777777" w:rsidR="008E36C9" w:rsidRDefault="008E36C9" w:rsidP="006729E4">
            <w:pPr>
              <w:autoSpaceDE w:val="0"/>
              <w:autoSpaceDN w:val="0"/>
              <w:adjustRightInd w:val="0"/>
              <w:jc w:val="center"/>
              <w:rPr>
                <w:caps/>
              </w:rPr>
            </w:pPr>
          </w:p>
          <w:p w14:paraId="7D29314C" w14:textId="77777777" w:rsidR="008E36C9" w:rsidRDefault="008E36C9" w:rsidP="006729E4">
            <w:pPr>
              <w:autoSpaceDE w:val="0"/>
              <w:autoSpaceDN w:val="0"/>
              <w:adjustRightInd w:val="0"/>
              <w:jc w:val="center"/>
              <w:rPr>
                <w:caps/>
              </w:rPr>
            </w:pPr>
          </w:p>
          <w:p w14:paraId="30551B89" w14:textId="77777777" w:rsidR="008E36C9" w:rsidRDefault="008E36C9" w:rsidP="006729E4">
            <w:pPr>
              <w:autoSpaceDE w:val="0"/>
              <w:autoSpaceDN w:val="0"/>
              <w:adjustRightInd w:val="0"/>
              <w:jc w:val="center"/>
              <w:rPr>
                <w:caps/>
              </w:rPr>
            </w:pPr>
          </w:p>
          <w:p w14:paraId="4C0E120A" w14:textId="77777777" w:rsidR="008E36C9" w:rsidRDefault="008E36C9" w:rsidP="006729E4">
            <w:pPr>
              <w:autoSpaceDE w:val="0"/>
              <w:autoSpaceDN w:val="0"/>
              <w:adjustRightInd w:val="0"/>
              <w:jc w:val="center"/>
              <w:rPr>
                <w:caps/>
              </w:rPr>
            </w:pPr>
          </w:p>
          <w:p w14:paraId="52D6D71C" w14:textId="77777777" w:rsidR="008E36C9" w:rsidRDefault="008E36C9" w:rsidP="006729E4">
            <w:pPr>
              <w:autoSpaceDE w:val="0"/>
              <w:autoSpaceDN w:val="0"/>
              <w:adjustRightInd w:val="0"/>
              <w:jc w:val="center"/>
              <w:rPr>
                <w:caps/>
              </w:rPr>
            </w:pPr>
          </w:p>
          <w:p w14:paraId="17071FF8" w14:textId="77777777" w:rsidR="008E36C9" w:rsidRDefault="008E36C9" w:rsidP="006729E4">
            <w:pPr>
              <w:autoSpaceDE w:val="0"/>
              <w:autoSpaceDN w:val="0"/>
              <w:adjustRightInd w:val="0"/>
              <w:jc w:val="center"/>
              <w:rPr>
                <w:caps/>
              </w:rPr>
            </w:pPr>
          </w:p>
          <w:p w14:paraId="07623BEC" w14:textId="77777777" w:rsidR="008E36C9" w:rsidRDefault="008E36C9" w:rsidP="006729E4">
            <w:pPr>
              <w:autoSpaceDE w:val="0"/>
              <w:autoSpaceDN w:val="0"/>
              <w:adjustRightInd w:val="0"/>
              <w:jc w:val="center"/>
              <w:rPr>
                <w:caps/>
              </w:rPr>
            </w:pPr>
          </w:p>
          <w:p w14:paraId="5EA18381" w14:textId="77777777" w:rsidR="008E36C9" w:rsidRDefault="008E36C9" w:rsidP="006729E4">
            <w:pPr>
              <w:autoSpaceDE w:val="0"/>
              <w:autoSpaceDN w:val="0"/>
              <w:adjustRightInd w:val="0"/>
              <w:jc w:val="center"/>
              <w:rPr>
                <w:caps/>
              </w:rPr>
            </w:pPr>
          </w:p>
          <w:p w14:paraId="753EE399" w14:textId="77777777" w:rsidR="008E36C9" w:rsidRDefault="008E36C9" w:rsidP="006729E4">
            <w:pPr>
              <w:autoSpaceDE w:val="0"/>
              <w:autoSpaceDN w:val="0"/>
              <w:adjustRightInd w:val="0"/>
              <w:jc w:val="center"/>
              <w:rPr>
                <w:caps/>
              </w:rPr>
            </w:pPr>
          </w:p>
          <w:p w14:paraId="08AE4877" w14:textId="77777777" w:rsidR="008E36C9" w:rsidRDefault="008E36C9" w:rsidP="006729E4">
            <w:pPr>
              <w:autoSpaceDE w:val="0"/>
              <w:autoSpaceDN w:val="0"/>
              <w:adjustRightInd w:val="0"/>
              <w:jc w:val="center"/>
              <w:rPr>
                <w:caps/>
              </w:rPr>
            </w:pPr>
          </w:p>
          <w:p w14:paraId="211EB5A7" w14:textId="77777777" w:rsidR="008E36C9" w:rsidRDefault="008E36C9" w:rsidP="006729E4">
            <w:pPr>
              <w:autoSpaceDE w:val="0"/>
              <w:autoSpaceDN w:val="0"/>
              <w:adjustRightInd w:val="0"/>
              <w:jc w:val="center"/>
              <w:rPr>
                <w:caps/>
              </w:rPr>
            </w:pPr>
          </w:p>
          <w:p w14:paraId="322B98E4" w14:textId="77777777" w:rsidR="008E36C9" w:rsidRDefault="008E36C9" w:rsidP="006729E4">
            <w:pPr>
              <w:autoSpaceDE w:val="0"/>
              <w:autoSpaceDN w:val="0"/>
              <w:adjustRightInd w:val="0"/>
              <w:jc w:val="center"/>
              <w:rPr>
                <w:caps/>
              </w:rPr>
            </w:pPr>
          </w:p>
          <w:p w14:paraId="4D9538C5" w14:textId="77777777" w:rsidR="008E36C9" w:rsidRDefault="008E36C9" w:rsidP="006729E4">
            <w:pPr>
              <w:autoSpaceDE w:val="0"/>
              <w:autoSpaceDN w:val="0"/>
              <w:adjustRightInd w:val="0"/>
              <w:jc w:val="center"/>
              <w:rPr>
                <w:caps/>
              </w:rPr>
            </w:pPr>
          </w:p>
          <w:p w14:paraId="36EF8968" w14:textId="70AFC484"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r>
      <w:tr w:rsidR="008E36C9" w:rsidRPr="00982076" w14:paraId="210ADD07" w14:textId="77777777" w:rsidTr="008E36C9">
        <w:tc>
          <w:tcPr>
            <w:tcW w:w="8755" w:type="dxa"/>
            <w:vAlign w:val="center"/>
          </w:tcPr>
          <w:p w14:paraId="2212EBD3" w14:textId="735737A1" w:rsidR="008E36C9" w:rsidRPr="00A4790C" w:rsidRDefault="008E36C9" w:rsidP="006729E4">
            <w:pPr>
              <w:autoSpaceDE w:val="0"/>
              <w:autoSpaceDN w:val="0"/>
              <w:adjustRightInd w:val="0"/>
              <w:rPr>
                <w:rFonts w:ascii="TimesNewRomanPSMT" w:hAnsi="TimesNewRomanPSMT" w:cs="TimesNewRomanPSMT"/>
                <w:b/>
                <w:caps/>
                <w:sz w:val="22"/>
                <w:szCs w:val="22"/>
              </w:rPr>
            </w:pPr>
            <w:commentRangeStart w:id="1463"/>
            <w:r w:rsidRPr="00A4790C">
              <w:rPr>
                <w:rFonts w:ascii="TimesNewRomanPSMT" w:hAnsi="TimesNewRomanPSMT" w:cs="TimesNewRomanPSMT"/>
                <w:b/>
                <w:caps/>
                <w:color w:val="365F91" w:themeColor="accent1" w:themeShade="BF"/>
                <w:sz w:val="22"/>
                <w:szCs w:val="22"/>
              </w:rPr>
              <w:t>§120.1(b)2A</w:t>
            </w:r>
            <w:r w:rsidRPr="00A4790C">
              <w:rPr>
                <w:rFonts w:ascii="TimesNewRomanPSMT" w:hAnsi="TimesNewRomanPSMT" w:cs="TimesNewRomanPSMT"/>
                <w:b/>
                <w:caps/>
                <w:sz w:val="22"/>
                <w:szCs w:val="22"/>
              </w:rPr>
              <w:t xml:space="preserve"> ASHRAE 62.2 requirements for high-rise residential attached dwelling units</w:t>
            </w:r>
          </w:p>
          <w:p w14:paraId="44D8A3CD" w14:textId="77777777" w:rsidR="008E36C9" w:rsidRPr="00A4790C" w:rsidRDefault="008E36C9" w:rsidP="006729E4">
            <w:pPr>
              <w:autoSpaceDE w:val="0"/>
              <w:autoSpaceDN w:val="0"/>
              <w:adjustRightInd w:val="0"/>
              <w:rPr>
                <w:rFonts w:ascii="TimesNewRomanPSMT" w:hAnsi="TimesNewRomanPSMT" w:cs="TimesNewRomanPSMT"/>
                <w:b/>
                <w:caps/>
                <w:sz w:val="22"/>
                <w:szCs w:val="22"/>
              </w:rPr>
            </w:pPr>
            <w:r w:rsidRPr="00A4790C">
              <w:rPr>
                <w:rFonts w:ascii="TimesNewRomanPSMT" w:hAnsi="TimesNewRomanPSMT" w:cs="TimesNewRomanPSMT"/>
                <w:caps/>
                <w:sz w:val="22"/>
                <w:szCs w:val="22"/>
              </w:rPr>
              <w:lastRenderedPageBreak/>
              <w:t xml:space="preserve">all dwelling units shall meet requirements of ashrae 62.2, ventilation and acceptable indoor air quality in residential buildings subject to amendments in </w:t>
            </w:r>
            <w:r w:rsidRPr="00A4790C">
              <w:rPr>
                <w:rFonts w:ascii="TimesNewRomanPS-BoldMT" w:hAnsi="TimesNewRomanPS-BoldMT" w:cs="TimesNewRomanPS-BoldMT"/>
                <w:b/>
                <w:bCs/>
                <w:caps/>
                <w:color w:val="365F91" w:themeColor="accent1" w:themeShade="BF"/>
                <w:sz w:val="22"/>
                <w:szCs w:val="22"/>
              </w:rPr>
              <w:t>§120.1(b)2a:</w:t>
            </w:r>
          </w:p>
          <w:p w14:paraId="2F7FBBBD"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6E991693" w14:textId="4016386E" w:rsidR="008E36C9" w:rsidRPr="00A4790C" w:rsidRDefault="008E36C9" w:rsidP="006729E4">
            <w:pPr>
              <w:autoSpaceDE w:val="0"/>
              <w:autoSpaceDN w:val="0"/>
              <w:adjustRightInd w:val="0"/>
              <w:rPr>
                <w:rFonts w:ascii="TimesNewRomanPSMT" w:hAnsi="TimesNewRomanPSMT" w:cs="TimesNewRomanPSMT"/>
                <w:caps/>
                <w:sz w:val="22"/>
                <w:szCs w:val="22"/>
              </w:rPr>
            </w:pPr>
            <w:proofErr w:type="spellStart"/>
            <w:r w:rsidRPr="00A4790C">
              <w:rPr>
                <w:rFonts w:ascii="TimesNewRomanPSMT" w:hAnsi="TimesNewRomanPSMT" w:cs="TimesNewRomanPSMT"/>
                <w:sz w:val="22"/>
                <w:szCs w:val="22"/>
              </w:rPr>
              <w:t>i</w:t>
            </w:r>
            <w:proofErr w:type="spellEnd"/>
            <w:r w:rsidRPr="00A4790C">
              <w:rPr>
                <w:rFonts w:ascii="TimesNewRomanPSMT" w:hAnsi="TimesNewRomanPSMT" w:cs="TimesNewRomanPSMT"/>
                <w:sz w:val="22"/>
                <w:szCs w:val="22"/>
              </w:rPr>
              <w:t xml:space="preserve">. </w:t>
            </w:r>
            <w:r w:rsidRPr="00A4790C">
              <w:rPr>
                <w:rFonts w:ascii="TimesNewRomanPSMT" w:hAnsi="TimesNewRomanPSMT" w:cs="TimesNewRomanPSMT"/>
                <w:caps/>
                <w:sz w:val="22"/>
                <w:szCs w:val="22"/>
              </w:rPr>
              <w:t xml:space="preserve">window operation is not permissabLe for providing dwelling unit ventilation specified in </w:t>
            </w:r>
            <w:r w:rsidRPr="00A4790C">
              <w:rPr>
                <w:rFonts w:ascii="TimesNewRomanPS-BoldMT" w:hAnsi="TimesNewRomanPS-BoldMT" w:cs="TimesNewRomanPS-BoldMT"/>
                <w:b/>
                <w:bCs/>
                <w:caps/>
                <w:color w:val="365F91" w:themeColor="accent1" w:themeShade="BF"/>
                <w:sz w:val="22"/>
                <w:szCs w:val="22"/>
              </w:rPr>
              <w:t>§120.1(b)2aiv</w:t>
            </w:r>
            <w:r w:rsidRPr="00A4790C">
              <w:rPr>
                <w:rFonts w:ascii="TimesNewRomanPSMT" w:hAnsi="TimesNewRomanPSMT" w:cs="TimesNewRomanPSMT"/>
                <w:b/>
                <w:caps/>
                <w:sz w:val="22"/>
                <w:szCs w:val="22"/>
              </w:rPr>
              <w:t xml:space="preserve"> </w:t>
            </w:r>
            <w:r w:rsidRPr="00593DC8">
              <w:rPr>
                <w:rFonts w:ascii="TimesNewRomanPSMT" w:hAnsi="TimesNewRomanPSMT" w:cs="TimesNewRomanPSMT"/>
                <w:caps/>
                <w:sz w:val="22"/>
                <w:szCs w:val="22"/>
              </w:rPr>
              <w:t>or</w:t>
            </w:r>
            <w:r w:rsidRPr="00A4790C">
              <w:rPr>
                <w:rFonts w:ascii="TimesNewRomanPSMT" w:hAnsi="TimesNewRomanPSMT" w:cs="TimesNewRomanPSMT"/>
                <w:b/>
                <w:caps/>
                <w:sz w:val="22"/>
                <w:szCs w:val="22"/>
              </w:rPr>
              <w:t xml:space="preserve"> </w:t>
            </w:r>
            <w:r w:rsidRPr="00593DC8">
              <w:rPr>
                <w:rFonts w:ascii="TimesNewRomanPS-BoldMT" w:hAnsi="TimesNewRomanPS-BoldMT" w:cs="TimesNewRomanPS-BoldMT"/>
                <w:b/>
                <w:bCs/>
                <w:caps/>
                <w:color w:val="365F91" w:themeColor="accent1" w:themeShade="BF"/>
                <w:sz w:val="22"/>
                <w:szCs w:val="22"/>
              </w:rPr>
              <w:t>v</w:t>
            </w:r>
          </w:p>
          <w:p w14:paraId="3B5221F3"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09A3B2B3" w14:textId="383A519D" w:rsidR="008E36C9" w:rsidRPr="00A4790C" w:rsidRDefault="008E36C9" w:rsidP="006729E4">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 xml:space="preserve">ii. </w:t>
            </w:r>
            <w:r w:rsidRPr="00A4790C">
              <w:rPr>
                <w:rFonts w:ascii="TimesNewRomanPSMT" w:hAnsi="TimesNewRomanPSMT" w:cs="TimesNewRomanPSMT"/>
                <w:caps/>
                <w:sz w:val="22"/>
                <w:szCs w:val="22"/>
              </w:rPr>
              <w:t>continuous operation of central forced air system air handlers used in central fan integrated ventilation systems is not a permissable method for providing dwelling unit ventilation required in section 4 of ashrae 62.2.</w:t>
            </w:r>
            <w:commentRangeEnd w:id="1463"/>
            <w:r w:rsidR="00EF3613">
              <w:rPr>
                <w:rStyle w:val="CommentReference"/>
              </w:rPr>
              <w:commentReference w:id="1463"/>
            </w:r>
          </w:p>
          <w:p w14:paraId="680B34FF"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646D011D" w14:textId="3059B78C" w:rsidR="008E36C9" w:rsidRPr="00A4790C" w:rsidRDefault="008E36C9" w:rsidP="006729E4">
            <w:pPr>
              <w:autoSpaceDE w:val="0"/>
              <w:autoSpaceDN w:val="0"/>
              <w:adjustRightInd w:val="0"/>
              <w:rPr>
                <w:rFonts w:ascii="TimesNewRomanPSMT" w:hAnsi="TimesNewRomanPSMT" w:cs="TimesNewRomanPSMT"/>
                <w:sz w:val="22"/>
                <w:szCs w:val="22"/>
              </w:rPr>
            </w:pPr>
            <w:commentRangeStart w:id="1464"/>
            <w:r w:rsidRPr="00593DC8">
              <w:rPr>
                <w:rFonts w:ascii="TimesNewRomanPS-BoldMT" w:hAnsi="TimesNewRomanPS-BoldMT" w:cs="TimesNewRomanPS-BoldMT"/>
                <w:b/>
                <w:bCs/>
                <w:caps/>
                <w:sz w:val="22"/>
                <w:szCs w:val="22"/>
              </w:rPr>
              <w:t>exception</w:t>
            </w:r>
            <w:r w:rsidRPr="00A4790C">
              <w:rPr>
                <w:rFonts w:ascii="TimesNewRomanPSMT" w:hAnsi="TimesNewRomanPSMT" w:cs="TimesNewRomanPSMT"/>
                <w:caps/>
                <w:sz w:val="22"/>
                <w:szCs w:val="22"/>
              </w:rPr>
              <w:t xml:space="preserve"> to </w:t>
            </w:r>
            <w:r w:rsidRPr="00A4790C">
              <w:rPr>
                <w:rFonts w:ascii="TimesNewRomanPS-BoldMT" w:hAnsi="TimesNewRomanPS-BoldMT" w:cs="TimesNewRomanPS-BoldMT"/>
                <w:b/>
                <w:bCs/>
                <w:caps/>
                <w:color w:val="365F91" w:themeColor="accent1" w:themeShade="BF"/>
                <w:sz w:val="22"/>
                <w:szCs w:val="22"/>
              </w:rPr>
              <w:t>§120.1(b)2aii:</w:t>
            </w:r>
            <w:r w:rsidRPr="00A4790C">
              <w:rPr>
                <w:rFonts w:ascii="TimesNewRomanPSMT" w:hAnsi="TimesNewRomanPSMT" w:cs="TimesNewRomanPSMT"/>
                <w:b/>
                <w:sz w:val="22"/>
                <w:szCs w:val="22"/>
              </w:rPr>
              <w:t xml:space="preserve"> </w:t>
            </w:r>
            <w:r w:rsidRPr="00A4790C">
              <w:rPr>
                <w:rFonts w:ascii="TimesNewRomanPSMT" w:hAnsi="TimesNewRomanPSMT" w:cs="TimesNewRomanPSMT"/>
                <w:caps/>
                <w:sz w:val="22"/>
                <w:szCs w:val="22"/>
              </w:rPr>
              <w:t>the energy commission may approve continuous operation of central fan integrated ventilation systems per section 10-109(</w:t>
            </w:r>
            <w:r w:rsidRPr="00593DC8">
              <w:rPr>
                <w:rFonts w:ascii="TimesNewRomanPSMT" w:hAnsi="TimesNewRomanPSMT" w:cs="TimesNewRomanPSMT"/>
                <w:sz w:val="22"/>
                <w:szCs w:val="22"/>
              </w:rPr>
              <w:t>h)</w:t>
            </w:r>
            <w:r w:rsidRPr="00A4790C">
              <w:rPr>
                <w:rFonts w:ascii="TimesNewRomanPSMT" w:hAnsi="TimesNewRomanPSMT" w:cs="TimesNewRomanPSMT"/>
                <w:sz w:val="22"/>
                <w:szCs w:val="22"/>
              </w:rPr>
              <w:t>.</w:t>
            </w:r>
            <w:commentRangeEnd w:id="1464"/>
            <w:r w:rsidR="00EF3613">
              <w:rPr>
                <w:rStyle w:val="CommentReference"/>
              </w:rPr>
              <w:commentReference w:id="1464"/>
            </w:r>
          </w:p>
          <w:p w14:paraId="44D08F13"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35C52564" w14:textId="0A631176" w:rsidR="008E36C9" w:rsidRPr="00A4790C" w:rsidRDefault="008E36C9" w:rsidP="006729E4">
            <w:pPr>
              <w:autoSpaceDE w:val="0"/>
              <w:autoSpaceDN w:val="0"/>
              <w:adjustRightInd w:val="0"/>
              <w:rPr>
                <w:rFonts w:ascii="TimesNewRomanPSMT" w:hAnsi="TimesNewRomanPSMT" w:cs="TimesNewRomanPSMT"/>
                <w:caps/>
                <w:sz w:val="22"/>
                <w:szCs w:val="22"/>
              </w:rPr>
            </w:pPr>
            <w:commentRangeStart w:id="1465"/>
            <w:r w:rsidRPr="00A4790C">
              <w:rPr>
                <w:rFonts w:ascii="TimesNewRomanPSMT" w:hAnsi="TimesNewRomanPSMT" w:cs="TimesNewRomanPSMT"/>
                <w:sz w:val="22"/>
                <w:szCs w:val="22"/>
              </w:rPr>
              <w:t xml:space="preserve">iii. </w:t>
            </w:r>
            <w:r w:rsidRPr="00A4790C">
              <w:rPr>
                <w:rFonts w:ascii="TimesNewRomanPSMT" w:hAnsi="TimesNewRomanPSMT" w:cs="TimesNewRomanPSMT"/>
                <w:caps/>
                <w:sz w:val="22"/>
                <w:szCs w:val="22"/>
              </w:rPr>
              <w:t xml:space="preserve">air filtration shall conform to </w:t>
            </w:r>
            <w:r w:rsidRPr="00A4790C">
              <w:rPr>
                <w:rFonts w:ascii="TimesNewRomanPS-BoldMT" w:hAnsi="TimesNewRomanPS-BoldMT" w:cs="TimesNewRomanPS-BoldMT"/>
                <w:b/>
                <w:bCs/>
                <w:caps/>
                <w:color w:val="365F91" w:themeColor="accent1" w:themeShade="BF"/>
                <w:sz w:val="22"/>
                <w:szCs w:val="22"/>
              </w:rPr>
              <w:t>§120.1(b)1.</w:t>
            </w:r>
            <w:r w:rsidRPr="00A4790C">
              <w:rPr>
                <w:rFonts w:ascii="TimesNewRomanPSMT" w:hAnsi="TimesNewRomanPSMT" w:cs="TimesNewRomanPSMT"/>
                <w:b/>
                <w:caps/>
                <w:sz w:val="22"/>
                <w:szCs w:val="22"/>
              </w:rPr>
              <w:t xml:space="preserve">  </w:t>
            </w:r>
            <w:r w:rsidRPr="00A4790C">
              <w:rPr>
                <w:rFonts w:ascii="TimesNewRomanPSMT" w:hAnsi="TimesNewRomanPSMT" w:cs="TimesNewRomanPSMT"/>
                <w:caps/>
                <w:sz w:val="22"/>
                <w:szCs w:val="22"/>
              </w:rPr>
              <w:t xml:space="preserve">compliance with ashrae 62.2 sections 6.7 (Minimum filtration) and 6.7.1 (Filter pressure drop) is not required. </w:t>
            </w:r>
            <w:commentRangeEnd w:id="1465"/>
            <w:r w:rsidR="00D5040E">
              <w:rPr>
                <w:rStyle w:val="CommentReference"/>
              </w:rPr>
              <w:commentReference w:id="1465"/>
            </w:r>
          </w:p>
          <w:p w14:paraId="6CACC6C3"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7F37A97E" w14:textId="3FEB37B0" w:rsidR="008E36C9" w:rsidRPr="00A4790C" w:rsidRDefault="008E36C9" w:rsidP="006729E4">
            <w:pPr>
              <w:autoSpaceDE w:val="0"/>
              <w:autoSpaceDN w:val="0"/>
              <w:adjustRightInd w:val="0"/>
              <w:rPr>
                <w:rFonts w:ascii="TimesNewRomanPSMT" w:hAnsi="TimesNewRomanPSMT" w:cs="TimesNewRomanPSMT"/>
                <w:b/>
                <w:caps/>
                <w:sz w:val="22"/>
                <w:szCs w:val="22"/>
              </w:rPr>
            </w:pPr>
            <w:commentRangeStart w:id="1466"/>
            <w:r w:rsidRPr="00593DC8">
              <w:rPr>
                <w:rFonts w:ascii="TimesNewRomanPSMT" w:hAnsi="TimesNewRomanPSMT" w:cs="TimesNewRomanPSMT"/>
                <w:sz w:val="22"/>
                <w:szCs w:val="22"/>
              </w:rPr>
              <w:t>iv.</w:t>
            </w:r>
            <w:r w:rsidRPr="00A4790C">
              <w:rPr>
                <w:rFonts w:ascii="TimesNewRomanPSMT" w:hAnsi="TimesNewRomanPSMT" w:cs="TimesNewRomanPSMT"/>
                <w:caps/>
                <w:sz w:val="22"/>
                <w:szCs w:val="22"/>
              </w:rPr>
              <w:t xml:space="preserve"> multifamily attached dwelling units shall comply </w:t>
            </w:r>
            <w:proofErr w:type="gramStart"/>
            <w:r w:rsidRPr="00A4790C">
              <w:rPr>
                <w:rFonts w:ascii="TimesNewRomanPSMT" w:hAnsi="TimesNewRomanPSMT" w:cs="TimesNewRomanPSMT"/>
                <w:caps/>
                <w:sz w:val="22"/>
                <w:szCs w:val="22"/>
              </w:rPr>
              <w:t xml:space="preserve">with  </w:t>
            </w:r>
            <w:r w:rsidRPr="00A4790C">
              <w:rPr>
                <w:rFonts w:ascii="TimesNewRomanPS-BoldMT" w:hAnsi="TimesNewRomanPS-BoldMT" w:cs="TimesNewRomanPS-BoldMT"/>
                <w:b/>
                <w:bCs/>
                <w:caps/>
                <w:color w:val="365F91" w:themeColor="accent1" w:themeShade="BF"/>
                <w:sz w:val="22"/>
                <w:szCs w:val="22"/>
              </w:rPr>
              <w:t>§</w:t>
            </w:r>
            <w:proofErr w:type="gramEnd"/>
            <w:r w:rsidRPr="00A4790C">
              <w:rPr>
                <w:rFonts w:ascii="TimesNewRomanPS-BoldMT" w:hAnsi="TimesNewRomanPS-BoldMT" w:cs="TimesNewRomanPS-BoldMT"/>
                <w:b/>
                <w:bCs/>
                <w:caps/>
                <w:color w:val="365F91" w:themeColor="accent1" w:themeShade="BF"/>
                <w:sz w:val="22"/>
                <w:szCs w:val="22"/>
              </w:rPr>
              <w:t>120.1(b)</w:t>
            </w:r>
            <w:r w:rsidRPr="00290DF2">
              <w:rPr>
                <w:rFonts w:ascii="TimesNewRomanPS-BoldMT" w:hAnsi="TimesNewRomanPS-BoldMT" w:cs="TimesNewRomanPS-BoldMT"/>
                <w:b/>
                <w:bCs/>
                <w:caps/>
                <w:sz w:val="22"/>
                <w:szCs w:val="22"/>
              </w:rPr>
              <w:t>2</w:t>
            </w:r>
            <w:r w:rsidRPr="00593DC8">
              <w:rPr>
                <w:rFonts w:ascii="TimesNewRomanPS-BoldMT" w:hAnsi="TimesNewRomanPS-BoldMT" w:cs="TimesNewRomanPS-BoldMT"/>
                <w:b/>
                <w:bCs/>
                <w:caps/>
                <w:sz w:val="22"/>
                <w:szCs w:val="22"/>
              </w:rPr>
              <w:t>iv</w:t>
            </w:r>
            <w:r w:rsidRPr="00290DF2">
              <w:rPr>
                <w:rFonts w:ascii="TimesNewRomanPS-BoldMT" w:hAnsi="TimesNewRomanPS-BoldMT" w:cs="TimesNewRomanPS-BoldMT"/>
                <w:b/>
                <w:bCs/>
                <w:caps/>
                <w:sz w:val="22"/>
                <w:szCs w:val="22"/>
              </w:rPr>
              <w:t>a VENTILATION AIRFLOW</w:t>
            </w:r>
            <w:r w:rsidRPr="00593DC8">
              <w:rPr>
                <w:rFonts w:ascii="TimesNewRomanPSMT" w:hAnsi="TimesNewRomanPSMT" w:cs="TimesNewRomanPSMT"/>
                <w:sz w:val="22"/>
                <w:szCs w:val="22"/>
              </w:rPr>
              <w:t xml:space="preserve"> </w:t>
            </w:r>
            <w:r w:rsidRPr="00593DC8">
              <w:rPr>
                <w:rFonts w:ascii="TimesNewRomanPSMT" w:hAnsi="TimesNewRomanPSMT" w:cs="TimesNewRomanPSMT"/>
                <w:caps/>
                <w:sz w:val="22"/>
                <w:szCs w:val="22"/>
              </w:rPr>
              <w:t>and</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
                <w:bCs/>
                <w:caps/>
                <w:color w:val="365F91" w:themeColor="accent1" w:themeShade="BF"/>
                <w:sz w:val="22"/>
                <w:szCs w:val="22"/>
              </w:rPr>
              <w:t>§120.1(b)2iv</w:t>
            </w:r>
            <w:r w:rsidRPr="00593DC8">
              <w:rPr>
                <w:rFonts w:ascii="TimesNewRomanPS-BoldMT" w:hAnsi="TimesNewRomanPS-BoldMT" w:cs="TimesNewRomanPS-BoldMT"/>
                <w:b/>
                <w:bCs/>
                <w:caps/>
                <w:color w:val="365F91" w:themeColor="accent1" w:themeShade="BF"/>
                <w:sz w:val="22"/>
                <w:szCs w:val="22"/>
              </w:rPr>
              <w:t>b</w:t>
            </w:r>
            <w:r w:rsidRPr="00A4790C">
              <w:rPr>
                <w:rFonts w:ascii="TimesNewRomanPS-BoldMT" w:hAnsi="TimesNewRomanPS-BoldMT" w:cs="TimesNewRomanPS-BoldMT"/>
                <w:b/>
                <w:bCs/>
                <w:caps/>
                <w:color w:val="365F91" w:themeColor="accent1" w:themeShade="BF"/>
                <w:sz w:val="22"/>
                <w:szCs w:val="22"/>
              </w:rPr>
              <w:t xml:space="preserve"> </w:t>
            </w:r>
            <w:r w:rsidRPr="00290DF2">
              <w:rPr>
                <w:rFonts w:ascii="TimesNewRomanPS-BoldMT" w:hAnsi="TimesNewRomanPS-BoldMT" w:cs="TimesNewRomanPS-BoldMT"/>
                <w:b/>
                <w:bCs/>
                <w:caps/>
                <w:sz w:val="22"/>
                <w:szCs w:val="22"/>
              </w:rPr>
              <w:t>SYSTEM TYPES</w:t>
            </w:r>
            <w:r w:rsidRPr="00A4790C">
              <w:rPr>
                <w:rFonts w:ascii="TimesNewRomanPS-BoldMT" w:hAnsi="TimesNewRomanPS-BoldMT" w:cs="TimesNewRomanPS-BoldMT"/>
                <w:b/>
                <w:bCs/>
                <w:caps/>
                <w:color w:val="365F91" w:themeColor="accent1" w:themeShade="BF"/>
                <w:sz w:val="22"/>
                <w:szCs w:val="22"/>
              </w:rPr>
              <w:t>.</w:t>
            </w:r>
            <w:r w:rsidRPr="00A4790C">
              <w:rPr>
                <w:rFonts w:ascii="TimesNewRomanPSMT" w:hAnsi="TimesNewRomanPSMT" w:cs="TimesNewRomanPSMT"/>
                <w:b/>
                <w:caps/>
                <w:sz w:val="22"/>
                <w:szCs w:val="22"/>
              </w:rPr>
              <w:t xml:space="preserve"> </w:t>
            </w:r>
          </w:p>
          <w:p w14:paraId="2A1BF7B1"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72044D72" w14:textId="40A5E5A1" w:rsidR="008E36C9" w:rsidRPr="00A4790C" w:rsidRDefault="008E36C9" w:rsidP="006729E4">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 xml:space="preserve">v. </w:t>
            </w:r>
            <w:r w:rsidRPr="00A4790C">
              <w:rPr>
                <w:rFonts w:ascii="TimesNewRomanPSMT" w:hAnsi="TimesNewRomanPSMT" w:cs="TimesNewRomanPSMT"/>
                <w:caps/>
                <w:sz w:val="22"/>
                <w:szCs w:val="22"/>
              </w:rPr>
              <w:t xml:space="preserve">multifamily building central ventilation systems serving multiple dwelling units shall be balanced to provide ventilation airfloW to each dwelling unit served. the ventilation airflow rate shall be equal to, or up to 20% greater than, that specified in </w:t>
            </w:r>
            <w:r w:rsidRPr="00593DC8">
              <w:rPr>
                <w:rFonts w:ascii="TimesNewRomanPS-BoldMT" w:hAnsi="TimesNewRomanPS-BoldMT" w:cs="TimesNewRomanPS-BoldMT"/>
                <w:b/>
                <w:bCs/>
                <w:caps/>
                <w:color w:val="365F91" w:themeColor="accent1" w:themeShade="BF"/>
                <w:sz w:val="22"/>
                <w:szCs w:val="22"/>
              </w:rPr>
              <w:t>equation</w:t>
            </w:r>
            <w:r w:rsidRPr="00A4790C">
              <w:rPr>
                <w:rFonts w:ascii="TimesNewRomanPS-BoldMT" w:hAnsi="TimesNewRomanPS-BoldMT" w:cs="TimesNewRomanPS-BoldMT"/>
                <w:b/>
                <w:bCs/>
                <w:caps/>
                <w:color w:val="365F91" w:themeColor="accent1" w:themeShade="BF"/>
                <w:sz w:val="22"/>
                <w:szCs w:val="22"/>
              </w:rPr>
              <w:t xml:space="preserve"> 120.1-B.</w:t>
            </w:r>
            <w:r w:rsidRPr="00A4790C">
              <w:rPr>
                <w:rFonts w:ascii="TimesNewRomanPSMT" w:hAnsi="TimesNewRomanPSMT" w:cs="TimesNewRomanPSMT"/>
                <w:caps/>
                <w:sz w:val="22"/>
                <w:szCs w:val="22"/>
              </w:rPr>
              <w:t xml:space="preserve">  systems shall use balancing means such as constant air regulation devices, orifice plates, variable speed central fans, or other methods to meet this balancing requirement.</w:t>
            </w:r>
            <w:commentRangeEnd w:id="1466"/>
            <w:r w:rsidR="00D5040E">
              <w:rPr>
                <w:rStyle w:val="CommentReference"/>
              </w:rPr>
              <w:commentReference w:id="1466"/>
            </w:r>
          </w:p>
          <w:p w14:paraId="4370B55C"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55EA616A" w14:textId="77777777" w:rsidR="008E36C9" w:rsidRPr="00A4790C" w:rsidRDefault="008E36C9" w:rsidP="006729E4">
            <w:pPr>
              <w:autoSpaceDE w:val="0"/>
              <w:autoSpaceDN w:val="0"/>
              <w:adjustRightInd w:val="0"/>
              <w:rPr>
                <w:rFonts w:ascii="TimesNewRomanPSMT" w:hAnsi="TimesNewRomanPSMT" w:cs="TimesNewRomanPSMT"/>
                <w:caps/>
                <w:sz w:val="22"/>
                <w:szCs w:val="22"/>
              </w:rPr>
            </w:pPr>
            <w:commentRangeStart w:id="1467"/>
            <w:r w:rsidRPr="00A4790C">
              <w:rPr>
                <w:rFonts w:ascii="TimesNewRomanPSMT" w:hAnsi="TimesNewRomanPSMT" w:cs="TimesNewRomanPSMT"/>
                <w:sz w:val="22"/>
                <w:szCs w:val="22"/>
              </w:rPr>
              <w:t>vi</w:t>
            </w:r>
            <w:r w:rsidRPr="00A4790C">
              <w:rPr>
                <w:rFonts w:ascii="TimesNewRomanPSMT" w:hAnsi="TimesNewRomanPSMT" w:cs="TimesNewRomanPSMT"/>
                <w:caps/>
                <w:sz w:val="22"/>
                <w:szCs w:val="22"/>
              </w:rPr>
              <w:t>. kitchen range hoods shall be rated for sound in accordance with ashrae 62.2 section 7.2.</w:t>
            </w:r>
            <w:commentRangeEnd w:id="1467"/>
            <w:r w:rsidR="00D5040E">
              <w:rPr>
                <w:rStyle w:val="CommentReference"/>
              </w:rPr>
              <w:commentReference w:id="1467"/>
            </w:r>
          </w:p>
          <w:p w14:paraId="1BA7F4EE" w14:textId="37671EBD" w:rsidR="008E36C9" w:rsidRPr="00A4790C" w:rsidRDefault="008E36C9" w:rsidP="006729E4">
            <w:pPr>
              <w:autoSpaceDE w:val="0"/>
              <w:autoSpaceDN w:val="0"/>
              <w:adjustRightInd w:val="0"/>
              <w:rPr>
                <w:rFonts w:ascii="TimesNewRomanPSMT" w:hAnsi="TimesNewRomanPSMT" w:cs="TimesNewRomanPSMT"/>
                <w:caps/>
                <w:sz w:val="22"/>
                <w:szCs w:val="22"/>
              </w:rPr>
            </w:pPr>
            <w:commentRangeStart w:id="1468"/>
            <w:r w:rsidRPr="00593DC8">
              <w:rPr>
                <w:rFonts w:ascii="TimesNewRomanPS-BoldMT" w:hAnsi="TimesNewRomanPS-BoldMT" w:cs="TimesNewRomanPS-BoldMT"/>
                <w:b/>
                <w:bCs/>
                <w:caps/>
                <w:sz w:val="22"/>
                <w:szCs w:val="22"/>
              </w:rPr>
              <w:t>exception</w:t>
            </w:r>
            <w:r w:rsidRPr="00593DC8">
              <w:rPr>
                <w:rFonts w:ascii="TimesNewRomanPSMT" w:hAnsi="TimesNewRomanPSMT" w:cs="TimesNewRomanPSMT"/>
                <w:b/>
                <w:caps/>
                <w:sz w:val="22"/>
                <w:szCs w:val="22"/>
              </w:rPr>
              <w:t xml:space="preserve"> </w:t>
            </w:r>
            <w:r w:rsidRPr="00A4790C">
              <w:rPr>
                <w:rFonts w:ascii="TimesNewRomanPSMT" w:hAnsi="TimesNewRomanPSMT" w:cs="TimesNewRomanPSMT"/>
                <w:caps/>
                <w:sz w:val="22"/>
                <w:szCs w:val="22"/>
              </w:rPr>
              <w:t xml:space="preserve">to </w:t>
            </w:r>
            <w:r w:rsidRPr="00A4790C">
              <w:rPr>
                <w:rFonts w:ascii="TimesNewRomanPSMT" w:hAnsi="TimesNewRomanPSMT" w:cs="TimesNewRomanPSMT"/>
                <w:b/>
                <w:caps/>
                <w:sz w:val="22"/>
                <w:szCs w:val="22"/>
              </w:rPr>
              <w:t>§</w:t>
            </w:r>
            <w:r w:rsidRPr="00A4790C">
              <w:rPr>
                <w:rFonts w:ascii="TimesNewRomanPS-BoldMT" w:hAnsi="TimesNewRomanPS-BoldMT" w:cs="TimesNewRomanPS-BoldMT"/>
                <w:b/>
                <w:bCs/>
                <w:caps/>
                <w:color w:val="365F91" w:themeColor="accent1" w:themeShade="BF"/>
                <w:sz w:val="22"/>
                <w:szCs w:val="22"/>
              </w:rPr>
              <w:t>120.1(b)2Avi</w:t>
            </w:r>
            <w:r w:rsidRPr="00A4790C">
              <w:rPr>
                <w:rFonts w:ascii="TimesNewRomanPSMT" w:hAnsi="TimesNewRomanPSMT" w:cs="TimesNewRomanPSMT"/>
                <w:b/>
                <w:sz w:val="22"/>
                <w:szCs w:val="22"/>
              </w:rPr>
              <w:t xml:space="preserve"> </w:t>
            </w:r>
            <w:r w:rsidRPr="00A4790C">
              <w:rPr>
                <w:rFonts w:ascii="TimesNewRomanPSMT" w:hAnsi="TimesNewRomanPSMT" w:cs="TimesNewRomanPSMT"/>
                <w:caps/>
                <w:sz w:val="22"/>
                <w:szCs w:val="22"/>
              </w:rPr>
              <w:t xml:space="preserve">kitchen range hoods may be rated for sound at a static pressure determined at working speed as specified in </w:t>
            </w:r>
            <w:proofErr w:type="spellStart"/>
            <w:r w:rsidRPr="00A4790C">
              <w:rPr>
                <w:rFonts w:ascii="TimesNewRomanPSMT" w:hAnsi="TimesNewRomanPSMT" w:cs="TimesNewRomanPSMT"/>
                <w:caps/>
                <w:sz w:val="22"/>
                <w:szCs w:val="22"/>
              </w:rPr>
              <w:t>hvi</w:t>
            </w:r>
            <w:proofErr w:type="spellEnd"/>
            <w:r w:rsidRPr="00A4790C">
              <w:rPr>
                <w:rFonts w:ascii="TimesNewRomanPSMT" w:hAnsi="TimesNewRomanPSMT" w:cs="TimesNewRomanPSMT"/>
                <w:caps/>
                <w:sz w:val="22"/>
                <w:szCs w:val="22"/>
              </w:rPr>
              <w:t xml:space="preserve"> 916 section 7.2.</w:t>
            </w:r>
            <w:commentRangeEnd w:id="1468"/>
            <w:r w:rsidR="00D5040E">
              <w:rPr>
                <w:rStyle w:val="CommentReference"/>
              </w:rPr>
              <w:commentReference w:id="1468"/>
            </w:r>
          </w:p>
          <w:p w14:paraId="444F4822"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308F177F" w14:textId="40D4FE2E" w:rsidR="008E36C9" w:rsidRPr="00A4790C" w:rsidDel="00D5040E" w:rsidRDefault="008E36C9" w:rsidP="006729E4">
            <w:pPr>
              <w:autoSpaceDE w:val="0"/>
              <w:autoSpaceDN w:val="0"/>
              <w:adjustRightInd w:val="0"/>
              <w:rPr>
                <w:del w:id="1469" w:author="Lalor, Ben NOR [2]" w:date="2021-01-07T15:20:00Z"/>
                <w:rFonts w:ascii="TimesNewRomanPSMT" w:hAnsi="TimesNewRomanPSMT" w:cs="TimesNewRomanPSMT"/>
                <w:caps/>
                <w:sz w:val="22"/>
                <w:szCs w:val="22"/>
              </w:rPr>
            </w:pPr>
            <w:del w:id="1470" w:author="Lalor, Ben NOR [2]" w:date="2021-01-07T15:20:00Z">
              <w:r w:rsidRPr="00593DC8" w:rsidDel="00D5040E">
                <w:rPr>
                  <w:rFonts w:ascii="TimesNewRomanPSMT" w:hAnsi="TimesNewRomanPSMT" w:cs="TimesNewRomanPSMT"/>
                  <w:sz w:val="22"/>
                  <w:szCs w:val="22"/>
                </w:rPr>
                <w:delText>vii</w:delText>
              </w:r>
              <w:r w:rsidRPr="00A4790C" w:rsidDel="00D5040E">
                <w:rPr>
                  <w:rFonts w:ascii="TimesNewRomanPSMT" w:hAnsi="TimesNewRomanPSMT" w:cs="TimesNewRomanPSMT"/>
                  <w:caps/>
                  <w:sz w:val="22"/>
                  <w:szCs w:val="22"/>
                </w:rPr>
                <w:delText>. compliance with ashrae 62.2 section 6.5.2 (space conditioning system ducts) shall not be required.</w:delText>
              </w:r>
            </w:del>
          </w:p>
          <w:p w14:paraId="60B6FE49"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0AEABD24" w14:textId="0A131CEB" w:rsidR="008E36C9" w:rsidRPr="00A4790C" w:rsidRDefault="008E36C9" w:rsidP="006729E4">
            <w:pPr>
              <w:autoSpaceDE w:val="0"/>
              <w:autoSpaceDN w:val="0"/>
              <w:adjustRightInd w:val="0"/>
              <w:rPr>
                <w:rFonts w:ascii="TimesNewRomanPSMT" w:hAnsi="TimesNewRomanPSMT" w:cs="TimesNewRomanPSMT"/>
                <w:caps/>
                <w:sz w:val="22"/>
                <w:szCs w:val="22"/>
              </w:rPr>
            </w:pPr>
            <w:commentRangeStart w:id="1471"/>
            <w:r w:rsidRPr="00593DC8">
              <w:rPr>
                <w:rFonts w:ascii="TimesNewRomanPSMT" w:hAnsi="TimesNewRomanPSMT" w:cs="TimesNewRomanPSMT"/>
                <w:sz w:val="22"/>
                <w:szCs w:val="22"/>
              </w:rPr>
              <w:t>viii</w:t>
            </w:r>
            <w:r w:rsidRPr="00A4790C">
              <w:rPr>
                <w:rFonts w:ascii="TimesNewRomanPSMT" w:hAnsi="TimesNewRomanPSMT" w:cs="TimesNewRomanPSMT"/>
                <w:caps/>
                <w:sz w:val="22"/>
                <w:szCs w:val="22"/>
              </w:rPr>
              <w:t>. manual switches associated with dwelling unit ventilation systems shall be clearly labeled with the following or equivalent text: “this switch controls the indoor air quality ventilation for the home. leave it on unless the outdoor air quality is very poor.”</w:t>
            </w:r>
            <w:commentRangeEnd w:id="1471"/>
            <w:r w:rsidR="00D5040E">
              <w:rPr>
                <w:rStyle w:val="CommentReference"/>
              </w:rPr>
              <w:commentReference w:id="1471"/>
            </w:r>
          </w:p>
          <w:p w14:paraId="458A9614" w14:textId="1897A9BC" w:rsidR="008E36C9" w:rsidRPr="00593DC8" w:rsidRDefault="008E36C9" w:rsidP="006729E4">
            <w:pPr>
              <w:autoSpaceDE w:val="0"/>
              <w:autoSpaceDN w:val="0"/>
              <w:adjustRightInd w:val="0"/>
              <w:rPr>
                <w:rFonts w:ascii="TimesNewRomanPSMT" w:hAnsi="TimesNewRomanPSMT" w:cs="TimesNewRomanPSMT"/>
                <w:caps/>
                <w:sz w:val="22"/>
                <w:szCs w:val="22"/>
              </w:rPr>
            </w:pPr>
          </w:p>
        </w:tc>
        <w:tc>
          <w:tcPr>
            <w:tcW w:w="810" w:type="dxa"/>
          </w:tcPr>
          <w:p w14:paraId="08A11722" w14:textId="77777777" w:rsidR="008E36C9" w:rsidRDefault="008E36C9" w:rsidP="006729E4">
            <w:pPr>
              <w:autoSpaceDE w:val="0"/>
              <w:autoSpaceDN w:val="0"/>
              <w:adjustRightInd w:val="0"/>
              <w:jc w:val="center"/>
              <w:rPr>
                <w:caps/>
              </w:rPr>
            </w:pPr>
            <w:r w:rsidRPr="00982076">
              <w:rPr>
                <w:caps/>
              </w:rPr>
              <w:lastRenderedPageBreak/>
              <w:sym w:font="Wingdings" w:char="F06F"/>
            </w:r>
          </w:p>
          <w:p w14:paraId="27013845" w14:textId="77777777" w:rsidR="008E36C9" w:rsidRDefault="008E36C9" w:rsidP="006729E4">
            <w:pPr>
              <w:autoSpaceDE w:val="0"/>
              <w:autoSpaceDN w:val="0"/>
              <w:adjustRightInd w:val="0"/>
              <w:jc w:val="center"/>
              <w:rPr>
                <w:caps/>
              </w:rPr>
            </w:pPr>
          </w:p>
          <w:p w14:paraId="74D86E95" w14:textId="77777777" w:rsidR="008E36C9" w:rsidRDefault="008E36C9" w:rsidP="006729E4">
            <w:pPr>
              <w:autoSpaceDE w:val="0"/>
              <w:autoSpaceDN w:val="0"/>
              <w:adjustRightInd w:val="0"/>
              <w:jc w:val="center"/>
              <w:rPr>
                <w:caps/>
              </w:rPr>
            </w:pPr>
          </w:p>
          <w:p w14:paraId="2E175366" w14:textId="77777777" w:rsidR="008E36C9" w:rsidRDefault="008E36C9" w:rsidP="006729E4">
            <w:pPr>
              <w:autoSpaceDE w:val="0"/>
              <w:autoSpaceDN w:val="0"/>
              <w:adjustRightInd w:val="0"/>
              <w:jc w:val="center"/>
              <w:rPr>
                <w:caps/>
              </w:rPr>
            </w:pPr>
          </w:p>
          <w:p w14:paraId="4FE740E7" w14:textId="77777777" w:rsidR="008E36C9" w:rsidRDefault="008E36C9" w:rsidP="006729E4">
            <w:pPr>
              <w:autoSpaceDE w:val="0"/>
              <w:autoSpaceDN w:val="0"/>
              <w:adjustRightInd w:val="0"/>
              <w:jc w:val="center"/>
              <w:rPr>
                <w:caps/>
              </w:rPr>
            </w:pPr>
          </w:p>
          <w:p w14:paraId="75B1B761" w14:textId="77777777" w:rsidR="008E36C9" w:rsidRDefault="008E36C9" w:rsidP="006729E4">
            <w:pPr>
              <w:autoSpaceDE w:val="0"/>
              <w:autoSpaceDN w:val="0"/>
              <w:adjustRightInd w:val="0"/>
              <w:jc w:val="center"/>
              <w:rPr>
                <w:caps/>
              </w:rPr>
            </w:pPr>
          </w:p>
          <w:p w14:paraId="3DD4FFCC" w14:textId="77777777" w:rsidR="008E36C9" w:rsidRDefault="008E36C9" w:rsidP="006729E4">
            <w:pPr>
              <w:autoSpaceDE w:val="0"/>
              <w:autoSpaceDN w:val="0"/>
              <w:adjustRightInd w:val="0"/>
              <w:jc w:val="center"/>
              <w:rPr>
                <w:caps/>
              </w:rPr>
            </w:pPr>
          </w:p>
          <w:p w14:paraId="2F65FCD1" w14:textId="77777777" w:rsidR="008E36C9" w:rsidRDefault="008E36C9" w:rsidP="006729E4">
            <w:pPr>
              <w:autoSpaceDE w:val="0"/>
              <w:autoSpaceDN w:val="0"/>
              <w:adjustRightInd w:val="0"/>
              <w:jc w:val="center"/>
              <w:rPr>
                <w:caps/>
              </w:rPr>
            </w:pPr>
          </w:p>
          <w:p w14:paraId="76A0B13E" w14:textId="77777777" w:rsidR="008E36C9" w:rsidRDefault="008E36C9" w:rsidP="006729E4">
            <w:pPr>
              <w:autoSpaceDE w:val="0"/>
              <w:autoSpaceDN w:val="0"/>
              <w:adjustRightInd w:val="0"/>
              <w:jc w:val="center"/>
              <w:rPr>
                <w:caps/>
              </w:rPr>
            </w:pPr>
          </w:p>
          <w:p w14:paraId="0DBC9721" w14:textId="77777777" w:rsidR="008E36C9" w:rsidRDefault="008E36C9" w:rsidP="006729E4">
            <w:pPr>
              <w:autoSpaceDE w:val="0"/>
              <w:autoSpaceDN w:val="0"/>
              <w:adjustRightInd w:val="0"/>
              <w:jc w:val="center"/>
              <w:rPr>
                <w:caps/>
              </w:rPr>
            </w:pPr>
          </w:p>
          <w:p w14:paraId="736D04F1" w14:textId="77777777" w:rsidR="008E36C9" w:rsidRDefault="008E36C9" w:rsidP="006729E4">
            <w:pPr>
              <w:autoSpaceDE w:val="0"/>
              <w:autoSpaceDN w:val="0"/>
              <w:adjustRightInd w:val="0"/>
              <w:jc w:val="center"/>
              <w:rPr>
                <w:caps/>
              </w:rPr>
            </w:pPr>
            <w:r w:rsidRPr="00982076">
              <w:rPr>
                <w:caps/>
              </w:rPr>
              <w:sym w:font="Wingdings" w:char="F06F"/>
            </w:r>
          </w:p>
          <w:p w14:paraId="38639487" w14:textId="77777777" w:rsidR="008E36C9" w:rsidRDefault="008E36C9" w:rsidP="006729E4">
            <w:pPr>
              <w:autoSpaceDE w:val="0"/>
              <w:autoSpaceDN w:val="0"/>
              <w:adjustRightInd w:val="0"/>
              <w:jc w:val="center"/>
              <w:rPr>
                <w:caps/>
              </w:rPr>
            </w:pPr>
          </w:p>
          <w:p w14:paraId="5F45C600" w14:textId="77777777" w:rsidR="008E36C9" w:rsidRDefault="008E36C9" w:rsidP="006729E4">
            <w:pPr>
              <w:autoSpaceDE w:val="0"/>
              <w:autoSpaceDN w:val="0"/>
              <w:adjustRightInd w:val="0"/>
              <w:jc w:val="center"/>
              <w:rPr>
                <w:caps/>
              </w:rPr>
            </w:pPr>
          </w:p>
          <w:p w14:paraId="12C9C85E" w14:textId="77777777" w:rsidR="008E36C9" w:rsidRDefault="008E36C9" w:rsidP="006729E4">
            <w:pPr>
              <w:autoSpaceDE w:val="0"/>
              <w:autoSpaceDN w:val="0"/>
              <w:adjustRightInd w:val="0"/>
              <w:jc w:val="center"/>
              <w:rPr>
                <w:caps/>
              </w:rPr>
            </w:pPr>
          </w:p>
          <w:p w14:paraId="621873DF" w14:textId="77777777" w:rsidR="008E36C9" w:rsidRDefault="008E36C9" w:rsidP="006729E4">
            <w:pPr>
              <w:autoSpaceDE w:val="0"/>
              <w:autoSpaceDN w:val="0"/>
              <w:adjustRightInd w:val="0"/>
              <w:jc w:val="center"/>
              <w:rPr>
                <w:caps/>
              </w:rPr>
            </w:pPr>
          </w:p>
          <w:p w14:paraId="5F2214EA" w14:textId="77777777" w:rsidR="008E36C9" w:rsidRDefault="008E36C9" w:rsidP="006729E4">
            <w:pPr>
              <w:autoSpaceDE w:val="0"/>
              <w:autoSpaceDN w:val="0"/>
              <w:adjustRightInd w:val="0"/>
              <w:jc w:val="center"/>
              <w:rPr>
                <w:caps/>
              </w:rPr>
            </w:pPr>
          </w:p>
          <w:p w14:paraId="39894C38" w14:textId="77777777" w:rsidR="008E36C9" w:rsidRDefault="008E36C9" w:rsidP="006729E4">
            <w:pPr>
              <w:autoSpaceDE w:val="0"/>
              <w:autoSpaceDN w:val="0"/>
              <w:adjustRightInd w:val="0"/>
              <w:jc w:val="center"/>
              <w:rPr>
                <w:caps/>
              </w:rPr>
            </w:pPr>
          </w:p>
          <w:p w14:paraId="633DD9CE" w14:textId="77777777" w:rsidR="008E36C9" w:rsidRDefault="008E36C9" w:rsidP="006729E4">
            <w:pPr>
              <w:autoSpaceDE w:val="0"/>
              <w:autoSpaceDN w:val="0"/>
              <w:adjustRightInd w:val="0"/>
              <w:jc w:val="center"/>
              <w:rPr>
                <w:caps/>
              </w:rPr>
            </w:pPr>
          </w:p>
          <w:p w14:paraId="56D9AF64" w14:textId="77777777" w:rsidR="008E36C9" w:rsidRDefault="008E36C9" w:rsidP="006729E4">
            <w:pPr>
              <w:autoSpaceDE w:val="0"/>
              <w:autoSpaceDN w:val="0"/>
              <w:adjustRightInd w:val="0"/>
              <w:jc w:val="center"/>
              <w:rPr>
                <w:caps/>
              </w:rPr>
            </w:pPr>
          </w:p>
          <w:p w14:paraId="782A7D52" w14:textId="77777777" w:rsidR="008E36C9" w:rsidRDefault="008E36C9" w:rsidP="006729E4">
            <w:pPr>
              <w:autoSpaceDE w:val="0"/>
              <w:autoSpaceDN w:val="0"/>
              <w:adjustRightInd w:val="0"/>
              <w:jc w:val="center"/>
              <w:rPr>
                <w:caps/>
              </w:rPr>
            </w:pPr>
          </w:p>
          <w:p w14:paraId="1116A582" w14:textId="77777777" w:rsidR="008E36C9" w:rsidRDefault="008E36C9" w:rsidP="006729E4">
            <w:pPr>
              <w:autoSpaceDE w:val="0"/>
              <w:autoSpaceDN w:val="0"/>
              <w:adjustRightInd w:val="0"/>
              <w:jc w:val="center"/>
              <w:rPr>
                <w:caps/>
              </w:rPr>
            </w:pPr>
          </w:p>
          <w:p w14:paraId="2CD8234D" w14:textId="77777777" w:rsidR="008E36C9" w:rsidRDefault="008E36C9" w:rsidP="006729E4">
            <w:pPr>
              <w:autoSpaceDE w:val="0"/>
              <w:autoSpaceDN w:val="0"/>
              <w:adjustRightInd w:val="0"/>
              <w:jc w:val="center"/>
              <w:rPr>
                <w:caps/>
              </w:rPr>
            </w:pPr>
          </w:p>
          <w:p w14:paraId="7ACF07DA" w14:textId="77777777" w:rsidR="008E36C9" w:rsidRDefault="008E36C9" w:rsidP="006729E4">
            <w:pPr>
              <w:autoSpaceDE w:val="0"/>
              <w:autoSpaceDN w:val="0"/>
              <w:adjustRightInd w:val="0"/>
              <w:jc w:val="center"/>
              <w:rPr>
                <w:caps/>
              </w:rPr>
            </w:pPr>
          </w:p>
          <w:p w14:paraId="736D2FF3" w14:textId="77777777" w:rsidR="008E36C9" w:rsidRDefault="008E36C9" w:rsidP="006729E4">
            <w:pPr>
              <w:autoSpaceDE w:val="0"/>
              <w:autoSpaceDN w:val="0"/>
              <w:adjustRightInd w:val="0"/>
              <w:jc w:val="center"/>
              <w:rPr>
                <w:caps/>
              </w:rPr>
            </w:pPr>
          </w:p>
          <w:p w14:paraId="3ED583ED" w14:textId="77777777" w:rsidR="008E36C9" w:rsidRDefault="008E36C9" w:rsidP="006729E4">
            <w:pPr>
              <w:autoSpaceDE w:val="0"/>
              <w:autoSpaceDN w:val="0"/>
              <w:adjustRightInd w:val="0"/>
              <w:jc w:val="center"/>
              <w:rPr>
                <w:caps/>
              </w:rPr>
            </w:pPr>
          </w:p>
          <w:p w14:paraId="2032DE50" w14:textId="77777777" w:rsidR="008E36C9" w:rsidRDefault="008E36C9" w:rsidP="006729E4">
            <w:pPr>
              <w:autoSpaceDE w:val="0"/>
              <w:autoSpaceDN w:val="0"/>
              <w:adjustRightInd w:val="0"/>
              <w:jc w:val="center"/>
              <w:rPr>
                <w:caps/>
              </w:rPr>
            </w:pPr>
          </w:p>
          <w:p w14:paraId="5A8753EA" w14:textId="77777777" w:rsidR="008E36C9" w:rsidRDefault="008E36C9" w:rsidP="006729E4">
            <w:pPr>
              <w:autoSpaceDE w:val="0"/>
              <w:autoSpaceDN w:val="0"/>
              <w:adjustRightInd w:val="0"/>
              <w:jc w:val="center"/>
              <w:rPr>
                <w:caps/>
              </w:rPr>
            </w:pPr>
          </w:p>
          <w:p w14:paraId="14AB2256" w14:textId="77777777" w:rsidR="008E36C9" w:rsidRDefault="008E36C9" w:rsidP="006729E4">
            <w:pPr>
              <w:autoSpaceDE w:val="0"/>
              <w:autoSpaceDN w:val="0"/>
              <w:adjustRightInd w:val="0"/>
              <w:jc w:val="center"/>
              <w:rPr>
                <w:caps/>
              </w:rPr>
            </w:pPr>
          </w:p>
          <w:p w14:paraId="0450E70E" w14:textId="77777777" w:rsidR="008E36C9" w:rsidRDefault="008E36C9" w:rsidP="006729E4">
            <w:pPr>
              <w:autoSpaceDE w:val="0"/>
              <w:autoSpaceDN w:val="0"/>
              <w:adjustRightInd w:val="0"/>
              <w:jc w:val="center"/>
              <w:rPr>
                <w:caps/>
              </w:rPr>
            </w:pPr>
          </w:p>
          <w:p w14:paraId="2EBCC533" w14:textId="77777777" w:rsidR="008E36C9" w:rsidRDefault="008E36C9" w:rsidP="006729E4">
            <w:pPr>
              <w:autoSpaceDE w:val="0"/>
              <w:autoSpaceDN w:val="0"/>
              <w:adjustRightInd w:val="0"/>
              <w:jc w:val="center"/>
              <w:rPr>
                <w:caps/>
              </w:rPr>
            </w:pPr>
          </w:p>
          <w:p w14:paraId="1FCCEA84" w14:textId="1AE60973" w:rsidR="008E36C9" w:rsidRPr="00982076" w:rsidRDefault="008E36C9" w:rsidP="006729E4">
            <w:pPr>
              <w:autoSpaceDE w:val="0"/>
              <w:autoSpaceDN w:val="0"/>
              <w:adjustRightInd w:val="0"/>
              <w:jc w:val="center"/>
              <w:rPr>
                <w:caps/>
              </w:rPr>
            </w:pPr>
            <w:r w:rsidRPr="00982076">
              <w:rPr>
                <w:caps/>
              </w:rPr>
              <w:sym w:font="Wingdings" w:char="F06F"/>
            </w:r>
          </w:p>
        </w:tc>
        <w:tc>
          <w:tcPr>
            <w:tcW w:w="810" w:type="dxa"/>
            <w:gridSpan w:val="2"/>
          </w:tcPr>
          <w:p w14:paraId="3E8190A9" w14:textId="77777777" w:rsidR="008E36C9" w:rsidRDefault="008E36C9" w:rsidP="006729E4">
            <w:pPr>
              <w:autoSpaceDE w:val="0"/>
              <w:autoSpaceDN w:val="0"/>
              <w:adjustRightInd w:val="0"/>
              <w:jc w:val="center"/>
              <w:rPr>
                <w:caps/>
              </w:rPr>
            </w:pPr>
            <w:r w:rsidRPr="00982076">
              <w:rPr>
                <w:caps/>
              </w:rPr>
              <w:lastRenderedPageBreak/>
              <w:sym w:font="Wingdings" w:char="F06F"/>
            </w:r>
          </w:p>
          <w:p w14:paraId="0B976A81" w14:textId="77777777" w:rsidR="008E36C9" w:rsidRDefault="008E36C9" w:rsidP="006729E4">
            <w:pPr>
              <w:autoSpaceDE w:val="0"/>
              <w:autoSpaceDN w:val="0"/>
              <w:adjustRightInd w:val="0"/>
              <w:jc w:val="center"/>
              <w:rPr>
                <w:caps/>
              </w:rPr>
            </w:pPr>
          </w:p>
          <w:p w14:paraId="4ADD98CD" w14:textId="77777777" w:rsidR="008E36C9" w:rsidRDefault="008E36C9" w:rsidP="006729E4">
            <w:pPr>
              <w:autoSpaceDE w:val="0"/>
              <w:autoSpaceDN w:val="0"/>
              <w:adjustRightInd w:val="0"/>
              <w:jc w:val="center"/>
              <w:rPr>
                <w:caps/>
              </w:rPr>
            </w:pPr>
          </w:p>
          <w:p w14:paraId="323BC452" w14:textId="77777777" w:rsidR="008E36C9" w:rsidRDefault="008E36C9" w:rsidP="006729E4">
            <w:pPr>
              <w:autoSpaceDE w:val="0"/>
              <w:autoSpaceDN w:val="0"/>
              <w:adjustRightInd w:val="0"/>
              <w:jc w:val="center"/>
              <w:rPr>
                <w:caps/>
              </w:rPr>
            </w:pPr>
          </w:p>
          <w:p w14:paraId="39E73B15" w14:textId="77777777" w:rsidR="008E36C9" w:rsidRDefault="008E36C9" w:rsidP="006729E4">
            <w:pPr>
              <w:autoSpaceDE w:val="0"/>
              <w:autoSpaceDN w:val="0"/>
              <w:adjustRightInd w:val="0"/>
              <w:jc w:val="center"/>
              <w:rPr>
                <w:caps/>
              </w:rPr>
            </w:pPr>
          </w:p>
          <w:p w14:paraId="76D25E6E" w14:textId="77777777" w:rsidR="008E36C9" w:rsidRDefault="008E36C9" w:rsidP="006729E4">
            <w:pPr>
              <w:autoSpaceDE w:val="0"/>
              <w:autoSpaceDN w:val="0"/>
              <w:adjustRightInd w:val="0"/>
              <w:jc w:val="center"/>
              <w:rPr>
                <w:caps/>
              </w:rPr>
            </w:pPr>
          </w:p>
          <w:p w14:paraId="7F7D9EF0" w14:textId="77777777" w:rsidR="008E36C9" w:rsidRDefault="008E36C9" w:rsidP="006729E4">
            <w:pPr>
              <w:autoSpaceDE w:val="0"/>
              <w:autoSpaceDN w:val="0"/>
              <w:adjustRightInd w:val="0"/>
              <w:jc w:val="center"/>
              <w:rPr>
                <w:caps/>
              </w:rPr>
            </w:pPr>
          </w:p>
          <w:p w14:paraId="11475C7E" w14:textId="77777777" w:rsidR="008E36C9" w:rsidRDefault="008E36C9" w:rsidP="006729E4">
            <w:pPr>
              <w:autoSpaceDE w:val="0"/>
              <w:autoSpaceDN w:val="0"/>
              <w:adjustRightInd w:val="0"/>
              <w:jc w:val="center"/>
              <w:rPr>
                <w:caps/>
              </w:rPr>
            </w:pPr>
          </w:p>
          <w:p w14:paraId="79B418A0" w14:textId="77777777" w:rsidR="008E36C9" w:rsidRDefault="008E36C9" w:rsidP="006729E4">
            <w:pPr>
              <w:autoSpaceDE w:val="0"/>
              <w:autoSpaceDN w:val="0"/>
              <w:adjustRightInd w:val="0"/>
              <w:jc w:val="center"/>
              <w:rPr>
                <w:caps/>
              </w:rPr>
            </w:pPr>
          </w:p>
          <w:p w14:paraId="0D219D93" w14:textId="77777777" w:rsidR="008E36C9" w:rsidRDefault="008E36C9" w:rsidP="006729E4">
            <w:pPr>
              <w:autoSpaceDE w:val="0"/>
              <w:autoSpaceDN w:val="0"/>
              <w:adjustRightInd w:val="0"/>
              <w:jc w:val="center"/>
              <w:rPr>
                <w:caps/>
              </w:rPr>
            </w:pPr>
          </w:p>
          <w:p w14:paraId="0605450A" w14:textId="77777777" w:rsidR="008E36C9" w:rsidRDefault="008E36C9" w:rsidP="006729E4">
            <w:pPr>
              <w:autoSpaceDE w:val="0"/>
              <w:autoSpaceDN w:val="0"/>
              <w:adjustRightInd w:val="0"/>
              <w:jc w:val="center"/>
              <w:rPr>
                <w:caps/>
              </w:rPr>
            </w:pPr>
            <w:r w:rsidRPr="00982076">
              <w:rPr>
                <w:caps/>
              </w:rPr>
              <w:sym w:font="Wingdings" w:char="F06F"/>
            </w:r>
          </w:p>
          <w:p w14:paraId="13365652" w14:textId="77777777" w:rsidR="008E36C9" w:rsidRDefault="008E36C9" w:rsidP="006729E4">
            <w:pPr>
              <w:autoSpaceDE w:val="0"/>
              <w:autoSpaceDN w:val="0"/>
              <w:adjustRightInd w:val="0"/>
              <w:jc w:val="center"/>
              <w:rPr>
                <w:caps/>
              </w:rPr>
            </w:pPr>
          </w:p>
          <w:p w14:paraId="269A386B" w14:textId="77777777" w:rsidR="008E36C9" w:rsidRDefault="008E36C9" w:rsidP="006729E4">
            <w:pPr>
              <w:autoSpaceDE w:val="0"/>
              <w:autoSpaceDN w:val="0"/>
              <w:adjustRightInd w:val="0"/>
              <w:jc w:val="center"/>
              <w:rPr>
                <w:caps/>
              </w:rPr>
            </w:pPr>
          </w:p>
          <w:p w14:paraId="0573364B" w14:textId="77777777" w:rsidR="008E36C9" w:rsidRDefault="008E36C9" w:rsidP="006729E4">
            <w:pPr>
              <w:autoSpaceDE w:val="0"/>
              <w:autoSpaceDN w:val="0"/>
              <w:adjustRightInd w:val="0"/>
              <w:jc w:val="center"/>
              <w:rPr>
                <w:caps/>
              </w:rPr>
            </w:pPr>
          </w:p>
          <w:p w14:paraId="2FF6916C" w14:textId="77777777" w:rsidR="008E36C9" w:rsidRDefault="008E36C9" w:rsidP="006729E4">
            <w:pPr>
              <w:autoSpaceDE w:val="0"/>
              <w:autoSpaceDN w:val="0"/>
              <w:adjustRightInd w:val="0"/>
              <w:jc w:val="center"/>
              <w:rPr>
                <w:caps/>
              </w:rPr>
            </w:pPr>
          </w:p>
          <w:p w14:paraId="21359C3A" w14:textId="77777777" w:rsidR="008E36C9" w:rsidRDefault="008E36C9" w:rsidP="006729E4">
            <w:pPr>
              <w:autoSpaceDE w:val="0"/>
              <w:autoSpaceDN w:val="0"/>
              <w:adjustRightInd w:val="0"/>
              <w:jc w:val="center"/>
              <w:rPr>
                <w:caps/>
              </w:rPr>
            </w:pPr>
          </w:p>
          <w:p w14:paraId="20B71532" w14:textId="77777777" w:rsidR="008E36C9" w:rsidRDefault="008E36C9" w:rsidP="006729E4">
            <w:pPr>
              <w:autoSpaceDE w:val="0"/>
              <w:autoSpaceDN w:val="0"/>
              <w:adjustRightInd w:val="0"/>
              <w:jc w:val="center"/>
              <w:rPr>
                <w:caps/>
              </w:rPr>
            </w:pPr>
          </w:p>
          <w:p w14:paraId="2AB4D484" w14:textId="77777777" w:rsidR="008E36C9" w:rsidRDefault="008E36C9" w:rsidP="006729E4">
            <w:pPr>
              <w:autoSpaceDE w:val="0"/>
              <w:autoSpaceDN w:val="0"/>
              <w:adjustRightInd w:val="0"/>
              <w:jc w:val="center"/>
              <w:rPr>
                <w:caps/>
              </w:rPr>
            </w:pPr>
          </w:p>
          <w:p w14:paraId="76498C04" w14:textId="77777777" w:rsidR="008E36C9" w:rsidRDefault="008E36C9" w:rsidP="006729E4">
            <w:pPr>
              <w:autoSpaceDE w:val="0"/>
              <w:autoSpaceDN w:val="0"/>
              <w:adjustRightInd w:val="0"/>
              <w:jc w:val="center"/>
              <w:rPr>
                <w:caps/>
              </w:rPr>
            </w:pPr>
          </w:p>
          <w:p w14:paraId="7E8D5AE7" w14:textId="77777777" w:rsidR="008E36C9" w:rsidRDefault="008E36C9" w:rsidP="006729E4">
            <w:pPr>
              <w:autoSpaceDE w:val="0"/>
              <w:autoSpaceDN w:val="0"/>
              <w:adjustRightInd w:val="0"/>
              <w:jc w:val="center"/>
              <w:rPr>
                <w:caps/>
              </w:rPr>
            </w:pPr>
          </w:p>
          <w:p w14:paraId="0FE54DE0" w14:textId="77777777" w:rsidR="008E36C9" w:rsidRDefault="008E36C9" w:rsidP="006729E4">
            <w:pPr>
              <w:autoSpaceDE w:val="0"/>
              <w:autoSpaceDN w:val="0"/>
              <w:adjustRightInd w:val="0"/>
              <w:jc w:val="center"/>
              <w:rPr>
                <w:caps/>
              </w:rPr>
            </w:pPr>
          </w:p>
          <w:p w14:paraId="6AE94AE3" w14:textId="77777777" w:rsidR="008E36C9" w:rsidRDefault="008E36C9" w:rsidP="006729E4">
            <w:pPr>
              <w:autoSpaceDE w:val="0"/>
              <w:autoSpaceDN w:val="0"/>
              <w:adjustRightInd w:val="0"/>
              <w:jc w:val="center"/>
              <w:rPr>
                <w:caps/>
              </w:rPr>
            </w:pPr>
          </w:p>
          <w:p w14:paraId="12EACF5E" w14:textId="77777777" w:rsidR="008E36C9" w:rsidRDefault="008E36C9" w:rsidP="006729E4">
            <w:pPr>
              <w:autoSpaceDE w:val="0"/>
              <w:autoSpaceDN w:val="0"/>
              <w:adjustRightInd w:val="0"/>
              <w:jc w:val="center"/>
              <w:rPr>
                <w:caps/>
              </w:rPr>
            </w:pPr>
          </w:p>
          <w:p w14:paraId="55220803" w14:textId="77777777" w:rsidR="008E36C9" w:rsidRDefault="008E36C9" w:rsidP="006729E4">
            <w:pPr>
              <w:autoSpaceDE w:val="0"/>
              <w:autoSpaceDN w:val="0"/>
              <w:adjustRightInd w:val="0"/>
              <w:jc w:val="center"/>
              <w:rPr>
                <w:caps/>
              </w:rPr>
            </w:pPr>
          </w:p>
          <w:p w14:paraId="159A4424" w14:textId="77777777" w:rsidR="008E36C9" w:rsidRDefault="008E36C9" w:rsidP="006729E4">
            <w:pPr>
              <w:autoSpaceDE w:val="0"/>
              <w:autoSpaceDN w:val="0"/>
              <w:adjustRightInd w:val="0"/>
              <w:jc w:val="center"/>
              <w:rPr>
                <w:caps/>
              </w:rPr>
            </w:pPr>
          </w:p>
          <w:p w14:paraId="5A34E5E1" w14:textId="77777777" w:rsidR="008E36C9" w:rsidRDefault="008E36C9" w:rsidP="006729E4">
            <w:pPr>
              <w:autoSpaceDE w:val="0"/>
              <w:autoSpaceDN w:val="0"/>
              <w:adjustRightInd w:val="0"/>
              <w:jc w:val="center"/>
              <w:rPr>
                <w:caps/>
              </w:rPr>
            </w:pPr>
          </w:p>
          <w:p w14:paraId="3A63C98C" w14:textId="77777777" w:rsidR="008E36C9" w:rsidRDefault="008E36C9" w:rsidP="006729E4">
            <w:pPr>
              <w:autoSpaceDE w:val="0"/>
              <w:autoSpaceDN w:val="0"/>
              <w:adjustRightInd w:val="0"/>
              <w:jc w:val="center"/>
              <w:rPr>
                <w:caps/>
              </w:rPr>
            </w:pPr>
          </w:p>
          <w:p w14:paraId="2137CD6A" w14:textId="77777777" w:rsidR="008E36C9" w:rsidRDefault="008E36C9" w:rsidP="006729E4">
            <w:pPr>
              <w:autoSpaceDE w:val="0"/>
              <w:autoSpaceDN w:val="0"/>
              <w:adjustRightInd w:val="0"/>
              <w:jc w:val="center"/>
              <w:rPr>
                <w:caps/>
              </w:rPr>
            </w:pPr>
          </w:p>
          <w:p w14:paraId="74D00EE8" w14:textId="77777777" w:rsidR="008E36C9" w:rsidRDefault="008E36C9" w:rsidP="006729E4">
            <w:pPr>
              <w:autoSpaceDE w:val="0"/>
              <w:autoSpaceDN w:val="0"/>
              <w:adjustRightInd w:val="0"/>
              <w:jc w:val="center"/>
              <w:rPr>
                <w:caps/>
              </w:rPr>
            </w:pPr>
          </w:p>
          <w:p w14:paraId="6CD8CB58" w14:textId="77777777" w:rsidR="008E36C9" w:rsidRDefault="008E36C9" w:rsidP="006729E4">
            <w:pPr>
              <w:autoSpaceDE w:val="0"/>
              <w:autoSpaceDN w:val="0"/>
              <w:adjustRightInd w:val="0"/>
              <w:jc w:val="center"/>
              <w:rPr>
                <w:caps/>
              </w:rPr>
            </w:pPr>
          </w:p>
          <w:p w14:paraId="134D8C45" w14:textId="53FDF2EB" w:rsidR="008E36C9" w:rsidRPr="00982076" w:rsidRDefault="008E36C9" w:rsidP="006729E4">
            <w:pPr>
              <w:autoSpaceDE w:val="0"/>
              <w:autoSpaceDN w:val="0"/>
              <w:adjustRightInd w:val="0"/>
              <w:jc w:val="center"/>
              <w:rPr>
                <w:caps/>
              </w:rPr>
            </w:pPr>
            <w:r w:rsidRPr="00982076">
              <w:rPr>
                <w:caps/>
              </w:rPr>
              <w:sym w:font="Wingdings" w:char="F06F"/>
            </w:r>
          </w:p>
        </w:tc>
      </w:tr>
      <w:tr w:rsidR="008E36C9" w:rsidRPr="00982076" w14:paraId="703DA3E2" w14:textId="77777777" w:rsidTr="008E36C9">
        <w:tc>
          <w:tcPr>
            <w:tcW w:w="8755" w:type="dxa"/>
            <w:vAlign w:val="center"/>
          </w:tcPr>
          <w:p w14:paraId="71C0E9FE" w14:textId="6AF40FAF" w:rsidR="008E36C9" w:rsidRPr="00A4790C" w:rsidRDefault="008E36C9" w:rsidP="006729E4">
            <w:pPr>
              <w:autoSpaceDE w:val="0"/>
              <w:autoSpaceDN w:val="0"/>
              <w:adjustRightInd w:val="0"/>
              <w:rPr>
                <w:rFonts w:ascii="TimesNewRomanPSMT" w:hAnsi="TimesNewRomanPSMT" w:cs="TimesNewRomanPSMT"/>
                <w:b/>
                <w:caps/>
                <w:sz w:val="22"/>
                <w:szCs w:val="22"/>
              </w:rPr>
            </w:pPr>
            <w:commentRangeStart w:id="1472"/>
            <w:r w:rsidRPr="00A4790C">
              <w:rPr>
                <w:rFonts w:ascii="TimesNewRomanPSMT" w:hAnsi="TimesNewRomanPSMT" w:cs="TimesNewRomanPSMT"/>
                <w:b/>
                <w:caps/>
                <w:sz w:val="22"/>
                <w:szCs w:val="22"/>
              </w:rPr>
              <w:lastRenderedPageBreak/>
              <w:t>§</w:t>
            </w:r>
            <w:r w:rsidRPr="00A4790C">
              <w:rPr>
                <w:rFonts w:ascii="TimesNewRomanPSMT" w:hAnsi="TimesNewRomanPSMT" w:cs="TimesNewRomanPSMT"/>
                <w:b/>
                <w:caps/>
                <w:color w:val="365F91" w:themeColor="accent1" w:themeShade="BF"/>
                <w:sz w:val="22"/>
                <w:szCs w:val="22"/>
              </w:rPr>
              <w:t>120.1(b)2B</w:t>
            </w:r>
            <w:r w:rsidRPr="00A4790C">
              <w:rPr>
                <w:rFonts w:ascii="TimesNewRomanPSMT" w:hAnsi="TimesNewRomanPSMT" w:cs="TimesNewRomanPSMT"/>
                <w:b/>
                <w:caps/>
                <w:sz w:val="22"/>
                <w:szCs w:val="22"/>
              </w:rPr>
              <w:t xml:space="preserve"> high-rise residential dwelling unit acceptance</w:t>
            </w:r>
          </w:p>
          <w:p w14:paraId="3F6EB45B" w14:textId="77777777" w:rsidR="008E36C9" w:rsidRPr="00A4790C" w:rsidRDefault="008E36C9" w:rsidP="006729E4">
            <w:pPr>
              <w:autoSpaceDE w:val="0"/>
              <w:autoSpaceDN w:val="0"/>
              <w:adjustRightInd w:val="0"/>
              <w:rPr>
                <w:rFonts w:ascii="TimesNewRomanPSMT" w:hAnsi="TimesNewRomanPSMT" w:cs="TimesNewRomanPSMT"/>
                <w:b/>
                <w:caps/>
                <w:sz w:val="22"/>
                <w:szCs w:val="22"/>
              </w:rPr>
            </w:pPr>
            <w:proofErr w:type="spellStart"/>
            <w:r w:rsidRPr="00593DC8">
              <w:rPr>
                <w:rFonts w:ascii="TimesNewRomanPSMT" w:hAnsi="TimesNewRomanPSMT" w:cs="TimesNewRomanPSMT"/>
                <w:sz w:val="22"/>
                <w:szCs w:val="22"/>
              </w:rPr>
              <w:t>i</w:t>
            </w:r>
            <w:proofErr w:type="spellEnd"/>
            <w:r w:rsidRPr="00593DC8">
              <w:rPr>
                <w:rFonts w:ascii="TimesNewRomanPSMT" w:hAnsi="TimesNewRomanPSMT" w:cs="TimesNewRomanPSMT"/>
                <w:sz w:val="22"/>
                <w:szCs w:val="22"/>
              </w:rPr>
              <w:t xml:space="preserve">. </w:t>
            </w:r>
            <w:r w:rsidRPr="00A4790C">
              <w:rPr>
                <w:rFonts w:ascii="TimesNewRomanPSMT" w:hAnsi="TimesNewRomanPSMT" w:cs="TimesNewRomanPSMT"/>
                <w:caps/>
                <w:sz w:val="22"/>
                <w:szCs w:val="22"/>
              </w:rPr>
              <w:t xml:space="preserve">the dwelling unit ventilation airflow required by </w:t>
            </w:r>
            <w:r w:rsidRPr="00A4790C">
              <w:rPr>
                <w:rFonts w:ascii="TimesNewRomanPSMT" w:hAnsi="TimesNewRomanPSMT" w:cs="TimesNewRomanPSMT"/>
                <w:b/>
                <w:caps/>
                <w:sz w:val="22"/>
                <w:szCs w:val="22"/>
              </w:rPr>
              <w:t>§120.1(</w:t>
            </w:r>
            <w:r w:rsidRPr="00A4790C">
              <w:rPr>
                <w:rFonts w:ascii="TimesNewRomanPSMT" w:hAnsi="TimesNewRomanPSMT" w:cs="TimesNewRomanPSMT"/>
                <w:b/>
                <w:sz w:val="22"/>
                <w:szCs w:val="22"/>
              </w:rPr>
              <w:t>b</w:t>
            </w:r>
            <w:r w:rsidRPr="00A4790C">
              <w:rPr>
                <w:rFonts w:ascii="TimesNewRomanPSMT" w:hAnsi="TimesNewRomanPSMT" w:cs="TimesNewRomanPSMT"/>
                <w:b/>
                <w:caps/>
                <w:sz w:val="22"/>
                <w:szCs w:val="22"/>
              </w:rPr>
              <w:t>)2A</w:t>
            </w:r>
            <w:r w:rsidRPr="00593DC8">
              <w:rPr>
                <w:rFonts w:ascii="TimesNewRomanPSMT" w:hAnsi="TimesNewRomanPSMT" w:cs="TimesNewRomanPSMT"/>
                <w:b/>
                <w:sz w:val="22"/>
                <w:szCs w:val="22"/>
              </w:rPr>
              <w:t>iv</w:t>
            </w:r>
            <w:r w:rsidRPr="00A4790C">
              <w:rPr>
                <w:rFonts w:ascii="TimesNewRomanPSMT" w:hAnsi="TimesNewRomanPSMT" w:cs="TimesNewRomanPSMT"/>
                <w:b/>
                <w:sz w:val="22"/>
                <w:szCs w:val="22"/>
              </w:rPr>
              <w:t xml:space="preserve"> </w:t>
            </w:r>
            <w:r w:rsidRPr="00A4790C">
              <w:rPr>
                <w:rFonts w:ascii="TimesNewRomanPSMT" w:hAnsi="TimesNewRomanPSMT" w:cs="TimesNewRomanPSMT"/>
                <w:caps/>
                <w:sz w:val="22"/>
                <w:szCs w:val="22"/>
              </w:rPr>
              <w:t xml:space="preserve">or </w:t>
            </w:r>
            <w:r w:rsidRPr="00A4790C">
              <w:rPr>
                <w:rFonts w:ascii="TimesNewRomanPS-BoldMT" w:hAnsi="TimesNewRomanPS-BoldMT" w:cs="TimesNewRomanPS-BoldMT"/>
                <w:b/>
                <w:bCs/>
                <w:caps/>
                <w:color w:val="365F91" w:themeColor="accent1" w:themeShade="BF"/>
                <w:sz w:val="22"/>
                <w:szCs w:val="22"/>
              </w:rPr>
              <w:t>§120.1(b)2A</w:t>
            </w:r>
            <w:r w:rsidRPr="00593DC8">
              <w:rPr>
                <w:rFonts w:ascii="TimesNewRomanPS-BoldMT" w:hAnsi="TimesNewRomanPS-BoldMT" w:cs="TimesNewRomanPS-BoldMT"/>
                <w:b/>
                <w:bCs/>
                <w:caps/>
                <w:color w:val="365F91" w:themeColor="accent1" w:themeShade="BF"/>
                <w:sz w:val="22"/>
                <w:szCs w:val="22"/>
              </w:rPr>
              <w:t>v</w:t>
            </w:r>
            <w:r w:rsidRPr="00A4790C">
              <w:rPr>
                <w:rFonts w:ascii="TimesNewRomanPSMT" w:hAnsi="TimesNewRomanPSMT" w:cs="TimesNewRomanPSMT"/>
                <w:b/>
                <w:sz w:val="22"/>
                <w:szCs w:val="22"/>
              </w:rPr>
              <w:t xml:space="preserve"> </w:t>
            </w:r>
            <w:r w:rsidRPr="00A4790C">
              <w:rPr>
                <w:rFonts w:ascii="TimesNewRomanPSMT" w:hAnsi="TimesNewRomanPSMT" w:cs="TimesNewRomanPSMT"/>
                <w:caps/>
                <w:sz w:val="22"/>
                <w:szCs w:val="22"/>
              </w:rPr>
              <w:t xml:space="preserve">shall be confirmed with field verification and testing per reference nonresidential appendix </w:t>
            </w:r>
            <w:r w:rsidRPr="00593DC8">
              <w:rPr>
                <w:rFonts w:ascii="TimesNewRomanPS-BoldMT" w:hAnsi="TimesNewRomanPS-BoldMT" w:cs="TimesNewRomanPS-BoldMT"/>
                <w:b/>
                <w:bCs/>
                <w:caps/>
                <w:color w:val="365F91" w:themeColor="accent1" w:themeShade="BF"/>
                <w:sz w:val="22"/>
                <w:szCs w:val="22"/>
              </w:rPr>
              <w:t>na7.18.1.</w:t>
            </w:r>
          </w:p>
          <w:p w14:paraId="1509CE9E"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24BC38A1" w14:textId="78F02448" w:rsidR="008E36C9" w:rsidRPr="00A4790C" w:rsidRDefault="008E36C9" w:rsidP="00B002CF">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ii</w:t>
            </w:r>
            <w:r w:rsidRPr="00A4790C">
              <w:rPr>
                <w:rFonts w:ascii="TimesNewRomanPSMT" w:hAnsi="TimesNewRomanPSMT" w:cs="TimesNewRomanPSMT"/>
                <w:sz w:val="22"/>
                <w:szCs w:val="22"/>
              </w:rPr>
              <w:t xml:space="preserve">. </w:t>
            </w:r>
            <w:r w:rsidRPr="00A4790C">
              <w:rPr>
                <w:rFonts w:ascii="TimesNewRomanPSMT" w:hAnsi="TimesNewRomanPSMT" w:cs="TimesNewRomanPSMT"/>
                <w:caps/>
                <w:sz w:val="22"/>
                <w:szCs w:val="22"/>
              </w:rPr>
              <w:t xml:space="preserve">kitchen range Hoods shall be field verified per reference nonresidential appendix </w:t>
            </w:r>
            <w:r w:rsidRPr="00A4790C">
              <w:rPr>
                <w:rFonts w:ascii="TimesNewRomanPS-BoldMT" w:hAnsi="TimesNewRomanPS-BoldMT" w:cs="TimesNewRomanPS-BoldMT"/>
                <w:b/>
                <w:bCs/>
                <w:caps/>
                <w:color w:val="365F91" w:themeColor="accent1" w:themeShade="BF"/>
                <w:sz w:val="22"/>
                <w:szCs w:val="22"/>
              </w:rPr>
              <w:t>na7.18.1</w:t>
            </w:r>
            <w:r w:rsidRPr="00A4790C">
              <w:rPr>
                <w:rFonts w:ascii="TimesNewRomanPSMT" w:hAnsi="TimesNewRomanPSMT" w:cs="TimesNewRomanPSMT"/>
                <w:b/>
                <w:caps/>
                <w:sz w:val="22"/>
                <w:szCs w:val="22"/>
              </w:rPr>
              <w:t xml:space="preserve"> </w:t>
            </w:r>
            <w:r w:rsidRPr="00A4790C">
              <w:rPr>
                <w:rFonts w:ascii="TimesNewRomanPSMT" w:hAnsi="TimesNewRomanPSMT" w:cs="TimesNewRomanPSMT"/>
                <w:caps/>
                <w:sz w:val="22"/>
                <w:szCs w:val="22"/>
              </w:rPr>
              <w:t>to confirm model is rated by hvi to comply with the following:</w:t>
            </w:r>
          </w:p>
          <w:p w14:paraId="055D64E3" w14:textId="77777777" w:rsidR="008E36C9" w:rsidRPr="00A4790C" w:rsidRDefault="008E36C9" w:rsidP="00B002CF">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 xml:space="preserve">a. </w:t>
            </w:r>
            <w:r w:rsidRPr="00A4790C">
              <w:rPr>
                <w:rFonts w:ascii="TimesNewRomanPSMT" w:hAnsi="TimesNewRomanPSMT" w:cs="TimesNewRomanPSMT"/>
                <w:caps/>
                <w:sz w:val="22"/>
                <w:szCs w:val="22"/>
              </w:rPr>
              <w:t>minimum ventilation airflow rate per ashrae 62.2 section 5</w:t>
            </w:r>
          </w:p>
          <w:p w14:paraId="03E99FF1" w14:textId="319E8A81" w:rsidR="008E36C9" w:rsidRPr="00593DC8" w:rsidRDefault="008E36C9" w:rsidP="00B002CF">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b</w:t>
            </w:r>
            <w:r w:rsidRPr="00A4790C">
              <w:rPr>
                <w:rFonts w:ascii="TimesNewRomanPSMT" w:hAnsi="TimesNewRomanPSMT" w:cs="TimesNewRomanPSMT"/>
                <w:caps/>
                <w:sz w:val="22"/>
                <w:szCs w:val="22"/>
              </w:rPr>
              <w:t xml:space="preserve">. maximum sound rating per </w:t>
            </w:r>
            <w:r w:rsidRPr="00A4790C">
              <w:rPr>
                <w:rFonts w:ascii="TimesNewRomanPS-BoldMT" w:hAnsi="TimesNewRomanPS-BoldMT" w:cs="TimesNewRomanPS-BoldMT"/>
                <w:b/>
                <w:bCs/>
                <w:caps/>
                <w:color w:val="365F91" w:themeColor="accent1" w:themeShade="BF"/>
                <w:sz w:val="22"/>
                <w:szCs w:val="22"/>
              </w:rPr>
              <w:t>§120.1(b)2A</w:t>
            </w:r>
            <w:r w:rsidRPr="00593DC8">
              <w:rPr>
                <w:rFonts w:ascii="TimesNewRomanPS-BoldMT" w:hAnsi="TimesNewRomanPS-BoldMT" w:cs="TimesNewRomanPS-BoldMT"/>
                <w:b/>
                <w:bCs/>
                <w:caps/>
                <w:color w:val="365F91" w:themeColor="accent1" w:themeShade="BF"/>
                <w:sz w:val="22"/>
                <w:szCs w:val="22"/>
              </w:rPr>
              <w:t>vi</w:t>
            </w:r>
            <w:r w:rsidRPr="00A4790C">
              <w:rPr>
                <w:rFonts w:ascii="TimesNewRomanPS-BoldMT" w:hAnsi="TimesNewRomanPS-BoldMT" w:cs="TimesNewRomanPS-BoldMT"/>
                <w:b/>
                <w:bCs/>
                <w:caps/>
                <w:color w:val="365F91" w:themeColor="accent1" w:themeShade="BF"/>
                <w:sz w:val="22"/>
                <w:szCs w:val="22"/>
              </w:rPr>
              <w:t>.</w:t>
            </w:r>
            <w:commentRangeEnd w:id="1472"/>
            <w:r w:rsidR="0032724B">
              <w:rPr>
                <w:rStyle w:val="CommentReference"/>
              </w:rPr>
              <w:commentReference w:id="1472"/>
            </w:r>
          </w:p>
        </w:tc>
        <w:tc>
          <w:tcPr>
            <w:tcW w:w="810" w:type="dxa"/>
          </w:tcPr>
          <w:p w14:paraId="686A04AB" w14:textId="77777777" w:rsidR="008E36C9" w:rsidRPr="00982076" w:rsidRDefault="008E36C9" w:rsidP="006729E4">
            <w:pPr>
              <w:autoSpaceDE w:val="0"/>
              <w:autoSpaceDN w:val="0"/>
              <w:adjustRightInd w:val="0"/>
              <w:jc w:val="center"/>
              <w:rPr>
                <w:caps/>
              </w:rPr>
            </w:pPr>
          </w:p>
        </w:tc>
        <w:tc>
          <w:tcPr>
            <w:tcW w:w="810" w:type="dxa"/>
            <w:gridSpan w:val="2"/>
          </w:tcPr>
          <w:p w14:paraId="46421572" w14:textId="77777777" w:rsidR="008E36C9" w:rsidRPr="00982076" w:rsidRDefault="008E36C9" w:rsidP="006729E4">
            <w:pPr>
              <w:autoSpaceDE w:val="0"/>
              <w:autoSpaceDN w:val="0"/>
              <w:adjustRightInd w:val="0"/>
              <w:jc w:val="center"/>
              <w:rPr>
                <w:caps/>
              </w:rPr>
            </w:pPr>
          </w:p>
        </w:tc>
      </w:tr>
      <w:tr w:rsidR="008E36C9" w:rsidRPr="00982076" w14:paraId="035C209F" w14:textId="77777777" w:rsidTr="008E36C9">
        <w:tc>
          <w:tcPr>
            <w:tcW w:w="8755" w:type="dxa"/>
            <w:vAlign w:val="center"/>
          </w:tcPr>
          <w:p w14:paraId="5DDA0D0E" w14:textId="77777777" w:rsidR="008E36C9" w:rsidRPr="00D06E26" w:rsidRDefault="008E36C9" w:rsidP="006729E4">
            <w:pPr>
              <w:autoSpaceDE w:val="0"/>
              <w:autoSpaceDN w:val="0"/>
              <w:adjustRightInd w:val="0"/>
              <w:rPr>
                <w:rFonts w:ascii="TimesNewRomanPSMT" w:hAnsi="TimesNewRomanPSMT" w:cs="TimesNewRomanPSMT"/>
                <w:b/>
                <w:caps/>
                <w:sz w:val="22"/>
                <w:szCs w:val="22"/>
              </w:rPr>
            </w:pPr>
            <w:commentRangeStart w:id="1473"/>
            <w:r w:rsidRPr="00D06E26">
              <w:rPr>
                <w:rFonts w:ascii="TimesNewRomanPSMT" w:hAnsi="TimesNewRomanPSMT" w:cs="TimesNewRomanPSMT"/>
                <w:b/>
                <w:caps/>
                <w:color w:val="365F91" w:themeColor="accent1" w:themeShade="BF"/>
                <w:sz w:val="22"/>
                <w:szCs w:val="22"/>
              </w:rPr>
              <w:t>§120.2(</w:t>
            </w:r>
            <w:r w:rsidRPr="00D06E26">
              <w:rPr>
                <w:rFonts w:ascii="TimesNewRomanPSMT" w:hAnsi="TimesNewRomanPSMT" w:cs="TimesNewRomanPSMT"/>
                <w:b/>
                <w:color w:val="365F91" w:themeColor="accent1" w:themeShade="BF"/>
                <w:sz w:val="22"/>
                <w:szCs w:val="22"/>
              </w:rPr>
              <w:t>c</w:t>
            </w:r>
            <w:r w:rsidRPr="00D06E26">
              <w:rPr>
                <w:rFonts w:ascii="TimesNewRomanPSMT" w:hAnsi="TimesNewRomanPSMT" w:cs="TimesNewRomanPSMT"/>
                <w:b/>
                <w:caps/>
                <w:color w:val="365F91" w:themeColor="accent1" w:themeShade="BF"/>
                <w:sz w:val="22"/>
                <w:szCs w:val="22"/>
              </w:rPr>
              <w:t>)1</w:t>
            </w:r>
            <w:r w:rsidRPr="00D06E26">
              <w:rPr>
                <w:rFonts w:ascii="TimesNewRomanPSMT" w:hAnsi="TimesNewRomanPSMT" w:cs="TimesNewRomanPSMT"/>
                <w:caps/>
                <w:sz w:val="22"/>
                <w:szCs w:val="22"/>
              </w:rPr>
              <w:t xml:space="preserve"> </w:t>
            </w:r>
            <w:r w:rsidRPr="00D06E26">
              <w:rPr>
                <w:rFonts w:ascii="TimesNewRomanPSMT" w:hAnsi="TimesNewRomanPSMT" w:cs="TimesNewRomanPSMT"/>
                <w:b/>
                <w:caps/>
                <w:sz w:val="22"/>
                <w:szCs w:val="22"/>
              </w:rPr>
              <w:t>Hotel/Motel Guest Room Thermostats</w:t>
            </w:r>
          </w:p>
          <w:p w14:paraId="1133ABC7" w14:textId="2FACD97E" w:rsidR="008E36C9" w:rsidRPr="00387E29" w:rsidRDefault="008E36C9" w:rsidP="006729E4">
            <w:pPr>
              <w:autoSpaceDE w:val="0"/>
              <w:autoSpaceDN w:val="0"/>
              <w:adjustRightInd w:val="0"/>
              <w:rPr>
                <w:rFonts w:ascii="TimesNewRomanPS-BoldMT" w:hAnsi="TimesNewRomanPS-BoldMT" w:cs="TimesNewRomanPS-BoldMT"/>
                <w:bCs/>
                <w:caps/>
                <w:sz w:val="22"/>
                <w:szCs w:val="22"/>
              </w:rPr>
            </w:pPr>
            <w:r w:rsidRPr="00387E29">
              <w:rPr>
                <w:rFonts w:ascii="TimesNewRomanPS-BoldMT" w:hAnsi="TimesNewRomanPS-BoldMT" w:cs="TimesNewRomanPS-BoldMT"/>
                <w:bCs/>
                <w:caps/>
                <w:sz w:val="22"/>
                <w:szCs w:val="22"/>
              </w:rPr>
              <w:t>Hotel/motel guest room thermostat</w:t>
            </w:r>
            <w:r>
              <w:rPr>
                <w:rFonts w:ascii="TimesNewRomanPS-BoldMT" w:hAnsi="TimesNewRomanPS-BoldMT" w:cs="TimesNewRomanPS-BoldMT"/>
                <w:bCs/>
                <w:caps/>
                <w:sz w:val="22"/>
                <w:szCs w:val="22"/>
              </w:rPr>
              <w:t xml:space="preserve"> requirements</w:t>
            </w:r>
            <w:r w:rsidRPr="00387E29">
              <w:rPr>
                <w:rFonts w:ascii="TimesNewRomanPS-BoldMT" w:hAnsi="TimesNewRomanPS-BoldMT" w:cs="TimesNewRomanPS-BoldMT"/>
                <w:bCs/>
                <w:caps/>
                <w:sz w:val="22"/>
                <w:szCs w:val="22"/>
              </w:rPr>
              <w:t>:</w:t>
            </w:r>
          </w:p>
          <w:p w14:paraId="0651B508" w14:textId="7E287453" w:rsidR="008E36C9" w:rsidRPr="00387E29" w:rsidRDefault="008E36C9" w:rsidP="00593DC8">
            <w:pPr>
              <w:pStyle w:val="ListParagraph"/>
              <w:autoSpaceDE w:val="0"/>
              <w:autoSpaceDN w:val="0"/>
              <w:adjustRightInd w:val="0"/>
              <w:ind w:left="27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a: </w:t>
            </w:r>
            <w:r w:rsidRPr="00387E29">
              <w:rPr>
                <w:rFonts w:ascii="TimesNewRomanPS-BoldMT" w:hAnsi="TimesNewRomanPS-BoldMT" w:cs="TimesNewRomanPS-BoldMT"/>
                <w:bCs/>
                <w:caps/>
                <w:sz w:val="22"/>
                <w:szCs w:val="22"/>
              </w:rPr>
              <w:t>Numeric setpoints in °F and °C</w:t>
            </w:r>
          </w:p>
          <w:p w14:paraId="079AAF2E" w14:textId="71037D20" w:rsidR="008E36C9" w:rsidRPr="00D06E26" w:rsidRDefault="008E36C9" w:rsidP="00593DC8">
            <w:pPr>
              <w:pStyle w:val="ListParagraph"/>
              <w:autoSpaceDE w:val="0"/>
              <w:autoSpaceDN w:val="0"/>
              <w:adjustRightInd w:val="0"/>
              <w:ind w:left="27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B: </w:t>
            </w:r>
            <w:r w:rsidRPr="00387E29">
              <w:rPr>
                <w:rFonts w:ascii="TimesNewRomanPS-BoldMT" w:hAnsi="TimesNewRomanPS-BoldMT" w:cs="TimesNewRomanPS-BoldMT"/>
                <w:bCs/>
                <w:caps/>
                <w:sz w:val="22"/>
                <w:szCs w:val="22"/>
              </w:rPr>
              <w:t>Setpoint stops, which are </w:t>
            </w:r>
            <w:hyperlink r:id="rId76" w:tgtFrame="popup" w:history="1">
              <w:r w:rsidRPr="00D06E26">
                <w:rPr>
                  <w:rFonts w:ascii="TimesNewRomanPS-BoldMT" w:hAnsi="TimesNewRomanPS-BoldMT" w:cs="TimesNewRomanPS-BoldMT"/>
                  <w:bCs/>
                  <w:caps/>
                  <w:sz w:val="22"/>
                  <w:szCs w:val="22"/>
                </w:rPr>
                <w:t>accessible</w:t>
              </w:r>
            </w:hyperlink>
            <w:r w:rsidRPr="00D06E26">
              <w:rPr>
                <w:rFonts w:ascii="TimesNewRomanPS-BoldMT" w:hAnsi="TimesNewRomanPS-BoldMT" w:cs="TimesNewRomanPS-BoldMT"/>
                <w:bCs/>
                <w:caps/>
                <w:sz w:val="22"/>
                <w:szCs w:val="22"/>
              </w:rPr>
              <w:t> only to authorized personnel, such that guest room occupants cannot adjust the setpoint more than ±5°F (±3°C)</w:t>
            </w:r>
          </w:p>
          <w:p w14:paraId="43E63C83" w14:textId="1520750B" w:rsidR="008E36C9" w:rsidRPr="00593DC8" w:rsidRDefault="008E36C9" w:rsidP="00593DC8">
            <w:pPr>
              <w:pStyle w:val="ListParagraph"/>
              <w:autoSpaceDE w:val="0"/>
              <w:autoSpaceDN w:val="0"/>
              <w:adjustRightInd w:val="0"/>
              <w:ind w:left="360"/>
              <w:rPr>
                <w:rFonts w:ascii="TimesNewRomanPSMT" w:hAnsi="TimesNewRomanPSMT" w:cs="TimesNewRomanPSMT"/>
                <w:caps/>
                <w:color w:val="365F91" w:themeColor="accent1" w:themeShade="BF"/>
                <w:sz w:val="22"/>
                <w:szCs w:val="22"/>
              </w:rPr>
            </w:pPr>
            <w:r>
              <w:rPr>
                <w:rFonts w:ascii="TimesNewRomanPSMT" w:hAnsi="TimesNewRomanPSMT" w:cs="TimesNewRomanPSMT"/>
                <w:caps/>
                <w:sz w:val="22"/>
                <w:szCs w:val="22"/>
              </w:rPr>
              <w:t xml:space="preserve">C: </w:t>
            </w:r>
            <w:r w:rsidRPr="00593DC8">
              <w:rPr>
                <w:rFonts w:ascii="TimesNewRomanPSMT" w:hAnsi="TimesNewRomanPSMT" w:cs="TimesNewRomanPSMT"/>
                <w:caps/>
                <w:sz w:val="22"/>
                <w:szCs w:val="22"/>
              </w:rPr>
              <w:t xml:space="preserve">meet </w:t>
            </w:r>
            <w:r w:rsidRPr="00593DC8">
              <w:rPr>
                <w:rFonts w:ascii="TimesNewRomanPS-BoldMT" w:hAnsi="TimesNewRomanPS-BoldMT" w:cs="TimesNewRomanPS-BoldMT"/>
                <w:b/>
                <w:bCs/>
                <w:caps/>
                <w:color w:val="365F91" w:themeColor="accent1" w:themeShade="BF"/>
                <w:sz w:val="22"/>
                <w:szCs w:val="22"/>
              </w:rPr>
              <w:t>§</w:t>
            </w:r>
            <w:r w:rsidRPr="00593DC8">
              <w:rPr>
                <w:rFonts w:ascii="TimesNewRomanPSMT" w:hAnsi="TimesNewRomanPSMT" w:cs="TimesNewRomanPSMT"/>
                <w:b/>
                <w:caps/>
                <w:color w:val="365F91" w:themeColor="accent1" w:themeShade="BF"/>
                <w:sz w:val="22"/>
                <w:szCs w:val="22"/>
              </w:rPr>
              <w:t>110.2(</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w:t>
            </w:r>
            <w:r w:rsidRPr="00D06E26">
              <w:rPr>
                <w:rFonts w:ascii="TimesNewRomanPSMT" w:hAnsi="TimesNewRomanPSMT" w:cs="TimesNewRomanPSMT"/>
                <w:b/>
                <w:caps/>
                <w:color w:val="365F91" w:themeColor="accent1" w:themeShade="BF"/>
                <w:sz w:val="22"/>
                <w:szCs w:val="22"/>
              </w:rPr>
              <w:t>:</w:t>
            </w:r>
            <w:r w:rsidRPr="00593DC8">
              <w:rPr>
                <w:rFonts w:ascii="TimesNewRomanPSMT" w:hAnsi="TimesNewRomanPSMT" w:cs="TimesNewRomanPSMT"/>
                <w:b/>
                <w:caps/>
                <w:color w:val="365F91" w:themeColor="accent1" w:themeShade="BF"/>
                <w:sz w:val="22"/>
                <w:szCs w:val="22"/>
              </w:rPr>
              <w:t xml:space="preserve"> </w:t>
            </w:r>
            <w:r w:rsidRPr="00593DC8">
              <w:rPr>
                <w:rFonts w:ascii="TimesNewRomanPSMT" w:hAnsi="TimesNewRomanPSMT" w:cs="TimesNewRomanPSMT"/>
                <w:caps/>
                <w:sz w:val="22"/>
                <w:szCs w:val="22"/>
              </w:rPr>
              <w:t xml:space="preserve">All heating or cooling systems not controlled by a central energy management control system (EMCS) shall have a setback thermostat with clock mechanism that allows building occupant to Program the temperature setpoints for at least four periods within 24 hours. Thermostats for heat pumps shall meet requirements of </w:t>
            </w:r>
            <w:r w:rsidRPr="00593DC8">
              <w:rPr>
                <w:rFonts w:ascii="TimesNewRomanPSMT" w:hAnsi="TimesNewRomanPSMT" w:cs="TimesNewRomanPSMT"/>
                <w:b/>
                <w:caps/>
                <w:color w:val="365F91" w:themeColor="accent1" w:themeShade="BF"/>
                <w:sz w:val="22"/>
                <w:szCs w:val="22"/>
              </w:rPr>
              <w:t>§110.2</w:t>
            </w:r>
            <w:r w:rsidRPr="00593DC8">
              <w:rPr>
                <w:rFonts w:ascii="TimesNewRomanPSMT" w:hAnsi="TimesNewRomanPSMT" w:cs="TimesNewRomanPSMT"/>
                <w:b/>
                <w:color w:val="365F91" w:themeColor="accent1" w:themeShade="BF"/>
                <w:sz w:val="22"/>
                <w:szCs w:val="22"/>
              </w:rPr>
              <w:t>(b</w:t>
            </w:r>
            <w:r w:rsidRPr="00593DC8">
              <w:rPr>
                <w:rFonts w:ascii="TimesNewRomanPSMT" w:hAnsi="TimesNewRomanPSMT" w:cs="TimesNewRomanPSMT"/>
                <w:caps/>
                <w:sz w:val="22"/>
                <w:szCs w:val="22"/>
              </w:rPr>
              <w:t>).</w:t>
            </w:r>
            <w:commentRangeEnd w:id="1473"/>
            <w:r w:rsidR="0032724B">
              <w:rPr>
                <w:rStyle w:val="CommentReference"/>
              </w:rPr>
              <w:commentReference w:id="1473"/>
            </w:r>
          </w:p>
          <w:p w14:paraId="543F1ED3" w14:textId="77777777" w:rsidR="008E36C9" w:rsidRPr="00D06E26" w:rsidRDefault="008E36C9" w:rsidP="006729E4">
            <w:pPr>
              <w:autoSpaceDE w:val="0"/>
              <w:autoSpaceDN w:val="0"/>
              <w:adjustRightInd w:val="0"/>
              <w:rPr>
                <w:rFonts w:ascii="TimesNewRomanPSMT" w:hAnsi="TimesNewRomanPSMT" w:cs="TimesNewRomanPSMT"/>
                <w:caps/>
                <w:sz w:val="22"/>
                <w:szCs w:val="22"/>
              </w:rPr>
            </w:pPr>
          </w:p>
          <w:p w14:paraId="148E5773" w14:textId="1936D84D" w:rsidR="008E36C9" w:rsidRPr="00387E29" w:rsidRDefault="008E36C9" w:rsidP="006729E4">
            <w:pPr>
              <w:autoSpaceDE w:val="0"/>
              <w:autoSpaceDN w:val="0"/>
              <w:adjustRightInd w:val="0"/>
              <w:rPr>
                <w:rFonts w:ascii="TimesNewRomanPSMT" w:hAnsi="TimesNewRomanPSMT" w:cs="TimesNewRomanPSMT"/>
                <w:caps/>
                <w:sz w:val="22"/>
                <w:szCs w:val="22"/>
              </w:rPr>
            </w:pPr>
            <w:commentRangeStart w:id="1474"/>
            <w:r w:rsidRPr="00387E29">
              <w:rPr>
                <w:b/>
                <w:caps/>
                <w:color w:val="000000" w:themeColor="text1"/>
                <w:sz w:val="22"/>
              </w:rPr>
              <w:t xml:space="preserve">Exception </w:t>
            </w:r>
            <w:r w:rsidRPr="00387E29">
              <w:rPr>
                <w:caps/>
                <w:color w:val="000000" w:themeColor="text1"/>
                <w:sz w:val="22"/>
              </w:rPr>
              <w:t xml:space="preserve">to </w:t>
            </w:r>
            <w:r w:rsidRPr="00387E29">
              <w:rPr>
                <w:rFonts w:ascii="TimesNewRomanPS-BoldMT" w:hAnsi="TimesNewRomanPS-BoldMT" w:cs="TimesNewRomanPS-BoldMT"/>
                <w:b/>
                <w:bCs/>
                <w:caps/>
                <w:color w:val="365F91" w:themeColor="accent1" w:themeShade="BF"/>
                <w:sz w:val="22"/>
                <w:szCs w:val="22"/>
              </w:rPr>
              <w:t>§120.2(</w:t>
            </w:r>
            <w:r w:rsidRPr="00387E29">
              <w:rPr>
                <w:rFonts w:ascii="TimesNewRomanPS-BoldMT" w:hAnsi="TimesNewRomanPS-BoldMT" w:cs="TimesNewRomanPS-BoldMT"/>
                <w:b/>
                <w:bCs/>
                <w:color w:val="365F91" w:themeColor="accent1" w:themeShade="BF"/>
                <w:sz w:val="22"/>
                <w:szCs w:val="22"/>
              </w:rPr>
              <w:t>c</w:t>
            </w:r>
            <w:r w:rsidRPr="00387E29">
              <w:rPr>
                <w:rFonts w:ascii="TimesNewRomanPS-BoldMT" w:hAnsi="TimesNewRomanPS-BoldMT" w:cs="TimesNewRomanPS-BoldMT"/>
                <w:b/>
                <w:bCs/>
                <w:caps/>
                <w:color w:val="365F91" w:themeColor="accent1" w:themeShade="BF"/>
                <w:sz w:val="22"/>
                <w:szCs w:val="22"/>
              </w:rPr>
              <w:t xml:space="preserve">)1: </w:t>
            </w:r>
            <w:r w:rsidRPr="00387E29">
              <w:rPr>
                <w:rFonts w:ascii="TimesNewRomanPSMT" w:hAnsi="TimesNewRomanPSMT" w:cs="TimesNewRomanPSMT"/>
                <w:caps/>
                <w:sz w:val="22"/>
                <w:szCs w:val="22"/>
              </w:rPr>
              <w:t>Thermostats that are integrated into the room heating and cooling equipment.</w:t>
            </w:r>
            <w:commentRangeEnd w:id="1474"/>
            <w:r w:rsidR="0032724B">
              <w:rPr>
                <w:rStyle w:val="CommentReference"/>
              </w:rPr>
              <w:commentReference w:id="1474"/>
            </w:r>
          </w:p>
          <w:p w14:paraId="33BDA59A" w14:textId="77777777" w:rsidR="008E36C9" w:rsidRPr="00063670" w:rsidRDefault="008E36C9" w:rsidP="006729E4">
            <w:pPr>
              <w:autoSpaceDE w:val="0"/>
              <w:autoSpaceDN w:val="0"/>
              <w:adjustRightInd w:val="0"/>
              <w:rPr>
                <w:rFonts w:ascii="TimesNewRomanPSMT" w:hAnsi="TimesNewRomanPSMT" w:cs="TimesNewRomanPSMT"/>
                <w:caps/>
                <w:sz w:val="22"/>
                <w:szCs w:val="22"/>
              </w:rPr>
            </w:pPr>
          </w:p>
          <w:p w14:paraId="0A9C1101" w14:textId="77777777" w:rsidR="008E36C9" w:rsidRPr="00593DC8" w:rsidRDefault="008E36C9" w:rsidP="006729E4">
            <w:pPr>
              <w:autoSpaceDE w:val="0"/>
              <w:autoSpaceDN w:val="0"/>
              <w:adjustRightInd w:val="0"/>
              <w:rPr>
                <w:b/>
                <w:caps/>
                <w:color w:val="000000" w:themeColor="text1"/>
                <w:sz w:val="22"/>
              </w:rPr>
            </w:pPr>
          </w:p>
          <w:p w14:paraId="204510E2" w14:textId="7DC016E7" w:rsidR="008E36C9" w:rsidRPr="00D06E26" w:rsidRDefault="008E36C9" w:rsidP="009E2862">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1475"/>
            <w:r w:rsidRPr="00593DC8">
              <w:rPr>
                <w:b/>
                <w:caps/>
                <w:color w:val="000000" w:themeColor="text1"/>
                <w:sz w:val="22"/>
              </w:rPr>
              <w:t>Exception</w:t>
            </w:r>
            <w:r>
              <w:rPr>
                <w:caps/>
                <w:color w:val="000000" w:themeColor="text1"/>
                <w:sz w:val="22"/>
              </w:rPr>
              <w:t xml:space="preserve"> </w:t>
            </w:r>
            <w:r w:rsidRPr="00593DC8">
              <w:rPr>
                <w:caps/>
                <w:color w:val="000000" w:themeColor="text1"/>
                <w:sz w:val="22"/>
              </w:rPr>
              <w:t xml:space="preserve">to </w:t>
            </w:r>
            <w:r w:rsidRPr="00593DC8">
              <w:rPr>
                <w:rFonts w:ascii="TimesNewRomanPS-BoldMT" w:hAnsi="TimesNewRomanPS-BoldMT" w:cs="TimesNewRomanPS-BoldMT"/>
                <w:b/>
                <w:bCs/>
                <w:caps/>
                <w:color w:val="365F91" w:themeColor="accent1" w:themeShade="BF"/>
                <w:sz w:val="22"/>
                <w:szCs w:val="22"/>
              </w:rPr>
              <w:t>§110.2(</w:t>
            </w:r>
            <w:r w:rsidRPr="00593DC8">
              <w:rPr>
                <w:rFonts w:ascii="TimesNewRomanPS-BoldMT" w:hAnsi="TimesNewRomanPS-BoldMT" w:cs="TimesNewRomanPS-BoldMT"/>
                <w:b/>
                <w:bCs/>
                <w:color w:val="365F91" w:themeColor="accent1" w:themeShade="BF"/>
                <w:sz w:val="22"/>
                <w:szCs w:val="22"/>
              </w:rPr>
              <w:t>c</w:t>
            </w:r>
            <w:r w:rsidRPr="00593DC8">
              <w:rPr>
                <w:rFonts w:ascii="TimesNewRomanPS-BoldMT" w:hAnsi="TimesNewRomanPS-BoldMT" w:cs="TimesNewRomanPS-BoldMT"/>
                <w:b/>
                <w:bCs/>
                <w:caps/>
                <w:color w:val="365F91" w:themeColor="accent1" w:themeShade="BF"/>
                <w:sz w:val="22"/>
                <w:szCs w:val="22"/>
              </w:rPr>
              <w:t>)</w:t>
            </w:r>
            <w:r w:rsidRPr="00593DC8">
              <w:rPr>
                <w:rFonts w:ascii="TimesNewRomanPSMT" w:hAnsi="TimesNewRomanPSMT" w:cs="TimesNewRomanPSMT"/>
                <w:caps/>
                <w:sz w:val="22"/>
                <w:szCs w:val="22"/>
              </w:rPr>
              <w:t>: Gravity gas wall heaters, gravity floor heaters, gravity room heaters, noncentral electric heaters, fireplaces or decorative gas appliances, wood stoves, room air conditioners, and room air-conditioner heat pumps.</w:t>
            </w:r>
            <w:commentRangeEnd w:id="1475"/>
            <w:r w:rsidR="0032724B">
              <w:rPr>
                <w:rStyle w:val="CommentReference"/>
              </w:rPr>
              <w:commentReference w:id="1475"/>
            </w:r>
          </w:p>
        </w:tc>
        <w:tc>
          <w:tcPr>
            <w:tcW w:w="810" w:type="dxa"/>
          </w:tcPr>
          <w:p w14:paraId="477AE4A1" w14:textId="77777777" w:rsidR="008E36C9" w:rsidRDefault="008E36C9" w:rsidP="006729E4">
            <w:pPr>
              <w:autoSpaceDE w:val="0"/>
              <w:autoSpaceDN w:val="0"/>
              <w:adjustRightInd w:val="0"/>
              <w:jc w:val="center"/>
              <w:rPr>
                <w:caps/>
              </w:rPr>
            </w:pPr>
            <w:r w:rsidRPr="00982076">
              <w:rPr>
                <w:caps/>
              </w:rPr>
              <w:sym w:font="Wingdings" w:char="F06F"/>
            </w:r>
          </w:p>
          <w:p w14:paraId="50A1D2E6" w14:textId="77777777" w:rsidR="008E36C9" w:rsidRDefault="008E36C9" w:rsidP="006729E4">
            <w:pPr>
              <w:autoSpaceDE w:val="0"/>
              <w:autoSpaceDN w:val="0"/>
              <w:adjustRightInd w:val="0"/>
              <w:jc w:val="center"/>
              <w:rPr>
                <w:caps/>
              </w:rPr>
            </w:pPr>
          </w:p>
          <w:p w14:paraId="6B24964C" w14:textId="77777777" w:rsidR="008E36C9" w:rsidRDefault="008E36C9" w:rsidP="006729E4">
            <w:pPr>
              <w:autoSpaceDE w:val="0"/>
              <w:autoSpaceDN w:val="0"/>
              <w:adjustRightInd w:val="0"/>
              <w:jc w:val="center"/>
              <w:rPr>
                <w:caps/>
              </w:rPr>
            </w:pPr>
          </w:p>
          <w:p w14:paraId="75A6CC28" w14:textId="77777777" w:rsidR="008E36C9" w:rsidRDefault="008E36C9" w:rsidP="006729E4">
            <w:pPr>
              <w:autoSpaceDE w:val="0"/>
              <w:autoSpaceDN w:val="0"/>
              <w:adjustRightInd w:val="0"/>
              <w:jc w:val="center"/>
              <w:rPr>
                <w:caps/>
              </w:rPr>
            </w:pPr>
          </w:p>
          <w:p w14:paraId="1AF2FF9D" w14:textId="77777777" w:rsidR="008E36C9" w:rsidRDefault="008E36C9" w:rsidP="006729E4">
            <w:pPr>
              <w:autoSpaceDE w:val="0"/>
              <w:autoSpaceDN w:val="0"/>
              <w:adjustRightInd w:val="0"/>
              <w:jc w:val="center"/>
              <w:rPr>
                <w:caps/>
              </w:rPr>
            </w:pPr>
          </w:p>
          <w:p w14:paraId="7744DEDB" w14:textId="77777777" w:rsidR="008E36C9" w:rsidRDefault="008E36C9" w:rsidP="006729E4">
            <w:pPr>
              <w:autoSpaceDE w:val="0"/>
              <w:autoSpaceDN w:val="0"/>
              <w:adjustRightInd w:val="0"/>
              <w:jc w:val="center"/>
              <w:rPr>
                <w:caps/>
              </w:rPr>
            </w:pPr>
          </w:p>
          <w:p w14:paraId="282679F0" w14:textId="77777777" w:rsidR="008E36C9" w:rsidRDefault="008E36C9" w:rsidP="006729E4">
            <w:pPr>
              <w:autoSpaceDE w:val="0"/>
              <w:autoSpaceDN w:val="0"/>
              <w:adjustRightInd w:val="0"/>
              <w:jc w:val="center"/>
              <w:rPr>
                <w:caps/>
              </w:rPr>
            </w:pPr>
            <w:r w:rsidRPr="00982076">
              <w:rPr>
                <w:caps/>
              </w:rPr>
              <w:sym w:font="Wingdings" w:char="F06F"/>
            </w:r>
          </w:p>
          <w:p w14:paraId="6720A1C2" w14:textId="77777777" w:rsidR="008E36C9" w:rsidRDefault="008E36C9" w:rsidP="006729E4">
            <w:pPr>
              <w:autoSpaceDE w:val="0"/>
              <w:autoSpaceDN w:val="0"/>
              <w:adjustRightInd w:val="0"/>
              <w:jc w:val="center"/>
              <w:rPr>
                <w:caps/>
              </w:rPr>
            </w:pPr>
          </w:p>
          <w:p w14:paraId="69EA8ACE" w14:textId="77777777" w:rsidR="008E36C9" w:rsidRDefault="008E36C9" w:rsidP="006729E4">
            <w:pPr>
              <w:autoSpaceDE w:val="0"/>
              <w:autoSpaceDN w:val="0"/>
              <w:adjustRightInd w:val="0"/>
              <w:jc w:val="center"/>
              <w:rPr>
                <w:caps/>
              </w:rPr>
            </w:pPr>
          </w:p>
          <w:p w14:paraId="4403EF99" w14:textId="77777777" w:rsidR="008E36C9" w:rsidRDefault="008E36C9" w:rsidP="006729E4">
            <w:pPr>
              <w:autoSpaceDE w:val="0"/>
              <w:autoSpaceDN w:val="0"/>
              <w:adjustRightInd w:val="0"/>
              <w:jc w:val="center"/>
              <w:rPr>
                <w:caps/>
              </w:rPr>
            </w:pPr>
          </w:p>
          <w:p w14:paraId="660B9CD1" w14:textId="77777777" w:rsidR="008E36C9" w:rsidRDefault="008E36C9" w:rsidP="006729E4">
            <w:pPr>
              <w:autoSpaceDE w:val="0"/>
              <w:autoSpaceDN w:val="0"/>
              <w:adjustRightInd w:val="0"/>
              <w:jc w:val="center"/>
              <w:rPr>
                <w:caps/>
              </w:rPr>
            </w:pPr>
          </w:p>
          <w:p w14:paraId="668BEEC4" w14:textId="77777777" w:rsidR="008E36C9" w:rsidRDefault="008E36C9" w:rsidP="006729E4">
            <w:pPr>
              <w:autoSpaceDE w:val="0"/>
              <w:autoSpaceDN w:val="0"/>
              <w:adjustRightInd w:val="0"/>
              <w:jc w:val="center"/>
              <w:rPr>
                <w:caps/>
              </w:rPr>
            </w:pPr>
          </w:p>
          <w:p w14:paraId="2153C42D" w14:textId="77777777" w:rsidR="008E36C9" w:rsidRDefault="008E36C9" w:rsidP="006729E4">
            <w:pPr>
              <w:autoSpaceDE w:val="0"/>
              <w:autoSpaceDN w:val="0"/>
              <w:adjustRightInd w:val="0"/>
              <w:jc w:val="center"/>
              <w:rPr>
                <w:caps/>
              </w:rPr>
            </w:pPr>
          </w:p>
          <w:p w14:paraId="2599A633" w14:textId="77777777" w:rsidR="008E36C9" w:rsidRDefault="008E36C9" w:rsidP="006729E4">
            <w:pPr>
              <w:autoSpaceDE w:val="0"/>
              <w:autoSpaceDN w:val="0"/>
              <w:adjustRightInd w:val="0"/>
              <w:jc w:val="center"/>
              <w:rPr>
                <w:caps/>
              </w:rPr>
            </w:pPr>
          </w:p>
          <w:p w14:paraId="2A4E621E" w14:textId="77777777" w:rsidR="008E36C9" w:rsidRDefault="008E36C9" w:rsidP="006729E4">
            <w:pPr>
              <w:autoSpaceDE w:val="0"/>
              <w:autoSpaceDN w:val="0"/>
              <w:adjustRightInd w:val="0"/>
              <w:jc w:val="center"/>
              <w:rPr>
                <w:caps/>
              </w:rPr>
            </w:pPr>
          </w:p>
          <w:p w14:paraId="1289C0AE" w14:textId="77777777"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c>
          <w:tcPr>
            <w:tcW w:w="810" w:type="dxa"/>
            <w:gridSpan w:val="2"/>
          </w:tcPr>
          <w:p w14:paraId="49B197FF" w14:textId="77777777" w:rsidR="008E36C9" w:rsidRDefault="008E36C9" w:rsidP="006729E4">
            <w:pPr>
              <w:autoSpaceDE w:val="0"/>
              <w:autoSpaceDN w:val="0"/>
              <w:adjustRightInd w:val="0"/>
              <w:jc w:val="center"/>
              <w:rPr>
                <w:caps/>
              </w:rPr>
            </w:pPr>
            <w:r w:rsidRPr="00982076">
              <w:rPr>
                <w:caps/>
              </w:rPr>
              <w:sym w:font="Wingdings" w:char="F06F"/>
            </w:r>
          </w:p>
          <w:p w14:paraId="3D20E1BC" w14:textId="77777777" w:rsidR="008E36C9" w:rsidRDefault="008E36C9" w:rsidP="006729E4">
            <w:pPr>
              <w:autoSpaceDE w:val="0"/>
              <w:autoSpaceDN w:val="0"/>
              <w:adjustRightInd w:val="0"/>
              <w:jc w:val="center"/>
              <w:rPr>
                <w:caps/>
              </w:rPr>
            </w:pPr>
          </w:p>
          <w:p w14:paraId="3180C9CE" w14:textId="77777777" w:rsidR="008E36C9" w:rsidRDefault="008E36C9" w:rsidP="006729E4">
            <w:pPr>
              <w:autoSpaceDE w:val="0"/>
              <w:autoSpaceDN w:val="0"/>
              <w:adjustRightInd w:val="0"/>
              <w:jc w:val="center"/>
              <w:rPr>
                <w:caps/>
              </w:rPr>
            </w:pPr>
          </w:p>
          <w:p w14:paraId="34CABBE1" w14:textId="77777777" w:rsidR="008E36C9" w:rsidRDefault="008E36C9" w:rsidP="006729E4">
            <w:pPr>
              <w:autoSpaceDE w:val="0"/>
              <w:autoSpaceDN w:val="0"/>
              <w:adjustRightInd w:val="0"/>
              <w:jc w:val="center"/>
              <w:rPr>
                <w:caps/>
              </w:rPr>
            </w:pPr>
          </w:p>
          <w:p w14:paraId="60966A9F" w14:textId="77777777" w:rsidR="008E36C9" w:rsidRDefault="008E36C9" w:rsidP="006729E4">
            <w:pPr>
              <w:autoSpaceDE w:val="0"/>
              <w:autoSpaceDN w:val="0"/>
              <w:adjustRightInd w:val="0"/>
              <w:jc w:val="center"/>
              <w:rPr>
                <w:caps/>
              </w:rPr>
            </w:pPr>
          </w:p>
          <w:p w14:paraId="05854555" w14:textId="77777777" w:rsidR="008E36C9" w:rsidRDefault="008E36C9" w:rsidP="006729E4">
            <w:pPr>
              <w:autoSpaceDE w:val="0"/>
              <w:autoSpaceDN w:val="0"/>
              <w:adjustRightInd w:val="0"/>
              <w:jc w:val="center"/>
              <w:rPr>
                <w:caps/>
              </w:rPr>
            </w:pPr>
          </w:p>
          <w:p w14:paraId="64C1931C" w14:textId="77777777" w:rsidR="008E36C9" w:rsidRDefault="008E36C9" w:rsidP="006729E4">
            <w:pPr>
              <w:autoSpaceDE w:val="0"/>
              <w:autoSpaceDN w:val="0"/>
              <w:adjustRightInd w:val="0"/>
              <w:jc w:val="center"/>
              <w:rPr>
                <w:caps/>
              </w:rPr>
            </w:pPr>
            <w:r w:rsidRPr="00982076">
              <w:rPr>
                <w:caps/>
              </w:rPr>
              <w:sym w:font="Wingdings" w:char="F06F"/>
            </w:r>
          </w:p>
          <w:p w14:paraId="71359314" w14:textId="77777777" w:rsidR="008E36C9" w:rsidRDefault="008E36C9" w:rsidP="006729E4">
            <w:pPr>
              <w:autoSpaceDE w:val="0"/>
              <w:autoSpaceDN w:val="0"/>
              <w:adjustRightInd w:val="0"/>
              <w:jc w:val="center"/>
              <w:rPr>
                <w:caps/>
              </w:rPr>
            </w:pPr>
          </w:p>
          <w:p w14:paraId="2F585469" w14:textId="77777777" w:rsidR="008E36C9" w:rsidRDefault="008E36C9" w:rsidP="006729E4">
            <w:pPr>
              <w:autoSpaceDE w:val="0"/>
              <w:autoSpaceDN w:val="0"/>
              <w:adjustRightInd w:val="0"/>
              <w:jc w:val="center"/>
              <w:rPr>
                <w:caps/>
              </w:rPr>
            </w:pPr>
          </w:p>
          <w:p w14:paraId="4121E971" w14:textId="77777777" w:rsidR="008E36C9" w:rsidRDefault="008E36C9" w:rsidP="006729E4">
            <w:pPr>
              <w:autoSpaceDE w:val="0"/>
              <w:autoSpaceDN w:val="0"/>
              <w:adjustRightInd w:val="0"/>
              <w:jc w:val="center"/>
              <w:rPr>
                <w:caps/>
              </w:rPr>
            </w:pPr>
          </w:p>
          <w:p w14:paraId="4D057B14" w14:textId="77777777" w:rsidR="008E36C9" w:rsidRDefault="008E36C9" w:rsidP="006729E4">
            <w:pPr>
              <w:autoSpaceDE w:val="0"/>
              <w:autoSpaceDN w:val="0"/>
              <w:adjustRightInd w:val="0"/>
              <w:jc w:val="center"/>
              <w:rPr>
                <w:caps/>
              </w:rPr>
            </w:pPr>
          </w:p>
          <w:p w14:paraId="664F7EBD" w14:textId="77777777" w:rsidR="008E36C9" w:rsidRDefault="008E36C9" w:rsidP="006729E4">
            <w:pPr>
              <w:autoSpaceDE w:val="0"/>
              <w:autoSpaceDN w:val="0"/>
              <w:adjustRightInd w:val="0"/>
              <w:jc w:val="center"/>
              <w:rPr>
                <w:caps/>
              </w:rPr>
            </w:pPr>
          </w:p>
          <w:p w14:paraId="12BDF5A6" w14:textId="77777777" w:rsidR="008E36C9" w:rsidRDefault="008E36C9" w:rsidP="006729E4">
            <w:pPr>
              <w:autoSpaceDE w:val="0"/>
              <w:autoSpaceDN w:val="0"/>
              <w:adjustRightInd w:val="0"/>
              <w:jc w:val="center"/>
              <w:rPr>
                <w:caps/>
              </w:rPr>
            </w:pPr>
          </w:p>
          <w:p w14:paraId="1C85A4BE" w14:textId="77777777" w:rsidR="008E36C9" w:rsidRDefault="008E36C9" w:rsidP="006729E4">
            <w:pPr>
              <w:autoSpaceDE w:val="0"/>
              <w:autoSpaceDN w:val="0"/>
              <w:adjustRightInd w:val="0"/>
              <w:jc w:val="center"/>
              <w:rPr>
                <w:caps/>
              </w:rPr>
            </w:pPr>
          </w:p>
          <w:p w14:paraId="1C16D7B1" w14:textId="77777777" w:rsidR="008E36C9" w:rsidRDefault="008E36C9" w:rsidP="006729E4">
            <w:pPr>
              <w:autoSpaceDE w:val="0"/>
              <w:autoSpaceDN w:val="0"/>
              <w:adjustRightInd w:val="0"/>
              <w:jc w:val="center"/>
              <w:rPr>
                <w:caps/>
              </w:rPr>
            </w:pPr>
          </w:p>
          <w:p w14:paraId="4E0DD2C8" w14:textId="77777777"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r>
      <w:tr w:rsidR="008E36C9" w:rsidRPr="00982076" w14:paraId="7B9EA823" w14:textId="77777777" w:rsidTr="008E36C9">
        <w:tc>
          <w:tcPr>
            <w:tcW w:w="8755" w:type="dxa"/>
            <w:vAlign w:val="center"/>
          </w:tcPr>
          <w:p w14:paraId="005C1EB3" w14:textId="448B5340" w:rsidR="008E36C9" w:rsidRPr="006F2CB3" w:rsidRDefault="008E36C9" w:rsidP="006729E4">
            <w:pPr>
              <w:autoSpaceDE w:val="0"/>
              <w:autoSpaceDN w:val="0"/>
              <w:adjustRightInd w:val="0"/>
              <w:rPr>
                <w:rFonts w:ascii="TimesNewRomanPSMT" w:hAnsi="TimesNewRomanPSMT" w:cs="TimesNewRomanPSMT"/>
                <w:caps/>
                <w:color w:val="365F91" w:themeColor="accent1" w:themeShade="BF"/>
                <w:sz w:val="22"/>
                <w:szCs w:val="22"/>
              </w:rPr>
            </w:pPr>
            <w:commentRangeStart w:id="1476"/>
            <w:r w:rsidRPr="00593DC8">
              <w:rPr>
                <w:rFonts w:ascii="TimesNewRomanPSMT" w:hAnsi="TimesNewRomanPSMT" w:cs="TimesNewRomanPSMT"/>
                <w:b/>
                <w:caps/>
                <w:color w:val="365F91" w:themeColor="accent1" w:themeShade="BF"/>
                <w:sz w:val="22"/>
                <w:szCs w:val="22"/>
              </w:rPr>
              <w:t>§120.2(</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)2</w:t>
            </w:r>
            <w:r w:rsidRPr="00D06E26">
              <w:rPr>
                <w:rFonts w:ascii="TimesNewRomanPSMT" w:hAnsi="TimesNewRomanPSMT" w:cs="TimesNewRomanPSMT"/>
                <w:b/>
                <w:caps/>
                <w:color w:val="365F91" w:themeColor="accent1" w:themeShade="BF"/>
                <w:sz w:val="22"/>
                <w:szCs w:val="22"/>
              </w:rPr>
              <w:t xml:space="preserve"> </w:t>
            </w:r>
            <w:r w:rsidRPr="00D06E26">
              <w:rPr>
                <w:rFonts w:ascii="TimesNewRomanPSMT" w:hAnsi="TimesNewRomanPSMT" w:cs="TimesNewRomanPSMT"/>
                <w:b/>
                <w:caps/>
                <w:sz w:val="22"/>
                <w:szCs w:val="22"/>
              </w:rPr>
              <w:t>High-rise Residential Dwelling Unit</w:t>
            </w:r>
            <w:r w:rsidRPr="00D06E26">
              <w:rPr>
                <w:rFonts w:ascii="TimesNewRomanPSMT" w:hAnsi="TimesNewRomanPSMT" w:cs="TimesNewRomanPSMT"/>
                <w:b/>
                <w:caps/>
                <w:color w:val="365F91" w:themeColor="accent1" w:themeShade="BF"/>
                <w:sz w:val="22"/>
                <w:szCs w:val="22"/>
              </w:rPr>
              <w:t xml:space="preserve"> </w:t>
            </w:r>
            <w:r w:rsidRPr="00593DC8">
              <w:rPr>
                <w:rFonts w:ascii="TimesNewRomanPSMT" w:hAnsi="TimesNewRomanPSMT" w:cs="TimesNewRomanPSMT"/>
                <w:b/>
                <w:caps/>
                <w:color w:val="365F91" w:themeColor="accent1" w:themeShade="BF"/>
                <w:sz w:val="22"/>
                <w:szCs w:val="22"/>
              </w:rPr>
              <w:t>thermostats</w:t>
            </w:r>
            <w:r>
              <w:rPr>
                <w:rFonts w:ascii="TimesNewRomanPSMT" w:hAnsi="TimesNewRomanPSMT" w:cs="TimesNewRomanPSMT"/>
                <w:b/>
                <w:caps/>
                <w:color w:val="365F91" w:themeColor="accent1" w:themeShade="BF"/>
                <w:sz w:val="22"/>
                <w:szCs w:val="22"/>
              </w:rPr>
              <w:t xml:space="preserve"> </w:t>
            </w:r>
            <w:r w:rsidRPr="00D06E26">
              <w:rPr>
                <w:rFonts w:ascii="TimesNewRomanPSMT" w:hAnsi="TimesNewRomanPSMT" w:cs="TimesNewRomanPSMT"/>
                <w:caps/>
                <w:sz w:val="22"/>
                <w:szCs w:val="22"/>
              </w:rPr>
              <w:t xml:space="preserve">Required to meet </w:t>
            </w:r>
            <w:r w:rsidRPr="00387E29">
              <w:rPr>
                <w:rFonts w:ascii="TimesNewRomanPS-BoldMT" w:hAnsi="TimesNewRomanPS-BoldMT" w:cs="TimesNewRomanPS-BoldMT"/>
                <w:b/>
                <w:bCs/>
                <w:caps/>
                <w:color w:val="365F91" w:themeColor="accent1" w:themeShade="BF"/>
                <w:sz w:val="22"/>
                <w:szCs w:val="22"/>
              </w:rPr>
              <w:t>§</w:t>
            </w:r>
            <w:r w:rsidRPr="00387E29">
              <w:rPr>
                <w:rFonts w:ascii="TimesNewRomanPSMT" w:hAnsi="TimesNewRomanPSMT" w:cs="TimesNewRomanPSMT"/>
                <w:b/>
                <w:caps/>
                <w:color w:val="365F91" w:themeColor="accent1" w:themeShade="BF"/>
                <w:sz w:val="22"/>
                <w:szCs w:val="22"/>
              </w:rPr>
              <w:t>110.2(</w:t>
            </w:r>
            <w:r w:rsidRPr="00387E29">
              <w:rPr>
                <w:rFonts w:ascii="TimesNewRomanPSMT" w:hAnsi="TimesNewRomanPSMT" w:cs="TimesNewRomanPSMT"/>
                <w:b/>
                <w:color w:val="365F91" w:themeColor="accent1" w:themeShade="BF"/>
                <w:sz w:val="22"/>
                <w:szCs w:val="22"/>
              </w:rPr>
              <w:t>c</w:t>
            </w:r>
            <w:r w:rsidRPr="00387E29">
              <w:rPr>
                <w:rFonts w:ascii="TimesNewRomanPSMT" w:hAnsi="TimesNewRomanPSMT" w:cs="TimesNewRomanPSMT"/>
                <w:b/>
                <w:caps/>
                <w:color w:val="365F91" w:themeColor="accent1" w:themeShade="BF"/>
                <w:sz w:val="22"/>
                <w:szCs w:val="22"/>
              </w:rPr>
              <w:t>)</w:t>
            </w:r>
            <w:r w:rsidRPr="00063670">
              <w:rPr>
                <w:rFonts w:ascii="TimesNewRomanPSMT" w:hAnsi="TimesNewRomanPSMT" w:cs="TimesNewRomanPSMT"/>
                <w:caps/>
                <w:sz w:val="22"/>
                <w:szCs w:val="22"/>
              </w:rPr>
              <w:t>: All heating or cooling systems not controlled by a central energy management control system (EMCS) shall have a setback thermostat with clock mechanism that allows building occupant to Program the temperature setpoints for at least four periods within 24 hours. Thermostat</w:t>
            </w:r>
            <w:r w:rsidRPr="002379A4">
              <w:rPr>
                <w:rFonts w:ascii="TimesNewRomanPSMT" w:hAnsi="TimesNewRomanPSMT" w:cs="TimesNewRomanPSMT"/>
                <w:caps/>
                <w:sz w:val="22"/>
                <w:szCs w:val="22"/>
              </w:rPr>
              <w:t xml:space="preserve">s for heat pumps shall meet requirements of </w:t>
            </w:r>
            <w:r w:rsidRPr="002379A4">
              <w:rPr>
                <w:rFonts w:ascii="TimesNewRomanPSMT" w:hAnsi="TimesNewRomanPSMT" w:cs="TimesNewRomanPSMT"/>
                <w:b/>
                <w:caps/>
                <w:color w:val="365F91" w:themeColor="accent1" w:themeShade="BF"/>
                <w:sz w:val="22"/>
                <w:szCs w:val="22"/>
              </w:rPr>
              <w:t>§110.2</w:t>
            </w:r>
            <w:r w:rsidRPr="006F2CB3">
              <w:rPr>
                <w:rFonts w:ascii="TimesNewRomanPSMT" w:hAnsi="TimesNewRomanPSMT" w:cs="TimesNewRomanPSMT"/>
                <w:b/>
                <w:color w:val="365F91" w:themeColor="accent1" w:themeShade="BF"/>
                <w:sz w:val="22"/>
                <w:szCs w:val="22"/>
              </w:rPr>
              <w:t>(b</w:t>
            </w:r>
            <w:r w:rsidRPr="006F2CB3">
              <w:rPr>
                <w:rFonts w:ascii="TimesNewRomanPSMT" w:hAnsi="TimesNewRomanPSMT" w:cs="TimesNewRomanPSMT"/>
                <w:caps/>
                <w:sz w:val="22"/>
                <w:szCs w:val="22"/>
              </w:rPr>
              <w:t>).</w:t>
            </w:r>
            <w:commentRangeEnd w:id="1476"/>
            <w:r w:rsidR="00AB0996">
              <w:rPr>
                <w:rStyle w:val="CommentReference"/>
              </w:rPr>
              <w:commentReference w:id="1476"/>
            </w:r>
          </w:p>
          <w:p w14:paraId="69126F93" w14:textId="77777777" w:rsidR="008E36C9" w:rsidRPr="00AE593D" w:rsidRDefault="008E36C9" w:rsidP="006729E4">
            <w:pPr>
              <w:autoSpaceDE w:val="0"/>
              <w:autoSpaceDN w:val="0"/>
              <w:adjustRightInd w:val="0"/>
              <w:rPr>
                <w:b/>
                <w:caps/>
                <w:color w:val="000000" w:themeColor="text1"/>
                <w:sz w:val="22"/>
              </w:rPr>
            </w:pPr>
          </w:p>
          <w:p w14:paraId="034F3D3D" w14:textId="61EA990D" w:rsidR="008E36C9" w:rsidRPr="00BE234B" w:rsidRDefault="008E36C9" w:rsidP="006729E4">
            <w:pPr>
              <w:autoSpaceDE w:val="0"/>
              <w:autoSpaceDN w:val="0"/>
              <w:adjustRightInd w:val="0"/>
              <w:rPr>
                <w:rFonts w:ascii="TimesNewRomanPSMT" w:hAnsi="TimesNewRomanPSMT" w:cs="TimesNewRomanPSMT"/>
                <w:b/>
                <w:caps/>
                <w:color w:val="365F91" w:themeColor="accent1" w:themeShade="BF"/>
                <w:sz w:val="22"/>
                <w:szCs w:val="22"/>
              </w:rPr>
            </w:pPr>
            <w:commentRangeStart w:id="1477"/>
            <w:r w:rsidRPr="008652C0">
              <w:rPr>
                <w:b/>
                <w:caps/>
                <w:color w:val="000000" w:themeColor="text1"/>
                <w:sz w:val="22"/>
              </w:rPr>
              <w:t>Exception</w:t>
            </w:r>
            <w:r w:rsidRPr="008652C0">
              <w:rPr>
                <w:caps/>
                <w:color w:val="000000" w:themeColor="text1"/>
                <w:sz w:val="22"/>
              </w:rPr>
              <w:t xml:space="preserve"> to </w:t>
            </w:r>
            <w:r w:rsidRPr="0049451C">
              <w:rPr>
                <w:rFonts w:ascii="TimesNewRomanPS-BoldMT" w:hAnsi="TimesNewRomanPS-BoldMT" w:cs="TimesNewRomanPS-BoldMT"/>
                <w:b/>
                <w:bCs/>
                <w:caps/>
                <w:color w:val="365F91" w:themeColor="accent1" w:themeShade="BF"/>
                <w:sz w:val="22"/>
                <w:szCs w:val="22"/>
              </w:rPr>
              <w:t>§110.2(</w:t>
            </w:r>
            <w:r w:rsidRPr="0049451C">
              <w:rPr>
                <w:rFonts w:ascii="TimesNewRomanPS-BoldMT" w:hAnsi="TimesNewRomanPS-BoldMT" w:cs="TimesNewRomanPS-BoldMT"/>
                <w:b/>
                <w:bCs/>
                <w:color w:val="365F91" w:themeColor="accent1" w:themeShade="BF"/>
                <w:sz w:val="22"/>
                <w:szCs w:val="22"/>
              </w:rPr>
              <w:t>c</w:t>
            </w:r>
            <w:r w:rsidRPr="0049451C">
              <w:rPr>
                <w:rFonts w:ascii="TimesNewRomanPS-BoldMT" w:hAnsi="TimesNewRomanPS-BoldMT" w:cs="TimesNewRomanPS-BoldMT"/>
                <w:b/>
                <w:bCs/>
                <w:caps/>
                <w:color w:val="365F91" w:themeColor="accent1" w:themeShade="BF"/>
                <w:sz w:val="22"/>
                <w:szCs w:val="22"/>
              </w:rPr>
              <w:t>)</w:t>
            </w:r>
            <w:r w:rsidRPr="0049451C">
              <w:rPr>
                <w:rFonts w:ascii="TimesNewRomanPSMT" w:hAnsi="TimesNewRomanPSMT" w:cs="TimesNewRomanPSMT"/>
                <w:caps/>
                <w:sz w:val="22"/>
                <w:szCs w:val="22"/>
              </w:rPr>
              <w:t>: Gravity gas wall heaters, gravity floor heaters, gravity room heaters, noncentral electric heaters,</w:t>
            </w:r>
            <w:r w:rsidRPr="00BE234B">
              <w:rPr>
                <w:rFonts w:ascii="TimesNewRomanPSMT" w:hAnsi="TimesNewRomanPSMT" w:cs="TimesNewRomanPSMT"/>
                <w:caps/>
                <w:sz w:val="22"/>
                <w:szCs w:val="22"/>
              </w:rPr>
              <w:t xml:space="preserve"> fireplaces or decorative gas appliances, wood stoves, room air conditioners, and room air-conditioner heat </w:t>
            </w:r>
            <w:proofErr w:type="gramStart"/>
            <w:r w:rsidRPr="00BE234B">
              <w:rPr>
                <w:rFonts w:ascii="TimesNewRomanPSMT" w:hAnsi="TimesNewRomanPSMT" w:cs="TimesNewRomanPSMT"/>
                <w:caps/>
                <w:sz w:val="22"/>
                <w:szCs w:val="22"/>
              </w:rPr>
              <w:t>pumps..</w:t>
            </w:r>
            <w:commentRangeEnd w:id="1477"/>
            <w:proofErr w:type="gramEnd"/>
            <w:r w:rsidR="00AB0996">
              <w:rPr>
                <w:rStyle w:val="CommentReference"/>
              </w:rPr>
              <w:commentReference w:id="1477"/>
            </w:r>
          </w:p>
        </w:tc>
        <w:tc>
          <w:tcPr>
            <w:tcW w:w="810" w:type="dxa"/>
          </w:tcPr>
          <w:p w14:paraId="4C01E19B" w14:textId="77777777" w:rsidR="008E36C9" w:rsidRDefault="008E36C9" w:rsidP="006729E4">
            <w:pPr>
              <w:autoSpaceDE w:val="0"/>
              <w:autoSpaceDN w:val="0"/>
              <w:adjustRightInd w:val="0"/>
              <w:jc w:val="center"/>
              <w:rPr>
                <w:caps/>
              </w:rPr>
            </w:pPr>
            <w:r w:rsidRPr="00982076">
              <w:rPr>
                <w:caps/>
              </w:rPr>
              <w:sym w:font="Wingdings" w:char="F06F"/>
            </w:r>
          </w:p>
          <w:p w14:paraId="7F38CB26" w14:textId="77777777" w:rsidR="008E36C9" w:rsidRDefault="008E36C9" w:rsidP="006729E4">
            <w:pPr>
              <w:autoSpaceDE w:val="0"/>
              <w:autoSpaceDN w:val="0"/>
              <w:adjustRightInd w:val="0"/>
              <w:jc w:val="center"/>
              <w:rPr>
                <w:caps/>
              </w:rPr>
            </w:pPr>
          </w:p>
          <w:p w14:paraId="40D67AD3" w14:textId="77777777" w:rsidR="008E36C9" w:rsidRDefault="008E36C9" w:rsidP="006729E4">
            <w:pPr>
              <w:autoSpaceDE w:val="0"/>
              <w:autoSpaceDN w:val="0"/>
              <w:adjustRightInd w:val="0"/>
              <w:jc w:val="center"/>
              <w:rPr>
                <w:caps/>
              </w:rPr>
            </w:pPr>
          </w:p>
          <w:p w14:paraId="7F32BA74" w14:textId="77777777" w:rsidR="008E36C9" w:rsidRDefault="008E36C9" w:rsidP="006729E4">
            <w:pPr>
              <w:autoSpaceDE w:val="0"/>
              <w:autoSpaceDN w:val="0"/>
              <w:adjustRightInd w:val="0"/>
              <w:jc w:val="center"/>
              <w:rPr>
                <w:caps/>
              </w:rPr>
            </w:pPr>
          </w:p>
          <w:p w14:paraId="5827F11F" w14:textId="77777777" w:rsidR="008E36C9" w:rsidRDefault="008E36C9" w:rsidP="006729E4">
            <w:pPr>
              <w:autoSpaceDE w:val="0"/>
              <w:autoSpaceDN w:val="0"/>
              <w:adjustRightInd w:val="0"/>
              <w:jc w:val="center"/>
              <w:rPr>
                <w:caps/>
              </w:rPr>
            </w:pPr>
          </w:p>
          <w:p w14:paraId="0F5A0B34" w14:textId="77777777" w:rsidR="008E36C9" w:rsidRDefault="008E36C9" w:rsidP="006729E4">
            <w:pPr>
              <w:autoSpaceDE w:val="0"/>
              <w:autoSpaceDN w:val="0"/>
              <w:adjustRightInd w:val="0"/>
              <w:jc w:val="center"/>
              <w:rPr>
                <w:caps/>
              </w:rPr>
            </w:pPr>
          </w:p>
          <w:p w14:paraId="0C6C94AC" w14:textId="77777777" w:rsidR="008E36C9" w:rsidRDefault="008E36C9" w:rsidP="006729E4">
            <w:pPr>
              <w:autoSpaceDE w:val="0"/>
              <w:autoSpaceDN w:val="0"/>
              <w:adjustRightInd w:val="0"/>
              <w:jc w:val="center"/>
              <w:rPr>
                <w:caps/>
              </w:rPr>
            </w:pPr>
          </w:p>
          <w:p w14:paraId="3C90489A" w14:textId="77777777" w:rsidR="008E36C9" w:rsidRDefault="008E36C9" w:rsidP="006729E4">
            <w:pPr>
              <w:autoSpaceDE w:val="0"/>
              <w:autoSpaceDN w:val="0"/>
              <w:adjustRightInd w:val="0"/>
              <w:jc w:val="center"/>
              <w:rPr>
                <w:caps/>
              </w:rPr>
            </w:pPr>
          </w:p>
          <w:p w14:paraId="063E05AE" w14:textId="77777777" w:rsidR="008E36C9" w:rsidRDefault="008E36C9" w:rsidP="006729E4">
            <w:pPr>
              <w:autoSpaceDE w:val="0"/>
              <w:autoSpaceDN w:val="0"/>
              <w:adjustRightInd w:val="0"/>
              <w:jc w:val="center"/>
              <w:rPr>
                <w:caps/>
              </w:rPr>
            </w:pPr>
          </w:p>
          <w:p w14:paraId="146C8D80" w14:textId="4B4F183D" w:rsidR="008E36C9" w:rsidRPr="00982076" w:rsidRDefault="008E36C9" w:rsidP="006729E4">
            <w:pPr>
              <w:autoSpaceDE w:val="0"/>
              <w:autoSpaceDN w:val="0"/>
              <w:adjustRightInd w:val="0"/>
              <w:jc w:val="center"/>
              <w:rPr>
                <w:caps/>
              </w:rPr>
            </w:pPr>
            <w:r w:rsidRPr="00982076">
              <w:rPr>
                <w:caps/>
              </w:rPr>
              <w:sym w:font="Wingdings" w:char="F06F"/>
            </w:r>
          </w:p>
        </w:tc>
        <w:tc>
          <w:tcPr>
            <w:tcW w:w="810" w:type="dxa"/>
            <w:gridSpan w:val="2"/>
          </w:tcPr>
          <w:p w14:paraId="237D1E33" w14:textId="77777777" w:rsidR="008E36C9" w:rsidRDefault="008E36C9" w:rsidP="006729E4">
            <w:pPr>
              <w:autoSpaceDE w:val="0"/>
              <w:autoSpaceDN w:val="0"/>
              <w:adjustRightInd w:val="0"/>
              <w:jc w:val="center"/>
              <w:rPr>
                <w:caps/>
              </w:rPr>
            </w:pPr>
            <w:r w:rsidRPr="00982076">
              <w:rPr>
                <w:caps/>
              </w:rPr>
              <w:sym w:font="Wingdings" w:char="F06F"/>
            </w:r>
          </w:p>
          <w:p w14:paraId="11FC54EF" w14:textId="77777777" w:rsidR="008E36C9" w:rsidRDefault="008E36C9" w:rsidP="006729E4">
            <w:pPr>
              <w:autoSpaceDE w:val="0"/>
              <w:autoSpaceDN w:val="0"/>
              <w:adjustRightInd w:val="0"/>
              <w:jc w:val="center"/>
              <w:rPr>
                <w:caps/>
              </w:rPr>
            </w:pPr>
          </w:p>
          <w:p w14:paraId="18531677" w14:textId="77777777" w:rsidR="008E36C9" w:rsidRDefault="008E36C9" w:rsidP="006729E4">
            <w:pPr>
              <w:autoSpaceDE w:val="0"/>
              <w:autoSpaceDN w:val="0"/>
              <w:adjustRightInd w:val="0"/>
              <w:jc w:val="center"/>
              <w:rPr>
                <w:caps/>
              </w:rPr>
            </w:pPr>
          </w:p>
          <w:p w14:paraId="46918B34" w14:textId="77777777" w:rsidR="008E36C9" w:rsidRDefault="008E36C9" w:rsidP="006729E4">
            <w:pPr>
              <w:autoSpaceDE w:val="0"/>
              <w:autoSpaceDN w:val="0"/>
              <w:adjustRightInd w:val="0"/>
              <w:jc w:val="center"/>
              <w:rPr>
                <w:caps/>
              </w:rPr>
            </w:pPr>
          </w:p>
          <w:p w14:paraId="589617AA" w14:textId="77777777" w:rsidR="008E36C9" w:rsidRDefault="008E36C9" w:rsidP="006729E4">
            <w:pPr>
              <w:autoSpaceDE w:val="0"/>
              <w:autoSpaceDN w:val="0"/>
              <w:adjustRightInd w:val="0"/>
              <w:jc w:val="center"/>
              <w:rPr>
                <w:caps/>
              </w:rPr>
            </w:pPr>
          </w:p>
          <w:p w14:paraId="1116C36E" w14:textId="77777777" w:rsidR="008E36C9" w:rsidRDefault="008E36C9" w:rsidP="006729E4">
            <w:pPr>
              <w:autoSpaceDE w:val="0"/>
              <w:autoSpaceDN w:val="0"/>
              <w:adjustRightInd w:val="0"/>
              <w:jc w:val="center"/>
              <w:rPr>
                <w:caps/>
              </w:rPr>
            </w:pPr>
          </w:p>
          <w:p w14:paraId="3154114D" w14:textId="77777777" w:rsidR="008E36C9" w:rsidRDefault="008E36C9" w:rsidP="006729E4">
            <w:pPr>
              <w:autoSpaceDE w:val="0"/>
              <w:autoSpaceDN w:val="0"/>
              <w:adjustRightInd w:val="0"/>
              <w:jc w:val="center"/>
              <w:rPr>
                <w:caps/>
              </w:rPr>
            </w:pPr>
          </w:p>
          <w:p w14:paraId="0128959C" w14:textId="77777777" w:rsidR="008E36C9" w:rsidRDefault="008E36C9" w:rsidP="006729E4">
            <w:pPr>
              <w:autoSpaceDE w:val="0"/>
              <w:autoSpaceDN w:val="0"/>
              <w:adjustRightInd w:val="0"/>
              <w:jc w:val="center"/>
              <w:rPr>
                <w:caps/>
              </w:rPr>
            </w:pPr>
          </w:p>
          <w:p w14:paraId="0D0044F6" w14:textId="77777777" w:rsidR="008E36C9" w:rsidRDefault="008E36C9" w:rsidP="006729E4">
            <w:pPr>
              <w:autoSpaceDE w:val="0"/>
              <w:autoSpaceDN w:val="0"/>
              <w:adjustRightInd w:val="0"/>
              <w:jc w:val="center"/>
              <w:rPr>
                <w:caps/>
              </w:rPr>
            </w:pPr>
          </w:p>
          <w:p w14:paraId="5E624930" w14:textId="6221F208" w:rsidR="008E36C9" w:rsidRPr="00982076" w:rsidRDefault="008E36C9" w:rsidP="006729E4">
            <w:pPr>
              <w:autoSpaceDE w:val="0"/>
              <w:autoSpaceDN w:val="0"/>
              <w:adjustRightInd w:val="0"/>
              <w:jc w:val="center"/>
              <w:rPr>
                <w:caps/>
              </w:rPr>
            </w:pPr>
            <w:r w:rsidRPr="00982076">
              <w:rPr>
                <w:caps/>
              </w:rPr>
              <w:sym w:font="Wingdings" w:char="F06F"/>
            </w:r>
          </w:p>
        </w:tc>
      </w:tr>
      <w:tr w:rsidR="008E36C9" w:rsidRPr="00982076" w14:paraId="01759C44" w14:textId="77777777" w:rsidTr="008E36C9">
        <w:tc>
          <w:tcPr>
            <w:tcW w:w="8755" w:type="dxa"/>
            <w:vAlign w:val="center"/>
          </w:tcPr>
          <w:p w14:paraId="10A54C51" w14:textId="488BAFE7" w:rsidR="008E36C9" w:rsidRPr="00982076" w:rsidRDefault="008E36C9" w:rsidP="006729E4">
            <w:pPr>
              <w:rPr>
                <w:rFonts w:ascii="TimesNewRomanPSMT" w:hAnsi="TimesNewRomanPSMT" w:cs="TimesNewRomanPSMT"/>
                <w:b/>
                <w:caps/>
                <w:color w:val="365F91" w:themeColor="accent1" w:themeShade="BF"/>
                <w:sz w:val="22"/>
                <w:szCs w:val="22"/>
              </w:rPr>
            </w:pPr>
            <w:commentRangeStart w:id="1478"/>
            <w:r w:rsidRPr="00982076">
              <w:rPr>
                <w:rFonts w:ascii="TimesNewRomanPSMT" w:hAnsi="TimesNewRomanPSMT" w:cs="TimesNewRomanPSMT"/>
                <w:b/>
                <w:caps/>
                <w:color w:val="365F91" w:themeColor="accent1" w:themeShade="BF"/>
                <w:sz w:val="22"/>
                <w:szCs w:val="22"/>
              </w:rPr>
              <w:t>§120.2(</w:t>
            </w:r>
            <w:r w:rsidRPr="002876FD">
              <w:rPr>
                <w:rFonts w:ascii="TimesNewRomanPSMT" w:hAnsi="TimesNewRomanPSMT" w:cs="TimesNewRomanPSMT"/>
                <w:b/>
                <w:color w:val="365F91" w:themeColor="accent1" w:themeShade="BF"/>
                <w:sz w:val="22"/>
                <w:szCs w:val="22"/>
              </w:rPr>
              <w:t>e</w:t>
            </w:r>
            <w:r w:rsidRPr="00982076">
              <w:rPr>
                <w:rFonts w:ascii="TimesNewRomanPSMT" w:hAnsi="TimesNewRomanPSMT" w:cs="TimesNewRomanPSMT"/>
                <w:b/>
                <w:caps/>
                <w:color w:val="365F91" w:themeColor="accent1" w:themeShade="BF"/>
                <w:sz w:val="22"/>
                <w:szCs w:val="22"/>
              </w:rPr>
              <w:t xml:space="preserve">)1 </w:t>
            </w:r>
            <w:r w:rsidRPr="00982076">
              <w:rPr>
                <w:rFonts w:ascii="TimesNewRomanPSMT" w:hAnsi="TimesNewRomanPSMT" w:cs="TimesNewRomanPSMT"/>
                <w:b/>
                <w:caps/>
                <w:sz w:val="22"/>
                <w:szCs w:val="22"/>
              </w:rPr>
              <w:t>Automatic Shut-Off for Space-Conditioning Systems</w:t>
            </w:r>
          </w:p>
          <w:p w14:paraId="306D6DCF" w14:textId="77777777" w:rsidR="008E36C9" w:rsidRPr="00723AB1" w:rsidRDefault="008E36C9" w:rsidP="006729E4">
            <w:pPr>
              <w:rPr>
                <w:rFonts w:ascii="TimesNewRomanPSMT" w:hAnsi="TimesNewRomanPSMT" w:cs="TimesNewRomanPSMT"/>
                <w:caps/>
                <w:color w:val="000000" w:themeColor="text1"/>
                <w:sz w:val="22"/>
                <w:szCs w:val="22"/>
              </w:rPr>
            </w:pPr>
            <w:r w:rsidRPr="00982076">
              <w:rPr>
                <w:rFonts w:ascii="TimesNewRomanPSMT" w:hAnsi="TimesNewRomanPSMT" w:cs="TimesNewRomanPSMT"/>
                <w:caps/>
                <w:color w:val="000000" w:themeColor="text1"/>
                <w:sz w:val="22"/>
                <w:szCs w:val="22"/>
              </w:rPr>
              <w:t>Each </w:t>
            </w:r>
            <w:hyperlink r:id="rId77" w:tgtFrame="popup" w:history="1">
              <w:r w:rsidRPr="00982076">
                <w:rPr>
                  <w:rFonts w:ascii="TimesNewRomanPSMT" w:hAnsi="TimesNewRomanPSMT" w:cs="TimesNewRomanPSMT"/>
                  <w:caps/>
                  <w:color w:val="000000" w:themeColor="text1"/>
                  <w:sz w:val="22"/>
                  <w:szCs w:val="22"/>
                </w:rPr>
                <w:t>space-conditioning system</w:t>
              </w:r>
            </w:hyperlink>
            <w:r w:rsidRPr="00982076">
              <w:rPr>
                <w:rFonts w:ascii="TimesNewRomanPSMT" w:hAnsi="TimesNewRomanPSMT" w:cs="TimesNewRomanPSMT"/>
                <w:caps/>
                <w:color w:val="000000" w:themeColor="text1"/>
                <w:sz w:val="22"/>
                <w:szCs w:val="22"/>
              </w:rPr>
              <w:t> shall be installed with controls capable of automatically shutting off the system during periods o</w:t>
            </w:r>
            <w:r w:rsidRPr="00723AB1">
              <w:rPr>
                <w:rFonts w:ascii="TimesNewRomanPSMT" w:hAnsi="TimesNewRomanPSMT" w:cs="TimesNewRomanPSMT"/>
                <w:caps/>
                <w:color w:val="000000" w:themeColor="text1"/>
                <w:sz w:val="22"/>
                <w:szCs w:val="22"/>
              </w:rPr>
              <w:t xml:space="preserve">f nonuse and shall have one of the following: </w:t>
            </w:r>
          </w:p>
          <w:p w14:paraId="711A6262" w14:textId="45C7AD51" w:rsidR="008E36C9" w:rsidRPr="00723AB1" w:rsidRDefault="008E36C9" w:rsidP="00593DC8">
            <w:pPr>
              <w:pStyle w:val="ListParagraph"/>
              <w:ind w:left="27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t xml:space="preserve">A: </w:t>
            </w:r>
            <w:r w:rsidRPr="00723AB1">
              <w:rPr>
                <w:rFonts w:ascii="TimesNewRomanPSMT" w:hAnsi="TimesNewRomanPSMT" w:cs="TimesNewRomanPSMT"/>
                <w:caps/>
                <w:color w:val="000000" w:themeColor="text1"/>
                <w:sz w:val="22"/>
                <w:szCs w:val="22"/>
              </w:rPr>
              <w:t>An automatic time switch control device complying with </w:t>
            </w:r>
            <w:hyperlink r:id="rId78" w:history="1">
              <w:r w:rsidRPr="00723AB1">
                <w:rPr>
                  <w:rFonts w:ascii="TimesNewRomanPSMT" w:hAnsi="TimesNewRomanPSMT" w:cs="TimesNewRomanPSMT"/>
                  <w:b/>
                  <w:caps/>
                  <w:color w:val="365F91" w:themeColor="accent1" w:themeShade="BF"/>
                  <w:sz w:val="22"/>
                  <w:szCs w:val="22"/>
                </w:rPr>
                <w:t>§110.9</w:t>
              </w:r>
              <w:r w:rsidRPr="00723AB1">
                <w:rPr>
                  <w:rFonts w:ascii="TimesNewRomanPSMT" w:hAnsi="TimesNewRomanPSMT" w:cs="TimesNewRomanPSMT"/>
                  <w:caps/>
                  <w:color w:val="000000" w:themeColor="text1"/>
                  <w:sz w:val="22"/>
                  <w:szCs w:val="22"/>
                </w:rPr>
                <w:t>,</w:t>
              </w:r>
            </w:hyperlink>
            <w:r w:rsidRPr="00723AB1">
              <w:rPr>
                <w:rFonts w:ascii="TimesNewRomanPSMT" w:hAnsi="TimesNewRomanPSMT" w:cs="TimesNewRomanPSMT"/>
                <w:caps/>
                <w:color w:val="000000" w:themeColor="text1"/>
                <w:sz w:val="22"/>
                <w:szCs w:val="22"/>
              </w:rPr>
              <w:t> with an </w:t>
            </w:r>
            <w:hyperlink r:id="rId79" w:tgtFrame="popup" w:history="1">
              <w:r w:rsidRPr="00723AB1">
                <w:rPr>
                  <w:rFonts w:ascii="TimesNewRomanPSMT" w:hAnsi="TimesNewRomanPSMT" w:cs="TimesNewRomanPSMT"/>
                  <w:caps/>
                  <w:color w:val="000000" w:themeColor="text1"/>
                  <w:sz w:val="22"/>
                  <w:szCs w:val="22"/>
                </w:rPr>
                <w:t>accessible</w:t>
              </w:r>
            </w:hyperlink>
            <w:r w:rsidRPr="00723AB1">
              <w:rPr>
                <w:rFonts w:ascii="TimesNewRomanPSMT" w:hAnsi="TimesNewRomanPSMT" w:cs="TimesNewRomanPSMT"/>
                <w:caps/>
                <w:color w:val="000000" w:themeColor="text1"/>
                <w:sz w:val="22"/>
                <w:szCs w:val="22"/>
              </w:rPr>
              <w:t> </w:t>
            </w:r>
            <w:hyperlink r:id="rId80" w:tgtFrame="popup" w:history="1">
              <w:r w:rsidRPr="00723AB1">
                <w:rPr>
                  <w:rFonts w:ascii="TimesNewRomanPSMT" w:hAnsi="TimesNewRomanPSMT" w:cs="TimesNewRomanPSMT"/>
                  <w:caps/>
                  <w:color w:val="000000" w:themeColor="text1"/>
                  <w:sz w:val="22"/>
                  <w:szCs w:val="22"/>
                </w:rPr>
                <w:t>manual</w:t>
              </w:r>
            </w:hyperlink>
            <w:r w:rsidRPr="00723AB1">
              <w:rPr>
                <w:rFonts w:ascii="TimesNewRomanPSMT" w:hAnsi="TimesNewRomanPSMT" w:cs="TimesNewRomanPSMT"/>
                <w:caps/>
                <w:color w:val="000000" w:themeColor="text1"/>
                <w:sz w:val="22"/>
                <w:szCs w:val="22"/>
              </w:rPr>
              <w:t> override that allows operation of the system for up to 4 hours.</w:t>
            </w:r>
          </w:p>
          <w:p w14:paraId="1C3D2EAF" w14:textId="1850D093" w:rsidR="008E36C9" w:rsidRPr="00723AB1" w:rsidRDefault="008E36C9" w:rsidP="00593DC8">
            <w:pPr>
              <w:pStyle w:val="ListParagraph"/>
              <w:ind w:left="27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t xml:space="preserve">B: </w:t>
            </w:r>
            <w:r w:rsidRPr="00723AB1">
              <w:rPr>
                <w:rFonts w:ascii="TimesNewRomanPSMT" w:hAnsi="TimesNewRomanPSMT" w:cs="TimesNewRomanPSMT"/>
                <w:caps/>
                <w:color w:val="000000" w:themeColor="text1"/>
                <w:sz w:val="22"/>
                <w:szCs w:val="22"/>
              </w:rPr>
              <w:t>An occupancy sensor.</w:t>
            </w:r>
          </w:p>
          <w:p w14:paraId="7234A465" w14:textId="6F5E4A33" w:rsidR="008E36C9" w:rsidRPr="00723AB1" w:rsidRDefault="008E36C9" w:rsidP="00593DC8">
            <w:pPr>
              <w:pStyle w:val="ListParagraph"/>
              <w:ind w:left="27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t xml:space="preserve">c: </w:t>
            </w:r>
            <w:r w:rsidRPr="00723AB1">
              <w:rPr>
                <w:rFonts w:ascii="TimesNewRomanPSMT" w:hAnsi="TimesNewRomanPSMT" w:cs="TimesNewRomanPSMT"/>
                <w:caps/>
                <w:color w:val="000000" w:themeColor="text1"/>
                <w:sz w:val="22"/>
                <w:szCs w:val="22"/>
              </w:rPr>
              <w:t>A 4-hour timer that can be manually operated</w:t>
            </w:r>
            <w:commentRangeEnd w:id="1478"/>
            <w:r w:rsidR="00AB0996">
              <w:rPr>
                <w:rStyle w:val="CommentReference"/>
              </w:rPr>
              <w:commentReference w:id="1478"/>
            </w:r>
            <w:r w:rsidRPr="00723AB1">
              <w:rPr>
                <w:rFonts w:ascii="TimesNewRomanPSMT" w:hAnsi="TimesNewRomanPSMT" w:cs="TimesNewRomanPSMT"/>
                <w:caps/>
                <w:color w:val="000000" w:themeColor="text1"/>
                <w:sz w:val="22"/>
                <w:szCs w:val="22"/>
              </w:rPr>
              <w:t>.</w:t>
            </w:r>
          </w:p>
          <w:p w14:paraId="6893B911" w14:textId="77777777" w:rsidR="008E36C9" w:rsidRDefault="008E36C9" w:rsidP="006729E4">
            <w:pPr>
              <w:rPr>
                <w:rFonts w:ascii="TimesNewRomanPSMT" w:hAnsi="TimesNewRomanPSMT" w:cs="TimesNewRomanPSMT"/>
                <w:caps/>
                <w:color w:val="000000" w:themeColor="text1"/>
                <w:sz w:val="22"/>
                <w:szCs w:val="22"/>
              </w:rPr>
            </w:pPr>
          </w:p>
          <w:p w14:paraId="062F9D1E" w14:textId="6BFF2F94" w:rsidR="008E36C9" w:rsidRPr="000B7A26" w:rsidRDefault="008E36C9" w:rsidP="006729E4">
            <w:pPr>
              <w:rPr>
                <w:rFonts w:ascii="TimesNewRomanPSMT" w:hAnsi="TimesNewRomanPSMT" w:cs="TimesNewRomanPSMT"/>
                <w:caps/>
                <w:color w:val="000000" w:themeColor="text1"/>
                <w:sz w:val="22"/>
                <w:szCs w:val="22"/>
              </w:rPr>
            </w:pPr>
            <w:commentRangeStart w:id="1479"/>
            <w:r w:rsidRPr="00927E23">
              <w:rPr>
                <w:rFonts w:ascii="TimesNewRomanPSMT" w:hAnsi="TimesNewRomanPSMT" w:cs="TimesNewRomanPSMT"/>
                <w:b/>
                <w:caps/>
                <w:color w:val="000000" w:themeColor="text1"/>
                <w:sz w:val="22"/>
                <w:szCs w:val="22"/>
              </w:rPr>
              <w:lastRenderedPageBreak/>
              <w:t>Exception 1</w:t>
            </w:r>
            <w:r w:rsidRPr="00927E23">
              <w:rPr>
                <w:rFonts w:ascii="TimesNewRomanPSMT" w:hAnsi="TimesNewRomanPSMT" w:cs="TimesNewRomanPSMT"/>
                <w:caps/>
                <w:color w:val="000000" w:themeColor="text1"/>
                <w:sz w:val="22"/>
                <w:szCs w:val="22"/>
              </w:rPr>
              <w:t xml:space="preserve"> to </w:t>
            </w:r>
            <w:r w:rsidRPr="00927E23">
              <w:rPr>
                <w:rFonts w:ascii="TimesNewRomanPSMT" w:hAnsi="TimesNewRomanPSMT" w:cs="TimesNewRomanPSMT"/>
                <w:b/>
                <w:caps/>
                <w:color w:val="365F91" w:themeColor="accent1" w:themeShade="BF"/>
                <w:sz w:val="22"/>
                <w:szCs w:val="22"/>
              </w:rPr>
              <w:t>§120.2(</w:t>
            </w:r>
            <w:r w:rsidRPr="00927E23">
              <w:rPr>
                <w:rFonts w:ascii="TimesNewRomanPSMT" w:hAnsi="TimesNewRomanPSMT" w:cs="TimesNewRomanPSMT"/>
                <w:b/>
                <w:color w:val="365F91" w:themeColor="accent1" w:themeShade="BF"/>
                <w:sz w:val="22"/>
                <w:szCs w:val="22"/>
              </w:rPr>
              <w:t>e</w:t>
            </w:r>
            <w:r w:rsidRPr="00927E23">
              <w:rPr>
                <w:rFonts w:ascii="TimesNewRomanPSMT" w:hAnsi="TimesNewRomanPSMT" w:cs="TimesNewRomanPSMT"/>
                <w:b/>
                <w:caps/>
                <w:color w:val="365F91" w:themeColor="accent1" w:themeShade="BF"/>
                <w:sz w:val="22"/>
                <w:szCs w:val="22"/>
              </w:rPr>
              <w:t xml:space="preserve">)1, 2, 3: </w:t>
            </w:r>
            <w:r w:rsidRPr="00593DC8">
              <w:rPr>
                <w:rFonts w:ascii="TimesNewRomanPSMT" w:hAnsi="TimesNewRomanPSMT" w:cs="TimesNewRomanPSMT"/>
                <w:caps/>
                <w:sz w:val="22"/>
                <w:szCs w:val="22"/>
              </w:rPr>
              <w:t xml:space="preserve">where it can be demonstrated to the enforcing agency that the system serves an area that must operate continously. </w:t>
            </w:r>
          </w:p>
          <w:p w14:paraId="69A0BF02" w14:textId="77777777" w:rsidR="008E36C9" w:rsidRDefault="008E36C9" w:rsidP="006729E4">
            <w:pPr>
              <w:rPr>
                <w:b/>
                <w:caps/>
                <w:color w:val="000000" w:themeColor="text1"/>
                <w:sz w:val="22"/>
              </w:rPr>
            </w:pPr>
          </w:p>
          <w:p w14:paraId="0942D611" w14:textId="6688DAA0" w:rsidR="008E36C9" w:rsidRDefault="008E36C9" w:rsidP="006729E4">
            <w:pPr>
              <w:rPr>
                <w:rFonts w:ascii="TimesNewRomanPSMT" w:hAnsi="TimesNewRomanPSMT" w:cs="TimesNewRomanPSMT"/>
                <w:caps/>
                <w:color w:val="000000" w:themeColor="text1"/>
                <w:sz w:val="22"/>
                <w:szCs w:val="22"/>
              </w:rPr>
            </w:pPr>
            <w:r w:rsidRPr="00BB6304">
              <w:rPr>
                <w:b/>
                <w:caps/>
                <w:color w:val="000000" w:themeColor="text1"/>
                <w:sz w:val="22"/>
              </w:rPr>
              <w:t xml:space="preserve">Exception </w:t>
            </w:r>
            <w:r w:rsidRPr="00290DF2">
              <w:rPr>
                <w:b/>
                <w:caps/>
                <w:sz w:val="22"/>
              </w:rPr>
              <w:t>2</w:t>
            </w:r>
            <w:r w:rsidRPr="00BB6304">
              <w:rPr>
                <w:b/>
                <w:caps/>
                <w:color w:val="000000" w:themeColor="text1"/>
                <w:sz w:val="22"/>
              </w:rPr>
              <w:t xml:space="preserve"> </w:t>
            </w:r>
            <w:r w:rsidRPr="00BB6304">
              <w:rPr>
                <w:caps/>
                <w:color w:val="000000" w:themeColor="text1"/>
                <w:sz w:val="22"/>
              </w:rPr>
              <w:t xml:space="preserve">to </w:t>
            </w:r>
            <w:r w:rsidRPr="00BB6304">
              <w:rPr>
                <w:rFonts w:ascii="TimesNewRomanPS-BoldMT" w:hAnsi="TimesNewRomanPS-BoldMT" w:cs="TimesNewRomanPS-BoldMT"/>
                <w:b/>
                <w:bCs/>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Pr>
                <w:rFonts w:ascii="TimesNewRomanPS-BoldMT" w:hAnsi="TimesNewRomanPS-BoldMT" w:cs="TimesNewRomanPS-BoldMT"/>
                <w:b/>
                <w:bCs/>
                <w:caps/>
                <w:color w:val="365F91" w:themeColor="accent1" w:themeShade="BF"/>
                <w:sz w:val="22"/>
                <w:szCs w:val="22"/>
              </w:rPr>
              <w:t>1, 2,</w:t>
            </w:r>
            <w:r w:rsidRPr="00BB6304">
              <w:rPr>
                <w:rFonts w:ascii="TimesNewRomanPS-BoldMT" w:hAnsi="TimesNewRomanPS-BoldMT" w:cs="TimesNewRomanPS-BoldMT"/>
                <w:b/>
                <w:bCs/>
                <w:caps/>
                <w:color w:val="365F91" w:themeColor="accent1" w:themeShade="BF"/>
                <w:sz w:val="22"/>
                <w:szCs w:val="22"/>
              </w:rPr>
              <w:t xml:space="preserve"> </w:t>
            </w:r>
            <w:proofErr w:type="gramStart"/>
            <w:r w:rsidRPr="00BB6304">
              <w:rPr>
                <w:rFonts w:ascii="TimesNewRomanPS-BoldMT" w:hAnsi="TimesNewRomanPS-BoldMT" w:cs="TimesNewRomanPS-BoldMT"/>
                <w:b/>
                <w:bCs/>
                <w:color w:val="365F91" w:themeColor="accent1" w:themeShade="BF"/>
                <w:sz w:val="22"/>
                <w:szCs w:val="22"/>
              </w:rPr>
              <w:t>3:</w:t>
            </w:r>
            <w:r w:rsidRPr="00BB6304">
              <w:rPr>
                <w:rFonts w:ascii="TimesNewRomanPSMT" w:hAnsi="TimesNewRomanPSMT" w:cs="TimesNewRomanPSMT"/>
                <w:caps/>
                <w:sz w:val="22"/>
                <w:szCs w:val="22"/>
              </w:rPr>
              <w:t>:</w:t>
            </w:r>
            <w:proofErr w:type="gramEnd"/>
            <w:r w:rsidRPr="00BB6304">
              <w:rPr>
                <w:rFonts w:ascii="TimesNewRomanPSMT" w:hAnsi="TimesNewRomanPSMT" w:cs="TimesNewRomanPSMT"/>
                <w:caps/>
                <w:sz w:val="22"/>
                <w:szCs w:val="22"/>
              </w:rPr>
              <w:t xml:space="preserve"> Systems with full load demands of 2 kW or less, if they have a readily accessible manual shut-off switch.</w:t>
            </w:r>
          </w:p>
          <w:p w14:paraId="56CCA48A" w14:textId="77777777" w:rsidR="008E36C9" w:rsidRDefault="008E36C9" w:rsidP="00D50277">
            <w:pPr>
              <w:rPr>
                <w:rFonts w:ascii="TimesNewRomanPSMT" w:hAnsi="TimesNewRomanPSMT" w:cs="TimesNewRomanPSMT"/>
                <w:b/>
                <w:caps/>
                <w:color w:val="000000" w:themeColor="text1"/>
                <w:sz w:val="22"/>
                <w:szCs w:val="22"/>
              </w:rPr>
            </w:pPr>
          </w:p>
          <w:p w14:paraId="2256CBF5" w14:textId="5FEB60B6" w:rsidR="008E36C9" w:rsidRPr="00982076" w:rsidRDefault="008E36C9" w:rsidP="00D50277">
            <w:pPr>
              <w:rPr>
                <w:caps/>
              </w:rPr>
            </w:pPr>
            <w:r w:rsidRPr="000B7A26">
              <w:rPr>
                <w:rFonts w:ascii="TimesNewRomanPSMT" w:hAnsi="TimesNewRomanPSMT" w:cs="TimesNewRomanPSMT"/>
                <w:b/>
                <w:caps/>
                <w:color w:val="000000" w:themeColor="text1"/>
                <w:sz w:val="22"/>
                <w:szCs w:val="22"/>
              </w:rPr>
              <w:t xml:space="preserve">Exception </w:t>
            </w:r>
            <w:r>
              <w:rPr>
                <w:rFonts w:ascii="TimesNewRomanPSMT" w:hAnsi="TimesNewRomanPSMT" w:cs="TimesNewRomanPSMT"/>
                <w:b/>
                <w:caps/>
                <w:color w:val="000000" w:themeColor="text1"/>
                <w:sz w:val="22"/>
                <w:szCs w:val="22"/>
              </w:rPr>
              <w:t>3</w:t>
            </w:r>
            <w:r w:rsidRPr="00723AB1">
              <w:rPr>
                <w:rFonts w:ascii="TimesNewRomanPSMT" w:hAnsi="TimesNewRomanPSMT" w:cs="TimesNewRomanPSMT"/>
                <w:caps/>
                <w:color w:val="000000" w:themeColor="text1"/>
                <w:sz w:val="22"/>
                <w:szCs w:val="22"/>
              </w:rPr>
              <w:t xml:space="preserve"> to </w:t>
            </w:r>
            <w:r w:rsidRPr="00723AB1">
              <w:rPr>
                <w:rFonts w:ascii="TimesNewRomanPSMT" w:hAnsi="TimesNewRomanPSMT" w:cs="TimesNewRomanPSMT"/>
                <w:b/>
                <w:caps/>
                <w:color w:val="365F91" w:themeColor="accent1" w:themeShade="BF"/>
                <w:sz w:val="22"/>
                <w:szCs w:val="22"/>
              </w:rPr>
              <w:t>§120.2(</w:t>
            </w:r>
            <w:r w:rsidRPr="00723AB1">
              <w:rPr>
                <w:rFonts w:ascii="TimesNewRomanPSMT" w:hAnsi="TimesNewRomanPSMT" w:cs="TimesNewRomanPSMT"/>
                <w:b/>
                <w:color w:val="365F91" w:themeColor="accent1" w:themeShade="BF"/>
                <w:sz w:val="22"/>
                <w:szCs w:val="22"/>
              </w:rPr>
              <w:t>e</w:t>
            </w:r>
            <w:r w:rsidRPr="00723AB1">
              <w:rPr>
                <w:rFonts w:ascii="TimesNewRomanPSMT" w:hAnsi="TimesNewRomanPSMT" w:cs="TimesNewRomanPSMT"/>
                <w:b/>
                <w:caps/>
                <w:color w:val="365F91" w:themeColor="accent1" w:themeShade="BF"/>
                <w:sz w:val="22"/>
                <w:szCs w:val="22"/>
              </w:rPr>
              <w:t>)1</w:t>
            </w:r>
            <w:r>
              <w:rPr>
                <w:rFonts w:ascii="TimesNewRomanPSMT" w:hAnsi="TimesNewRomanPSMT" w:cs="TimesNewRomanPSMT"/>
                <w:b/>
                <w:caps/>
                <w:color w:val="365F91" w:themeColor="accent1" w:themeShade="BF"/>
                <w:sz w:val="22"/>
                <w:szCs w:val="22"/>
              </w:rPr>
              <w:t>, 2</w:t>
            </w:r>
            <w:r w:rsidRPr="00723AB1">
              <w:rPr>
                <w:rFonts w:ascii="TimesNewRomanPSMT" w:hAnsi="TimesNewRomanPSMT" w:cs="TimesNewRomanPSMT"/>
                <w:caps/>
                <w:color w:val="000000" w:themeColor="text1"/>
                <w:sz w:val="22"/>
                <w:szCs w:val="22"/>
              </w:rPr>
              <w:t>: Systems serving hotel/motel guest rooms, if they have a readily accessible manual shut-off switch</w:t>
            </w:r>
            <w:r w:rsidRPr="00723AB1">
              <w:rPr>
                <w:rFonts w:ascii="Times New Roman" w:hAnsi="Times New Roman"/>
                <w:caps/>
                <w:color w:val="000000" w:themeColor="text1"/>
                <w:sz w:val="22"/>
                <w:szCs w:val="22"/>
              </w:rPr>
              <w:t>.</w:t>
            </w:r>
            <w:commentRangeEnd w:id="1479"/>
            <w:r w:rsidR="00AB0996">
              <w:rPr>
                <w:rStyle w:val="CommentReference"/>
              </w:rPr>
              <w:commentReference w:id="1479"/>
            </w:r>
          </w:p>
        </w:tc>
        <w:tc>
          <w:tcPr>
            <w:tcW w:w="810" w:type="dxa"/>
          </w:tcPr>
          <w:p w14:paraId="50AAE72A" w14:textId="77777777" w:rsidR="008E36C9" w:rsidRPr="00927E23" w:rsidRDefault="008E36C9" w:rsidP="006729E4">
            <w:pPr>
              <w:autoSpaceDE w:val="0"/>
              <w:autoSpaceDN w:val="0"/>
              <w:adjustRightInd w:val="0"/>
              <w:jc w:val="center"/>
              <w:rPr>
                <w:caps/>
              </w:rPr>
            </w:pPr>
            <w:r w:rsidRPr="00927E23">
              <w:rPr>
                <w:caps/>
              </w:rPr>
              <w:lastRenderedPageBreak/>
              <w:sym w:font="Wingdings" w:char="F06F"/>
            </w:r>
          </w:p>
          <w:p w14:paraId="477322FB" w14:textId="77777777" w:rsidR="008E36C9" w:rsidRPr="00D06E26" w:rsidRDefault="008E36C9" w:rsidP="006729E4">
            <w:pPr>
              <w:autoSpaceDE w:val="0"/>
              <w:autoSpaceDN w:val="0"/>
              <w:adjustRightInd w:val="0"/>
              <w:jc w:val="center"/>
              <w:rPr>
                <w:caps/>
              </w:rPr>
            </w:pPr>
          </w:p>
          <w:p w14:paraId="2711C02A" w14:textId="77777777" w:rsidR="008E36C9" w:rsidRPr="00D06E26" w:rsidRDefault="008E36C9" w:rsidP="006729E4">
            <w:pPr>
              <w:autoSpaceDE w:val="0"/>
              <w:autoSpaceDN w:val="0"/>
              <w:adjustRightInd w:val="0"/>
              <w:jc w:val="center"/>
              <w:rPr>
                <w:caps/>
              </w:rPr>
            </w:pPr>
          </w:p>
          <w:p w14:paraId="6F05E1F3" w14:textId="77777777" w:rsidR="008E36C9" w:rsidRPr="00387E29" w:rsidRDefault="008E36C9" w:rsidP="006729E4">
            <w:pPr>
              <w:autoSpaceDE w:val="0"/>
              <w:autoSpaceDN w:val="0"/>
              <w:adjustRightInd w:val="0"/>
              <w:jc w:val="center"/>
              <w:rPr>
                <w:caps/>
              </w:rPr>
            </w:pPr>
          </w:p>
          <w:p w14:paraId="4FBA072F" w14:textId="77777777" w:rsidR="008E36C9" w:rsidRPr="00387E29" w:rsidRDefault="008E36C9" w:rsidP="006729E4">
            <w:pPr>
              <w:autoSpaceDE w:val="0"/>
              <w:autoSpaceDN w:val="0"/>
              <w:adjustRightInd w:val="0"/>
              <w:jc w:val="center"/>
              <w:rPr>
                <w:caps/>
              </w:rPr>
            </w:pPr>
          </w:p>
          <w:p w14:paraId="2EB28319" w14:textId="77777777" w:rsidR="008E36C9" w:rsidRPr="00387E29" w:rsidRDefault="008E36C9" w:rsidP="006729E4">
            <w:pPr>
              <w:autoSpaceDE w:val="0"/>
              <w:autoSpaceDN w:val="0"/>
              <w:adjustRightInd w:val="0"/>
              <w:jc w:val="center"/>
              <w:rPr>
                <w:caps/>
              </w:rPr>
            </w:pPr>
          </w:p>
          <w:p w14:paraId="115C1493" w14:textId="77777777" w:rsidR="008E36C9" w:rsidRPr="00387E29" w:rsidRDefault="008E36C9" w:rsidP="006729E4">
            <w:pPr>
              <w:autoSpaceDE w:val="0"/>
              <w:autoSpaceDN w:val="0"/>
              <w:adjustRightInd w:val="0"/>
              <w:jc w:val="center"/>
              <w:rPr>
                <w:caps/>
              </w:rPr>
            </w:pPr>
          </w:p>
          <w:p w14:paraId="148E119D" w14:textId="77777777" w:rsidR="008E36C9" w:rsidRPr="00387E29" w:rsidRDefault="008E36C9" w:rsidP="006729E4">
            <w:pPr>
              <w:autoSpaceDE w:val="0"/>
              <w:autoSpaceDN w:val="0"/>
              <w:adjustRightInd w:val="0"/>
              <w:jc w:val="center"/>
              <w:rPr>
                <w:caps/>
              </w:rPr>
            </w:pPr>
          </w:p>
          <w:p w14:paraId="29466F15" w14:textId="77777777" w:rsidR="008E36C9" w:rsidRPr="00063670" w:rsidRDefault="008E36C9" w:rsidP="006729E4">
            <w:pPr>
              <w:autoSpaceDE w:val="0"/>
              <w:autoSpaceDN w:val="0"/>
              <w:adjustRightInd w:val="0"/>
              <w:jc w:val="center"/>
              <w:rPr>
                <w:caps/>
              </w:rPr>
            </w:pPr>
          </w:p>
          <w:p w14:paraId="0E203134" w14:textId="77777777" w:rsidR="008E36C9" w:rsidRPr="00927E23" w:rsidRDefault="008E36C9" w:rsidP="006729E4">
            <w:pPr>
              <w:autoSpaceDE w:val="0"/>
              <w:autoSpaceDN w:val="0"/>
              <w:adjustRightInd w:val="0"/>
              <w:jc w:val="center"/>
              <w:rPr>
                <w:caps/>
              </w:rPr>
            </w:pPr>
            <w:r w:rsidRPr="00593DC8">
              <w:rPr>
                <w:caps/>
              </w:rPr>
              <w:sym w:font="Wingdings" w:char="F06F"/>
            </w:r>
          </w:p>
          <w:p w14:paraId="040C50B1" w14:textId="77777777" w:rsidR="008E36C9" w:rsidRPr="00D06E26" w:rsidRDefault="008E36C9" w:rsidP="006729E4">
            <w:pPr>
              <w:autoSpaceDE w:val="0"/>
              <w:autoSpaceDN w:val="0"/>
              <w:adjustRightInd w:val="0"/>
              <w:jc w:val="center"/>
              <w:rPr>
                <w:caps/>
              </w:rPr>
            </w:pPr>
          </w:p>
          <w:p w14:paraId="67803DA3" w14:textId="77777777" w:rsidR="008E36C9" w:rsidRPr="00D06E26" w:rsidRDefault="008E36C9" w:rsidP="006729E4">
            <w:pPr>
              <w:autoSpaceDE w:val="0"/>
              <w:autoSpaceDN w:val="0"/>
              <w:adjustRightInd w:val="0"/>
              <w:jc w:val="center"/>
              <w:rPr>
                <w:caps/>
              </w:rPr>
            </w:pPr>
          </w:p>
          <w:p w14:paraId="3DC97DEB" w14:textId="77777777" w:rsidR="008E36C9" w:rsidRPr="00387E29" w:rsidRDefault="008E36C9" w:rsidP="006729E4">
            <w:pPr>
              <w:autoSpaceDE w:val="0"/>
              <w:autoSpaceDN w:val="0"/>
              <w:adjustRightInd w:val="0"/>
              <w:jc w:val="center"/>
              <w:rPr>
                <w:caps/>
              </w:rPr>
            </w:pPr>
          </w:p>
          <w:p w14:paraId="75F062D4" w14:textId="77777777" w:rsidR="008E36C9" w:rsidRPr="00927E23" w:rsidRDefault="008E36C9" w:rsidP="006729E4">
            <w:pPr>
              <w:autoSpaceDE w:val="0"/>
              <w:autoSpaceDN w:val="0"/>
              <w:adjustRightInd w:val="0"/>
              <w:jc w:val="center"/>
              <w:rPr>
                <w:rFonts w:ascii="TimesNewRomanPSMT" w:hAnsi="TimesNewRomanPSMT" w:cs="TimesNewRomanPSMT"/>
                <w:b/>
                <w:caps/>
                <w:sz w:val="22"/>
                <w:szCs w:val="22"/>
              </w:rPr>
            </w:pPr>
            <w:r w:rsidRPr="00927E23">
              <w:rPr>
                <w:caps/>
              </w:rPr>
              <w:sym w:font="Wingdings" w:char="F06F"/>
            </w:r>
          </w:p>
        </w:tc>
        <w:tc>
          <w:tcPr>
            <w:tcW w:w="810" w:type="dxa"/>
            <w:gridSpan w:val="2"/>
          </w:tcPr>
          <w:p w14:paraId="220C63A4" w14:textId="77777777" w:rsidR="008E36C9" w:rsidRPr="00927E23" w:rsidRDefault="008E36C9" w:rsidP="006729E4">
            <w:pPr>
              <w:autoSpaceDE w:val="0"/>
              <w:autoSpaceDN w:val="0"/>
              <w:adjustRightInd w:val="0"/>
              <w:jc w:val="center"/>
              <w:rPr>
                <w:caps/>
              </w:rPr>
            </w:pPr>
            <w:r w:rsidRPr="00927E23">
              <w:rPr>
                <w:caps/>
              </w:rPr>
              <w:lastRenderedPageBreak/>
              <w:sym w:font="Wingdings" w:char="F06F"/>
            </w:r>
          </w:p>
          <w:p w14:paraId="50575162" w14:textId="77777777" w:rsidR="008E36C9" w:rsidRPr="00D06E26" w:rsidRDefault="008E36C9" w:rsidP="006729E4">
            <w:pPr>
              <w:autoSpaceDE w:val="0"/>
              <w:autoSpaceDN w:val="0"/>
              <w:adjustRightInd w:val="0"/>
              <w:jc w:val="center"/>
              <w:rPr>
                <w:caps/>
              </w:rPr>
            </w:pPr>
          </w:p>
          <w:p w14:paraId="40DA0F64" w14:textId="77777777" w:rsidR="008E36C9" w:rsidRPr="00D06E26" w:rsidRDefault="008E36C9" w:rsidP="006729E4">
            <w:pPr>
              <w:autoSpaceDE w:val="0"/>
              <w:autoSpaceDN w:val="0"/>
              <w:adjustRightInd w:val="0"/>
              <w:jc w:val="center"/>
              <w:rPr>
                <w:caps/>
              </w:rPr>
            </w:pPr>
          </w:p>
          <w:p w14:paraId="088D53A9" w14:textId="77777777" w:rsidR="008E36C9" w:rsidRPr="00387E29" w:rsidRDefault="008E36C9" w:rsidP="006729E4">
            <w:pPr>
              <w:autoSpaceDE w:val="0"/>
              <w:autoSpaceDN w:val="0"/>
              <w:adjustRightInd w:val="0"/>
              <w:jc w:val="center"/>
              <w:rPr>
                <w:caps/>
              </w:rPr>
            </w:pPr>
          </w:p>
          <w:p w14:paraId="30CF3630" w14:textId="77777777" w:rsidR="008E36C9" w:rsidRPr="00387E29" w:rsidRDefault="008E36C9" w:rsidP="006729E4">
            <w:pPr>
              <w:autoSpaceDE w:val="0"/>
              <w:autoSpaceDN w:val="0"/>
              <w:adjustRightInd w:val="0"/>
              <w:jc w:val="center"/>
              <w:rPr>
                <w:caps/>
              </w:rPr>
            </w:pPr>
          </w:p>
          <w:p w14:paraId="185EA755" w14:textId="77777777" w:rsidR="008E36C9" w:rsidRPr="00387E29" w:rsidRDefault="008E36C9" w:rsidP="006729E4">
            <w:pPr>
              <w:autoSpaceDE w:val="0"/>
              <w:autoSpaceDN w:val="0"/>
              <w:adjustRightInd w:val="0"/>
              <w:jc w:val="center"/>
              <w:rPr>
                <w:caps/>
              </w:rPr>
            </w:pPr>
          </w:p>
          <w:p w14:paraId="02461DD5" w14:textId="77777777" w:rsidR="008E36C9" w:rsidRPr="00387E29" w:rsidRDefault="008E36C9" w:rsidP="006729E4">
            <w:pPr>
              <w:autoSpaceDE w:val="0"/>
              <w:autoSpaceDN w:val="0"/>
              <w:adjustRightInd w:val="0"/>
              <w:jc w:val="center"/>
              <w:rPr>
                <w:caps/>
              </w:rPr>
            </w:pPr>
          </w:p>
          <w:p w14:paraId="56F31F76" w14:textId="77777777" w:rsidR="008E36C9" w:rsidRPr="00387E29" w:rsidRDefault="008E36C9" w:rsidP="006729E4">
            <w:pPr>
              <w:autoSpaceDE w:val="0"/>
              <w:autoSpaceDN w:val="0"/>
              <w:adjustRightInd w:val="0"/>
              <w:jc w:val="center"/>
              <w:rPr>
                <w:caps/>
              </w:rPr>
            </w:pPr>
          </w:p>
          <w:p w14:paraId="480ADCB8" w14:textId="77777777" w:rsidR="008E36C9" w:rsidRPr="00063670" w:rsidRDefault="008E36C9" w:rsidP="006729E4">
            <w:pPr>
              <w:autoSpaceDE w:val="0"/>
              <w:autoSpaceDN w:val="0"/>
              <w:adjustRightInd w:val="0"/>
              <w:jc w:val="center"/>
              <w:rPr>
                <w:caps/>
              </w:rPr>
            </w:pPr>
          </w:p>
          <w:p w14:paraId="63C24A12" w14:textId="77777777" w:rsidR="008E36C9" w:rsidRPr="00927E23" w:rsidRDefault="008E36C9" w:rsidP="006729E4">
            <w:pPr>
              <w:autoSpaceDE w:val="0"/>
              <w:autoSpaceDN w:val="0"/>
              <w:adjustRightInd w:val="0"/>
              <w:jc w:val="center"/>
              <w:rPr>
                <w:caps/>
              </w:rPr>
            </w:pPr>
            <w:r w:rsidRPr="00593DC8">
              <w:rPr>
                <w:caps/>
              </w:rPr>
              <w:sym w:font="Wingdings" w:char="F06F"/>
            </w:r>
          </w:p>
          <w:p w14:paraId="2FA07C77" w14:textId="77777777" w:rsidR="008E36C9" w:rsidRPr="00D06E26" w:rsidRDefault="008E36C9" w:rsidP="006729E4">
            <w:pPr>
              <w:autoSpaceDE w:val="0"/>
              <w:autoSpaceDN w:val="0"/>
              <w:adjustRightInd w:val="0"/>
              <w:jc w:val="center"/>
              <w:rPr>
                <w:caps/>
              </w:rPr>
            </w:pPr>
          </w:p>
          <w:p w14:paraId="3AD3B899" w14:textId="77777777" w:rsidR="008E36C9" w:rsidRPr="00D06E26" w:rsidRDefault="008E36C9" w:rsidP="006729E4">
            <w:pPr>
              <w:autoSpaceDE w:val="0"/>
              <w:autoSpaceDN w:val="0"/>
              <w:adjustRightInd w:val="0"/>
              <w:jc w:val="center"/>
              <w:rPr>
                <w:caps/>
              </w:rPr>
            </w:pPr>
          </w:p>
          <w:p w14:paraId="675D977A" w14:textId="77777777" w:rsidR="008E36C9" w:rsidRPr="00387E29" w:rsidRDefault="008E36C9" w:rsidP="006729E4">
            <w:pPr>
              <w:autoSpaceDE w:val="0"/>
              <w:autoSpaceDN w:val="0"/>
              <w:adjustRightInd w:val="0"/>
              <w:jc w:val="center"/>
              <w:rPr>
                <w:caps/>
              </w:rPr>
            </w:pPr>
          </w:p>
          <w:p w14:paraId="0C89119E" w14:textId="77777777" w:rsidR="008E36C9" w:rsidRPr="00927E23" w:rsidRDefault="008E36C9" w:rsidP="006729E4">
            <w:pPr>
              <w:autoSpaceDE w:val="0"/>
              <w:autoSpaceDN w:val="0"/>
              <w:adjustRightInd w:val="0"/>
              <w:jc w:val="center"/>
              <w:rPr>
                <w:rFonts w:ascii="TimesNewRomanPSMT" w:hAnsi="TimesNewRomanPSMT" w:cs="TimesNewRomanPSMT"/>
                <w:b/>
                <w:caps/>
                <w:sz w:val="22"/>
                <w:szCs w:val="22"/>
              </w:rPr>
            </w:pPr>
            <w:r w:rsidRPr="00927E23">
              <w:rPr>
                <w:caps/>
              </w:rPr>
              <w:sym w:font="Wingdings" w:char="F06F"/>
            </w:r>
          </w:p>
        </w:tc>
      </w:tr>
      <w:tr w:rsidR="008E36C9" w:rsidRPr="00982076" w14:paraId="46A2D39A" w14:textId="77777777" w:rsidTr="008E36C9">
        <w:tc>
          <w:tcPr>
            <w:tcW w:w="8755" w:type="dxa"/>
            <w:vAlign w:val="center"/>
          </w:tcPr>
          <w:p w14:paraId="17F88338" w14:textId="77777777" w:rsidR="008E36C9" w:rsidRPr="00982076" w:rsidRDefault="008E36C9" w:rsidP="006729E4">
            <w:pPr>
              <w:rPr>
                <w:rFonts w:ascii="TimesNewRomanPSMT" w:hAnsi="TimesNewRomanPSMT" w:cs="TimesNewRomanPSMT"/>
                <w:b/>
                <w:caps/>
                <w:sz w:val="22"/>
                <w:szCs w:val="22"/>
              </w:rPr>
            </w:pPr>
            <w:commentRangeStart w:id="1480"/>
            <w:r w:rsidRPr="00982076">
              <w:rPr>
                <w:rFonts w:ascii="TimesNewRomanPSMT" w:hAnsi="TimesNewRomanPSMT" w:cs="TimesNewRomanPSMT"/>
                <w:b/>
                <w:caps/>
                <w:color w:val="365F91" w:themeColor="accent1" w:themeShade="BF"/>
                <w:sz w:val="22"/>
                <w:szCs w:val="22"/>
              </w:rPr>
              <w:lastRenderedPageBreak/>
              <w:t>§120.2(</w:t>
            </w:r>
            <w:r w:rsidRPr="002876FD">
              <w:rPr>
                <w:rFonts w:ascii="TimesNewRomanPSMT" w:hAnsi="TimesNewRomanPSMT" w:cs="TimesNewRomanPSMT"/>
                <w:b/>
                <w:color w:val="365F91" w:themeColor="accent1" w:themeShade="BF"/>
                <w:sz w:val="22"/>
                <w:szCs w:val="22"/>
              </w:rPr>
              <w:t>e</w:t>
            </w:r>
            <w:r w:rsidRPr="00982076">
              <w:rPr>
                <w:rFonts w:ascii="TimesNewRomanPSMT" w:hAnsi="TimesNewRomanPSMT" w:cs="TimesNewRomanPSMT"/>
                <w:b/>
                <w:caps/>
                <w:color w:val="365F91" w:themeColor="accent1" w:themeShade="BF"/>
                <w:sz w:val="22"/>
                <w:szCs w:val="22"/>
              </w:rPr>
              <w:t xml:space="preserve">)2 </w:t>
            </w:r>
            <w:r w:rsidRPr="00982076">
              <w:rPr>
                <w:rFonts w:ascii="TimesNewRomanPSMT" w:hAnsi="TimesNewRomanPSMT" w:cs="TimesNewRomanPSMT"/>
                <w:b/>
                <w:caps/>
                <w:sz w:val="22"/>
                <w:szCs w:val="22"/>
              </w:rPr>
              <w:t>Automatic Restart for Space-Conditioning Systems</w:t>
            </w:r>
          </w:p>
          <w:p w14:paraId="33CEBCC2" w14:textId="77777777" w:rsidR="008E36C9" w:rsidRPr="00982076" w:rsidRDefault="008E36C9" w:rsidP="006729E4">
            <w:pPr>
              <w:rPr>
                <w:rFonts w:ascii="TimesNewRomanPSMT" w:hAnsi="TimesNewRomanPSMT" w:cs="TimesNewRomanPSMT"/>
                <w:caps/>
                <w:sz w:val="22"/>
                <w:szCs w:val="22"/>
              </w:rPr>
            </w:pPr>
            <w:r w:rsidRPr="00982076">
              <w:rPr>
                <w:rFonts w:ascii="TimesNewRomanPSMT" w:hAnsi="TimesNewRomanPSMT" w:cs="TimesNewRomanPSMT"/>
                <w:caps/>
                <w:sz w:val="22"/>
                <w:szCs w:val="22"/>
              </w:rPr>
              <w:t xml:space="preserve">Each space-conditioning system shall be installed with controls that automatically restart and temporarily operate the system as required to maintain: </w:t>
            </w:r>
          </w:p>
          <w:p w14:paraId="1D2C3369" w14:textId="0F518C94" w:rsidR="008E36C9" w:rsidRPr="00090498" w:rsidRDefault="008E36C9" w:rsidP="00593DC8">
            <w:pPr>
              <w:pStyle w:val="ListParagraph"/>
              <w:ind w:left="270"/>
              <w:rPr>
                <w:rFonts w:ascii="TimesNewRomanPSMT" w:hAnsi="TimesNewRomanPSMT" w:cs="TimesNewRomanPSMT"/>
                <w:caps/>
                <w:sz w:val="22"/>
                <w:szCs w:val="22"/>
              </w:rPr>
            </w:pPr>
            <w:r>
              <w:rPr>
                <w:rFonts w:ascii="TimesNewRomanPSMT" w:hAnsi="TimesNewRomanPSMT" w:cs="TimesNewRomanPSMT"/>
                <w:caps/>
                <w:sz w:val="22"/>
                <w:szCs w:val="22"/>
              </w:rPr>
              <w:t xml:space="preserve">a: </w:t>
            </w:r>
            <w:r w:rsidRPr="00090498">
              <w:rPr>
                <w:rFonts w:ascii="TimesNewRomanPSMT" w:hAnsi="TimesNewRomanPSMT" w:cs="TimesNewRomanPSMT"/>
                <w:caps/>
                <w:sz w:val="22"/>
                <w:szCs w:val="22"/>
              </w:rPr>
              <w:t>A setback heating thermostat setpoin</w:t>
            </w:r>
            <w:r w:rsidRPr="00126D76">
              <w:rPr>
                <w:rFonts w:ascii="TimesNewRomanPSMT" w:hAnsi="TimesNewRomanPSMT" w:cs="TimesNewRomanPSMT"/>
                <w:caps/>
                <w:sz w:val="22"/>
                <w:szCs w:val="22"/>
              </w:rPr>
              <w:t>t IF</w:t>
            </w:r>
            <w:r w:rsidRPr="00090498">
              <w:rPr>
                <w:rFonts w:ascii="TimesNewRomanPSMT" w:hAnsi="TimesNewRomanPSMT" w:cs="TimesNewRomanPSMT"/>
                <w:caps/>
                <w:sz w:val="22"/>
                <w:szCs w:val="22"/>
              </w:rPr>
              <w:t>the system provides mechanical heating.</w:t>
            </w:r>
          </w:p>
          <w:p w14:paraId="43BD0592" w14:textId="468ABB98" w:rsidR="008E36C9" w:rsidRPr="00090498" w:rsidRDefault="008E36C9" w:rsidP="00593DC8">
            <w:pPr>
              <w:pStyle w:val="ListParagraph"/>
              <w:ind w:left="270"/>
              <w:rPr>
                <w:rFonts w:ascii="TimesNewRomanPSMT" w:hAnsi="TimesNewRomanPSMT" w:cs="TimesNewRomanPSMT"/>
                <w:caps/>
                <w:sz w:val="22"/>
                <w:szCs w:val="22"/>
              </w:rPr>
            </w:pPr>
            <w:r>
              <w:rPr>
                <w:rFonts w:ascii="TimesNewRomanPSMT" w:hAnsi="TimesNewRomanPSMT" w:cs="TimesNewRomanPSMT"/>
                <w:caps/>
                <w:sz w:val="22"/>
                <w:szCs w:val="22"/>
              </w:rPr>
              <w:t xml:space="preserve">b: </w:t>
            </w:r>
            <w:r w:rsidRPr="00090498">
              <w:rPr>
                <w:rFonts w:ascii="TimesNewRomanPSMT" w:hAnsi="TimesNewRomanPSMT" w:cs="TimesNewRomanPSMT"/>
                <w:caps/>
                <w:sz w:val="22"/>
                <w:szCs w:val="22"/>
              </w:rPr>
              <w:t>A setup cooling thermostat setpoint if the system provides mechanical cooling.</w:t>
            </w:r>
            <w:commentRangeEnd w:id="1480"/>
            <w:r w:rsidR="00CF4834">
              <w:rPr>
                <w:rStyle w:val="CommentReference"/>
              </w:rPr>
              <w:commentReference w:id="1480"/>
            </w:r>
          </w:p>
          <w:p w14:paraId="458B79A2" w14:textId="77777777" w:rsidR="008E36C9" w:rsidRPr="00D06E26" w:rsidRDefault="008E36C9" w:rsidP="006729E4">
            <w:pPr>
              <w:rPr>
                <w:rFonts w:ascii="TimesNewRomanPSMT" w:hAnsi="TimesNewRomanPSMT" w:cs="TimesNewRomanPSMT"/>
                <w:b/>
                <w:caps/>
                <w:color w:val="000000" w:themeColor="text1"/>
                <w:sz w:val="22"/>
                <w:szCs w:val="22"/>
              </w:rPr>
            </w:pPr>
          </w:p>
          <w:p w14:paraId="12C617F1" w14:textId="2C019BC0" w:rsidR="008E36C9" w:rsidRPr="000B7A26" w:rsidRDefault="008E36C9" w:rsidP="006729E4">
            <w:pPr>
              <w:rPr>
                <w:rFonts w:ascii="TimesNewRomanPSMT" w:hAnsi="TimesNewRomanPSMT" w:cs="TimesNewRomanPSMT"/>
                <w:caps/>
                <w:color w:val="000000" w:themeColor="text1"/>
                <w:sz w:val="22"/>
                <w:szCs w:val="22"/>
              </w:rPr>
            </w:pPr>
            <w:commentRangeStart w:id="1481"/>
            <w:r w:rsidRPr="00D06E26">
              <w:rPr>
                <w:rFonts w:ascii="TimesNewRomanPSMT" w:hAnsi="TimesNewRomanPSMT" w:cs="TimesNewRomanPSMT"/>
                <w:b/>
                <w:caps/>
                <w:color w:val="000000" w:themeColor="text1"/>
                <w:sz w:val="22"/>
                <w:szCs w:val="22"/>
              </w:rPr>
              <w:t>Exception 1</w:t>
            </w:r>
            <w:r w:rsidRPr="00D06E26">
              <w:rPr>
                <w:rFonts w:ascii="TimesNewRomanPSMT" w:hAnsi="TimesNewRomanPSMT" w:cs="TimesNewRomanPSMT"/>
                <w:caps/>
                <w:color w:val="000000" w:themeColor="text1"/>
                <w:sz w:val="22"/>
                <w:szCs w:val="22"/>
              </w:rPr>
              <w:t xml:space="preserve"> to </w:t>
            </w:r>
            <w:r w:rsidRPr="00D06E26">
              <w:rPr>
                <w:rFonts w:ascii="TimesNewRomanPSMT" w:hAnsi="TimesNewRomanPSMT" w:cs="TimesNewRomanPSMT"/>
                <w:b/>
                <w:caps/>
                <w:color w:val="365F91" w:themeColor="accent1" w:themeShade="BF"/>
                <w:sz w:val="22"/>
                <w:szCs w:val="22"/>
              </w:rPr>
              <w:t>§120.2(</w:t>
            </w:r>
            <w:r w:rsidRPr="00D06E26">
              <w:rPr>
                <w:rFonts w:ascii="TimesNewRomanPSMT" w:hAnsi="TimesNewRomanPSMT" w:cs="TimesNewRomanPSMT"/>
                <w:b/>
                <w:color w:val="365F91" w:themeColor="accent1" w:themeShade="BF"/>
                <w:sz w:val="22"/>
                <w:szCs w:val="22"/>
              </w:rPr>
              <w:t>e</w:t>
            </w:r>
            <w:r w:rsidRPr="00D06E26">
              <w:rPr>
                <w:rFonts w:ascii="TimesNewRomanPSMT" w:hAnsi="TimesNewRomanPSMT" w:cs="TimesNewRomanPSMT"/>
                <w:b/>
                <w:caps/>
                <w:color w:val="365F91" w:themeColor="accent1" w:themeShade="BF"/>
                <w:sz w:val="22"/>
                <w:szCs w:val="22"/>
              </w:rPr>
              <w:t>)1, 2, 3</w:t>
            </w:r>
            <w:r w:rsidRPr="00593DC8">
              <w:rPr>
                <w:rFonts w:ascii="TimesNewRomanPSMT" w:hAnsi="TimesNewRomanPSMT" w:cs="TimesNewRomanPSMT"/>
                <w:b/>
                <w:caps/>
                <w:sz w:val="22"/>
                <w:szCs w:val="22"/>
              </w:rPr>
              <w:t xml:space="preserve">: </w:t>
            </w:r>
            <w:r w:rsidRPr="00593DC8">
              <w:rPr>
                <w:rFonts w:ascii="TimesNewRomanPSMT" w:hAnsi="TimesNewRomanPSMT" w:cs="TimesNewRomanPSMT"/>
                <w:caps/>
                <w:sz w:val="22"/>
                <w:szCs w:val="22"/>
              </w:rPr>
              <w:t>where it can be demonstrated to the enforcing agency that the system serves an area that must operate continously.</w:t>
            </w:r>
          </w:p>
          <w:p w14:paraId="03D122CB" w14:textId="77777777" w:rsidR="008E36C9" w:rsidRDefault="008E36C9" w:rsidP="006729E4">
            <w:pPr>
              <w:rPr>
                <w:b/>
                <w:caps/>
                <w:color w:val="000000" w:themeColor="text1"/>
                <w:sz w:val="22"/>
              </w:rPr>
            </w:pPr>
          </w:p>
          <w:p w14:paraId="54913518" w14:textId="04E2DC4C" w:rsidR="008E36C9" w:rsidRDefault="008E36C9" w:rsidP="006729E4">
            <w:pPr>
              <w:rPr>
                <w:rFonts w:ascii="TimesNewRomanPSMT" w:hAnsi="TimesNewRomanPSMT" w:cs="TimesNewRomanPSMT"/>
                <w:caps/>
                <w:sz w:val="22"/>
                <w:szCs w:val="22"/>
              </w:rPr>
            </w:pPr>
            <w:r w:rsidRPr="00BB6304">
              <w:rPr>
                <w:b/>
                <w:caps/>
                <w:color w:val="000000" w:themeColor="text1"/>
                <w:sz w:val="22"/>
              </w:rPr>
              <w:t xml:space="preserve">Exception </w:t>
            </w:r>
            <w:r w:rsidRPr="00290DF2">
              <w:rPr>
                <w:b/>
                <w:caps/>
                <w:color w:val="000000" w:themeColor="text1"/>
                <w:sz w:val="22"/>
              </w:rPr>
              <w:t>2</w:t>
            </w:r>
            <w:r w:rsidRPr="00BB6304">
              <w:rPr>
                <w:b/>
                <w:caps/>
                <w:color w:val="000000" w:themeColor="text1"/>
                <w:sz w:val="22"/>
              </w:rPr>
              <w:t xml:space="preserve"> </w:t>
            </w:r>
            <w:r w:rsidRPr="00BB6304">
              <w:rPr>
                <w:caps/>
                <w:color w:val="000000" w:themeColor="text1"/>
                <w:sz w:val="22"/>
              </w:rPr>
              <w:t xml:space="preserve">to </w:t>
            </w:r>
            <w:r w:rsidRPr="00BB6304">
              <w:rPr>
                <w:rFonts w:ascii="TimesNewRomanPS-BoldMT" w:hAnsi="TimesNewRomanPS-BoldMT" w:cs="TimesNewRomanPS-BoldMT"/>
                <w:b/>
                <w:bCs/>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Pr>
                <w:rFonts w:ascii="TimesNewRomanPS-BoldMT" w:hAnsi="TimesNewRomanPS-BoldMT" w:cs="TimesNewRomanPS-BoldMT"/>
                <w:b/>
                <w:bCs/>
                <w:caps/>
                <w:color w:val="365F91" w:themeColor="accent1" w:themeShade="BF"/>
                <w:sz w:val="22"/>
                <w:szCs w:val="22"/>
              </w:rPr>
              <w:t>1, 2,</w:t>
            </w:r>
            <w:r w:rsidRPr="00BB6304">
              <w:rPr>
                <w:rFonts w:ascii="TimesNewRomanPS-BoldMT" w:hAnsi="TimesNewRomanPS-BoldMT" w:cs="TimesNewRomanPS-BoldMT"/>
                <w:b/>
                <w:bCs/>
                <w:caps/>
                <w:color w:val="365F91" w:themeColor="accent1" w:themeShade="BF"/>
                <w:sz w:val="22"/>
                <w:szCs w:val="22"/>
              </w:rPr>
              <w:t xml:space="preserve"> </w:t>
            </w:r>
            <w:proofErr w:type="gramStart"/>
            <w:r w:rsidRPr="00BB6304">
              <w:rPr>
                <w:rFonts w:ascii="TimesNewRomanPS-BoldMT" w:hAnsi="TimesNewRomanPS-BoldMT" w:cs="TimesNewRomanPS-BoldMT"/>
                <w:b/>
                <w:bCs/>
                <w:color w:val="365F91" w:themeColor="accent1" w:themeShade="BF"/>
                <w:sz w:val="22"/>
                <w:szCs w:val="22"/>
              </w:rPr>
              <w:t>3:</w:t>
            </w:r>
            <w:r w:rsidRPr="00BB6304">
              <w:rPr>
                <w:rFonts w:ascii="TimesNewRomanPSMT" w:hAnsi="TimesNewRomanPSMT" w:cs="TimesNewRomanPSMT"/>
                <w:caps/>
                <w:sz w:val="22"/>
                <w:szCs w:val="22"/>
              </w:rPr>
              <w:t>:</w:t>
            </w:r>
            <w:proofErr w:type="gramEnd"/>
            <w:r w:rsidRPr="00BB6304">
              <w:rPr>
                <w:rFonts w:ascii="TimesNewRomanPSMT" w:hAnsi="TimesNewRomanPSMT" w:cs="TimesNewRomanPSMT"/>
                <w:caps/>
                <w:sz w:val="22"/>
                <w:szCs w:val="22"/>
              </w:rPr>
              <w:t xml:space="preserve"> Systems with full load demands of 2 kW or less, if they have a readily accessible manual shut-off switch.</w:t>
            </w:r>
          </w:p>
          <w:p w14:paraId="0930855D" w14:textId="77777777" w:rsidR="008E36C9" w:rsidRDefault="008E36C9" w:rsidP="006729E4">
            <w:pPr>
              <w:rPr>
                <w:rFonts w:ascii="TimesNewRomanPSMT" w:hAnsi="TimesNewRomanPSMT" w:cs="TimesNewRomanPSMT"/>
                <w:b/>
                <w:caps/>
                <w:sz w:val="22"/>
                <w:szCs w:val="22"/>
              </w:rPr>
            </w:pPr>
          </w:p>
          <w:p w14:paraId="61AEAA91" w14:textId="260F8905" w:rsidR="008E36C9" w:rsidRPr="00982076" w:rsidRDefault="008E36C9" w:rsidP="00D50277">
            <w:pPr>
              <w:rPr>
                <w:rFonts w:ascii="TimesNewRomanPSMT" w:hAnsi="TimesNewRomanPSMT" w:cs="TimesNewRomanPSMT"/>
                <w:caps/>
                <w:color w:val="000000" w:themeColor="text1"/>
                <w:sz w:val="22"/>
                <w:szCs w:val="22"/>
              </w:rPr>
            </w:pPr>
            <w:r w:rsidRPr="00723AB1">
              <w:rPr>
                <w:rFonts w:ascii="TimesNewRomanPSMT" w:hAnsi="TimesNewRomanPSMT" w:cs="TimesNewRomanPSMT"/>
                <w:b/>
                <w:caps/>
                <w:sz w:val="22"/>
                <w:szCs w:val="22"/>
              </w:rPr>
              <w:t>Exception</w:t>
            </w:r>
            <w:r w:rsidRPr="0030457C">
              <w:rPr>
                <w:rFonts w:ascii="TimesNewRomanPSMT" w:hAnsi="TimesNewRomanPSMT" w:cs="TimesNewRomanPSMT"/>
                <w:b/>
                <w:caps/>
                <w:sz w:val="22"/>
                <w:szCs w:val="22"/>
              </w:rPr>
              <w:t xml:space="preserve"> </w:t>
            </w:r>
            <w:r>
              <w:rPr>
                <w:rFonts w:ascii="TimesNewRomanPSMT" w:hAnsi="TimesNewRomanPSMT" w:cs="TimesNewRomanPSMT"/>
                <w:b/>
                <w:caps/>
                <w:sz w:val="22"/>
                <w:szCs w:val="22"/>
              </w:rPr>
              <w:t>3</w:t>
            </w:r>
            <w:r w:rsidRPr="00723AB1">
              <w:rPr>
                <w:rFonts w:ascii="TimesNewRomanPSMT" w:hAnsi="TimesNewRomanPSMT" w:cs="TimesNewRomanPSMT"/>
                <w:caps/>
                <w:sz w:val="22"/>
                <w:szCs w:val="22"/>
              </w:rPr>
              <w:t xml:space="preserve"> to </w:t>
            </w:r>
            <w:r w:rsidRPr="00723AB1">
              <w:rPr>
                <w:rFonts w:ascii="TimesNewRomanPSMT" w:hAnsi="TimesNewRomanPSMT" w:cs="TimesNewRomanPSMT"/>
                <w:b/>
                <w:caps/>
                <w:color w:val="365F91" w:themeColor="accent1" w:themeShade="BF"/>
                <w:sz w:val="22"/>
                <w:szCs w:val="22"/>
              </w:rPr>
              <w:t>§120.2(</w:t>
            </w:r>
            <w:r w:rsidRPr="0030457C">
              <w:rPr>
                <w:rFonts w:ascii="TimesNewRomanPSMT" w:hAnsi="TimesNewRomanPSMT" w:cs="TimesNewRomanPSMT"/>
                <w:b/>
                <w:color w:val="365F91" w:themeColor="accent1" w:themeShade="BF"/>
                <w:sz w:val="22"/>
                <w:szCs w:val="22"/>
              </w:rPr>
              <w:t>e</w:t>
            </w:r>
            <w:r w:rsidRPr="00723AB1">
              <w:rPr>
                <w:rFonts w:ascii="TimesNewRomanPSMT" w:hAnsi="TimesNewRomanPSMT" w:cs="TimesNewRomanPSMT"/>
                <w:b/>
                <w:caps/>
                <w:color w:val="365F91" w:themeColor="accent1" w:themeShade="BF"/>
                <w:sz w:val="22"/>
                <w:szCs w:val="22"/>
              </w:rPr>
              <w:t>)</w:t>
            </w:r>
            <w:r>
              <w:rPr>
                <w:rFonts w:ascii="TimesNewRomanPSMT" w:hAnsi="TimesNewRomanPSMT" w:cs="TimesNewRomanPSMT"/>
                <w:b/>
                <w:caps/>
                <w:color w:val="365F91" w:themeColor="accent1" w:themeShade="BF"/>
                <w:sz w:val="22"/>
                <w:szCs w:val="22"/>
              </w:rPr>
              <w:t xml:space="preserve">1, </w:t>
            </w:r>
            <w:r w:rsidRPr="00723AB1">
              <w:rPr>
                <w:rFonts w:ascii="TimesNewRomanPSMT" w:hAnsi="TimesNewRomanPSMT" w:cs="TimesNewRomanPSMT"/>
                <w:b/>
                <w:caps/>
                <w:color w:val="365F91" w:themeColor="accent1" w:themeShade="BF"/>
                <w:sz w:val="22"/>
                <w:szCs w:val="22"/>
              </w:rPr>
              <w:t>2</w:t>
            </w:r>
            <w:r w:rsidRPr="00982076">
              <w:rPr>
                <w:rFonts w:ascii="TimesNewRomanPSMT" w:hAnsi="TimesNewRomanPSMT" w:cs="TimesNewRomanPSMT"/>
                <w:caps/>
                <w:sz w:val="22"/>
                <w:szCs w:val="22"/>
              </w:rPr>
              <w:t>:</w:t>
            </w:r>
            <w:r w:rsidRPr="00723AB1">
              <w:rPr>
                <w:rFonts w:ascii="TimesNewRomanPSMT" w:hAnsi="TimesNewRomanPSMT" w:cs="TimesNewRomanPSMT"/>
                <w:caps/>
                <w:sz w:val="22"/>
                <w:szCs w:val="22"/>
              </w:rPr>
              <w:t xml:space="preserve"> Systems serving hotel/motel guest rooms, if they have a readily accessible manual shut-off switch.</w:t>
            </w:r>
            <w:commentRangeEnd w:id="1481"/>
            <w:r w:rsidR="00E87857">
              <w:rPr>
                <w:rStyle w:val="CommentReference"/>
              </w:rPr>
              <w:commentReference w:id="1481"/>
            </w:r>
          </w:p>
        </w:tc>
        <w:tc>
          <w:tcPr>
            <w:tcW w:w="810" w:type="dxa"/>
          </w:tcPr>
          <w:p w14:paraId="143F7846" w14:textId="77777777" w:rsidR="008E36C9" w:rsidRPr="00D06E26" w:rsidRDefault="008E36C9" w:rsidP="006729E4">
            <w:pPr>
              <w:autoSpaceDE w:val="0"/>
              <w:autoSpaceDN w:val="0"/>
              <w:adjustRightInd w:val="0"/>
              <w:jc w:val="center"/>
              <w:rPr>
                <w:caps/>
              </w:rPr>
            </w:pPr>
            <w:r w:rsidRPr="00D06E26">
              <w:rPr>
                <w:caps/>
              </w:rPr>
              <w:sym w:font="Wingdings" w:char="F06F"/>
            </w:r>
          </w:p>
          <w:p w14:paraId="61F5DD0F" w14:textId="77777777" w:rsidR="008E36C9" w:rsidRPr="00D06E26" w:rsidRDefault="008E36C9" w:rsidP="006729E4">
            <w:pPr>
              <w:autoSpaceDE w:val="0"/>
              <w:autoSpaceDN w:val="0"/>
              <w:adjustRightInd w:val="0"/>
              <w:jc w:val="center"/>
              <w:rPr>
                <w:caps/>
              </w:rPr>
            </w:pPr>
          </w:p>
          <w:p w14:paraId="302E7B2A" w14:textId="77777777" w:rsidR="008E36C9" w:rsidRPr="00387E29" w:rsidRDefault="008E36C9" w:rsidP="006729E4">
            <w:pPr>
              <w:autoSpaceDE w:val="0"/>
              <w:autoSpaceDN w:val="0"/>
              <w:adjustRightInd w:val="0"/>
              <w:jc w:val="center"/>
              <w:rPr>
                <w:caps/>
              </w:rPr>
            </w:pPr>
          </w:p>
          <w:p w14:paraId="0237D79F" w14:textId="77777777" w:rsidR="008E36C9" w:rsidRPr="00387E29" w:rsidRDefault="008E36C9" w:rsidP="006729E4">
            <w:pPr>
              <w:autoSpaceDE w:val="0"/>
              <w:autoSpaceDN w:val="0"/>
              <w:adjustRightInd w:val="0"/>
              <w:jc w:val="center"/>
              <w:rPr>
                <w:caps/>
              </w:rPr>
            </w:pPr>
          </w:p>
          <w:p w14:paraId="3357AEAD" w14:textId="77777777" w:rsidR="008E36C9" w:rsidRPr="00387E29" w:rsidRDefault="008E36C9" w:rsidP="006729E4">
            <w:pPr>
              <w:autoSpaceDE w:val="0"/>
              <w:autoSpaceDN w:val="0"/>
              <w:adjustRightInd w:val="0"/>
              <w:jc w:val="center"/>
              <w:rPr>
                <w:caps/>
              </w:rPr>
            </w:pPr>
          </w:p>
          <w:p w14:paraId="45D4FA5E" w14:textId="77777777" w:rsidR="008E36C9" w:rsidRPr="00387E29" w:rsidRDefault="008E36C9" w:rsidP="006729E4">
            <w:pPr>
              <w:autoSpaceDE w:val="0"/>
              <w:autoSpaceDN w:val="0"/>
              <w:adjustRightInd w:val="0"/>
              <w:jc w:val="center"/>
              <w:rPr>
                <w:caps/>
              </w:rPr>
            </w:pPr>
          </w:p>
          <w:p w14:paraId="1695B8A0" w14:textId="77777777" w:rsidR="008E36C9" w:rsidRPr="00387E29" w:rsidRDefault="008E36C9" w:rsidP="006729E4">
            <w:pPr>
              <w:autoSpaceDE w:val="0"/>
              <w:autoSpaceDN w:val="0"/>
              <w:adjustRightInd w:val="0"/>
              <w:jc w:val="center"/>
              <w:rPr>
                <w:caps/>
              </w:rPr>
            </w:pPr>
          </w:p>
          <w:p w14:paraId="08D888C0" w14:textId="77777777" w:rsidR="008E36C9" w:rsidRPr="00063670" w:rsidRDefault="008E36C9" w:rsidP="006729E4">
            <w:pPr>
              <w:autoSpaceDE w:val="0"/>
              <w:autoSpaceDN w:val="0"/>
              <w:adjustRightInd w:val="0"/>
              <w:jc w:val="center"/>
              <w:rPr>
                <w:caps/>
              </w:rPr>
            </w:pPr>
          </w:p>
          <w:p w14:paraId="7602F12F" w14:textId="77777777" w:rsidR="008E36C9" w:rsidRPr="00D06E26" w:rsidRDefault="008E36C9" w:rsidP="006729E4">
            <w:pPr>
              <w:autoSpaceDE w:val="0"/>
              <w:autoSpaceDN w:val="0"/>
              <w:adjustRightInd w:val="0"/>
              <w:jc w:val="center"/>
              <w:rPr>
                <w:caps/>
              </w:rPr>
            </w:pPr>
            <w:r w:rsidRPr="00593DC8">
              <w:rPr>
                <w:caps/>
              </w:rPr>
              <w:sym w:font="Wingdings" w:char="F06F"/>
            </w:r>
          </w:p>
          <w:p w14:paraId="69EB8432" w14:textId="77777777" w:rsidR="008E36C9" w:rsidRPr="00D06E26" w:rsidRDefault="008E36C9" w:rsidP="006729E4">
            <w:pPr>
              <w:autoSpaceDE w:val="0"/>
              <w:autoSpaceDN w:val="0"/>
              <w:adjustRightInd w:val="0"/>
              <w:jc w:val="center"/>
              <w:rPr>
                <w:caps/>
              </w:rPr>
            </w:pPr>
          </w:p>
          <w:p w14:paraId="0B3B5034" w14:textId="77777777" w:rsidR="008E36C9" w:rsidRPr="00387E29" w:rsidRDefault="008E36C9" w:rsidP="006729E4">
            <w:pPr>
              <w:autoSpaceDE w:val="0"/>
              <w:autoSpaceDN w:val="0"/>
              <w:adjustRightInd w:val="0"/>
              <w:jc w:val="center"/>
              <w:rPr>
                <w:caps/>
              </w:rPr>
            </w:pPr>
          </w:p>
          <w:p w14:paraId="7D808CCA" w14:textId="77777777" w:rsidR="008E36C9" w:rsidRPr="00387E29" w:rsidRDefault="008E36C9" w:rsidP="006729E4">
            <w:pPr>
              <w:autoSpaceDE w:val="0"/>
              <w:autoSpaceDN w:val="0"/>
              <w:adjustRightInd w:val="0"/>
              <w:jc w:val="center"/>
              <w:rPr>
                <w:caps/>
              </w:rPr>
            </w:pPr>
          </w:p>
          <w:p w14:paraId="47A62089" w14:textId="77777777" w:rsidR="008E36C9" w:rsidRPr="00D06E26" w:rsidRDefault="008E36C9" w:rsidP="006729E4">
            <w:pPr>
              <w:autoSpaceDE w:val="0"/>
              <w:autoSpaceDN w:val="0"/>
              <w:adjustRightInd w:val="0"/>
              <w:jc w:val="center"/>
              <w:rPr>
                <w:caps/>
              </w:rPr>
            </w:pPr>
            <w:r w:rsidRPr="00D06E26">
              <w:rPr>
                <w:caps/>
              </w:rPr>
              <w:sym w:font="Wingdings" w:char="F06F"/>
            </w:r>
          </w:p>
          <w:p w14:paraId="4B3B0B0D" w14:textId="77777777" w:rsidR="008E36C9" w:rsidRPr="00D06E26" w:rsidRDefault="008E36C9" w:rsidP="006729E4">
            <w:pPr>
              <w:autoSpaceDE w:val="0"/>
              <w:autoSpaceDN w:val="0"/>
              <w:adjustRightInd w:val="0"/>
              <w:rPr>
                <w:rFonts w:ascii="TimesNewRomanPSMT" w:hAnsi="TimesNewRomanPSMT" w:cs="TimesNewRomanPSMT"/>
                <w:b/>
                <w:caps/>
                <w:sz w:val="22"/>
                <w:szCs w:val="22"/>
              </w:rPr>
            </w:pPr>
          </w:p>
        </w:tc>
        <w:tc>
          <w:tcPr>
            <w:tcW w:w="810" w:type="dxa"/>
            <w:gridSpan w:val="2"/>
          </w:tcPr>
          <w:p w14:paraId="3323BF0D" w14:textId="77777777" w:rsidR="008E36C9" w:rsidRPr="00D06E26" w:rsidRDefault="008E36C9" w:rsidP="006729E4">
            <w:pPr>
              <w:autoSpaceDE w:val="0"/>
              <w:autoSpaceDN w:val="0"/>
              <w:adjustRightInd w:val="0"/>
              <w:jc w:val="center"/>
              <w:rPr>
                <w:caps/>
              </w:rPr>
            </w:pPr>
            <w:r w:rsidRPr="00D06E26">
              <w:rPr>
                <w:caps/>
              </w:rPr>
              <w:sym w:font="Wingdings" w:char="F06F"/>
            </w:r>
          </w:p>
          <w:p w14:paraId="7D651A94" w14:textId="77777777" w:rsidR="008E36C9" w:rsidRPr="00D06E26" w:rsidRDefault="008E36C9" w:rsidP="006729E4">
            <w:pPr>
              <w:autoSpaceDE w:val="0"/>
              <w:autoSpaceDN w:val="0"/>
              <w:adjustRightInd w:val="0"/>
              <w:jc w:val="center"/>
              <w:rPr>
                <w:caps/>
              </w:rPr>
            </w:pPr>
          </w:p>
          <w:p w14:paraId="2AB99D32" w14:textId="77777777" w:rsidR="008E36C9" w:rsidRPr="00387E29" w:rsidRDefault="008E36C9" w:rsidP="006729E4">
            <w:pPr>
              <w:autoSpaceDE w:val="0"/>
              <w:autoSpaceDN w:val="0"/>
              <w:adjustRightInd w:val="0"/>
              <w:jc w:val="center"/>
              <w:rPr>
                <w:caps/>
              </w:rPr>
            </w:pPr>
          </w:p>
          <w:p w14:paraId="2DD0638D" w14:textId="77777777" w:rsidR="008E36C9" w:rsidRPr="00387E29" w:rsidRDefault="008E36C9" w:rsidP="006729E4">
            <w:pPr>
              <w:autoSpaceDE w:val="0"/>
              <w:autoSpaceDN w:val="0"/>
              <w:adjustRightInd w:val="0"/>
              <w:jc w:val="center"/>
              <w:rPr>
                <w:caps/>
              </w:rPr>
            </w:pPr>
          </w:p>
          <w:p w14:paraId="2E87F0A4" w14:textId="77777777" w:rsidR="008E36C9" w:rsidRPr="00387E29" w:rsidRDefault="008E36C9" w:rsidP="006729E4">
            <w:pPr>
              <w:autoSpaceDE w:val="0"/>
              <w:autoSpaceDN w:val="0"/>
              <w:adjustRightInd w:val="0"/>
              <w:jc w:val="center"/>
              <w:rPr>
                <w:caps/>
              </w:rPr>
            </w:pPr>
          </w:p>
          <w:p w14:paraId="302783F1" w14:textId="77777777" w:rsidR="008E36C9" w:rsidRPr="00387E29" w:rsidRDefault="008E36C9" w:rsidP="006729E4">
            <w:pPr>
              <w:autoSpaceDE w:val="0"/>
              <w:autoSpaceDN w:val="0"/>
              <w:adjustRightInd w:val="0"/>
              <w:jc w:val="center"/>
              <w:rPr>
                <w:caps/>
              </w:rPr>
            </w:pPr>
          </w:p>
          <w:p w14:paraId="76FD8F83" w14:textId="77777777" w:rsidR="008E36C9" w:rsidRPr="00387E29" w:rsidRDefault="008E36C9" w:rsidP="006729E4">
            <w:pPr>
              <w:autoSpaceDE w:val="0"/>
              <w:autoSpaceDN w:val="0"/>
              <w:adjustRightInd w:val="0"/>
              <w:jc w:val="center"/>
              <w:rPr>
                <w:caps/>
              </w:rPr>
            </w:pPr>
          </w:p>
          <w:p w14:paraId="7877820F" w14:textId="77777777" w:rsidR="008E36C9" w:rsidRPr="00063670" w:rsidRDefault="008E36C9" w:rsidP="006729E4">
            <w:pPr>
              <w:autoSpaceDE w:val="0"/>
              <w:autoSpaceDN w:val="0"/>
              <w:adjustRightInd w:val="0"/>
              <w:jc w:val="center"/>
              <w:rPr>
                <w:caps/>
              </w:rPr>
            </w:pPr>
          </w:p>
          <w:p w14:paraId="1BC561D4" w14:textId="69EE8840" w:rsidR="008E36C9" w:rsidRPr="00D06E26" w:rsidRDefault="008E36C9" w:rsidP="00593DC8">
            <w:pPr>
              <w:tabs>
                <w:tab w:val="center" w:pos="290"/>
              </w:tabs>
              <w:autoSpaceDE w:val="0"/>
              <w:autoSpaceDN w:val="0"/>
              <w:adjustRightInd w:val="0"/>
              <w:rPr>
                <w:caps/>
              </w:rPr>
            </w:pPr>
            <w:r w:rsidRPr="00593DC8">
              <w:rPr>
                <w:caps/>
              </w:rPr>
              <w:tab/>
            </w:r>
            <w:r w:rsidRPr="00593DC8">
              <w:rPr>
                <w:caps/>
              </w:rPr>
              <w:sym w:font="Wingdings" w:char="F06F"/>
            </w:r>
          </w:p>
          <w:p w14:paraId="7E46B689" w14:textId="77777777" w:rsidR="008E36C9" w:rsidRPr="00D06E26" w:rsidRDefault="008E36C9" w:rsidP="006729E4">
            <w:pPr>
              <w:autoSpaceDE w:val="0"/>
              <w:autoSpaceDN w:val="0"/>
              <w:adjustRightInd w:val="0"/>
              <w:jc w:val="center"/>
              <w:rPr>
                <w:caps/>
              </w:rPr>
            </w:pPr>
          </w:p>
          <w:p w14:paraId="79D5B2A2" w14:textId="77777777" w:rsidR="008E36C9" w:rsidRPr="00387E29" w:rsidRDefault="008E36C9" w:rsidP="006729E4">
            <w:pPr>
              <w:autoSpaceDE w:val="0"/>
              <w:autoSpaceDN w:val="0"/>
              <w:adjustRightInd w:val="0"/>
              <w:jc w:val="center"/>
              <w:rPr>
                <w:caps/>
              </w:rPr>
            </w:pPr>
          </w:p>
          <w:p w14:paraId="1632DD47" w14:textId="77777777" w:rsidR="008E36C9" w:rsidRPr="00387E29" w:rsidRDefault="008E36C9" w:rsidP="006729E4">
            <w:pPr>
              <w:autoSpaceDE w:val="0"/>
              <w:autoSpaceDN w:val="0"/>
              <w:adjustRightInd w:val="0"/>
              <w:jc w:val="center"/>
              <w:rPr>
                <w:caps/>
              </w:rPr>
            </w:pPr>
          </w:p>
          <w:p w14:paraId="385F99FA" w14:textId="77777777" w:rsidR="008E36C9" w:rsidRPr="00D06E26" w:rsidRDefault="008E36C9" w:rsidP="006729E4">
            <w:pPr>
              <w:autoSpaceDE w:val="0"/>
              <w:autoSpaceDN w:val="0"/>
              <w:adjustRightInd w:val="0"/>
              <w:jc w:val="center"/>
              <w:rPr>
                <w:rFonts w:ascii="TimesNewRomanPSMT" w:hAnsi="TimesNewRomanPSMT" w:cs="TimesNewRomanPSMT"/>
                <w:b/>
                <w:caps/>
                <w:sz w:val="22"/>
                <w:szCs w:val="22"/>
              </w:rPr>
            </w:pPr>
            <w:r w:rsidRPr="00D06E26">
              <w:rPr>
                <w:caps/>
              </w:rPr>
              <w:sym w:font="Wingdings" w:char="F06F"/>
            </w:r>
          </w:p>
        </w:tc>
      </w:tr>
      <w:tr w:rsidR="008E36C9" w:rsidRPr="00982076" w14:paraId="0A98E09B" w14:textId="77777777" w:rsidTr="008E36C9">
        <w:tc>
          <w:tcPr>
            <w:tcW w:w="8755" w:type="dxa"/>
            <w:vAlign w:val="center"/>
          </w:tcPr>
          <w:p w14:paraId="6F9C953B" w14:textId="77777777" w:rsidR="008E36C9" w:rsidRPr="00982076" w:rsidRDefault="008E36C9" w:rsidP="006729E4">
            <w:pPr>
              <w:rPr>
                <w:rFonts w:ascii="TimesNewRomanPSMT" w:hAnsi="TimesNewRomanPSMT" w:cs="TimesNewRomanPSMT"/>
                <w:b/>
                <w:caps/>
                <w:sz w:val="22"/>
                <w:szCs w:val="22"/>
              </w:rPr>
            </w:pPr>
            <w:commentRangeStart w:id="1482"/>
            <w:r w:rsidRPr="00982076">
              <w:rPr>
                <w:rFonts w:ascii="TimesNewRomanPSMT" w:hAnsi="TimesNewRomanPSMT" w:cs="TimesNewRomanPSMT"/>
                <w:b/>
                <w:caps/>
                <w:color w:val="365F91" w:themeColor="accent1" w:themeShade="BF"/>
                <w:sz w:val="22"/>
                <w:szCs w:val="22"/>
              </w:rPr>
              <w:t>§120.2(</w:t>
            </w:r>
            <w:r w:rsidRPr="00090498">
              <w:rPr>
                <w:rFonts w:ascii="TimesNewRomanPSMT" w:hAnsi="TimesNewRomanPSMT" w:cs="TimesNewRomanPSMT"/>
                <w:b/>
                <w:color w:val="365F91" w:themeColor="accent1" w:themeShade="BF"/>
                <w:sz w:val="22"/>
                <w:szCs w:val="22"/>
              </w:rPr>
              <w:t>e</w:t>
            </w:r>
            <w:r w:rsidRPr="00982076">
              <w:rPr>
                <w:rFonts w:ascii="TimesNewRomanPSMT" w:hAnsi="TimesNewRomanPSMT" w:cs="TimesNewRomanPSMT"/>
                <w:b/>
                <w:caps/>
                <w:color w:val="365F91" w:themeColor="accent1" w:themeShade="BF"/>
                <w:sz w:val="22"/>
                <w:szCs w:val="22"/>
              </w:rPr>
              <w:t xml:space="preserve">)4 </w:t>
            </w:r>
            <w:r w:rsidRPr="00982076">
              <w:rPr>
                <w:rFonts w:ascii="TimesNewRomanPSMT" w:hAnsi="TimesNewRomanPSMT" w:cs="TimesNewRomanPSMT"/>
                <w:b/>
                <w:caps/>
                <w:sz w:val="22"/>
                <w:szCs w:val="22"/>
              </w:rPr>
              <w:t>Vacancy Controls for Hotel/Motel Guest Rooms</w:t>
            </w:r>
          </w:p>
          <w:p w14:paraId="6515F3EA" w14:textId="77777777" w:rsidR="008E36C9" w:rsidRPr="00090498" w:rsidRDefault="008E36C9" w:rsidP="006729E4">
            <w:pPr>
              <w:rPr>
                <w:rFonts w:ascii="Times New Roman" w:hAnsi="Times New Roman"/>
                <w:bCs/>
                <w:caps/>
                <w:color w:val="000000" w:themeColor="text1"/>
                <w:sz w:val="22"/>
                <w:szCs w:val="22"/>
              </w:rPr>
            </w:pPr>
            <w:r w:rsidRPr="00723AB1">
              <w:rPr>
                <w:rFonts w:ascii="TimesNewRomanPSMT" w:hAnsi="TimesNewRomanPSMT" w:cs="TimesNewRomanPSMT"/>
                <w:caps/>
                <w:sz w:val="22"/>
                <w:szCs w:val="22"/>
              </w:rPr>
              <w:t>Rooms shall have captive card key controls, occupancy sensing controls, or automatic controls such that, no longer than 30 minutes after the guest room has been vacated, setpoints are setup at least +5°F (+3°C) in cooling mode and set-down at least -5°F (-3°C) in heating mode</w:t>
            </w:r>
            <w:r w:rsidRPr="00090498">
              <w:rPr>
                <w:rFonts w:ascii="Times New Roman" w:hAnsi="Times New Roman"/>
                <w:caps/>
                <w:color w:val="000000"/>
                <w:sz w:val="22"/>
                <w:szCs w:val="20"/>
                <w:shd w:val="clear" w:color="auto" w:fill="FFFFFF"/>
              </w:rPr>
              <w:t>.</w:t>
            </w:r>
            <w:commentRangeEnd w:id="1482"/>
            <w:r w:rsidR="00E87857">
              <w:rPr>
                <w:rStyle w:val="CommentReference"/>
              </w:rPr>
              <w:commentReference w:id="1482"/>
            </w:r>
          </w:p>
        </w:tc>
        <w:tc>
          <w:tcPr>
            <w:tcW w:w="810" w:type="dxa"/>
          </w:tcPr>
          <w:p w14:paraId="79EE0CBD" w14:textId="77777777"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c>
          <w:tcPr>
            <w:tcW w:w="810" w:type="dxa"/>
            <w:gridSpan w:val="2"/>
          </w:tcPr>
          <w:p w14:paraId="3C6BB203" w14:textId="77777777"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r>
      <w:tr w:rsidR="00F93D5A" w:rsidRPr="00982076" w14:paraId="6368A1D3" w14:textId="77777777" w:rsidTr="008E36C9">
        <w:tblPrEx>
          <w:tblCellMar>
            <w:top w:w="0" w:type="dxa"/>
            <w:left w:w="108" w:type="dxa"/>
            <w:bottom w:w="0" w:type="dxa"/>
            <w:right w:w="108" w:type="dxa"/>
          </w:tblCellMar>
        </w:tblPrEx>
        <w:trPr>
          <w:gridAfter w:val="1"/>
          <w:wAfter w:w="720" w:type="dxa"/>
        </w:trPr>
        <w:tc>
          <w:tcPr>
            <w:tcW w:w="8755" w:type="dxa"/>
            <w:tcBorders>
              <w:top w:val="single" w:sz="4" w:space="0" w:color="auto"/>
              <w:left w:val="nil"/>
              <w:bottom w:val="nil"/>
              <w:right w:val="nil"/>
            </w:tcBorders>
            <w:vAlign w:val="center"/>
          </w:tcPr>
          <w:p w14:paraId="25ED40AC" w14:textId="77777777" w:rsidR="00F93D5A" w:rsidRPr="00982076" w:rsidRDefault="00F93D5A" w:rsidP="006729E4">
            <w:pPr>
              <w:pStyle w:val="Default"/>
              <w:rPr>
                <w:rFonts w:ascii="TimesNewRomanPS-BoldMT" w:hAnsi="TimesNewRomanPS-BoldMT" w:cs="TimesNewRomanPS-BoldMT"/>
                <w:b/>
                <w:bCs/>
                <w:caps/>
                <w:color w:val="365F91" w:themeColor="accent1" w:themeShade="BF"/>
                <w:sz w:val="22"/>
                <w:szCs w:val="22"/>
              </w:rPr>
            </w:pPr>
          </w:p>
        </w:tc>
        <w:tc>
          <w:tcPr>
            <w:tcW w:w="900" w:type="dxa"/>
            <w:gridSpan w:val="2"/>
            <w:tcBorders>
              <w:top w:val="single" w:sz="4" w:space="0" w:color="auto"/>
              <w:left w:val="nil"/>
              <w:bottom w:val="nil"/>
              <w:right w:val="nil"/>
            </w:tcBorders>
          </w:tcPr>
          <w:p w14:paraId="19D6E053" w14:textId="77777777" w:rsidR="00F93D5A" w:rsidRPr="00982076" w:rsidRDefault="00F93D5A" w:rsidP="006729E4">
            <w:pPr>
              <w:pStyle w:val="Default"/>
              <w:rPr>
                <w:rFonts w:ascii="TimesNewRomanPS-BoldMT" w:hAnsi="TimesNewRomanPS-BoldMT" w:cs="TimesNewRomanPS-BoldMT"/>
                <w:b/>
                <w:bCs/>
                <w:caps/>
                <w:color w:val="365F91" w:themeColor="accent1" w:themeShade="BF"/>
                <w:sz w:val="22"/>
                <w:szCs w:val="22"/>
              </w:rPr>
            </w:pPr>
          </w:p>
        </w:tc>
      </w:tr>
    </w:tbl>
    <w:p w14:paraId="620596DF" w14:textId="77777777" w:rsidR="00950C8D" w:rsidRPr="001B35E2" w:rsidRDefault="00950C8D" w:rsidP="00A93756">
      <w:pPr>
        <w:rPr>
          <w:rFonts w:ascii="TimesNewRomanPS-BoldMT" w:hAnsi="TimesNewRomanPS-BoldMT"/>
          <w:sz w:val="22"/>
          <w:szCs w:val="22"/>
        </w:rPr>
      </w:pPr>
    </w:p>
    <w:sectPr w:rsidR="00950C8D" w:rsidRPr="001B35E2" w:rsidSect="00017FA0">
      <w:headerReference w:type="even" r:id="rId81"/>
      <w:headerReference w:type="default" r:id="rId82"/>
      <w:footerReference w:type="even" r:id="rId83"/>
      <w:footerReference w:type="default" r:id="rId84"/>
      <w:headerReference w:type="first" r:id="rId85"/>
      <w:footerReference w:type="first" r:id="rId86"/>
      <w:type w:val="continuous"/>
      <w:pgSz w:w="12240" w:h="15840" w:code="1"/>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lor, Ben NOR" w:date="2020-08-14T11:07:00Z" w:initials="LBN">
    <w:p w14:paraId="50C33CF0" w14:textId="0C90D9C5" w:rsidR="0032724B" w:rsidRDefault="0032724B">
      <w:pPr>
        <w:pStyle w:val="CommentText"/>
      </w:pPr>
      <w:r>
        <w:rPr>
          <w:rStyle w:val="CommentReference"/>
        </w:rPr>
        <w:annotationRef/>
      </w:r>
      <w:r>
        <w:t>All trigger references for this section come from the NRCC-LTI-E unless otherwise noted</w:t>
      </w:r>
    </w:p>
  </w:comment>
  <w:comment w:id="1" w:author="Lalor, Ben NOR" w:date="2020-08-13T10:48:00Z" w:initials="LBN">
    <w:p w14:paraId="5F8C6D8B" w14:textId="34570CDE" w:rsidR="0032724B" w:rsidRDefault="0032724B">
      <w:pPr>
        <w:pStyle w:val="CommentText"/>
      </w:pPr>
      <w:r>
        <w:rPr>
          <w:rStyle w:val="CommentReference"/>
        </w:rPr>
        <w:t>Triggers “Yes” When LTI is included in scope of work</w:t>
      </w:r>
    </w:p>
  </w:comment>
  <w:comment w:id="2" w:author="Lalor, Ben NOR" w:date="2020-08-13T11:08:00Z" w:initials="LBN">
    <w:p w14:paraId="6BE6E3D5" w14:textId="77777777" w:rsidR="0032724B" w:rsidRDefault="0032724B">
      <w:pPr>
        <w:pStyle w:val="CommentText"/>
      </w:pPr>
      <w:r>
        <w:rPr>
          <w:rStyle w:val="CommentReference"/>
        </w:rPr>
        <w:annotationRef/>
      </w:r>
      <w:r>
        <w:t xml:space="preserve">Triggers “Yes” when </w:t>
      </w:r>
    </w:p>
    <w:p w14:paraId="24C6F896" w14:textId="4D9EF708" w:rsidR="0032724B" w:rsidRDefault="0032724B" w:rsidP="00845DE7">
      <w:pPr>
        <w:pStyle w:val="CommentText"/>
        <w:numPr>
          <w:ilvl w:val="0"/>
          <w:numId w:val="100"/>
        </w:numPr>
      </w:pPr>
      <w:r>
        <w:t xml:space="preserve"> H.01 = “</w:t>
      </w:r>
      <w:r w:rsidRPr="00E2483E">
        <w:t>Required &gt; 10,000SF</w:t>
      </w:r>
      <w:r>
        <w:t>”</w:t>
      </w:r>
    </w:p>
    <w:p w14:paraId="6677C918" w14:textId="3C5BFDFB" w:rsidR="0032724B" w:rsidRDefault="0032724B" w:rsidP="009F0267">
      <w:pPr>
        <w:pStyle w:val="CommentText"/>
        <w:ind w:left="720"/>
      </w:pPr>
      <w:r>
        <w:t>OR</w:t>
      </w:r>
    </w:p>
    <w:p w14:paraId="7CDAB6CC" w14:textId="3D9999EB" w:rsidR="0032724B" w:rsidRDefault="0032724B" w:rsidP="009F0267">
      <w:pPr>
        <w:pStyle w:val="CommentText"/>
        <w:numPr>
          <w:ilvl w:val="0"/>
          <w:numId w:val="100"/>
        </w:numPr>
      </w:pPr>
      <w:r>
        <w:t>H.01 = “Not required – Building &lt;=0.5 W/SF”</w:t>
      </w:r>
    </w:p>
    <w:p w14:paraId="1445ACCD" w14:textId="5002DDFB" w:rsidR="0032724B" w:rsidRDefault="0032724B" w:rsidP="0014025B">
      <w:pPr>
        <w:pStyle w:val="CommentText"/>
      </w:pPr>
    </w:p>
    <w:p w14:paraId="190AD827" w14:textId="6007DE4F" w:rsidR="0032724B" w:rsidRDefault="0032724B" w:rsidP="0014025B">
      <w:pPr>
        <w:pStyle w:val="CommentText"/>
      </w:pPr>
      <w:r>
        <w:t>Otherwise = “No”</w:t>
      </w:r>
    </w:p>
    <w:p w14:paraId="212F42AC" w14:textId="0EA1CD3A" w:rsidR="0032724B" w:rsidRDefault="0032724B" w:rsidP="00845DE7">
      <w:pPr>
        <w:pStyle w:val="CommentText"/>
        <w:ind w:firstLine="360"/>
      </w:pPr>
    </w:p>
  </w:comment>
  <w:comment w:id="4" w:author="Lalor, Ben NOR [2]" w:date="2021-01-08T14:13:00Z" w:initials="LBN">
    <w:p w14:paraId="3A6A87FF" w14:textId="77777777" w:rsidR="0052646E" w:rsidRDefault="0052646E">
      <w:pPr>
        <w:pStyle w:val="CommentText"/>
      </w:pPr>
      <w:r>
        <w:rPr>
          <w:rStyle w:val="CommentReference"/>
        </w:rPr>
        <w:annotationRef/>
      </w:r>
      <w:r>
        <w:t xml:space="preserve">Triggers if </w:t>
      </w:r>
      <w:r w:rsidR="00DF6B12">
        <w:t>H.01 = “</w:t>
      </w:r>
      <w:r w:rsidR="00DF6B12" w:rsidRPr="00DF6B12">
        <w:t>Not Required- Building &lt; 0.5 W/SF</w:t>
      </w:r>
      <w:r w:rsidR="00DF6B12">
        <w:t>”</w:t>
      </w:r>
    </w:p>
    <w:p w14:paraId="4A1C2E5E" w14:textId="77777777" w:rsidR="00DF6B12" w:rsidRDefault="00DF6B12">
      <w:pPr>
        <w:pStyle w:val="CommentText"/>
      </w:pPr>
    </w:p>
    <w:p w14:paraId="06B9457B" w14:textId="1A7520B2" w:rsidR="00DF6B12" w:rsidRDefault="00DF6B12">
      <w:pPr>
        <w:pStyle w:val="CommentText"/>
      </w:pPr>
      <w:r>
        <w:t>Otherwise = “No”</w:t>
      </w:r>
    </w:p>
  </w:comment>
  <w:comment w:id="7" w:author="Lalor, Ben NOR [2]" w:date="2021-01-08T14:02:00Z" w:initials="LBN">
    <w:p w14:paraId="60926C9D" w14:textId="29664598" w:rsidR="00DF6B12" w:rsidRPr="00DF6B12" w:rsidRDefault="0052646E">
      <w:pPr>
        <w:pStyle w:val="CommentText"/>
        <w:rPr>
          <w:color w:val="FF0000"/>
        </w:rPr>
      </w:pPr>
      <w:r w:rsidRPr="00DF6B12">
        <w:rPr>
          <w:rStyle w:val="CommentReference"/>
        </w:rPr>
        <w:annotationRef/>
      </w:r>
      <w:r w:rsidR="00DF6B12" w:rsidRPr="00DF6B12">
        <w:rPr>
          <w:color w:val="FF0000"/>
        </w:rPr>
        <w:t>WE DO NOT COLLECT THIS DATA</w:t>
      </w:r>
    </w:p>
    <w:p w14:paraId="600A1B84" w14:textId="77777777" w:rsidR="00DF6B12" w:rsidRPr="00DF6B12" w:rsidRDefault="00DF6B12">
      <w:pPr>
        <w:pStyle w:val="CommentText"/>
        <w:rPr>
          <w:color w:val="FF0000"/>
        </w:rPr>
      </w:pPr>
    </w:p>
    <w:p w14:paraId="4C7B80EE" w14:textId="6C5DA830" w:rsidR="0052646E" w:rsidRPr="00DF6B12" w:rsidRDefault="0052646E">
      <w:pPr>
        <w:pStyle w:val="CommentText"/>
      </w:pPr>
      <w:r w:rsidRPr="00DF6B12">
        <w:rPr>
          <w:color w:val="FF0000"/>
        </w:rPr>
        <w:t>NOTE FOR BEN: We are missing the option for healthcare facilities to be exempt from this requirement in the dynamic form. The user would probably need to select “Not required &lt;10,000 sf” or one of the other exemptions” So this exemption in the NB would never automatically trigger.</w:t>
      </w:r>
    </w:p>
  </w:comment>
  <w:comment w:id="14" w:author="Lalor, Ben NOR" w:date="2020-08-13T11:44:00Z" w:initials="LBN">
    <w:p w14:paraId="65A6683B" w14:textId="7DBB3CC4" w:rsidR="0032724B" w:rsidRDefault="0032724B">
      <w:pPr>
        <w:pStyle w:val="CommentText"/>
      </w:pPr>
      <w:r>
        <w:rPr>
          <w:rStyle w:val="CommentReference"/>
        </w:rPr>
        <w:annotationRef/>
      </w:r>
      <w:r>
        <w:t>Always “Yes”</w:t>
      </w:r>
    </w:p>
  </w:comment>
  <w:comment w:id="16" w:author="Lalor, Ben NOR [2]" w:date="2020-11-18T14:07:00Z" w:initials="LBN">
    <w:p w14:paraId="405F92B6" w14:textId="77777777" w:rsidR="0032724B" w:rsidRDefault="0032724B" w:rsidP="008C1AA8">
      <w:pPr>
        <w:pStyle w:val="CommentText"/>
      </w:pPr>
      <w:r>
        <w:rPr>
          <w:rStyle w:val="CommentReference"/>
        </w:rPr>
        <w:annotationRef/>
      </w:r>
      <w:r>
        <w:t xml:space="preserve">Triggers “Yes” If H.06 = “Manual On/Off” or “Auth </w:t>
      </w:r>
      <w:proofErr w:type="spellStart"/>
      <w:r>
        <w:t>Personel</w:t>
      </w:r>
      <w:proofErr w:type="spellEnd"/>
      <w:r>
        <w:t xml:space="preserve">” </w:t>
      </w:r>
    </w:p>
    <w:p w14:paraId="7D37BC8D" w14:textId="2D8C13DB" w:rsidR="0032724B" w:rsidRDefault="0032724B" w:rsidP="008C1AA8">
      <w:pPr>
        <w:pStyle w:val="CommentText"/>
      </w:pPr>
      <w:r>
        <w:t>Otherwise “No”</w:t>
      </w:r>
    </w:p>
  </w:comment>
  <w:comment w:id="18" w:author="Lalor, Ben NOR [2]" w:date="2021-01-08T14:13:00Z" w:initials="LBN">
    <w:p w14:paraId="1A740D2E" w14:textId="2F874BEA" w:rsidR="00DF6B12" w:rsidRDefault="00DF6B12">
      <w:pPr>
        <w:pStyle w:val="CommentText"/>
      </w:pPr>
      <w:r>
        <w:rPr>
          <w:rStyle w:val="CommentReference"/>
        </w:rPr>
        <w:annotationRef/>
      </w:r>
      <w:r w:rsidRPr="00DF6B12">
        <w:rPr>
          <w:color w:val="FF0000"/>
        </w:rPr>
        <w:t>WE DO NOT COLLECT THIS DATA</w:t>
      </w:r>
    </w:p>
  </w:comment>
  <w:comment w:id="20" w:author="Lalor, Ben NOR" w:date="2020-08-13T11:56:00Z" w:initials="LBN">
    <w:p w14:paraId="5F56C602" w14:textId="77777777" w:rsidR="0032724B" w:rsidRDefault="0032724B" w:rsidP="00D0712C">
      <w:pPr>
        <w:pStyle w:val="CommentText"/>
      </w:pPr>
      <w:r>
        <w:rPr>
          <w:rStyle w:val="CommentReference"/>
        </w:rPr>
        <w:annotationRef/>
      </w:r>
      <w:r>
        <w:t xml:space="preserve">Triggers “Yes” If H.06 = “Manual On/Off” or “Auth </w:t>
      </w:r>
      <w:proofErr w:type="spellStart"/>
      <w:r>
        <w:t>Personel</w:t>
      </w:r>
      <w:proofErr w:type="spellEnd"/>
      <w:r>
        <w:t xml:space="preserve">” </w:t>
      </w:r>
    </w:p>
    <w:p w14:paraId="42FD5FD1" w14:textId="1EF72A5F" w:rsidR="0032724B" w:rsidRDefault="0032724B" w:rsidP="00D0712C">
      <w:pPr>
        <w:pStyle w:val="CommentText"/>
      </w:pPr>
      <w:r>
        <w:t>Otherwise “No”</w:t>
      </w:r>
    </w:p>
  </w:comment>
  <w:comment w:id="22" w:author="Lalor, Ben NOR [2]" w:date="2021-01-08T14:15:00Z" w:initials="LBN">
    <w:p w14:paraId="538898CE" w14:textId="65F63357" w:rsidR="00DF6B12" w:rsidRPr="00DF6B12" w:rsidRDefault="00DF6B12">
      <w:pPr>
        <w:pStyle w:val="CommentText"/>
        <w:rPr>
          <w:color w:val="FF0000"/>
        </w:rPr>
      </w:pPr>
      <w:r w:rsidRPr="00DF6B12">
        <w:rPr>
          <w:rStyle w:val="CommentReference"/>
          <w:color w:val="FF0000"/>
        </w:rPr>
        <w:annotationRef/>
      </w:r>
      <w:r w:rsidRPr="00DF6B12">
        <w:rPr>
          <w:color w:val="FF0000"/>
        </w:rPr>
        <w:t>WE DO NOT COLLECT THIS DATA</w:t>
      </w:r>
    </w:p>
  </w:comment>
  <w:comment w:id="27" w:author="Lalor, Ben NOR" w:date="2020-08-13T12:01:00Z" w:initials="LBN">
    <w:p w14:paraId="780FCFA0" w14:textId="77777777" w:rsidR="0032724B" w:rsidRDefault="0032724B" w:rsidP="00D0712C">
      <w:pPr>
        <w:pStyle w:val="CommentText"/>
      </w:pPr>
      <w:r>
        <w:rPr>
          <w:rStyle w:val="CommentReference"/>
        </w:rPr>
        <w:annotationRef/>
      </w:r>
      <w:r>
        <w:t xml:space="preserve">Triggers “Yes” If H.06 = “Manual On/Off” or “Auth </w:t>
      </w:r>
      <w:proofErr w:type="spellStart"/>
      <w:r>
        <w:t>Personel</w:t>
      </w:r>
      <w:proofErr w:type="spellEnd"/>
      <w:r>
        <w:t xml:space="preserve">” </w:t>
      </w:r>
    </w:p>
    <w:p w14:paraId="7BFC287B" w14:textId="119D2B28" w:rsidR="0032724B" w:rsidRDefault="0032724B" w:rsidP="00D0712C">
      <w:pPr>
        <w:pStyle w:val="CommentText"/>
      </w:pPr>
      <w:r>
        <w:t>Otherwise “No”</w:t>
      </w:r>
    </w:p>
  </w:comment>
  <w:comment w:id="28" w:author="Lalor, Ben NOR" w:date="2020-08-13T12:02:00Z" w:initials="LBN">
    <w:p w14:paraId="558D6516" w14:textId="14E82211" w:rsidR="0032724B" w:rsidRDefault="0032724B">
      <w:pPr>
        <w:pStyle w:val="CommentText"/>
      </w:pPr>
      <w:r>
        <w:rPr>
          <w:rStyle w:val="CommentReference"/>
        </w:rPr>
        <w:annotationRef/>
      </w:r>
      <w:r>
        <w:t xml:space="preserve">Triggers yes if H.06 = “auth </w:t>
      </w:r>
      <w:proofErr w:type="spellStart"/>
      <w:r>
        <w:t>personel</w:t>
      </w:r>
      <w:proofErr w:type="spellEnd"/>
      <w:r>
        <w:t xml:space="preserve">” </w:t>
      </w:r>
    </w:p>
    <w:p w14:paraId="286F984E" w14:textId="5B08815F" w:rsidR="0032724B" w:rsidRDefault="0032724B">
      <w:pPr>
        <w:pStyle w:val="CommentText"/>
      </w:pPr>
      <w:r>
        <w:t>Otherwise = “No”</w:t>
      </w:r>
    </w:p>
  </w:comment>
  <w:comment w:id="46" w:author="Lalor, Ben NOR" w:date="2020-08-13T12:36:00Z" w:initials="LBN">
    <w:p w14:paraId="1E036124" w14:textId="404D3A0B" w:rsidR="0032724B" w:rsidRDefault="0032724B">
      <w:pPr>
        <w:pStyle w:val="CommentText"/>
      </w:pPr>
      <w:r>
        <w:rPr>
          <w:rStyle w:val="CommentReference"/>
        </w:rPr>
        <w:annotationRef/>
      </w:r>
      <w:r>
        <w:t xml:space="preserve">Triggers “Yes” if H.07 = one of the following </w:t>
      </w:r>
    </w:p>
    <w:p w14:paraId="1060650D" w14:textId="3E37F184" w:rsidR="0032724B" w:rsidRDefault="0032724B" w:rsidP="005D6233">
      <w:pPr>
        <w:pStyle w:val="CommentText"/>
        <w:numPr>
          <w:ilvl w:val="0"/>
          <w:numId w:val="100"/>
        </w:numPr>
      </w:pPr>
      <w:r>
        <w:t xml:space="preserve"> “Dimmer”</w:t>
      </w:r>
    </w:p>
    <w:p w14:paraId="5D116570" w14:textId="0387DA24" w:rsidR="0032724B" w:rsidRDefault="0032724B" w:rsidP="005D6233">
      <w:pPr>
        <w:pStyle w:val="CommentText"/>
        <w:numPr>
          <w:ilvl w:val="0"/>
          <w:numId w:val="100"/>
        </w:numPr>
      </w:pPr>
      <w:r>
        <w:t xml:space="preserve"> “Bi-level Switch” </w:t>
      </w:r>
    </w:p>
    <w:p w14:paraId="3682E718" w14:textId="64F5C7BE" w:rsidR="0032724B" w:rsidRDefault="0032724B">
      <w:pPr>
        <w:pStyle w:val="CommentText"/>
      </w:pPr>
      <w:r>
        <w:t>Otherwise = “No”</w:t>
      </w:r>
    </w:p>
  </w:comment>
  <w:comment w:id="48" w:author="Lalor, Ben NOR [2]" w:date="2021-01-08T14:16:00Z" w:initials="LBN">
    <w:p w14:paraId="311C7D8D" w14:textId="2642666C" w:rsidR="00DF6B12" w:rsidRDefault="00DF6B12">
      <w:pPr>
        <w:pStyle w:val="CommentText"/>
      </w:pPr>
      <w:r>
        <w:rPr>
          <w:rStyle w:val="CommentReference"/>
        </w:rPr>
        <w:annotationRef/>
      </w:r>
      <w:r w:rsidRPr="00DF6B12">
        <w:rPr>
          <w:color w:val="FF0000"/>
        </w:rPr>
        <w:t>WE DO NOT COLLECT THIS DATA</w:t>
      </w:r>
    </w:p>
  </w:comment>
  <w:comment w:id="54" w:author="Lalor, Ben NOR [2]" w:date="2021-01-08T14:17:00Z" w:initials="LBN">
    <w:p w14:paraId="5C600E15" w14:textId="186CAD2A" w:rsidR="00DF6B12" w:rsidRDefault="00DF6B12">
      <w:pPr>
        <w:pStyle w:val="CommentText"/>
      </w:pPr>
      <w:r>
        <w:rPr>
          <w:rStyle w:val="CommentReference"/>
        </w:rPr>
        <w:annotationRef/>
      </w:r>
      <w:r w:rsidRPr="00DF6B12">
        <w:rPr>
          <w:color w:val="FF0000"/>
        </w:rPr>
        <w:t>WE DO NOT COLLECT THIS DATA</w:t>
      </w:r>
    </w:p>
  </w:comment>
  <w:comment w:id="56" w:author="Lalor, Ben NOR [2]" w:date="2021-01-08T14:18:00Z" w:initials="LBN">
    <w:p w14:paraId="187BD89E" w14:textId="77777777" w:rsidR="00DF6B12" w:rsidRDefault="00DF6B12">
      <w:pPr>
        <w:pStyle w:val="CommentText"/>
      </w:pPr>
      <w:r>
        <w:rPr>
          <w:rStyle w:val="CommentReference"/>
        </w:rPr>
        <w:annotationRef/>
      </w:r>
      <w:r>
        <w:t xml:space="preserve">Triggers if A.03 = “Healthcare” </w:t>
      </w:r>
    </w:p>
    <w:p w14:paraId="51CB9557" w14:textId="77777777" w:rsidR="00DF6B12" w:rsidRDefault="00DF6B12">
      <w:pPr>
        <w:pStyle w:val="CommentText"/>
      </w:pPr>
      <w:r>
        <w:t xml:space="preserve">AND </w:t>
      </w:r>
    </w:p>
    <w:p w14:paraId="5003E5F8" w14:textId="77777777" w:rsidR="00DF6B12" w:rsidRDefault="00DF6B12">
      <w:pPr>
        <w:pStyle w:val="CommentText"/>
      </w:pPr>
      <w:r>
        <w:t>Table H triggers</w:t>
      </w:r>
    </w:p>
    <w:p w14:paraId="76C833A3" w14:textId="77777777" w:rsidR="00DF6B12" w:rsidRDefault="00DF6B12">
      <w:pPr>
        <w:pStyle w:val="CommentText"/>
      </w:pPr>
    </w:p>
    <w:p w14:paraId="1C3BE2AD" w14:textId="618AB749" w:rsidR="00DF6B12" w:rsidRDefault="00DF6B12">
      <w:pPr>
        <w:pStyle w:val="CommentText"/>
      </w:pPr>
      <w:r>
        <w:t>Otherwise = “No”</w:t>
      </w:r>
    </w:p>
  </w:comment>
  <w:comment w:id="69" w:author="Lalor, Ben NOR" w:date="2020-08-13T12:39:00Z" w:initials="LBN">
    <w:p w14:paraId="32F05F75" w14:textId="2CEA4FAE" w:rsidR="0032724B" w:rsidRDefault="0032724B">
      <w:pPr>
        <w:pStyle w:val="CommentText"/>
      </w:pPr>
      <w:r>
        <w:rPr>
          <w:rStyle w:val="CommentReference"/>
        </w:rPr>
        <w:annotationRef/>
      </w:r>
      <w:r>
        <w:t>Triggers “Yes” if H.08 = one of the following:</w:t>
      </w:r>
    </w:p>
    <w:p w14:paraId="170B7092" w14:textId="1B44B485" w:rsidR="0032724B" w:rsidRDefault="0032724B" w:rsidP="005D6233">
      <w:pPr>
        <w:pStyle w:val="CommentText"/>
        <w:numPr>
          <w:ilvl w:val="0"/>
          <w:numId w:val="100"/>
        </w:numPr>
      </w:pPr>
      <w:r>
        <w:t xml:space="preserve"> Occ Sensor</w:t>
      </w:r>
    </w:p>
    <w:p w14:paraId="507E6064" w14:textId="35CE2424" w:rsidR="0032724B" w:rsidRDefault="0032724B" w:rsidP="005D6233">
      <w:pPr>
        <w:pStyle w:val="CommentText"/>
        <w:numPr>
          <w:ilvl w:val="0"/>
          <w:numId w:val="100"/>
        </w:numPr>
      </w:pPr>
      <w:r>
        <w:t xml:space="preserve"> Auto Time Switch</w:t>
      </w:r>
    </w:p>
    <w:p w14:paraId="0DC852F3" w14:textId="2BE2401F" w:rsidR="0032724B" w:rsidRDefault="0032724B" w:rsidP="005D6233">
      <w:pPr>
        <w:pStyle w:val="CommentText"/>
        <w:numPr>
          <w:ilvl w:val="0"/>
          <w:numId w:val="100"/>
        </w:numPr>
      </w:pPr>
      <w:r>
        <w:t xml:space="preserve"> EMCS</w:t>
      </w:r>
    </w:p>
    <w:p w14:paraId="5922ECC6" w14:textId="45F687F4" w:rsidR="0032724B" w:rsidRDefault="0032724B" w:rsidP="005D6233">
      <w:pPr>
        <w:pStyle w:val="CommentText"/>
      </w:pPr>
      <w:r>
        <w:t xml:space="preserve">Or </w:t>
      </w:r>
    </w:p>
    <w:p w14:paraId="21C2B716" w14:textId="4135FC80" w:rsidR="0032724B" w:rsidRDefault="0032724B" w:rsidP="005D6233">
      <w:pPr>
        <w:pStyle w:val="CommentText"/>
      </w:pPr>
      <w:r>
        <w:t xml:space="preserve">When H.08 = “see building level” </w:t>
      </w:r>
    </w:p>
    <w:p w14:paraId="4F249CBB" w14:textId="16087312" w:rsidR="0032724B" w:rsidRDefault="0032724B" w:rsidP="005D6233">
      <w:pPr>
        <w:pStyle w:val="CommentText"/>
      </w:pPr>
      <w:r>
        <w:t>AND</w:t>
      </w:r>
    </w:p>
    <w:p w14:paraId="3B34E067" w14:textId="71C68D6B" w:rsidR="0032724B" w:rsidRDefault="0032724B" w:rsidP="005D6233">
      <w:pPr>
        <w:pStyle w:val="CommentText"/>
      </w:pPr>
      <w:r>
        <w:t xml:space="preserve">H.02 = “Whole Building </w:t>
      </w:r>
      <w:proofErr w:type="spellStart"/>
      <w:r>
        <w:t>Timeswitch</w:t>
      </w:r>
      <w:proofErr w:type="spellEnd"/>
      <w:r>
        <w:t>”</w:t>
      </w:r>
    </w:p>
    <w:p w14:paraId="692C25D3" w14:textId="21A6436A" w:rsidR="0032724B" w:rsidRDefault="0032724B" w:rsidP="005D6233">
      <w:pPr>
        <w:pStyle w:val="CommentText"/>
      </w:pPr>
    </w:p>
  </w:comment>
  <w:comment w:id="70" w:author="Lalor, Ben NOR [2]" w:date="2021-01-08T14:32:00Z" w:initials="LBN">
    <w:p w14:paraId="5174D845" w14:textId="77777777" w:rsidR="00EE1A3E" w:rsidRDefault="00EE1A3E" w:rsidP="00EE1A3E">
      <w:pPr>
        <w:pStyle w:val="CommentText"/>
      </w:pPr>
      <w:r>
        <w:rPr>
          <w:rStyle w:val="CommentReference"/>
        </w:rPr>
        <w:annotationRef/>
      </w:r>
      <w:r>
        <w:t xml:space="preserve">Triggers if A.03 = “Healthcare” </w:t>
      </w:r>
    </w:p>
    <w:p w14:paraId="0A99B400" w14:textId="77777777" w:rsidR="00EE1A3E" w:rsidRDefault="00EE1A3E" w:rsidP="00EE1A3E">
      <w:pPr>
        <w:pStyle w:val="CommentText"/>
      </w:pPr>
      <w:r>
        <w:t xml:space="preserve">AND </w:t>
      </w:r>
    </w:p>
    <w:p w14:paraId="459B0AD0" w14:textId="77777777" w:rsidR="00EE1A3E" w:rsidRDefault="00EE1A3E" w:rsidP="00EE1A3E">
      <w:pPr>
        <w:pStyle w:val="CommentText"/>
      </w:pPr>
      <w:r>
        <w:t>Table H triggers</w:t>
      </w:r>
    </w:p>
    <w:p w14:paraId="67FAAAD9" w14:textId="77777777" w:rsidR="00EE1A3E" w:rsidRDefault="00EE1A3E" w:rsidP="00EE1A3E">
      <w:pPr>
        <w:pStyle w:val="CommentText"/>
      </w:pPr>
    </w:p>
    <w:p w14:paraId="3D5B2DAF" w14:textId="16792625" w:rsidR="00EE1A3E" w:rsidRDefault="00EE1A3E" w:rsidP="00EE1A3E">
      <w:pPr>
        <w:pStyle w:val="CommentText"/>
      </w:pPr>
      <w:r>
        <w:t>Otherwise = “No”</w:t>
      </w:r>
    </w:p>
  </w:comment>
  <w:comment w:id="74" w:author="Lalor, Ben NOR [2]" w:date="2021-01-08T14:19:00Z" w:initials="LBN">
    <w:p w14:paraId="6134A9FF" w14:textId="77777777" w:rsidR="00DF6B12" w:rsidRDefault="00DF6B12" w:rsidP="00DF6B12">
      <w:pPr>
        <w:pStyle w:val="CommentText"/>
      </w:pPr>
      <w:r>
        <w:rPr>
          <w:rStyle w:val="CommentReference"/>
        </w:rPr>
        <w:annotationRef/>
      </w:r>
      <w:r>
        <w:t>Triggers “Yes” if H.08 = one of the following:</w:t>
      </w:r>
    </w:p>
    <w:p w14:paraId="3C6A83DD" w14:textId="77777777" w:rsidR="00DF6B12" w:rsidRDefault="00DF6B12" w:rsidP="00DF6B12">
      <w:pPr>
        <w:pStyle w:val="CommentText"/>
        <w:numPr>
          <w:ilvl w:val="0"/>
          <w:numId w:val="100"/>
        </w:numPr>
      </w:pPr>
      <w:r>
        <w:t xml:space="preserve"> Occ Sensor</w:t>
      </w:r>
    </w:p>
    <w:p w14:paraId="5D518229" w14:textId="77777777" w:rsidR="00DF6B12" w:rsidRDefault="00DF6B12" w:rsidP="00DF6B12">
      <w:pPr>
        <w:pStyle w:val="CommentText"/>
        <w:numPr>
          <w:ilvl w:val="0"/>
          <w:numId w:val="100"/>
        </w:numPr>
      </w:pPr>
      <w:r>
        <w:t xml:space="preserve"> Auto Time Switch</w:t>
      </w:r>
    </w:p>
    <w:p w14:paraId="1AFB46AC" w14:textId="77777777" w:rsidR="00DF6B12" w:rsidRDefault="00DF6B12" w:rsidP="00DF6B12">
      <w:pPr>
        <w:pStyle w:val="CommentText"/>
        <w:numPr>
          <w:ilvl w:val="0"/>
          <w:numId w:val="100"/>
        </w:numPr>
      </w:pPr>
      <w:r>
        <w:t xml:space="preserve"> EMCS</w:t>
      </w:r>
    </w:p>
    <w:p w14:paraId="34D2FDEA" w14:textId="77777777" w:rsidR="00DF6B12" w:rsidRDefault="00DF6B12" w:rsidP="00DF6B12">
      <w:pPr>
        <w:pStyle w:val="CommentText"/>
      </w:pPr>
      <w:r>
        <w:t xml:space="preserve">Or </w:t>
      </w:r>
    </w:p>
    <w:p w14:paraId="1D63D426" w14:textId="77777777" w:rsidR="00DF6B12" w:rsidRDefault="00DF6B12" w:rsidP="00DF6B12">
      <w:pPr>
        <w:pStyle w:val="CommentText"/>
      </w:pPr>
      <w:r>
        <w:t xml:space="preserve">When H.08 = “see building level” </w:t>
      </w:r>
    </w:p>
    <w:p w14:paraId="19CE7CFD" w14:textId="77777777" w:rsidR="00DF6B12" w:rsidRDefault="00DF6B12" w:rsidP="00DF6B12">
      <w:pPr>
        <w:pStyle w:val="CommentText"/>
      </w:pPr>
      <w:r>
        <w:t>AND</w:t>
      </w:r>
    </w:p>
    <w:p w14:paraId="185D16EB" w14:textId="219DBED1" w:rsidR="00DF6B12" w:rsidRDefault="00DF6B12" w:rsidP="00DF6B12">
      <w:pPr>
        <w:pStyle w:val="CommentText"/>
      </w:pPr>
      <w:r>
        <w:t xml:space="preserve">H.02 = “Whole Building </w:t>
      </w:r>
      <w:proofErr w:type="spellStart"/>
      <w:r>
        <w:t>Timeswitch</w:t>
      </w:r>
      <w:proofErr w:type="spellEnd"/>
      <w:r>
        <w:t>”</w:t>
      </w:r>
    </w:p>
  </w:comment>
  <w:comment w:id="76" w:author="Lalor, Ben NOR [2]" w:date="2021-01-08T14:21:00Z" w:initials="LBN">
    <w:p w14:paraId="368BF7F8" w14:textId="3DBE1812" w:rsidR="00DF6B12" w:rsidRDefault="00DF6B12">
      <w:pPr>
        <w:pStyle w:val="CommentText"/>
      </w:pPr>
      <w:r>
        <w:rPr>
          <w:rStyle w:val="CommentReference"/>
        </w:rPr>
        <w:annotationRef/>
      </w:r>
      <w:r w:rsidRPr="00DF6B12">
        <w:rPr>
          <w:color w:val="FF0000"/>
        </w:rPr>
        <w:t>WE DO NOT COLLECT THIS DATA</w:t>
      </w:r>
      <w:r>
        <w:br/>
      </w:r>
      <w:r>
        <w:br/>
        <w:t>Table H does not collect sf data</w:t>
      </w:r>
    </w:p>
  </w:comment>
  <w:comment w:id="78" w:author="Lalor, Ben NOR [2]" w:date="2021-01-08T14:20:00Z" w:initials="LBN">
    <w:p w14:paraId="1A717C87" w14:textId="77777777" w:rsidR="00DF6B12" w:rsidRDefault="00DF6B12" w:rsidP="00DF6B12">
      <w:pPr>
        <w:pStyle w:val="CommentText"/>
      </w:pPr>
      <w:r>
        <w:rPr>
          <w:rStyle w:val="CommentReference"/>
        </w:rPr>
        <w:annotationRef/>
      </w:r>
      <w:r>
        <w:t>Triggers “Yes” if H.08 = one of the following:</w:t>
      </w:r>
    </w:p>
    <w:p w14:paraId="0EC3090F" w14:textId="77777777" w:rsidR="00DF6B12" w:rsidRDefault="00DF6B12" w:rsidP="00DF6B12">
      <w:pPr>
        <w:pStyle w:val="CommentText"/>
        <w:numPr>
          <w:ilvl w:val="0"/>
          <w:numId w:val="100"/>
        </w:numPr>
      </w:pPr>
      <w:r>
        <w:t xml:space="preserve"> Occ Sensor</w:t>
      </w:r>
    </w:p>
    <w:p w14:paraId="6B3F38E6" w14:textId="77777777" w:rsidR="00DF6B12" w:rsidRDefault="00DF6B12" w:rsidP="00DF6B12">
      <w:pPr>
        <w:pStyle w:val="CommentText"/>
        <w:numPr>
          <w:ilvl w:val="0"/>
          <w:numId w:val="100"/>
        </w:numPr>
      </w:pPr>
      <w:r>
        <w:t xml:space="preserve"> Auto Time Switch</w:t>
      </w:r>
    </w:p>
    <w:p w14:paraId="7376AF16" w14:textId="77777777" w:rsidR="00DF6B12" w:rsidRDefault="00DF6B12" w:rsidP="00DF6B12">
      <w:pPr>
        <w:pStyle w:val="CommentText"/>
        <w:numPr>
          <w:ilvl w:val="0"/>
          <w:numId w:val="100"/>
        </w:numPr>
      </w:pPr>
      <w:r>
        <w:t xml:space="preserve"> EMCS</w:t>
      </w:r>
    </w:p>
    <w:p w14:paraId="2B27CF9C" w14:textId="77777777" w:rsidR="00DF6B12" w:rsidRDefault="00DF6B12" w:rsidP="00DF6B12">
      <w:pPr>
        <w:pStyle w:val="CommentText"/>
      </w:pPr>
      <w:r>
        <w:t xml:space="preserve">Or </w:t>
      </w:r>
    </w:p>
    <w:p w14:paraId="31546DD0" w14:textId="77777777" w:rsidR="00DF6B12" w:rsidRDefault="00DF6B12" w:rsidP="00DF6B12">
      <w:pPr>
        <w:pStyle w:val="CommentText"/>
      </w:pPr>
      <w:r>
        <w:t xml:space="preserve">When H.08 = “see building level” </w:t>
      </w:r>
    </w:p>
    <w:p w14:paraId="0F058BBF" w14:textId="77777777" w:rsidR="00DF6B12" w:rsidRDefault="00DF6B12" w:rsidP="00DF6B12">
      <w:pPr>
        <w:pStyle w:val="CommentText"/>
      </w:pPr>
      <w:r>
        <w:t>AND</w:t>
      </w:r>
    </w:p>
    <w:p w14:paraId="3BAE27A6" w14:textId="62CEE74A" w:rsidR="00DF6B12" w:rsidRDefault="00DF6B12" w:rsidP="00DF6B12">
      <w:pPr>
        <w:pStyle w:val="CommentText"/>
      </w:pPr>
      <w:r>
        <w:t xml:space="preserve">H.02 = “Whole Building </w:t>
      </w:r>
      <w:proofErr w:type="spellStart"/>
      <w:r>
        <w:t>Timeswitch</w:t>
      </w:r>
      <w:proofErr w:type="spellEnd"/>
      <w:r>
        <w:t>”</w:t>
      </w:r>
    </w:p>
  </w:comment>
  <w:comment w:id="80" w:author="Lalor, Ben NOR [2]" w:date="2021-01-08T14:22:00Z" w:initials="LBN">
    <w:p w14:paraId="40AE2E59" w14:textId="38F7A025" w:rsidR="00DF6B12" w:rsidRDefault="00DF6B12">
      <w:pPr>
        <w:pStyle w:val="CommentText"/>
      </w:pPr>
      <w:r>
        <w:rPr>
          <w:rStyle w:val="CommentReference"/>
        </w:rPr>
        <w:annotationRef/>
      </w:r>
      <w:r w:rsidRPr="00DF6B12">
        <w:rPr>
          <w:color w:val="FF0000"/>
        </w:rPr>
        <w:t>WE DO NOT COLLECT THIS DATA</w:t>
      </w:r>
    </w:p>
  </w:comment>
  <w:comment w:id="183" w:author="Lalor, Ben NOR" w:date="2020-08-13T13:55:00Z" w:initials="LBN">
    <w:p w14:paraId="4B3079E7" w14:textId="77777777" w:rsidR="0032724B" w:rsidRDefault="0032724B" w:rsidP="00C82B0C">
      <w:pPr>
        <w:pStyle w:val="CommentText"/>
      </w:pPr>
      <w:r>
        <w:rPr>
          <w:rStyle w:val="CommentReference"/>
        </w:rPr>
        <w:annotationRef/>
      </w:r>
      <w:r>
        <w:t>Triggers “Yes” if H.08 = one of the following:</w:t>
      </w:r>
    </w:p>
    <w:p w14:paraId="1DC16DF5" w14:textId="77777777" w:rsidR="0032724B" w:rsidRDefault="0032724B" w:rsidP="00C82B0C">
      <w:pPr>
        <w:pStyle w:val="CommentText"/>
        <w:numPr>
          <w:ilvl w:val="0"/>
          <w:numId w:val="100"/>
        </w:numPr>
      </w:pPr>
      <w:r>
        <w:t xml:space="preserve"> Occ Sensor</w:t>
      </w:r>
    </w:p>
    <w:p w14:paraId="20A41E15" w14:textId="77777777" w:rsidR="0032724B" w:rsidRDefault="0032724B" w:rsidP="00C82B0C">
      <w:pPr>
        <w:pStyle w:val="CommentText"/>
        <w:numPr>
          <w:ilvl w:val="0"/>
          <w:numId w:val="100"/>
        </w:numPr>
      </w:pPr>
      <w:r>
        <w:t xml:space="preserve"> Auto Time Switch</w:t>
      </w:r>
    </w:p>
    <w:p w14:paraId="5322C972" w14:textId="77777777" w:rsidR="0032724B" w:rsidRDefault="0032724B" w:rsidP="00C82B0C">
      <w:pPr>
        <w:pStyle w:val="CommentText"/>
        <w:numPr>
          <w:ilvl w:val="0"/>
          <w:numId w:val="100"/>
        </w:numPr>
      </w:pPr>
      <w:r>
        <w:t xml:space="preserve"> EMCS</w:t>
      </w:r>
    </w:p>
    <w:p w14:paraId="7896EEA1" w14:textId="77777777" w:rsidR="0032724B" w:rsidRDefault="0032724B" w:rsidP="00C82B0C">
      <w:pPr>
        <w:pStyle w:val="CommentText"/>
      </w:pPr>
      <w:r>
        <w:t xml:space="preserve">Or </w:t>
      </w:r>
    </w:p>
    <w:p w14:paraId="514D9CFC" w14:textId="77777777" w:rsidR="0032724B" w:rsidRDefault="0032724B" w:rsidP="00C82B0C">
      <w:pPr>
        <w:pStyle w:val="CommentText"/>
      </w:pPr>
      <w:r>
        <w:t xml:space="preserve">When H.08 = “see building level” </w:t>
      </w:r>
    </w:p>
    <w:p w14:paraId="298C4B30" w14:textId="77777777" w:rsidR="0032724B" w:rsidRDefault="0032724B" w:rsidP="00C82B0C">
      <w:pPr>
        <w:pStyle w:val="CommentText"/>
      </w:pPr>
      <w:r>
        <w:t>AND</w:t>
      </w:r>
    </w:p>
    <w:p w14:paraId="052AFA4A" w14:textId="062D2989" w:rsidR="0032724B" w:rsidRDefault="0032724B" w:rsidP="00C82B0C">
      <w:pPr>
        <w:pStyle w:val="CommentText"/>
      </w:pPr>
      <w:r>
        <w:t xml:space="preserve">H.02 = “Whole Building </w:t>
      </w:r>
      <w:proofErr w:type="spellStart"/>
      <w:r>
        <w:t>Timeswitch</w:t>
      </w:r>
      <w:proofErr w:type="spellEnd"/>
      <w:r>
        <w:t>”</w:t>
      </w:r>
    </w:p>
  </w:comment>
  <w:comment w:id="190" w:author="Lalor, Ben NOR" w:date="2020-08-13T13:55:00Z" w:initials="LBN">
    <w:p w14:paraId="7D9AD376" w14:textId="6DE0394A" w:rsidR="0032724B" w:rsidRDefault="0032724B" w:rsidP="00757F47">
      <w:pPr>
        <w:pStyle w:val="CommentText"/>
        <w:rPr>
          <w:rStyle w:val="CommentReference"/>
        </w:rPr>
      </w:pPr>
      <w:r>
        <w:rPr>
          <w:rStyle w:val="CommentReference"/>
        </w:rPr>
        <w:annotationRef/>
      </w:r>
      <w:proofErr w:type="gramStart"/>
      <w:r>
        <w:rPr>
          <w:rStyle w:val="CommentReference"/>
        </w:rPr>
        <w:t>Triggers  “</w:t>
      </w:r>
      <w:proofErr w:type="gramEnd"/>
      <w:r>
        <w:rPr>
          <w:rStyle w:val="CommentReference"/>
        </w:rPr>
        <w:t>Yes” if H.08 = anything other than</w:t>
      </w:r>
    </w:p>
    <w:p w14:paraId="4E02C9B0" w14:textId="4E1EB982" w:rsidR="0032724B" w:rsidRDefault="0032724B" w:rsidP="00757F47">
      <w:pPr>
        <w:pStyle w:val="CommentText"/>
        <w:numPr>
          <w:ilvl w:val="0"/>
          <w:numId w:val="100"/>
        </w:numPr>
        <w:rPr>
          <w:rStyle w:val="CommentReference"/>
        </w:rPr>
      </w:pPr>
      <w:r>
        <w:rPr>
          <w:rStyle w:val="CommentReference"/>
        </w:rPr>
        <w:t>Occ Sensor</w:t>
      </w:r>
    </w:p>
    <w:p w14:paraId="0BBFA126" w14:textId="5337EAFD" w:rsidR="0032724B" w:rsidRDefault="0032724B" w:rsidP="00757F47">
      <w:pPr>
        <w:pStyle w:val="CommentText"/>
        <w:numPr>
          <w:ilvl w:val="0"/>
          <w:numId w:val="100"/>
        </w:numPr>
        <w:rPr>
          <w:rStyle w:val="CommentReference"/>
        </w:rPr>
      </w:pPr>
      <w:r>
        <w:rPr>
          <w:rStyle w:val="CommentReference"/>
        </w:rPr>
        <w:t xml:space="preserve">See </w:t>
      </w:r>
      <w:proofErr w:type="spellStart"/>
      <w:r>
        <w:rPr>
          <w:rStyle w:val="CommentReference"/>
        </w:rPr>
        <w:t>Bldg</w:t>
      </w:r>
      <w:proofErr w:type="spellEnd"/>
      <w:r>
        <w:rPr>
          <w:rStyle w:val="CommentReference"/>
        </w:rPr>
        <w:t xml:space="preserve"> </w:t>
      </w:r>
      <w:proofErr w:type="spellStart"/>
      <w:r>
        <w:rPr>
          <w:rStyle w:val="CommentReference"/>
        </w:rPr>
        <w:t>Lvl</w:t>
      </w:r>
      <w:proofErr w:type="spellEnd"/>
    </w:p>
    <w:p w14:paraId="791101FC" w14:textId="6B500AC9" w:rsidR="0032724B" w:rsidRDefault="0032724B" w:rsidP="00757F47">
      <w:pPr>
        <w:pStyle w:val="CommentText"/>
        <w:numPr>
          <w:ilvl w:val="0"/>
          <w:numId w:val="100"/>
        </w:numPr>
        <w:rPr>
          <w:rStyle w:val="CommentReference"/>
        </w:rPr>
      </w:pPr>
      <w:r>
        <w:rPr>
          <w:rStyle w:val="CommentReference"/>
        </w:rPr>
        <w:t>Exempt</w:t>
      </w:r>
    </w:p>
    <w:p w14:paraId="78BAAB1D" w14:textId="3C7AE309" w:rsidR="0032724B" w:rsidRDefault="0032724B" w:rsidP="00757F47">
      <w:pPr>
        <w:pStyle w:val="CommentText"/>
        <w:rPr>
          <w:rStyle w:val="CommentReference"/>
        </w:rPr>
      </w:pPr>
    </w:p>
    <w:p w14:paraId="5164992D" w14:textId="020FAE43" w:rsidR="0032724B" w:rsidRDefault="0032724B" w:rsidP="00757F47">
      <w:pPr>
        <w:pStyle w:val="CommentText"/>
        <w:rPr>
          <w:rStyle w:val="CommentReference"/>
        </w:rPr>
      </w:pPr>
      <w:r>
        <w:rPr>
          <w:rStyle w:val="CommentReference"/>
        </w:rPr>
        <w:t>Otherwise = “No”</w:t>
      </w:r>
    </w:p>
    <w:p w14:paraId="3473E026" w14:textId="6CFB67CE" w:rsidR="0032724B" w:rsidRDefault="0032724B" w:rsidP="00757F47">
      <w:pPr>
        <w:pStyle w:val="CommentText"/>
      </w:pPr>
    </w:p>
    <w:p w14:paraId="0D9F2FFC" w14:textId="742905D6" w:rsidR="0032724B" w:rsidRDefault="0032724B" w:rsidP="004C4204">
      <w:pPr>
        <w:pStyle w:val="CommentText"/>
      </w:pPr>
    </w:p>
  </w:comment>
  <w:comment w:id="191" w:author="Lalor, Ben NOR [2]" w:date="2020-11-18T14:26:00Z" w:initials="LBN">
    <w:p w14:paraId="7C494FC9" w14:textId="77777777" w:rsidR="0032724B" w:rsidRDefault="0032724B">
      <w:pPr>
        <w:pStyle w:val="CommentText"/>
      </w:pPr>
      <w:r>
        <w:rPr>
          <w:rStyle w:val="CommentReference"/>
        </w:rPr>
        <w:annotationRef/>
      </w:r>
      <w:r>
        <w:t xml:space="preserve">Triggers “Yes” when H.01 = “Auto time </w:t>
      </w:r>
      <w:proofErr w:type="spellStart"/>
      <w:r>
        <w:t>swithch</w:t>
      </w:r>
      <w:proofErr w:type="spellEnd"/>
      <w:r>
        <w:t xml:space="preserve">” </w:t>
      </w:r>
    </w:p>
    <w:p w14:paraId="075287C6" w14:textId="77777777" w:rsidR="0032724B" w:rsidRDefault="0032724B">
      <w:pPr>
        <w:pStyle w:val="CommentText"/>
      </w:pPr>
      <w:r>
        <w:t xml:space="preserve">OR </w:t>
      </w:r>
    </w:p>
    <w:p w14:paraId="2C1A320C" w14:textId="77777777" w:rsidR="0032724B" w:rsidRDefault="0032724B">
      <w:pPr>
        <w:pStyle w:val="CommentText"/>
      </w:pPr>
      <w:r>
        <w:t xml:space="preserve">“EMCS” </w:t>
      </w:r>
    </w:p>
    <w:p w14:paraId="7A632559" w14:textId="77777777" w:rsidR="0032724B" w:rsidRDefault="0032724B">
      <w:pPr>
        <w:pStyle w:val="CommentText"/>
      </w:pPr>
      <w:r>
        <w:t>OR</w:t>
      </w:r>
    </w:p>
    <w:p w14:paraId="62E8107D" w14:textId="0884B072" w:rsidR="0032724B" w:rsidRDefault="0032724B">
      <w:pPr>
        <w:pStyle w:val="CommentText"/>
      </w:pPr>
      <w:r>
        <w:t xml:space="preserve">“See </w:t>
      </w:r>
      <w:proofErr w:type="spellStart"/>
      <w:r>
        <w:t>Bldg</w:t>
      </w:r>
      <w:proofErr w:type="spellEnd"/>
      <w:r>
        <w:t xml:space="preserve"> Level” AND H.02 = “Whole Building </w:t>
      </w:r>
      <w:proofErr w:type="spellStart"/>
      <w:r>
        <w:t>Timeswitch</w:t>
      </w:r>
      <w:proofErr w:type="spellEnd"/>
      <w:r>
        <w:t>”</w:t>
      </w:r>
    </w:p>
  </w:comment>
  <w:comment w:id="193" w:author="Lalor, Ben NOR [2]" w:date="2021-01-08T14:22:00Z" w:initials="LBN">
    <w:p w14:paraId="0EC789C8" w14:textId="7F50A5F6" w:rsidR="00DF6B12" w:rsidRDefault="00DF6B12">
      <w:pPr>
        <w:pStyle w:val="CommentText"/>
      </w:pPr>
      <w:r>
        <w:rPr>
          <w:rStyle w:val="CommentReference"/>
        </w:rPr>
        <w:annotationRef/>
      </w:r>
      <w:r w:rsidR="00EE1A3E" w:rsidRPr="00EE1A3E">
        <w:rPr>
          <w:color w:val="FF0000"/>
        </w:rPr>
        <w:t>WE DO NOT COLLECT THIS DATA</w:t>
      </w:r>
    </w:p>
  </w:comment>
  <w:comment w:id="195" w:author="Lalor, Ben NOR [2]" w:date="2021-01-08T14:24:00Z" w:initials="LBN">
    <w:p w14:paraId="2F8D858F" w14:textId="174C8804" w:rsidR="00EE1A3E" w:rsidRDefault="00EE1A3E">
      <w:pPr>
        <w:pStyle w:val="CommentText"/>
      </w:pPr>
      <w:r>
        <w:rPr>
          <w:rStyle w:val="CommentReference"/>
        </w:rPr>
        <w:annotationRef/>
      </w:r>
      <w:r>
        <w:t>Triggers if H.05 = any of the following</w:t>
      </w:r>
    </w:p>
    <w:p w14:paraId="6E0AD093" w14:textId="350FE3DA" w:rsidR="00EE1A3E" w:rsidRDefault="00EE1A3E" w:rsidP="00EE1A3E">
      <w:pPr>
        <w:pStyle w:val="CommentText"/>
        <w:numPr>
          <w:ilvl w:val="0"/>
          <w:numId w:val="100"/>
        </w:numPr>
      </w:pPr>
      <w:r w:rsidRPr="00EE1A3E">
        <w:t>Retail Fitting Rm</w:t>
      </w:r>
    </w:p>
    <w:p w14:paraId="3DA4FA76" w14:textId="41B031E2" w:rsidR="00EE1A3E" w:rsidRDefault="00EE1A3E" w:rsidP="00EE1A3E">
      <w:pPr>
        <w:pStyle w:val="CommentText"/>
        <w:numPr>
          <w:ilvl w:val="0"/>
          <w:numId w:val="100"/>
        </w:numPr>
      </w:pPr>
      <w:r w:rsidRPr="00EE1A3E">
        <w:t>Retail Store Building</w:t>
      </w:r>
    </w:p>
    <w:p w14:paraId="1F7671C3" w14:textId="0D5C6FFE" w:rsidR="00EE1A3E" w:rsidRDefault="00EE1A3E" w:rsidP="00EE1A3E">
      <w:pPr>
        <w:pStyle w:val="CommentText"/>
        <w:numPr>
          <w:ilvl w:val="0"/>
          <w:numId w:val="100"/>
        </w:numPr>
      </w:pPr>
      <w:r w:rsidRPr="00EE1A3E">
        <w:t>Retail Merchandise Sales, Wholesale Showroom</w:t>
      </w:r>
    </w:p>
    <w:p w14:paraId="2E411C12" w14:textId="223ADCA6" w:rsidR="00EE1A3E" w:rsidRDefault="00EE1A3E" w:rsidP="00EE1A3E">
      <w:pPr>
        <w:pStyle w:val="CommentText"/>
        <w:numPr>
          <w:ilvl w:val="0"/>
          <w:numId w:val="100"/>
        </w:numPr>
      </w:pPr>
      <w:r w:rsidRPr="00EE1A3E">
        <w:t>Malls and Atria</w:t>
      </w:r>
    </w:p>
    <w:p w14:paraId="472F931D" w14:textId="259E262F" w:rsidR="00EE1A3E" w:rsidRDefault="00EE1A3E" w:rsidP="00EE1A3E">
      <w:pPr>
        <w:pStyle w:val="CommentText"/>
        <w:numPr>
          <w:ilvl w:val="0"/>
          <w:numId w:val="100"/>
        </w:numPr>
      </w:pPr>
      <w:r w:rsidRPr="00EE1A3E">
        <w:t>Restaurant Building</w:t>
      </w:r>
    </w:p>
    <w:p w14:paraId="3F2B8F06" w14:textId="234A8C11" w:rsidR="00EE1A3E" w:rsidRDefault="00EE1A3E" w:rsidP="00EE1A3E">
      <w:pPr>
        <w:pStyle w:val="CommentText"/>
        <w:numPr>
          <w:ilvl w:val="0"/>
          <w:numId w:val="100"/>
        </w:numPr>
      </w:pPr>
      <w:r w:rsidRPr="00EE1A3E">
        <w:t>Grocery Sales</w:t>
      </w:r>
    </w:p>
    <w:p w14:paraId="7DEC1F65" w14:textId="290123A4" w:rsidR="00EE1A3E" w:rsidRDefault="00EE1A3E" w:rsidP="00EE1A3E">
      <w:pPr>
        <w:pStyle w:val="CommentText"/>
        <w:numPr>
          <w:ilvl w:val="0"/>
          <w:numId w:val="100"/>
        </w:numPr>
      </w:pPr>
      <w:r w:rsidRPr="00EE1A3E">
        <w:t>Grocery Store Building</w:t>
      </w:r>
    </w:p>
    <w:p w14:paraId="2BC103AD" w14:textId="08FA72CE" w:rsidR="00EE1A3E" w:rsidRDefault="00EE1A3E" w:rsidP="00EE1A3E">
      <w:pPr>
        <w:pStyle w:val="CommentText"/>
        <w:numPr>
          <w:ilvl w:val="0"/>
          <w:numId w:val="100"/>
        </w:numPr>
      </w:pPr>
      <w:r w:rsidRPr="00EE1A3E">
        <w:t>Religious Facility Building</w:t>
      </w:r>
    </w:p>
    <w:p w14:paraId="0B130A1A" w14:textId="43F627C7" w:rsidR="00EE1A3E" w:rsidRDefault="00EE1A3E" w:rsidP="00EE1A3E">
      <w:pPr>
        <w:pStyle w:val="CommentText"/>
        <w:numPr>
          <w:ilvl w:val="0"/>
          <w:numId w:val="100"/>
        </w:numPr>
      </w:pPr>
      <w:r w:rsidRPr="00EE1A3E">
        <w:t>Religious Worship</w:t>
      </w:r>
    </w:p>
    <w:p w14:paraId="5560CBBE" w14:textId="00B59F3E" w:rsidR="00EE1A3E" w:rsidRDefault="00EE1A3E" w:rsidP="00EE1A3E">
      <w:pPr>
        <w:pStyle w:val="CommentText"/>
        <w:numPr>
          <w:ilvl w:val="0"/>
          <w:numId w:val="100"/>
        </w:numPr>
      </w:pPr>
      <w:r w:rsidRPr="00EE1A3E">
        <w:t>Religious Worship (Low Vision)</w:t>
      </w:r>
    </w:p>
    <w:p w14:paraId="52AAC798" w14:textId="20C7F12F" w:rsidR="00EE1A3E" w:rsidRDefault="00EE1A3E" w:rsidP="00EE1A3E">
      <w:pPr>
        <w:pStyle w:val="CommentText"/>
        <w:numPr>
          <w:ilvl w:val="0"/>
          <w:numId w:val="100"/>
        </w:numPr>
      </w:pPr>
      <w:r w:rsidRPr="00EE1A3E">
        <w:t>Theater - Motion Picture</w:t>
      </w:r>
    </w:p>
    <w:p w14:paraId="317C6494" w14:textId="14FF1FB2" w:rsidR="00EE1A3E" w:rsidRDefault="00EE1A3E" w:rsidP="00EE1A3E">
      <w:pPr>
        <w:pStyle w:val="CommentText"/>
        <w:numPr>
          <w:ilvl w:val="0"/>
          <w:numId w:val="100"/>
        </w:numPr>
      </w:pPr>
      <w:r w:rsidRPr="00EE1A3E">
        <w:t xml:space="preserve">Theater </w:t>
      </w:r>
      <w:r>
        <w:t>–</w:t>
      </w:r>
      <w:r w:rsidRPr="00EE1A3E">
        <w:t xml:space="preserve"> Performance</w:t>
      </w:r>
    </w:p>
    <w:p w14:paraId="11307D09" w14:textId="1091578C" w:rsidR="00EE1A3E" w:rsidRDefault="00EE1A3E" w:rsidP="00EE1A3E">
      <w:pPr>
        <w:pStyle w:val="CommentText"/>
        <w:numPr>
          <w:ilvl w:val="0"/>
          <w:numId w:val="100"/>
        </w:numPr>
      </w:pPr>
      <w:r w:rsidRPr="00EE1A3E">
        <w:t>Motion Picture Theater Building</w:t>
      </w:r>
    </w:p>
    <w:p w14:paraId="32D84DD5" w14:textId="0D76A673" w:rsidR="00EE1A3E" w:rsidRDefault="00EE1A3E" w:rsidP="00EE1A3E">
      <w:pPr>
        <w:pStyle w:val="CommentText"/>
        <w:numPr>
          <w:ilvl w:val="0"/>
          <w:numId w:val="100"/>
        </w:numPr>
      </w:pPr>
      <w:r w:rsidRPr="00EE1A3E">
        <w:t>Performing Arts Theater Building</w:t>
      </w:r>
    </w:p>
    <w:p w14:paraId="53FBD5FD" w14:textId="3E5720AE" w:rsidR="00EE1A3E" w:rsidRDefault="00EE1A3E">
      <w:pPr>
        <w:pStyle w:val="CommentText"/>
      </w:pPr>
    </w:p>
  </w:comment>
  <w:comment w:id="197" w:author="Lalor, Ben NOR [2]" w:date="2020-11-18T14:33:00Z" w:initials="LBN">
    <w:p w14:paraId="31A7826E" w14:textId="77777777" w:rsidR="0032724B" w:rsidRDefault="0032724B">
      <w:pPr>
        <w:pStyle w:val="CommentText"/>
      </w:pPr>
      <w:r>
        <w:rPr>
          <w:rStyle w:val="CommentReference"/>
        </w:rPr>
        <w:annotationRef/>
      </w:r>
      <w:r>
        <w:t xml:space="preserve">Triggers “Yes” when </w:t>
      </w:r>
      <w:proofErr w:type="spellStart"/>
      <w:r>
        <w:t>atleast</w:t>
      </w:r>
      <w:proofErr w:type="spellEnd"/>
      <w:r>
        <w:t xml:space="preserve"> one of the following is true:</w:t>
      </w:r>
    </w:p>
    <w:p w14:paraId="6C1288C7" w14:textId="5C46D0A5" w:rsidR="0032724B" w:rsidRDefault="0032724B">
      <w:pPr>
        <w:pStyle w:val="CommentText"/>
      </w:pPr>
      <w:r>
        <w:t>I.02 contains one of the following:</w:t>
      </w:r>
    </w:p>
    <w:p w14:paraId="6216C99E" w14:textId="77777777" w:rsidR="0032724B" w:rsidRDefault="0032724B">
      <w:pPr>
        <w:pStyle w:val="CommentText"/>
      </w:pPr>
      <w:r>
        <w:t xml:space="preserve">- </w:t>
      </w:r>
      <w:r w:rsidRPr="00BC729B">
        <w:t>Office (&lt;= 250 square feet)</w:t>
      </w:r>
    </w:p>
    <w:p w14:paraId="017B1D18" w14:textId="77777777" w:rsidR="0032724B" w:rsidRDefault="0032724B">
      <w:pPr>
        <w:pStyle w:val="CommentText"/>
      </w:pPr>
      <w:r>
        <w:t xml:space="preserve">- </w:t>
      </w:r>
      <w:r w:rsidRPr="00BC729B">
        <w:t>Multipurpose Rm (Low Vision)</w:t>
      </w:r>
      <w:r>
        <w:t xml:space="preserve"> and P.04 (for that row) &lt;= 1,000</w:t>
      </w:r>
    </w:p>
    <w:p w14:paraId="67D87FEE" w14:textId="0D85D8A1" w:rsidR="0032724B" w:rsidRDefault="0032724B">
      <w:pPr>
        <w:pStyle w:val="CommentText"/>
      </w:pPr>
      <w:r>
        <w:t xml:space="preserve">- </w:t>
      </w:r>
      <w:r w:rsidRPr="00BC729B">
        <w:t>"Convention, Conference, Multipurpose, and Meeting Center"</w:t>
      </w:r>
      <w:r>
        <w:t xml:space="preserve"> AND P.04 </w:t>
      </w:r>
    </w:p>
    <w:p w14:paraId="33326F8D" w14:textId="77777777" w:rsidR="0032724B" w:rsidRDefault="0032724B">
      <w:pPr>
        <w:pStyle w:val="CommentText"/>
      </w:pPr>
      <w:r>
        <w:t xml:space="preserve">- </w:t>
      </w:r>
      <w:r w:rsidRPr="00BC729B">
        <w:t>"Classroom, Lecture, Training, Vocational"</w:t>
      </w:r>
    </w:p>
    <w:p w14:paraId="79B485BF" w14:textId="77777777" w:rsidR="0032724B" w:rsidRDefault="0032724B">
      <w:pPr>
        <w:pStyle w:val="CommentText"/>
      </w:pPr>
      <w:r>
        <w:t>- Restroom</w:t>
      </w:r>
    </w:p>
    <w:p w14:paraId="5C652CF4" w14:textId="79BD1F0C" w:rsidR="0032724B" w:rsidRDefault="0032724B">
      <w:pPr>
        <w:pStyle w:val="CommentText"/>
      </w:pPr>
      <w:r>
        <w:t>- Restroom (low vision)</w:t>
      </w:r>
    </w:p>
  </w:comment>
  <w:comment w:id="200" w:author="Lalor, Ben NOR" w:date="2020-08-13T14:00:00Z" w:initials="LBN">
    <w:p w14:paraId="1833D7C6" w14:textId="77777777" w:rsidR="0032724B" w:rsidRDefault="0032724B" w:rsidP="00C82B0C">
      <w:pPr>
        <w:pStyle w:val="CommentText"/>
      </w:pPr>
      <w:r>
        <w:rPr>
          <w:rStyle w:val="CommentReference"/>
        </w:rPr>
        <w:annotationRef/>
      </w:r>
      <w:r>
        <w:t>Triggers “Yes” if H.08 = one of the following:</w:t>
      </w:r>
    </w:p>
    <w:p w14:paraId="17E98798" w14:textId="77777777" w:rsidR="0032724B" w:rsidRDefault="0032724B" w:rsidP="00C82B0C">
      <w:pPr>
        <w:pStyle w:val="CommentText"/>
        <w:numPr>
          <w:ilvl w:val="0"/>
          <w:numId w:val="100"/>
        </w:numPr>
      </w:pPr>
      <w:r>
        <w:t xml:space="preserve"> Occ Sensor</w:t>
      </w:r>
    </w:p>
    <w:p w14:paraId="7503A2B0" w14:textId="77777777" w:rsidR="0032724B" w:rsidRDefault="0032724B" w:rsidP="00C82B0C">
      <w:pPr>
        <w:pStyle w:val="CommentText"/>
        <w:numPr>
          <w:ilvl w:val="0"/>
          <w:numId w:val="100"/>
        </w:numPr>
      </w:pPr>
      <w:r>
        <w:t xml:space="preserve"> Auto Time Switch</w:t>
      </w:r>
    </w:p>
    <w:p w14:paraId="27853D4A" w14:textId="77777777" w:rsidR="0032724B" w:rsidRDefault="0032724B" w:rsidP="00C82B0C">
      <w:pPr>
        <w:pStyle w:val="CommentText"/>
        <w:numPr>
          <w:ilvl w:val="0"/>
          <w:numId w:val="100"/>
        </w:numPr>
      </w:pPr>
      <w:r>
        <w:t xml:space="preserve"> EMCS</w:t>
      </w:r>
    </w:p>
    <w:p w14:paraId="3D8D0365" w14:textId="77777777" w:rsidR="0032724B" w:rsidRDefault="0032724B" w:rsidP="00C82B0C">
      <w:pPr>
        <w:pStyle w:val="CommentText"/>
      </w:pPr>
      <w:r>
        <w:t xml:space="preserve">Or </w:t>
      </w:r>
    </w:p>
    <w:p w14:paraId="65C8066A" w14:textId="77777777" w:rsidR="0032724B" w:rsidRDefault="0032724B" w:rsidP="00C82B0C">
      <w:pPr>
        <w:pStyle w:val="CommentText"/>
      </w:pPr>
      <w:r>
        <w:t xml:space="preserve">When H.08 = “see building level” </w:t>
      </w:r>
    </w:p>
    <w:p w14:paraId="45AB10B6" w14:textId="77777777" w:rsidR="0032724B" w:rsidRDefault="0032724B" w:rsidP="00C82B0C">
      <w:pPr>
        <w:pStyle w:val="CommentText"/>
      </w:pPr>
      <w:r>
        <w:t>AND</w:t>
      </w:r>
    </w:p>
    <w:p w14:paraId="5F0F6A1D" w14:textId="4EACE7CA" w:rsidR="0032724B" w:rsidRDefault="0032724B" w:rsidP="00C82B0C">
      <w:pPr>
        <w:pStyle w:val="CommentText"/>
      </w:pPr>
      <w:r>
        <w:t xml:space="preserve">H.02 = “Whole Building </w:t>
      </w:r>
      <w:proofErr w:type="spellStart"/>
      <w:r>
        <w:t>Timeswitch</w:t>
      </w:r>
      <w:proofErr w:type="spellEnd"/>
      <w:r>
        <w:t>”</w:t>
      </w:r>
    </w:p>
  </w:comment>
  <w:comment w:id="201" w:author="Lalor, Ben NOR" w:date="2020-08-13T14:01:00Z" w:initials="LBN">
    <w:p w14:paraId="7ADE223F" w14:textId="77777777" w:rsidR="0032724B" w:rsidRDefault="0032724B" w:rsidP="00B95283">
      <w:pPr>
        <w:pStyle w:val="CommentText"/>
      </w:pPr>
      <w:r>
        <w:rPr>
          <w:rStyle w:val="CommentReference"/>
        </w:rPr>
        <w:annotationRef/>
      </w:r>
      <w:r>
        <w:t>Triggers when I.02 = one of the following:</w:t>
      </w:r>
    </w:p>
    <w:p w14:paraId="48A5A276" w14:textId="77777777" w:rsidR="0032724B" w:rsidRDefault="0032724B" w:rsidP="00B95283">
      <w:pPr>
        <w:pStyle w:val="CommentText"/>
        <w:numPr>
          <w:ilvl w:val="0"/>
          <w:numId w:val="100"/>
        </w:numPr>
      </w:pPr>
      <w:r>
        <w:t xml:space="preserve"> </w:t>
      </w:r>
      <w:r w:rsidRPr="00B95283">
        <w:t>"Parking Garage - Parking Area"</w:t>
      </w:r>
    </w:p>
    <w:p w14:paraId="33F4DC52" w14:textId="77777777" w:rsidR="0032724B" w:rsidRDefault="0032724B" w:rsidP="00B95283">
      <w:pPr>
        <w:pStyle w:val="CommentText"/>
        <w:numPr>
          <w:ilvl w:val="0"/>
          <w:numId w:val="100"/>
        </w:numPr>
      </w:pPr>
      <w:r>
        <w:t xml:space="preserve"> </w:t>
      </w:r>
      <w:r w:rsidRPr="00B95283">
        <w:t>"Parking Garage - Dedicated Ramps"</w:t>
      </w:r>
    </w:p>
    <w:p w14:paraId="790F9D18" w14:textId="77777777" w:rsidR="0032724B" w:rsidRDefault="0032724B" w:rsidP="00B95283">
      <w:pPr>
        <w:pStyle w:val="CommentText"/>
        <w:numPr>
          <w:ilvl w:val="0"/>
          <w:numId w:val="100"/>
        </w:numPr>
      </w:pPr>
      <w:r>
        <w:t xml:space="preserve"> </w:t>
      </w:r>
      <w:r w:rsidRPr="00B95283">
        <w:t>"Parking Garage - Daylight Adaption Zones"</w:t>
      </w:r>
    </w:p>
    <w:p w14:paraId="1BE1C448" w14:textId="77777777" w:rsidR="0032724B" w:rsidRDefault="0032724B" w:rsidP="00B95283">
      <w:pPr>
        <w:pStyle w:val="CommentText"/>
      </w:pPr>
    </w:p>
    <w:p w14:paraId="3CD389CB" w14:textId="77777777" w:rsidR="0032724B" w:rsidRDefault="0032724B" w:rsidP="00B95283">
      <w:pPr>
        <w:pStyle w:val="CommentText"/>
      </w:pPr>
    </w:p>
    <w:p w14:paraId="0C4C4354" w14:textId="536062D0" w:rsidR="0032724B" w:rsidRDefault="0032724B" w:rsidP="00B95283">
      <w:pPr>
        <w:pStyle w:val="CommentText"/>
      </w:pPr>
      <w:r w:rsidRPr="00B95283">
        <w:rPr>
          <w:color w:val="FF0000"/>
        </w:rPr>
        <w:t>BEN THIS HAS A SMALL HOLE – “LOADING ZONE” IS HARD TO CAPTURE</w:t>
      </w:r>
    </w:p>
  </w:comment>
  <w:comment w:id="202" w:author="Lalor, Ben NOR" w:date="2020-08-13T14:19:00Z" w:initials="LBN">
    <w:p w14:paraId="55F2C493" w14:textId="06900EAF" w:rsidR="0032724B" w:rsidRDefault="0032724B">
      <w:pPr>
        <w:pStyle w:val="CommentText"/>
      </w:pPr>
      <w:r>
        <w:rPr>
          <w:rStyle w:val="CommentReference"/>
        </w:rPr>
        <w:annotationRef/>
      </w:r>
      <w:r>
        <w:t>Triggers “Yes” if H.09 = “Included”</w:t>
      </w:r>
    </w:p>
    <w:p w14:paraId="5F9009CB" w14:textId="69879057" w:rsidR="0032724B" w:rsidRDefault="0032724B">
      <w:pPr>
        <w:pStyle w:val="CommentText"/>
      </w:pPr>
      <w:r>
        <w:t>Otherwise = “No”</w:t>
      </w:r>
    </w:p>
  </w:comment>
  <w:comment w:id="203" w:author="Lalor, Ben NOR" w:date="2020-08-13T14:21:00Z" w:initials="LBN">
    <w:p w14:paraId="5F1CCCBA" w14:textId="77777777" w:rsidR="0032724B" w:rsidRDefault="0032724B" w:rsidP="00C9771B">
      <w:pPr>
        <w:pStyle w:val="CommentText"/>
      </w:pPr>
      <w:r>
        <w:rPr>
          <w:rStyle w:val="CommentReference"/>
        </w:rPr>
        <w:annotationRef/>
      </w:r>
      <w:r>
        <w:t>Triggers “Yes” if H.09 = “Included”</w:t>
      </w:r>
    </w:p>
    <w:p w14:paraId="10C2CB48" w14:textId="6EE6DDF3" w:rsidR="0032724B" w:rsidRDefault="0032724B" w:rsidP="00C9771B">
      <w:pPr>
        <w:pStyle w:val="CommentText"/>
      </w:pPr>
      <w:r>
        <w:t>Otherwise = “No”</w:t>
      </w:r>
    </w:p>
  </w:comment>
  <w:comment w:id="204" w:author="Lalor, Ben NOR" w:date="2020-08-13T14:24:00Z" w:initials="LBN">
    <w:p w14:paraId="105A6791" w14:textId="77777777" w:rsidR="0032724B" w:rsidRDefault="0032724B" w:rsidP="00C9771B">
      <w:pPr>
        <w:pStyle w:val="CommentText"/>
      </w:pPr>
      <w:r>
        <w:rPr>
          <w:rStyle w:val="CommentReference"/>
        </w:rPr>
        <w:annotationRef/>
      </w:r>
      <w:r>
        <w:t>Triggers “Yes” if H.09 = “Included”</w:t>
      </w:r>
    </w:p>
    <w:p w14:paraId="6E05800C" w14:textId="7743E583" w:rsidR="0032724B" w:rsidRDefault="0032724B" w:rsidP="00C9771B">
      <w:pPr>
        <w:pStyle w:val="CommentText"/>
      </w:pPr>
      <w:r>
        <w:t>Otherwise = “No”</w:t>
      </w:r>
    </w:p>
  </w:comment>
  <w:comment w:id="205" w:author="Lalor, Ben NOR" w:date="2020-08-13T14:24:00Z" w:initials="LBN">
    <w:p w14:paraId="1B7E82B2" w14:textId="77777777" w:rsidR="0032724B" w:rsidRDefault="0032724B" w:rsidP="00C9771B">
      <w:pPr>
        <w:pStyle w:val="CommentText"/>
      </w:pPr>
      <w:r>
        <w:rPr>
          <w:rStyle w:val="CommentReference"/>
        </w:rPr>
        <w:annotationRef/>
      </w:r>
      <w:r>
        <w:t>Triggers “Yes” if H.09 = “Included”</w:t>
      </w:r>
    </w:p>
    <w:p w14:paraId="02C8C981" w14:textId="5F689964" w:rsidR="0032724B" w:rsidRDefault="0032724B" w:rsidP="00C9771B">
      <w:pPr>
        <w:pStyle w:val="CommentText"/>
      </w:pPr>
      <w:r>
        <w:t>Otherwise = “No”</w:t>
      </w:r>
    </w:p>
  </w:comment>
  <w:comment w:id="207" w:author="Lalor, Ben NOR [2]" w:date="2021-01-08T14:33:00Z" w:initials="LBN">
    <w:p w14:paraId="40B90EB7" w14:textId="2C31385A" w:rsidR="00EE1A3E" w:rsidRDefault="00EE1A3E">
      <w:pPr>
        <w:pStyle w:val="CommentText"/>
      </w:pPr>
      <w:r>
        <w:rPr>
          <w:rStyle w:val="CommentReference"/>
        </w:rPr>
        <w:annotationRef/>
      </w:r>
      <w:r w:rsidRPr="00EE1A3E">
        <w:rPr>
          <w:color w:val="FF0000"/>
        </w:rPr>
        <w:t>WE DO NOT COLLECT THIS DATA</w:t>
      </w:r>
    </w:p>
  </w:comment>
  <w:comment w:id="388" w:author="Lalor, Ben NOR [2]" w:date="2021-01-08T14:34:00Z" w:initials="LBN">
    <w:p w14:paraId="6E5E6E35" w14:textId="77777777" w:rsidR="00451F8C" w:rsidRDefault="00451F8C" w:rsidP="00451F8C">
      <w:pPr>
        <w:pStyle w:val="CommentText"/>
      </w:pPr>
      <w:r>
        <w:rPr>
          <w:rStyle w:val="CommentReference"/>
        </w:rPr>
        <w:annotationRef/>
      </w:r>
      <w:r>
        <w:t xml:space="preserve">Triggers “Yes” if </w:t>
      </w:r>
      <w:proofErr w:type="spellStart"/>
      <w:r>
        <w:t>atleast</w:t>
      </w:r>
      <w:proofErr w:type="spellEnd"/>
      <w:r>
        <w:t xml:space="preserve"> one of the 130.1 sections above = “Yes”</w:t>
      </w:r>
    </w:p>
    <w:p w14:paraId="6486B012" w14:textId="37B6D327" w:rsidR="00451F8C" w:rsidRDefault="00451F8C" w:rsidP="00451F8C">
      <w:pPr>
        <w:pStyle w:val="CommentText"/>
      </w:pPr>
      <w:r>
        <w:t xml:space="preserve">Otherwise </w:t>
      </w:r>
      <w:proofErr w:type="gramStart"/>
      <w:r>
        <w:t>‘ No</w:t>
      </w:r>
      <w:proofErr w:type="gramEnd"/>
      <w:r>
        <w:t>”</w:t>
      </w:r>
    </w:p>
  </w:comment>
  <w:comment w:id="390" w:author="Lalor, Ben NOR [2]" w:date="2020-11-18T14:56:00Z" w:initials="LBN">
    <w:p w14:paraId="0A95655C" w14:textId="029C6183" w:rsidR="0032724B" w:rsidRDefault="0032724B">
      <w:pPr>
        <w:pStyle w:val="CommentText"/>
      </w:pPr>
      <w:r>
        <w:rPr>
          <w:rStyle w:val="CommentReference"/>
        </w:rPr>
        <w:annotationRef/>
      </w:r>
      <w:r>
        <w:t xml:space="preserve">Triggers “Yes” when </w:t>
      </w:r>
      <w:proofErr w:type="spellStart"/>
      <w:r>
        <w:t>LTO</w:t>
      </w:r>
      <w:proofErr w:type="spellEnd"/>
      <w:r>
        <w:t xml:space="preserve"> is included in the scope of work</w:t>
      </w:r>
    </w:p>
  </w:comment>
  <w:comment w:id="391" w:author="Lalor, Ben NOR [2]" w:date="2020-11-18T14:59:00Z" w:initials="LBN">
    <w:p w14:paraId="31D17774" w14:textId="131CB617" w:rsidR="0032724B" w:rsidRDefault="0032724B">
      <w:pPr>
        <w:pStyle w:val="CommentText"/>
      </w:pPr>
      <w:r>
        <w:rPr>
          <w:rStyle w:val="CommentReference"/>
        </w:rPr>
        <w:annotationRef/>
      </w:r>
      <w:r>
        <w:t>Triggers “Yes” if LTO is included in scope</w:t>
      </w:r>
    </w:p>
  </w:comment>
  <w:comment w:id="392" w:author="Lalor, Ben NOR [2]" w:date="2020-11-19T11:35:00Z" w:initials="LBN">
    <w:p w14:paraId="2B338FAC" w14:textId="77777777" w:rsidR="0032724B" w:rsidRDefault="0032724B">
      <w:pPr>
        <w:pStyle w:val="CommentText"/>
      </w:pPr>
      <w:r>
        <w:rPr>
          <w:rStyle w:val="CommentReference"/>
        </w:rPr>
        <w:annotationRef/>
      </w:r>
      <w:r>
        <w:t xml:space="preserve">Triggers “Yes” when </w:t>
      </w:r>
      <w:proofErr w:type="spellStart"/>
      <w:r>
        <w:t>atleast</w:t>
      </w:r>
      <w:proofErr w:type="spellEnd"/>
      <w:r>
        <w:t xml:space="preserve"> one row in F.09 = “Yes”</w:t>
      </w:r>
    </w:p>
    <w:p w14:paraId="60B62B69" w14:textId="77777777" w:rsidR="0032724B" w:rsidRDefault="0032724B">
      <w:pPr>
        <w:pStyle w:val="CommentText"/>
      </w:pPr>
    </w:p>
    <w:p w14:paraId="0E8E28C5" w14:textId="7B6CC1B5" w:rsidR="0032724B" w:rsidRDefault="0032724B">
      <w:pPr>
        <w:pStyle w:val="CommentText"/>
      </w:pPr>
      <w:r>
        <w:t>Otherwise = “No”</w:t>
      </w:r>
    </w:p>
  </w:comment>
  <w:comment w:id="394" w:author="Lalor, Ben NOR [2]" w:date="2021-01-08T14:57:00Z" w:initials="LBN">
    <w:p w14:paraId="511ACA34" w14:textId="1F9D3B37" w:rsidR="00514F8E" w:rsidRDefault="00514F8E">
      <w:pPr>
        <w:pStyle w:val="CommentText"/>
      </w:pPr>
      <w:r>
        <w:rPr>
          <w:rStyle w:val="CommentReference"/>
        </w:rPr>
        <w:annotationRef/>
      </w:r>
      <w:r w:rsidRPr="00514F8E">
        <w:rPr>
          <w:color w:val="FF0000"/>
        </w:rPr>
        <w:t>WE DO NOT COLLECT THIS DATA</w:t>
      </w:r>
    </w:p>
  </w:comment>
  <w:comment w:id="426" w:author="Lalor, Ben NOR [2]" w:date="2021-01-08T14:57:00Z" w:initials="LBN">
    <w:p w14:paraId="6DF562DA" w14:textId="61885D87" w:rsidR="00514F8E" w:rsidRDefault="00514F8E">
      <w:pPr>
        <w:pStyle w:val="CommentText"/>
      </w:pPr>
      <w:r>
        <w:rPr>
          <w:rStyle w:val="CommentReference"/>
        </w:rPr>
        <w:annotationRef/>
      </w:r>
      <w:r>
        <w:t>This triggers along with the title of this section</w:t>
      </w:r>
    </w:p>
  </w:comment>
  <w:comment w:id="428" w:author="Lalor, Ben NOR [2]" w:date="2020-11-19T11:41:00Z" w:initials="LBN">
    <w:p w14:paraId="28F4496E" w14:textId="23DD7864" w:rsidR="0032724B" w:rsidRDefault="0032724B" w:rsidP="0025083C">
      <w:pPr>
        <w:pStyle w:val="CommentText"/>
      </w:pPr>
      <w:r>
        <w:rPr>
          <w:rStyle w:val="CommentReference"/>
        </w:rPr>
        <w:annotationRef/>
      </w:r>
      <w:r>
        <w:t>Triggers “Yes” when H.02 = “Photocontrol” OR “</w:t>
      </w:r>
      <w:proofErr w:type="spellStart"/>
      <w:r>
        <w:t>Atronomical</w:t>
      </w:r>
      <w:proofErr w:type="spellEnd"/>
      <w:r>
        <w:t xml:space="preserve"> Timer”</w:t>
      </w:r>
    </w:p>
    <w:p w14:paraId="3EB1BBEE" w14:textId="77777777" w:rsidR="0032724B" w:rsidRDefault="0032724B" w:rsidP="0025083C">
      <w:pPr>
        <w:pStyle w:val="CommentText"/>
      </w:pPr>
    </w:p>
    <w:p w14:paraId="184E036C" w14:textId="4383716D" w:rsidR="0032724B" w:rsidRDefault="0032724B" w:rsidP="0025083C">
      <w:pPr>
        <w:pStyle w:val="CommentText"/>
      </w:pPr>
      <w:r>
        <w:t>Otherwise = “No”</w:t>
      </w:r>
    </w:p>
  </w:comment>
  <w:comment w:id="431" w:author="Lalor, Ben NOR [2]" w:date="2020-11-19T11:41:00Z" w:initials="LBN">
    <w:p w14:paraId="1C5351A2" w14:textId="77777777" w:rsidR="0032724B" w:rsidRDefault="0032724B">
      <w:pPr>
        <w:pStyle w:val="CommentText"/>
      </w:pPr>
      <w:r>
        <w:rPr>
          <w:rStyle w:val="CommentReference"/>
        </w:rPr>
        <w:annotationRef/>
      </w:r>
      <w:r>
        <w:t>Triggers “Yes” when H.03 = “Yes” OR “Yes – EMCS”</w:t>
      </w:r>
    </w:p>
    <w:p w14:paraId="270C2E76" w14:textId="77777777" w:rsidR="0032724B" w:rsidRDefault="0032724B">
      <w:pPr>
        <w:pStyle w:val="CommentText"/>
      </w:pPr>
    </w:p>
    <w:p w14:paraId="24A345E1" w14:textId="53966DA9" w:rsidR="0032724B" w:rsidRDefault="0032724B">
      <w:pPr>
        <w:pStyle w:val="CommentText"/>
      </w:pPr>
      <w:r>
        <w:t>Otherwise = “No”</w:t>
      </w:r>
    </w:p>
  </w:comment>
  <w:comment w:id="432" w:author="Lalor, Ben NOR [2]" w:date="2020-11-19T11:42:00Z" w:initials="LBN">
    <w:p w14:paraId="4CF45765" w14:textId="77777777" w:rsidR="0032724B" w:rsidRDefault="0032724B">
      <w:pPr>
        <w:pStyle w:val="CommentText"/>
      </w:pPr>
      <w:r>
        <w:rPr>
          <w:rStyle w:val="CommentReference"/>
        </w:rPr>
        <w:annotationRef/>
      </w:r>
      <w:r>
        <w:t>Triggers “Yes” when H.04 = “Yes”</w:t>
      </w:r>
    </w:p>
    <w:p w14:paraId="5428F531" w14:textId="77777777" w:rsidR="0032724B" w:rsidRDefault="0032724B">
      <w:pPr>
        <w:pStyle w:val="CommentText"/>
      </w:pPr>
    </w:p>
    <w:p w14:paraId="02606568" w14:textId="6B5D9B30" w:rsidR="0032724B" w:rsidRDefault="0032724B">
      <w:pPr>
        <w:pStyle w:val="CommentText"/>
      </w:pPr>
      <w:r>
        <w:t>Otherwise “No”</w:t>
      </w:r>
    </w:p>
  </w:comment>
  <w:comment w:id="438" w:author="Lalor, Ben NOR [2]" w:date="2021-01-08T14:58:00Z" w:initials="LBN">
    <w:p w14:paraId="4778EC45" w14:textId="751C6A8C" w:rsidR="00514F8E" w:rsidRDefault="00514F8E">
      <w:pPr>
        <w:pStyle w:val="CommentText"/>
      </w:pPr>
      <w:r>
        <w:rPr>
          <w:rStyle w:val="CommentReference"/>
        </w:rPr>
        <w:annotationRef/>
      </w:r>
      <w:r>
        <w:t>WE DO NOT COLLECT THIS DATA</w:t>
      </w:r>
    </w:p>
  </w:comment>
  <w:comment w:id="451" w:author="Lalor, Ben NOR [2]" w:date="2020-11-19T11:39:00Z" w:initials="LBN">
    <w:p w14:paraId="2E16B0D0" w14:textId="0B992455" w:rsidR="0032724B" w:rsidRDefault="0032724B">
      <w:pPr>
        <w:pStyle w:val="CommentText"/>
      </w:pPr>
      <w:r>
        <w:rPr>
          <w:rStyle w:val="CommentReference"/>
        </w:rPr>
        <w:annotationRef/>
      </w:r>
      <w:r w:rsidRPr="0025083C">
        <w:rPr>
          <w:b/>
          <w:bCs/>
        </w:rPr>
        <w:t>DIANE</w:t>
      </w:r>
      <w:r>
        <w:t xml:space="preserve"> – I have added new checkboxes here so 2 and 3 are triggered individually. Previously, there was only one checkbox for this </w:t>
      </w:r>
      <w:proofErr w:type="spellStart"/>
      <w:r>
        <w:t>whol</w:t>
      </w:r>
      <w:proofErr w:type="spellEnd"/>
      <w:r>
        <w:t xml:space="preserve"> section (excluding the exceptions)</w:t>
      </w:r>
    </w:p>
  </w:comment>
  <w:comment w:id="470" w:author="Lalor, Ben NOR [2]" w:date="2020-11-19T11:52:00Z" w:initials="LBN">
    <w:p w14:paraId="62A0F9AA" w14:textId="1DED468B" w:rsidR="0032724B" w:rsidRDefault="0032724B">
      <w:pPr>
        <w:pStyle w:val="CommentText"/>
      </w:pPr>
      <w:r>
        <w:rPr>
          <w:rStyle w:val="CommentReference"/>
        </w:rPr>
        <w:annotationRef/>
      </w:r>
      <w:r>
        <w:t>Always “Yes” when LTS is included in the scope of work</w:t>
      </w:r>
    </w:p>
  </w:comment>
  <w:comment w:id="471" w:author="Lalor, Ben NOR [2]" w:date="2020-11-19T11:52:00Z" w:initials="LBN">
    <w:p w14:paraId="5E7D4B2E" w14:textId="77777777" w:rsidR="0032724B" w:rsidRDefault="0032724B">
      <w:pPr>
        <w:pStyle w:val="CommentText"/>
      </w:pPr>
      <w:r>
        <w:rPr>
          <w:rStyle w:val="CommentReference"/>
        </w:rPr>
        <w:annotationRef/>
      </w:r>
      <w:r>
        <w:t xml:space="preserve">Triggers “Yes” when </w:t>
      </w:r>
      <w:proofErr w:type="spellStart"/>
      <w:r>
        <w:t>atleast</w:t>
      </w:r>
      <w:proofErr w:type="spellEnd"/>
      <w:r>
        <w:t xml:space="preserve"> one row G.04 Demand Response = “</w:t>
      </w:r>
      <w:proofErr w:type="spellStart"/>
      <w:r>
        <w:t>Pwr</w:t>
      </w:r>
      <w:proofErr w:type="spellEnd"/>
      <w:r>
        <w:t xml:space="preserve"> reduced 30%+” OR “Exempt by Health/LS reg”</w:t>
      </w:r>
    </w:p>
    <w:p w14:paraId="32B7F42D" w14:textId="675261C2" w:rsidR="0032724B" w:rsidRDefault="0032724B">
      <w:pPr>
        <w:pStyle w:val="CommentText"/>
      </w:pPr>
    </w:p>
  </w:comment>
  <w:comment w:id="473" w:author="Lalor, Ben NOR [2]" w:date="2021-01-08T15:02:00Z" w:initials="LBN">
    <w:p w14:paraId="007F4143" w14:textId="77777777" w:rsidR="00514F8E" w:rsidRDefault="00514F8E" w:rsidP="00514F8E">
      <w:pPr>
        <w:pStyle w:val="CommentText"/>
      </w:pPr>
      <w:r>
        <w:rPr>
          <w:rStyle w:val="CommentReference"/>
        </w:rPr>
        <w:annotationRef/>
      </w:r>
      <w:r>
        <w:t xml:space="preserve">Triggers if H.03 Demand </w:t>
      </w:r>
      <w:proofErr w:type="spellStart"/>
      <w:r>
        <w:t>Respone</w:t>
      </w:r>
      <w:proofErr w:type="spellEnd"/>
      <w:r>
        <w:t xml:space="preserve"> = “</w:t>
      </w:r>
      <w:r w:rsidRPr="00514F8E">
        <w:t>Exempt by Health/LS reg.</w:t>
      </w:r>
      <w:r>
        <w:t>”</w:t>
      </w:r>
    </w:p>
    <w:p w14:paraId="2CF745C3" w14:textId="77777777" w:rsidR="00514F8E" w:rsidRDefault="00514F8E" w:rsidP="00514F8E">
      <w:pPr>
        <w:pStyle w:val="CommentText"/>
      </w:pPr>
    </w:p>
    <w:p w14:paraId="07EDFA21" w14:textId="253C19F1" w:rsidR="00514F8E" w:rsidRDefault="00514F8E" w:rsidP="00514F8E">
      <w:pPr>
        <w:pStyle w:val="CommentText"/>
      </w:pPr>
      <w:r>
        <w:t>Otherwise = “No"</w:t>
      </w:r>
    </w:p>
  </w:comment>
  <w:comment w:id="477" w:author="Lalor, Ben NOR [2]" w:date="2020-11-19T12:02:00Z" w:initials="LBN">
    <w:p w14:paraId="4739061E" w14:textId="77777777" w:rsidR="0032724B" w:rsidRDefault="0032724B">
      <w:pPr>
        <w:pStyle w:val="CommentText"/>
      </w:pPr>
      <w:r>
        <w:rPr>
          <w:rStyle w:val="CommentReference"/>
        </w:rPr>
        <w:annotationRef/>
      </w:r>
      <w:r>
        <w:t xml:space="preserve">Triggers “Yes” if </w:t>
      </w:r>
      <w:proofErr w:type="spellStart"/>
      <w:r>
        <w:t>atleast</w:t>
      </w:r>
      <w:proofErr w:type="spellEnd"/>
      <w:r>
        <w:t xml:space="preserve"> one row of G.04 Shut Off = “Auto Timer” OR “</w:t>
      </w:r>
      <w:proofErr w:type="spellStart"/>
      <w:r>
        <w:t>Astrn</w:t>
      </w:r>
      <w:proofErr w:type="spellEnd"/>
      <w:r>
        <w:t xml:space="preserve"> Timer”</w:t>
      </w:r>
    </w:p>
    <w:p w14:paraId="045D7F74" w14:textId="77777777" w:rsidR="0032724B" w:rsidRDefault="0032724B">
      <w:pPr>
        <w:pStyle w:val="CommentText"/>
      </w:pPr>
    </w:p>
    <w:p w14:paraId="1A45B56D" w14:textId="42E310B7" w:rsidR="0032724B" w:rsidRDefault="0032724B">
      <w:pPr>
        <w:pStyle w:val="CommentText"/>
      </w:pPr>
      <w:r>
        <w:t>Otherwise “No”</w:t>
      </w:r>
    </w:p>
  </w:comment>
  <w:comment w:id="478" w:author="Lalor, Ben NOR [2]" w:date="2020-11-19T12:22:00Z" w:initials="LBN">
    <w:p w14:paraId="5AC490B9" w14:textId="55BB218F" w:rsidR="0032724B" w:rsidRDefault="0032724B">
      <w:pPr>
        <w:pStyle w:val="CommentText"/>
      </w:pPr>
      <w:r>
        <w:rPr>
          <w:rStyle w:val="CommentReference"/>
        </w:rPr>
        <w:annotationRef/>
      </w:r>
      <w:r>
        <w:t xml:space="preserve">Triggers “Yes” when </w:t>
      </w:r>
      <w:proofErr w:type="spellStart"/>
      <w:r>
        <w:t>atleast</w:t>
      </w:r>
      <w:proofErr w:type="spellEnd"/>
      <w:r>
        <w:t xml:space="preserve"> one row of G.04 Shut-off = “</w:t>
      </w:r>
      <w:r w:rsidRPr="005429AC">
        <w:t>Auto Time-switch + Photocontrol</w:t>
      </w:r>
      <w:r>
        <w:t>” OR “</w:t>
      </w:r>
      <w:proofErr w:type="spellStart"/>
      <w:r w:rsidRPr="005429AC">
        <w:t>Astrn</w:t>
      </w:r>
      <w:proofErr w:type="spellEnd"/>
      <w:r w:rsidRPr="005429AC">
        <w:t>. Time-switch + Photocontrol</w:t>
      </w:r>
      <w:r>
        <w:t>” or “Exempt”</w:t>
      </w:r>
    </w:p>
  </w:comment>
  <w:comment w:id="480" w:author="Lalor, Ben NOR [2]" w:date="2021-01-08T15:03:00Z" w:initials="LBN">
    <w:p w14:paraId="0DBBF833" w14:textId="4603079D" w:rsidR="00514F8E" w:rsidRDefault="00514F8E">
      <w:pPr>
        <w:pStyle w:val="CommentText"/>
      </w:pPr>
      <w:r>
        <w:rPr>
          <w:rStyle w:val="CommentReference"/>
        </w:rPr>
        <w:annotationRef/>
      </w:r>
      <w:r w:rsidRPr="00514F8E">
        <w:rPr>
          <w:color w:val="FF0000"/>
        </w:rPr>
        <w:t>WE DO NOT COLLECT THIS DATA</w:t>
      </w:r>
    </w:p>
  </w:comment>
  <w:comment w:id="486" w:author="Lalor, Ben NOR [2]" w:date="2020-11-19T12:23:00Z" w:initials="LBN">
    <w:p w14:paraId="695EEF30" w14:textId="67492926" w:rsidR="0032724B" w:rsidRDefault="0032724B">
      <w:pPr>
        <w:pStyle w:val="CommentText"/>
      </w:pPr>
      <w:r>
        <w:rPr>
          <w:rStyle w:val="CommentReference"/>
        </w:rPr>
        <w:annotationRef/>
      </w:r>
      <w:r>
        <w:t>This triggers along with the trigger for A above</w:t>
      </w:r>
    </w:p>
  </w:comment>
  <w:comment w:id="488" w:author="Lalor, Ben NOR [2]" w:date="2021-01-08T15:03:00Z" w:initials="LBN">
    <w:p w14:paraId="7D47E5BA" w14:textId="54D25654" w:rsidR="00514F8E" w:rsidRDefault="00514F8E">
      <w:pPr>
        <w:pStyle w:val="CommentText"/>
      </w:pPr>
      <w:r>
        <w:rPr>
          <w:rStyle w:val="CommentReference"/>
        </w:rPr>
        <w:annotationRef/>
      </w:r>
      <w:r w:rsidRPr="00514F8E">
        <w:rPr>
          <w:color w:val="FF0000"/>
        </w:rPr>
        <w:t>WE DO NOT COLLECT THIS DATA</w:t>
      </w:r>
    </w:p>
  </w:comment>
  <w:comment w:id="495" w:author="Lalor, Ben NOR [2]" w:date="2020-11-19T12:30:00Z" w:initials="LBN">
    <w:p w14:paraId="6BA81B11" w14:textId="77777777" w:rsidR="0032724B" w:rsidRDefault="0032724B">
      <w:pPr>
        <w:pStyle w:val="CommentText"/>
      </w:pPr>
      <w:r>
        <w:rPr>
          <w:rStyle w:val="CommentReference"/>
        </w:rPr>
        <w:annotationRef/>
      </w:r>
      <w:r>
        <w:t>Triggers “Yes when Table J or Table K has been triggered.</w:t>
      </w:r>
    </w:p>
    <w:p w14:paraId="023F7A69" w14:textId="77777777" w:rsidR="0032724B" w:rsidRDefault="0032724B">
      <w:pPr>
        <w:pStyle w:val="CommentText"/>
      </w:pPr>
    </w:p>
    <w:p w14:paraId="54EEC850" w14:textId="599EB53F" w:rsidR="0032724B" w:rsidRDefault="0032724B">
      <w:pPr>
        <w:pStyle w:val="CommentText"/>
      </w:pPr>
      <w:r>
        <w:t>Otherwise = “No”</w:t>
      </w:r>
    </w:p>
  </w:comment>
  <w:comment w:id="497" w:author="Lalor, Ben NOR [2]" w:date="2021-01-08T15:30:00Z" w:initials="LBN">
    <w:p w14:paraId="06A7373C" w14:textId="2DC8640F" w:rsidR="00BE77BB" w:rsidRDefault="00BE77BB">
      <w:pPr>
        <w:pStyle w:val="CommentText"/>
      </w:pPr>
      <w:r>
        <w:rPr>
          <w:rStyle w:val="CommentReference"/>
        </w:rPr>
        <w:annotationRef/>
      </w:r>
      <w:r w:rsidRPr="00BE77BB">
        <w:rPr>
          <w:color w:val="FF0000"/>
        </w:rPr>
        <w:t>WE DO NOT COLLECT THIS DATA</w:t>
      </w:r>
    </w:p>
  </w:comment>
  <w:comment w:id="507" w:author="Lalor, Ben NOR [2]" w:date="2020-11-19T12:33:00Z" w:initials="LBN">
    <w:p w14:paraId="0977B38B" w14:textId="4FA1820F" w:rsidR="0032724B" w:rsidRDefault="0032724B">
      <w:pPr>
        <w:pStyle w:val="CommentText"/>
      </w:pPr>
      <w:r>
        <w:rPr>
          <w:rStyle w:val="CommentReference"/>
        </w:rPr>
        <w:annotationRef/>
      </w:r>
      <w:r>
        <w:t>Triggers “Yes” when Table J or Table K has been triggered</w:t>
      </w:r>
    </w:p>
    <w:p w14:paraId="4DAEDF8E" w14:textId="77777777" w:rsidR="0032724B" w:rsidRDefault="0032724B">
      <w:pPr>
        <w:pStyle w:val="CommentText"/>
      </w:pPr>
    </w:p>
    <w:p w14:paraId="4386E056" w14:textId="2C0C91A8" w:rsidR="0032724B" w:rsidRDefault="0032724B">
      <w:pPr>
        <w:pStyle w:val="CommentText"/>
      </w:pPr>
      <w:r>
        <w:t>Otherwise = “No”</w:t>
      </w:r>
    </w:p>
  </w:comment>
  <w:comment w:id="513" w:author="Lalor, Ben NOR [2]" w:date="2021-01-08T15:36:00Z" w:initials="LBN">
    <w:p w14:paraId="7D164529" w14:textId="27ECFD58" w:rsidR="00BE77BB" w:rsidRDefault="00BE77BB">
      <w:pPr>
        <w:pStyle w:val="CommentText"/>
      </w:pPr>
      <w:r>
        <w:rPr>
          <w:rStyle w:val="CommentReference"/>
        </w:rPr>
        <w:annotationRef/>
      </w:r>
      <w:r>
        <w:t xml:space="preserve">Triggers if K.09 of the vertical Fenestration </w:t>
      </w:r>
      <w:proofErr w:type="spellStart"/>
      <w:r>
        <w:t>subtable</w:t>
      </w:r>
      <w:proofErr w:type="spellEnd"/>
      <w:r>
        <w:t xml:space="preserve"> = “NA6 Default (COG)”</w:t>
      </w:r>
    </w:p>
    <w:p w14:paraId="7CA545E7" w14:textId="6B7797D1" w:rsidR="00BE77BB" w:rsidRDefault="00BE77BB">
      <w:pPr>
        <w:pStyle w:val="CommentText"/>
      </w:pPr>
      <w:r>
        <w:t>OR</w:t>
      </w:r>
    </w:p>
    <w:p w14:paraId="66081227" w14:textId="3EFB6A9F" w:rsidR="00BE77BB" w:rsidRDefault="00BE77BB">
      <w:pPr>
        <w:pStyle w:val="CommentText"/>
      </w:pPr>
      <w:r>
        <w:t xml:space="preserve">K.07 of the Skylights </w:t>
      </w:r>
      <w:proofErr w:type="spellStart"/>
      <w:r>
        <w:t>subtable</w:t>
      </w:r>
      <w:proofErr w:type="spellEnd"/>
      <w:r>
        <w:t xml:space="preserve"> = “NA6 Default (COG)”</w:t>
      </w:r>
    </w:p>
    <w:p w14:paraId="4E363884" w14:textId="1123093B" w:rsidR="00BE77BB" w:rsidRDefault="00BE77BB">
      <w:pPr>
        <w:pStyle w:val="CommentText"/>
      </w:pPr>
    </w:p>
    <w:p w14:paraId="0825D7C8" w14:textId="1F897FCF" w:rsidR="00BE77BB" w:rsidRDefault="00BE77BB">
      <w:pPr>
        <w:pStyle w:val="CommentText"/>
      </w:pPr>
      <w:r>
        <w:t>Otherwise = “No”</w:t>
      </w:r>
    </w:p>
    <w:p w14:paraId="3F6FCC3F" w14:textId="77777777" w:rsidR="00BE77BB" w:rsidRDefault="00BE77BB">
      <w:pPr>
        <w:pStyle w:val="CommentText"/>
      </w:pPr>
    </w:p>
    <w:p w14:paraId="7BB37142" w14:textId="3B02FCB4" w:rsidR="00BE77BB" w:rsidRDefault="00BE77BB">
      <w:pPr>
        <w:pStyle w:val="CommentText"/>
      </w:pPr>
    </w:p>
  </w:comment>
  <w:comment w:id="516" w:author="Lalor, Ben NOR [2]" w:date="2020-11-19T14:35:00Z" w:initials="LBN">
    <w:p w14:paraId="3EEBA0D3" w14:textId="1D256417" w:rsidR="0032724B" w:rsidRDefault="0032724B">
      <w:pPr>
        <w:pStyle w:val="CommentText"/>
      </w:pPr>
      <w:r>
        <w:rPr>
          <w:rStyle w:val="CommentReference"/>
        </w:rPr>
        <w:annotationRef/>
      </w:r>
      <w:r>
        <w:t xml:space="preserve">Trigger “Yes” if </w:t>
      </w:r>
      <w:proofErr w:type="spellStart"/>
      <w:r>
        <w:t>atleast</w:t>
      </w:r>
      <w:proofErr w:type="spellEnd"/>
      <w:r>
        <w:t xml:space="preserve"> one row of K.09 Vertical Fenestration = “NFRC”</w:t>
      </w:r>
    </w:p>
    <w:p w14:paraId="101ADE49" w14:textId="77777777" w:rsidR="0032724B" w:rsidRDefault="0032724B">
      <w:pPr>
        <w:pStyle w:val="CommentText"/>
      </w:pPr>
      <w:r>
        <w:t>OR</w:t>
      </w:r>
    </w:p>
    <w:p w14:paraId="53A3DBA5" w14:textId="77777777" w:rsidR="0032724B" w:rsidRDefault="0032724B">
      <w:pPr>
        <w:pStyle w:val="CommentText"/>
      </w:pPr>
      <w:proofErr w:type="spellStart"/>
      <w:r>
        <w:t>Atleaset</w:t>
      </w:r>
      <w:proofErr w:type="spellEnd"/>
      <w:r>
        <w:t xml:space="preserve"> one row of K.07 Skylights = “NFRC”</w:t>
      </w:r>
    </w:p>
    <w:p w14:paraId="15524052" w14:textId="77777777" w:rsidR="0032724B" w:rsidRDefault="0032724B">
      <w:pPr>
        <w:pStyle w:val="CommentText"/>
      </w:pPr>
    </w:p>
    <w:p w14:paraId="34FB382F" w14:textId="6B6A8193" w:rsidR="0032724B" w:rsidRDefault="0032724B">
      <w:pPr>
        <w:pStyle w:val="CommentText"/>
      </w:pPr>
      <w:r>
        <w:t>Otherwise = “No”</w:t>
      </w:r>
    </w:p>
  </w:comment>
  <w:comment w:id="518" w:author="Lalor, Ben NOR [2]" w:date="2020-11-19T14:48:00Z" w:initials="LBN">
    <w:p w14:paraId="1CF8BD3F" w14:textId="28F51FCF" w:rsidR="0032724B" w:rsidRDefault="0032724B" w:rsidP="00960FF3">
      <w:pPr>
        <w:pStyle w:val="CommentText"/>
      </w:pPr>
      <w:r>
        <w:rPr>
          <w:rStyle w:val="CommentReference"/>
        </w:rPr>
        <w:annotationRef/>
      </w:r>
      <w:r>
        <w:t xml:space="preserve">Triggers “Yes” </w:t>
      </w:r>
      <w:proofErr w:type="gramStart"/>
      <w:r>
        <w:t>when ”</w:t>
      </w:r>
      <w:proofErr w:type="gramEnd"/>
      <w:r>
        <w:t xml:space="preserve"> </w:t>
      </w:r>
      <w:proofErr w:type="spellStart"/>
      <w:r>
        <w:t>atleast</w:t>
      </w:r>
      <w:proofErr w:type="spellEnd"/>
      <w:r>
        <w:t xml:space="preserve"> one row of K.09 Vertical Fenestration = “110.6 defaults”</w:t>
      </w:r>
    </w:p>
    <w:p w14:paraId="0D80EA5D" w14:textId="77777777" w:rsidR="0032724B" w:rsidRDefault="0032724B" w:rsidP="00960FF3">
      <w:pPr>
        <w:pStyle w:val="CommentText"/>
      </w:pPr>
      <w:r>
        <w:t>OR</w:t>
      </w:r>
    </w:p>
    <w:p w14:paraId="25ABA869" w14:textId="0793C82D" w:rsidR="0032724B" w:rsidRDefault="0032724B" w:rsidP="00960FF3">
      <w:pPr>
        <w:pStyle w:val="CommentText"/>
      </w:pPr>
      <w:proofErr w:type="spellStart"/>
      <w:r>
        <w:t>Atleaset</w:t>
      </w:r>
      <w:proofErr w:type="spellEnd"/>
      <w:r>
        <w:t xml:space="preserve"> one row of K.07 Skylights = “110.6 defaults””</w:t>
      </w:r>
    </w:p>
    <w:p w14:paraId="45688794" w14:textId="77777777" w:rsidR="0032724B" w:rsidRDefault="0032724B" w:rsidP="00960FF3">
      <w:pPr>
        <w:pStyle w:val="CommentText"/>
      </w:pPr>
    </w:p>
    <w:p w14:paraId="562624E3" w14:textId="77777777" w:rsidR="0032724B" w:rsidRDefault="0032724B" w:rsidP="00960FF3">
      <w:pPr>
        <w:pStyle w:val="CommentText"/>
      </w:pPr>
      <w:r>
        <w:t>Otherwise = “No”</w:t>
      </w:r>
    </w:p>
    <w:p w14:paraId="06ABF0F6" w14:textId="10EC37B8" w:rsidR="0032724B" w:rsidRDefault="0032724B">
      <w:pPr>
        <w:pStyle w:val="CommentText"/>
      </w:pPr>
    </w:p>
  </w:comment>
  <w:comment w:id="519" w:author="Lalor, Ben NOR [2]" w:date="2020-11-19T14:49:00Z" w:initials="LBN">
    <w:p w14:paraId="4B732CDB" w14:textId="7760E9F0" w:rsidR="0032724B" w:rsidRDefault="0032724B">
      <w:pPr>
        <w:pStyle w:val="CommentText"/>
      </w:pPr>
      <w:r>
        <w:rPr>
          <w:rStyle w:val="CommentReference"/>
        </w:rPr>
        <w:annotationRef/>
      </w:r>
      <w:r>
        <w:t>Always “yes” when NRCC-ENV is included in scope of work</w:t>
      </w:r>
    </w:p>
  </w:comment>
  <w:comment w:id="520" w:author="Lalor, Ben NOR [2]" w:date="2020-11-19T14:51:00Z" w:initials="LBN">
    <w:p w14:paraId="7835E1ED" w14:textId="77777777" w:rsidR="0032724B" w:rsidRDefault="0032724B">
      <w:pPr>
        <w:pStyle w:val="CommentText"/>
      </w:pPr>
      <w:r>
        <w:rPr>
          <w:rStyle w:val="CommentReference"/>
        </w:rPr>
        <w:annotationRef/>
      </w:r>
      <w:r>
        <w:t>Triggers “Yes” when any of the following are selected in B.02</w:t>
      </w:r>
    </w:p>
    <w:p w14:paraId="6AACF085" w14:textId="77777777" w:rsidR="0032724B" w:rsidRDefault="0032724B" w:rsidP="00960FF3">
      <w:pPr>
        <w:pStyle w:val="CommentText"/>
        <w:numPr>
          <w:ilvl w:val="0"/>
          <w:numId w:val="100"/>
        </w:numPr>
      </w:pPr>
      <w:r>
        <w:t xml:space="preserve"> Roof</w:t>
      </w:r>
    </w:p>
    <w:p w14:paraId="0DBBD74F" w14:textId="77777777" w:rsidR="0032724B" w:rsidRDefault="0032724B" w:rsidP="00960FF3">
      <w:pPr>
        <w:pStyle w:val="CommentText"/>
        <w:numPr>
          <w:ilvl w:val="0"/>
          <w:numId w:val="100"/>
        </w:numPr>
      </w:pPr>
      <w:r>
        <w:t>Walls</w:t>
      </w:r>
    </w:p>
    <w:p w14:paraId="37AAE477" w14:textId="77777777" w:rsidR="0032724B" w:rsidRDefault="0032724B" w:rsidP="00960FF3">
      <w:pPr>
        <w:pStyle w:val="CommentText"/>
        <w:numPr>
          <w:ilvl w:val="0"/>
          <w:numId w:val="100"/>
        </w:numPr>
      </w:pPr>
      <w:r>
        <w:t>Floors</w:t>
      </w:r>
    </w:p>
    <w:p w14:paraId="7FB5C671" w14:textId="77777777" w:rsidR="0032724B" w:rsidRDefault="0032724B" w:rsidP="00960FF3">
      <w:pPr>
        <w:pStyle w:val="CommentText"/>
      </w:pPr>
    </w:p>
    <w:p w14:paraId="5BFB860F" w14:textId="168628E0" w:rsidR="0032724B" w:rsidRDefault="0032724B" w:rsidP="00960FF3">
      <w:pPr>
        <w:pStyle w:val="CommentText"/>
      </w:pPr>
      <w:r>
        <w:t>Otherwise = “No”</w:t>
      </w:r>
    </w:p>
  </w:comment>
  <w:comment w:id="521" w:author="Lalor, Ben NOR [2]" w:date="2020-11-19T14:53:00Z" w:initials="LBN">
    <w:p w14:paraId="62D4DB8D" w14:textId="77777777" w:rsidR="0032724B" w:rsidRDefault="0032724B" w:rsidP="00960FF3">
      <w:pPr>
        <w:pStyle w:val="CommentText"/>
      </w:pPr>
      <w:r>
        <w:rPr>
          <w:rStyle w:val="CommentReference"/>
        </w:rPr>
        <w:annotationRef/>
      </w:r>
      <w:r>
        <w:t>Triggers “Yes” when any of the following are selected in B.02</w:t>
      </w:r>
    </w:p>
    <w:p w14:paraId="1AF7A27E" w14:textId="77777777" w:rsidR="0032724B" w:rsidRDefault="0032724B" w:rsidP="00960FF3">
      <w:pPr>
        <w:pStyle w:val="CommentText"/>
        <w:numPr>
          <w:ilvl w:val="0"/>
          <w:numId w:val="100"/>
        </w:numPr>
      </w:pPr>
      <w:r>
        <w:t xml:space="preserve"> Roof</w:t>
      </w:r>
    </w:p>
    <w:p w14:paraId="29216F53" w14:textId="77777777" w:rsidR="0032724B" w:rsidRDefault="0032724B" w:rsidP="00960FF3">
      <w:pPr>
        <w:pStyle w:val="CommentText"/>
        <w:numPr>
          <w:ilvl w:val="0"/>
          <w:numId w:val="100"/>
        </w:numPr>
      </w:pPr>
      <w:r>
        <w:t>Walls</w:t>
      </w:r>
    </w:p>
    <w:p w14:paraId="02B89BCC" w14:textId="77777777" w:rsidR="0032724B" w:rsidRDefault="0032724B" w:rsidP="00960FF3">
      <w:pPr>
        <w:pStyle w:val="CommentText"/>
        <w:numPr>
          <w:ilvl w:val="0"/>
          <w:numId w:val="100"/>
        </w:numPr>
      </w:pPr>
      <w:r>
        <w:t>Floors</w:t>
      </w:r>
    </w:p>
    <w:p w14:paraId="7F3D9003" w14:textId="77777777" w:rsidR="0032724B" w:rsidRDefault="0032724B" w:rsidP="00960FF3">
      <w:pPr>
        <w:pStyle w:val="CommentText"/>
      </w:pPr>
    </w:p>
    <w:p w14:paraId="7DBDF886" w14:textId="77CAB80D" w:rsidR="0032724B" w:rsidRDefault="0032724B" w:rsidP="00960FF3">
      <w:pPr>
        <w:pStyle w:val="CommentText"/>
      </w:pPr>
      <w:r>
        <w:t>Otherwise = “No”</w:t>
      </w:r>
    </w:p>
  </w:comment>
  <w:comment w:id="522" w:author="Lalor, Ben NOR [2]" w:date="2020-11-19T14:53:00Z" w:initials="LBN">
    <w:p w14:paraId="604381F4" w14:textId="77777777" w:rsidR="0032724B" w:rsidRDefault="0032724B" w:rsidP="00960FF3">
      <w:pPr>
        <w:pStyle w:val="CommentText"/>
      </w:pPr>
      <w:r>
        <w:rPr>
          <w:rStyle w:val="CommentReference"/>
        </w:rPr>
        <w:annotationRef/>
      </w:r>
      <w:r>
        <w:t>Triggers “Yes” when any of the following are selected in B.02</w:t>
      </w:r>
    </w:p>
    <w:p w14:paraId="18DD52B9" w14:textId="77777777" w:rsidR="0032724B" w:rsidRDefault="0032724B" w:rsidP="00960FF3">
      <w:pPr>
        <w:pStyle w:val="CommentText"/>
        <w:numPr>
          <w:ilvl w:val="0"/>
          <w:numId w:val="100"/>
        </w:numPr>
      </w:pPr>
      <w:r>
        <w:t xml:space="preserve"> Roof</w:t>
      </w:r>
    </w:p>
    <w:p w14:paraId="7DBB37F4" w14:textId="77777777" w:rsidR="0032724B" w:rsidRDefault="0032724B" w:rsidP="00960FF3">
      <w:pPr>
        <w:pStyle w:val="CommentText"/>
        <w:numPr>
          <w:ilvl w:val="0"/>
          <w:numId w:val="100"/>
        </w:numPr>
      </w:pPr>
      <w:r>
        <w:t>Walls</w:t>
      </w:r>
    </w:p>
    <w:p w14:paraId="125E870D" w14:textId="77777777" w:rsidR="0032724B" w:rsidRDefault="0032724B" w:rsidP="00960FF3">
      <w:pPr>
        <w:pStyle w:val="CommentText"/>
        <w:numPr>
          <w:ilvl w:val="0"/>
          <w:numId w:val="100"/>
        </w:numPr>
      </w:pPr>
      <w:r>
        <w:t>Floors</w:t>
      </w:r>
    </w:p>
    <w:p w14:paraId="4F6FB77E" w14:textId="77777777" w:rsidR="0032724B" w:rsidRDefault="0032724B" w:rsidP="00960FF3">
      <w:pPr>
        <w:pStyle w:val="CommentText"/>
      </w:pPr>
    </w:p>
    <w:p w14:paraId="3703D052" w14:textId="0BDF3857" w:rsidR="0032724B" w:rsidRDefault="0032724B" w:rsidP="00960FF3">
      <w:pPr>
        <w:pStyle w:val="CommentText"/>
      </w:pPr>
      <w:r>
        <w:t>Otherwise = “No”</w:t>
      </w:r>
    </w:p>
  </w:comment>
  <w:comment w:id="523" w:author="Lalor, Ben NOR [2]" w:date="2020-11-19T14:53:00Z" w:initials="LBN">
    <w:p w14:paraId="7EDB6232" w14:textId="77777777" w:rsidR="0032724B" w:rsidRDefault="0032724B">
      <w:pPr>
        <w:pStyle w:val="CommentText"/>
      </w:pPr>
      <w:r>
        <w:rPr>
          <w:rStyle w:val="CommentReference"/>
        </w:rPr>
        <w:annotationRef/>
      </w:r>
      <w:r>
        <w:t>Triggers when I.01 = “Heated slab on-grade”</w:t>
      </w:r>
    </w:p>
    <w:p w14:paraId="2BF75E9A" w14:textId="77777777" w:rsidR="0032724B" w:rsidRDefault="0032724B">
      <w:pPr>
        <w:pStyle w:val="CommentText"/>
      </w:pPr>
    </w:p>
    <w:p w14:paraId="0D8113BC" w14:textId="02F98CA4" w:rsidR="0032724B" w:rsidRDefault="0032724B">
      <w:pPr>
        <w:pStyle w:val="CommentText"/>
      </w:pPr>
      <w:r>
        <w:t>Otherwise = “No”</w:t>
      </w:r>
    </w:p>
  </w:comment>
  <w:comment w:id="524" w:author="Lalor, Ben NOR [2]" w:date="2020-11-19T15:00:00Z" w:initials="LBN">
    <w:p w14:paraId="7E224311" w14:textId="58D3F581" w:rsidR="0032724B" w:rsidRDefault="0032724B">
      <w:pPr>
        <w:pStyle w:val="CommentText"/>
      </w:pPr>
      <w:r>
        <w:rPr>
          <w:rStyle w:val="CommentReference"/>
        </w:rPr>
        <w:annotationRef/>
      </w:r>
      <w:r>
        <w:t>Triggers “Yes” when Table G triggers</w:t>
      </w:r>
    </w:p>
    <w:p w14:paraId="0DA50C0F" w14:textId="77777777" w:rsidR="0032724B" w:rsidRDefault="0032724B">
      <w:pPr>
        <w:pStyle w:val="CommentText"/>
      </w:pPr>
    </w:p>
    <w:p w14:paraId="47279B5B" w14:textId="598BAE16" w:rsidR="0032724B" w:rsidRDefault="0032724B">
      <w:pPr>
        <w:pStyle w:val="CommentText"/>
      </w:pPr>
      <w:r>
        <w:t>Otherwise = “No”</w:t>
      </w:r>
    </w:p>
  </w:comment>
  <w:comment w:id="536" w:author="Lalor, Ben NOR [2]" w:date="2020-11-19T15:16:00Z" w:initials="LBN">
    <w:p w14:paraId="29293AA2" w14:textId="697E1B25" w:rsidR="0032724B" w:rsidRDefault="0032724B">
      <w:pPr>
        <w:pStyle w:val="CommentText"/>
      </w:pPr>
      <w:r>
        <w:rPr>
          <w:rStyle w:val="CommentReference"/>
        </w:rPr>
        <w:annotationRef/>
      </w:r>
      <w:r>
        <w:t>Triggers “Yes” when Table F is triggered</w:t>
      </w:r>
    </w:p>
    <w:p w14:paraId="007DAE85" w14:textId="77777777" w:rsidR="0032724B" w:rsidRDefault="0032724B">
      <w:pPr>
        <w:pStyle w:val="CommentText"/>
      </w:pPr>
    </w:p>
    <w:p w14:paraId="2BB0C1B8" w14:textId="4112A729" w:rsidR="0032724B" w:rsidRDefault="0032724B">
      <w:pPr>
        <w:pStyle w:val="CommentText"/>
      </w:pPr>
      <w:r>
        <w:t>Otherwise = “No”</w:t>
      </w:r>
    </w:p>
  </w:comment>
  <w:comment w:id="541" w:author="Lalor, Ben NOR [2]" w:date="2020-11-19T15:18:00Z" w:initials="LBN">
    <w:p w14:paraId="3113AC19" w14:textId="77777777" w:rsidR="0032724B" w:rsidRDefault="0032724B">
      <w:pPr>
        <w:pStyle w:val="CommentText"/>
      </w:pPr>
      <w:r>
        <w:rPr>
          <w:rStyle w:val="CommentReference"/>
        </w:rPr>
        <w:annotationRef/>
      </w:r>
      <w:r>
        <w:t>Triggers “Yes” when Table H is triggered</w:t>
      </w:r>
    </w:p>
    <w:p w14:paraId="493F82F4" w14:textId="77777777" w:rsidR="0032724B" w:rsidRDefault="0032724B">
      <w:pPr>
        <w:pStyle w:val="CommentText"/>
      </w:pPr>
    </w:p>
    <w:p w14:paraId="03A3B07B" w14:textId="0F146BB1" w:rsidR="0032724B" w:rsidRDefault="0032724B">
      <w:pPr>
        <w:pStyle w:val="CommentText"/>
      </w:pPr>
      <w:r>
        <w:t>Otherwise = “No”</w:t>
      </w:r>
    </w:p>
  </w:comment>
  <w:comment w:id="545" w:author="Lalor, Ben NOR [2]" w:date="2020-11-19T15:38:00Z" w:initials="LBN">
    <w:p w14:paraId="79408B70" w14:textId="77777777" w:rsidR="0032724B" w:rsidRDefault="0032724B">
      <w:pPr>
        <w:pStyle w:val="CommentText"/>
      </w:pPr>
      <w:r>
        <w:rPr>
          <w:rStyle w:val="CommentReference"/>
        </w:rPr>
        <w:annotationRef/>
      </w:r>
      <w:proofErr w:type="gramStart"/>
      <w:r>
        <w:t>This triggers</w:t>
      </w:r>
      <w:proofErr w:type="gramEnd"/>
      <w:r>
        <w:t xml:space="preserve"> “Yes” when H.06 Framed sub-table = “Demising”</w:t>
      </w:r>
    </w:p>
    <w:p w14:paraId="1719BE71" w14:textId="77777777" w:rsidR="0032724B" w:rsidRDefault="0032724B">
      <w:pPr>
        <w:pStyle w:val="CommentText"/>
      </w:pPr>
      <w:r>
        <w:t xml:space="preserve">AND </w:t>
      </w:r>
    </w:p>
    <w:p w14:paraId="3D00094E" w14:textId="1CF31201" w:rsidR="0032724B" w:rsidRDefault="0032724B">
      <w:pPr>
        <w:pStyle w:val="CommentText"/>
      </w:pPr>
      <w:r>
        <w:t>H.07 = any of the metal options</w:t>
      </w:r>
    </w:p>
  </w:comment>
  <w:comment w:id="549" w:author="DPepetone" w:date="2020-06-04T20:51:00Z" w:initials="D">
    <w:p w14:paraId="771E5167" w14:textId="0E1F2D85" w:rsidR="0032724B" w:rsidRDefault="0032724B">
      <w:pPr>
        <w:pStyle w:val="CommentText"/>
      </w:pPr>
      <w:r>
        <w:rPr>
          <w:rStyle w:val="CommentReference"/>
        </w:rPr>
        <w:annotationRef/>
      </w:r>
      <w:r>
        <w:t>This is a UI instruction and I don’t think should be displayed in the pdf</w:t>
      </w:r>
    </w:p>
  </w:comment>
  <w:comment w:id="550" w:author="Lalor, Ben NOR" w:date="2020-07-01T12:19:00Z" w:initials="LBN">
    <w:p w14:paraId="770F38A0" w14:textId="722BE6A4" w:rsidR="0032724B" w:rsidRDefault="0032724B">
      <w:pPr>
        <w:pStyle w:val="CommentText"/>
      </w:pPr>
      <w:r>
        <w:rPr>
          <w:rStyle w:val="CommentReference"/>
        </w:rPr>
        <w:annotationRef/>
      </w:r>
      <w:r>
        <w:t>Yes, I agree</w:t>
      </w:r>
    </w:p>
  </w:comment>
  <w:comment w:id="552" w:author="Lalor, Ben NOR [2]" w:date="2020-11-19T15:38:00Z" w:initials="LBN">
    <w:p w14:paraId="2076E064" w14:textId="77777777" w:rsidR="0032724B" w:rsidRDefault="0032724B">
      <w:pPr>
        <w:pStyle w:val="CommentText"/>
      </w:pPr>
      <w:r>
        <w:rPr>
          <w:rStyle w:val="CommentReference"/>
        </w:rPr>
        <w:annotationRef/>
      </w:r>
      <w:proofErr w:type="gramStart"/>
      <w:r>
        <w:t>This triggers</w:t>
      </w:r>
      <w:proofErr w:type="gramEnd"/>
      <w:r>
        <w:t xml:space="preserve"> “Yes” when This triggers “Yes” when H.06 Framed sub-table = “Demising”</w:t>
      </w:r>
    </w:p>
    <w:p w14:paraId="40D0E053" w14:textId="23BB2370" w:rsidR="0032724B" w:rsidRDefault="0032724B">
      <w:pPr>
        <w:pStyle w:val="CommentText"/>
      </w:pPr>
      <w:r>
        <w:t>AND</w:t>
      </w:r>
    </w:p>
    <w:p w14:paraId="7F0FEFE9" w14:textId="283A95C3" w:rsidR="0032724B" w:rsidRDefault="0032724B">
      <w:pPr>
        <w:pStyle w:val="CommentText"/>
      </w:pPr>
      <w:r>
        <w:t xml:space="preserve">H.07 </w:t>
      </w:r>
      <w:proofErr w:type="gramStart"/>
      <w:r>
        <w:t>framed  sub</w:t>
      </w:r>
      <w:proofErr w:type="gramEnd"/>
      <w:r>
        <w:t xml:space="preserve">-table = any of the metal 2x4 options. There are many of them. Please reach out if you need a list. </w:t>
      </w:r>
    </w:p>
  </w:comment>
  <w:comment w:id="553" w:author="Lalor, Ben NOR [2]" w:date="2020-11-19T15:40:00Z" w:initials="LBN">
    <w:p w14:paraId="56749811" w14:textId="77777777" w:rsidR="0032724B" w:rsidRDefault="0032724B">
      <w:pPr>
        <w:pStyle w:val="CommentText"/>
      </w:pPr>
      <w:r>
        <w:rPr>
          <w:rStyle w:val="CommentReference"/>
        </w:rPr>
        <w:annotationRef/>
      </w:r>
      <w:proofErr w:type="gramStart"/>
      <w:r>
        <w:t>This triggers</w:t>
      </w:r>
      <w:proofErr w:type="gramEnd"/>
      <w:r>
        <w:t xml:space="preserve"> “Yes” when This triggers “Yes” when H.06 Framed sub-table = “Demising”</w:t>
      </w:r>
    </w:p>
    <w:p w14:paraId="4F4306AD" w14:textId="7955FDB8" w:rsidR="0032724B" w:rsidRDefault="0032724B">
      <w:pPr>
        <w:pStyle w:val="CommentText"/>
      </w:pPr>
      <w:r>
        <w:t>AND</w:t>
      </w:r>
      <w:r>
        <w:br/>
        <w:t xml:space="preserve">H.07 </w:t>
      </w:r>
      <w:proofErr w:type="gramStart"/>
      <w:r>
        <w:t>framed  sub</w:t>
      </w:r>
      <w:proofErr w:type="gramEnd"/>
      <w:r>
        <w:t>-table = any of the metal 2x6 options. There are many of them. Please reach out if you need a list.</w:t>
      </w:r>
    </w:p>
  </w:comment>
  <w:comment w:id="554" w:author="Lalor, Ben NOR [2]" w:date="2020-11-19T15:40:00Z" w:initials="LBN">
    <w:p w14:paraId="66FDEFF4" w14:textId="77777777" w:rsidR="0032724B" w:rsidRDefault="0032724B">
      <w:pPr>
        <w:pStyle w:val="CommentText"/>
      </w:pPr>
      <w:r>
        <w:rPr>
          <w:rStyle w:val="CommentReference"/>
        </w:rPr>
        <w:annotationRef/>
      </w:r>
      <w:proofErr w:type="gramStart"/>
      <w:r>
        <w:t>This triggers</w:t>
      </w:r>
      <w:proofErr w:type="gramEnd"/>
      <w:r>
        <w:t xml:space="preserve"> “Yes” when This triggers “Yes” when H.06 Framed sub-table = “Demising”</w:t>
      </w:r>
    </w:p>
    <w:p w14:paraId="1C5A633C" w14:textId="77777777" w:rsidR="0032724B" w:rsidRDefault="0032724B">
      <w:pPr>
        <w:pStyle w:val="CommentText"/>
      </w:pPr>
      <w:r>
        <w:t>AND</w:t>
      </w:r>
    </w:p>
    <w:p w14:paraId="690B6545" w14:textId="529DBB3B" w:rsidR="0032724B" w:rsidRDefault="0032724B">
      <w:pPr>
        <w:pStyle w:val="CommentText"/>
      </w:pPr>
      <w:r>
        <w:t xml:space="preserve">H.07 </w:t>
      </w:r>
      <w:proofErr w:type="gramStart"/>
      <w:r>
        <w:t>framed  sub</w:t>
      </w:r>
      <w:proofErr w:type="gramEnd"/>
      <w:r>
        <w:t>-table = any of the metal 2x8 options. There are many of them. Please reach out if you need a list.</w:t>
      </w:r>
    </w:p>
  </w:comment>
  <w:comment w:id="555" w:author="Lalor, Ben NOR [2]" w:date="2020-11-19T15:41:00Z" w:initials="LBN">
    <w:p w14:paraId="319CDB49" w14:textId="37E8624E" w:rsidR="0032724B" w:rsidRDefault="0032724B" w:rsidP="00D72A5B">
      <w:pPr>
        <w:pStyle w:val="CommentText"/>
      </w:pPr>
      <w:r>
        <w:rPr>
          <w:rStyle w:val="CommentReference"/>
        </w:rPr>
        <w:annotationRef/>
      </w:r>
      <w:r>
        <w:rPr>
          <w:rStyle w:val="CommentReference"/>
        </w:rPr>
        <w:annotationRef/>
      </w:r>
      <w:proofErr w:type="gramStart"/>
      <w:r>
        <w:t>This triggers</w:t>
      </w:r>
      <w:proofErr w:type="gramEnd"/>
      <w:r>
        <w:t xml:space="preserve"> “Yes” when H.06 Framed sub-table = “Demising”</w:t>
      </w:r>
    </w:p>
    <w:p w14:paraId="691010FE" w14:textId="1931969E" w:rsidR="0032724B" w:rsidRDefault="0032724B" w:rsidP="00D72A5B">
      <w:pPr>
        <w:pStyle w:val="CommentText"/>
      </w:pPr>
      <w:r>
        <w:t xml:space="preserve">AND </w:t>
      </w:r>
    </w:p>
    <w:p w14:paraId="1E6BF91A" w14:textId="1FC96864" w:rsidR="0032724B" w:rsidRDefault="0032724B" w:rsidP="00D72A5B">
      <w:pPr>
        <w:pStyle w:val="CommentText"/>
      </w:pPr>
      <w:r>
        <w:t>H.07 = any of the metal options</w:t>
      </w:r>
    </w:p>
    <w:p w14:paraId="331F674B" w14:textId="56CA7FFC" w:rsidR="0032724B" w:rsidRDefault="0032724B">
      <w:pPr>
        <w:pStyle w:val="CommentText"/>
      </w:pPr>
    </w:p>
  </w:comment>
  <w:comment w:id="556" w:author="Lalor, Ben NOR [2]" w:date="2020-11-19T15:42:00Z" w:initials="LBN">
    <w:p w14:paraId="5AD57844" w14:textId="26713954" w:rsidR="0032724B" w:rsidRDefault="0032724B" w:rsidP="00FB596A">
      <w:pPr>
        <w:pStyle w:val="CommentText"/>
      </w:pPr>
      <w:r>
        <w:rPr>
          <w:rStyle w:val="CommentReference"/>
        </w:rPr>
        <w:annotationRef/>
      </w:r>
      <w:r>
        <w:t>c</w:t>
      </w:r>
    </w:p>
  </w:comment>
  <w:comment w:id="560" w:author="Lalor, Ben NOR [2]" w:date="2020-11-19T15:44:00Z" w:initials="LBN">
    <w:p w14:paraId="24615115" w14:textId="77777777" w:rsidR="0032724B" w:rsidRDefault="0032724B">
      <w:pPr>
        <w:pStyle w:val="CommentText"/>
      </w:pPr>
      <w:r>
        <w:rPr>
          <w:rStyle w:val="CommentReference"/>
        </w:rPr>
        <w:annotationRef/>
      </w:r>
      <w:proofErr w:type="gramStart"/>
      <w:r>
        <w:t>This triggers</w:t>
      </w:r>
      <w:proofErr w:type="gramEnd"/>
      <w:r>
        <w:t xml:space="preserve"> “Yes” when H.06 Framed sub-table = “Demising”</w:t>
      </w:r>
    </w:p>
    <w:p w14:paraId="1698137B" w14:textId="77777777" w:rsidR="0032724B" w:rsidRDefault="0032724B">
      <w:pPr>
        <w:pStyle w:val="CommentText"/>
      </w:pPr>
      <w:r>
        <w:t>AND</w:t>
      </w:r>
    </w:p>
    <w:p w14:paraId="6A491D31" w14:textId="1B6D3F98" w:rsidR="0032724B" w:rsidRDefault="0032724B">
      <w:pPr>
        <w:pStyle w:val="CommentText"/>
      </w:pPr>
      <w:r>
        <w:t>H.07 = any of the 2x</w:t>
      </w:r>
      <w:proofErr w:type="gramStart"/>
      <w:r>
        <w:t>4  and</w:t>
      </w:r>
      <w:proofErr w:type="gramEnd"/>
      <w:r>
        <w:t xml:space="preserve"> 24” OC wood options</w:t>
      </w:r>
    </w:p>
  </w:comment>
  <w:comment w:id="561" w:author="Lalor, Ben NOR [2]" w:date="2020-11-19T15:45:00Z" w:initials="LBN">
    <w:p w14:paraId="07FC443B" w14:textId="77777777" w:rsidR="0032724B" w:rsidRDefault="0032724B" w:rsidP="00D72A5B">
      <w:pPr>
        <w:pStyle w:val="CommentText"/>
      </w:pPr>
      <w:r>
        <w:rPr>
          <w:rStyle w:val="CommentReference"/>
        </w:rPr>
        <w:annotationRef/>
      </w:r>
      <w:proofErr w:type="gramStart"/>
      <w:r>
        <w:t>This triggers</w:t>
      </w:r>
      <w:proofErr w:type="gramEnd"/>
      <w:r>
        <w:t xml:space="preserve"> “Yes” when H.06 Framed sub-table = “Demising”</w:t>
      </w:r>
    </w:p>
    <w:p w14:paraId="73D22F52" w14:textId="77777777" w:rsidR="0032724B" w:rsidRDefault="0032724B" w:rsidP="00D72A5B">
      <w:pPr>
        <w:pStyle w:val="CommentText"/>
      </w:pPr>
      <w:r>
        <w:t>AND</w:t>
      </w:r>
    </w:p>
    <w:p w14:paraId="5A54580F" w14:textId="1C1392A8" w:rsidR="0032724B" w:rsidRDefault="0032724B" w:rsidP="00D72A5B">
      <w:pPr>
        <w:pStyle w:val="CommentText"/>
      </w:pPr>
      <w:r>
        <w:t>H.07 = any of the 2x</w:t>
      </w:r>
      <w:proofErr w:type="gramStart"/>
      <w:r>
        <w:t>4  and</w:t>
      </w:r>
      <w:proofErr w:type="gramEnd"/>
      <w:r>
        <w:t xml:space="preserve"> 12” OC wood options</w:t>
      </w:r>
    </w:p>
  </w:comment>
  <w:comment w:id="562" w:author="Lalor, Ben NOR [2]" w:date="2020-11-19T15:45:00Z" w:initials="LBN">
    <w:p w14:paraId="6E550785" w14:textId="77777777" w:rsidR="0032724B" w:rsidRDefault="0032724B" w:rsidP="00D72A5B">
      <w:pPr>
        <w:pStyle w:val="CommentText"/>
      </w:pPr>
      <w:r>
        <w:rPr>
          <w:rStyle w:val="CommentReference"/>
        </w:rPr>
        <w:annotationRef/>
      </w:r>
      <w:proofErr w:type="gramStart"/>
      <w:r>
        <w:t>This triggers</w:t>
      </w:r>
      <w:proofErr w:type="gramEnd"/>
      <w:r>
        <w:t xml:space="preserve"> “Yes” when H.06 Framed sub-table = “Demising”</w:t>
      </w:r>
    </w:p>
    <w:p w14:paraId="4F0E72C6" w14:textId="77777777" w:rsidR="0032724B" w:rsidRDefault="0032724B" w:rsidP="00D72A5B">
      <w:pPr>
        <w:pStyle w:val="CommentText"/>
      </w:pPr>
      <w:r>
        <w:t>AND</w:t>
      </w:r>
    </w:p>
    <w:p w14:paraId="35EDEB7B" w14:textId="4369ED90" w:rsidR="0032724B" w:rsidRDefault="0032724B" w:rsidP="00D72A5B">
      <w:pPr>
        <w:pStyle w:val="CommentText"/>
      </w:pPr>
      <w:r>
        <w:t>H.07 = any of the 2x6 OR 2x</w:t>
      </w:r>
      <w:proofErr w:type="gramStart"/>
      <w:r>
        <w:t>8  wood</w:t>
      </w:r>
      <w:proofErr w:type="gramEnd"/>
      <w:r>
        <w:t xml:space="preserve"> options</w:t>
      </w:r>
    </w:p>
  </w:comment>
  <w:comment w:id="563" w:author="Lalor, Ben NOR [2]" w:date="2020-11-19T15:46:00Z" w:initials="LBN">
    <w:p w14:paraId="02F4F62A" w14:textId="7CA931A1" w:rsidR="0032724B" w:rsidRDefault="0032724B">
      <w:pPr>
        <w:pStyle w:val="CommentText"/>
      </w:pPr>
      <w:r>
        <w:rPr>
          <w:rStyle w:val="CommentReference"/>
        </w:rPr>
        <w:annotationRef/>
      </w:r>
      <w:r w:rsidRPr="00FB596A">
        <w:rPr>
          <w:b/>
          <w:bCs/>
        </w:rPr>
        <w:t>DIANE</w:t>
      </w:r>
      <w:r>
        <w:t>- I REMOVED one line of content that used to live above the note line</w:t>
      </w:r>
    </w:p>
  </w:comment>
  <w:comment w:id="565" w:author="Lalor, Ben NOR [2]" w:date="2020-11-19T15:46:00Z" w:initials="LBN">
    <w:p w14:paraId="5D145F80" w14:textId="77777777" w:rsidR="0032724B" w:rsidRDefault="0032724B" w:rsidP="00FB596A">
      <w:pPr>
        <w:pStyle w:val="CommentText"/>
      </w:pPr>
      <w:r>
        <w:rPr>
          <w:rStyle w:val="CommentReference"/>
        </w:rPr>
        <w:annotationRef/>
      </w:r>
      <w:proofErr w:type="gramStart"/>
      <w:r>
        <w:t>This triggers</w:t>
      </w:r>
      <w:proofErr w:type="gramEnd"/>
      <w:r>
        <w:t xml:space="preserve"> “Yes” when H.06 Framed sub-table = “Demising”</w:t>
      </w:r>
    </w:p>
    <w:p w14:paraId="71A0A363" w14:textId="77777777" w:rsidR="0032724B" w:rsidRDefault="0032724B" w:rsidP="00FB596A">
      <w:pPr>
        <w:pStyle w:val="CommentText"/>
      </w:pPr>
      <w:r>
        <w:t xml:space="preserve">AND </w:t>
      </w:r>
    </w:p>
    <w:p w14:paraId="60B11578" w14:textId="3AA910C4" w:rsidR="0032724B" w:rsidRDefault="0032724B" w:rsidP="00FB596A">
      <w:pPr>
        <w:pStyle w:val="CommentText"/>
      </w:pPr>
      <w:r>
        <w:t>H.07 = any of the wood options</w:t>
      </w:r>
    </w:p>
  </w:comment>
  <w:comment w:id="567" w:author="Lalor, Ben NOR [2]" w:date="2020-11-19T16:02:00Z" w:initials="LBN">
    <w:p w14:paraId="6630DC26" w14:textId="77777777" w:rsidR="0032724B" w:rsidRDefault="0032724B">
      <w:pPr>
        <w:pStyle w:val="CommentText"/>
      </w:pPr>
      <w:r>
        <w:rPr>
          <w:rStyle w:val="CommentReference"/>
        </w:rPr>
        <w:annotationRef/>
      </w:r>
      <w:r>
        <w:t xml:space="preserve">Triggers “Yes” if Table I is </w:t>
      </w:r>
      <w:proofErr w:type="spellStart"/>
      <w:r>
        <w:t>triggerd</w:t>
      </w:r>
      <w:proofErr w:type="spellEnd"/>
    </w:p>
    <w:p w14:paraId="24D9A047" w14:textId="77777777" w:rsidR="0032724B" w:rsidRDefault="0032724B">
      <w:pPr>
        <w:pStyle w:val="CommentText"/>
      </w:pPr>
    </w:p>
    <w:p w14:paraId="62131420" w14:textId="3BEFA7DC" w:rsidR="0032724B" w:rsidRDefault="0032724B">
      <w:pPr>
        <w:pStyle w:val="CommentText"/>
      </w:pPr>
      <w:r>
        <w:t>Otherwise “No”</w:t>
      </w:r>
    </w:p>
  </w:comment>
  <w:comment w:id="568" w:author="Lalor, Ben NOR [2]" w:date="2020-11-19T16:03:00Z" w:initials="LBN">
    <w:p w14:paraId="0F6DB6D7" w14:textId="77777777" w:rsidR="0032724B" w:rsidRDefault="0032724B">
      <w:pPr>
        <w:pStyle w:val="CommentText"/>
      </w:pPr>
      <w:r>
        <w:rPr>
          <w:rStyle w:val="CommentReference"/>
        </w:rPr>
        <w:annotationRef/>
      </w:r>
      <w:r>
        <w:t>Triggers “Yes” if I.01 = “Raised Mass”</w:t>
      </w:r>
    </w:p>
    <w:p w14:paraId="0DD533EA" w14:textId="77777777" w:rsidR="0032724B" w:rsidRDefault="0032724B">
      <w:pPr>
        <w:pStyle w:val="CommentText"/>
      </w:pPr>
    </w:p>
    <w:p w14:paraId="74077DA8" w14:textId="3D836444" w:rsidR="0032724B" w:rsidRDefault="0032724B">
      <w:pPr>
        <w:pStyle w:val="CommentText"/>
      </w:pPr>
      <w:r>
        <w:t>Otherwise = “No”</w:t>
      </w:r>
    </w:p>
  </w:comment>
  <w:comment w:id="569" w:author="Lalor, Ben NOR [2]" w:date="2020-11-19T16:03:00Z" w:initials="LBN">
    <w:p w14:paraId="34325653" w14:textId="77777777" w:rsidR="0032724B" w:rsidRDefault="0032724B">
      <w:pPr>
        <w:pStyle w:val="CommentText"/>
      </w:pPr>
      <w:r>
        <w:rPr>
          <w:rStyle w:val="CommentReference"/>
        </w:rPr>
        <w:annotationRef/>
      </w:r>
      <w:r>
        <w:t>Triggers “Yes” if I.01 = “Framed” OR “SIPS”</w:t>
      </w:r>
    </w:p>
    <w:p w14:paraId="0463FFA1" w14:textId="77777777" w:rsidR="0032724B" w:rsidRDefault="0032724B">
      <w:pPr>
        <w:pStyle w:val="CommentText"/>
      </w:pPr>
    </w:p>
    <w:p w14:paraId="74AA4A3C" w14:textId="6FC3FD0E" w:rsidR="0032724B" w:rsidRDefault="0032724B">
      <w:pPr>
        <w:pStyle w:val="CommentText"/>
      </w:pPr>
      <w:r>
        <w:t>Otherwise = “No”</w:t>
      </w:r>
    </w:p>
  </w:comment>
  <w:comment w:id="570" w:author="Lalor, Ben NOR [2]" w:date="2020-11-19T16:04:00Z" w:initials="LBN">
    <w:p w14:paraId="3568297E" w14:textId="77777777" w:rsidR="0032724B" w:rsidRDefault="0032724B">
      <w:pPr>
        <w:pStyle w:val="CommentText"/>
      </w:pPr>
      <w:r>
        <w:rPr>
          <w:rStyle w:val="CommentReference"/>
        </w:rPr>
        <w:annotationRef/>
      </w:r>
      <w:r>
        <w:t>Triggers if I.01 = “Heated Slab-on-grade”</w:t>
      </w:r>
    </w:p>
    <w:p w14:paraId="1566B0A3" w14:textId="77777777" w:rsidR="0032724B" w:rsidRDefault="0032724B">
      <w:pPr>
        <w:pStyle w:val="CommentText"/>
      </w:pPr>
    </w:p>
    <w:p w14:paraId="4CCFF434" w14:textId="142ACD99" w:rsidR="0032724B" w:rsidRDefault="0032724B">
      <w:pPr>
        <w:pStyle w:val="CommentText"/>
      </w:pPr>
      <w:r>
        <w:t>Otherwise = “No”</w:t>
      </w:r>
    </w:p>
  </w:comment>
  <w:comment w:id="575" w:author="Lalor, Ben NOR [2]" w:date="2020-11-19T16:04:00Z" w:initials="LBN">
    <w:p w14:paraId="14590D1F" w14:textId="77777777" w:rsidR="0032724B" w:rsidRDefault="0032724B">
      <w:pPr>
        <w:pStyle w:val="CommentText"/>
      </w:pPr>
      <w:r>
        <w:rPr>
          <w:rStyle w:val="CommentReference"/>
        </w:rPr>
        <w:annotationRef/>
      </w:r>
      <w:r>
        <w:t>Triggers “Yes” if Table I triggers</w:t>
      </w:r>
    </w:p>
    <w:p w14:paraId="6E15FC52" w14:textId="77777777" w:rsidR="0032724B" w:rsidRDefault="0032724B">
      <w:pPr>
        <w:pStyle w:val="CommentText"/>
      </w:pPr>
    </w:p>
    <w:p w14:paraId="491E316F" w14:textId="5F125F90" w:rsidR="0032724B" w:rsidRDefault="0032724B">
      <w:pPr>
        <w:pStyle w:val="CommentText"/>
      </w:pPr>
      <w:r>
        <w:t>Otherwise = “No”</w:t>
      </w:r>
    </w:p>
  </w:comment>
  <w:comment w:id="576" w:author="DPepetone" w:date="2020-06-05T18:08:00Z" w:initials="D">
    <w:p w14:paraId="5D3C3B87" w14:textId="142EB6CC" w:rsidR="0032724B" w:rsidRDefault="0032724B">
      <w:pPr>
        <w:pStyle w:val="CommentText"/>
      </w:pPr>
      <w:r>
        <w:rPr>
          <w:rStyle w:val="CommentReference"/>
        </w:rPr>
        <w:annotationRef/>
      </w:r>
      <w:r>
        <w:t>BUILDING</w:t>
      </w:r>
    </w:p>
  </w:comment>
  <w:comment w:id="577" w:author="Lalor, Ben NOR" w:date="2020-07-01T12:20:00Z" w:initials="LBN">
    <w:p w14:paraId="658D3305" w14:textId="7BEBD7B7" w:rsidR="0032724B" w:rsidRDefault="0032724B">
      <w:pPr>
        <w:pStyle w:val="CommentText"/>
      </w:pPr>
      <w:r>
        <w:rPr>
          <w:rStyle w:val="CommentReference"/>
        </w:rPr>
        <w:annotationRef/>
      </w:r>
      <w:r>
        <w:t>Correct</w:t>
      </w:r>
    </w:p>
  </w:comment>
  <w:comment w:id="580" w:author="Lalor, Ben NOR [2]" w:date="2020-11-20T14:38:00Z" w:initials="LBN">
    <w:p w14:paraId="0FA33072" w14:textId="77777777" w:rsidR="0032724B" w:rsidRDefault="0032724B">
      <w:pPr>
        <w:pStyle w:val="CommentText"/>
      </w:pPr>
      <w:r>
        <w:rPr>
          <w:rStyle w:val="CommentReference"/>
        </w:rPr>
        <w:annotationRef/>
      </w:r>
      <w:r>
        <w:t>Triggers “Yes” when Table F triggers</w:t>
      </w:r>
    </w:p>
    <w:p w14:paraId="71559F1A" w14:textId="77777777" w:rsidR="0032724B" w:rsidRDefault="0032724B">
      <w:pPr>
        <w:pStyle w:val="CommentText"/>
      </w:pPr>
    </w:p>
    <w:p w14:paraId="18417081" w14:textId="09BB777D" w:rsidR="0032724B" w:rsidRDefault="0032724B">
      <w:pPr>
        <w:pStyle w:val="CommentText"/>
      </w:pPr>
      <w:r>
        <w:t>Otherwise = “No”</w:t>
      </w:r>
    </w:p>
  </w:comment>
  <w:comment w:id="584" w:author="Lalor, Ben NOR [2]" w:date="2020-11-20T14:39:00Z" w:initials="LBN">
    <w:p w14:paraId="5E1D5443" w14:textId="77777777" w:rsidR="0032724B" w:rsidRDefault="0032724B">
      <w:pPr>
        <w:pStyle w:val="CommentText"/>
      </w:pPr>
      <w:r>
        <w:rPr>
          <w:rStyle w:val="CommentReference"/>
        </w:rPr>
        <w:annotationRef/>
      </w:r>
      <w:r>
        <w:t>Triggers “Yes” when Table F triggers</w:t>
      </w:r>
    </w:p>
    <w:p w14:paraId="145AEF71" w14:textId="77777777" w:rsidR="0032724B" w:rsidRDefault="0032724B">
      <w:pPr>
        <w:pStyle w:val="CommentText"/>
      </w:pPr>
    </w:p>
    <w:p w14:paraId="77E3B32D" w14:textId="258B5AB2" w:rsidR="0032724B" w:rsidRDefault="0032724B">
      <w:pPr>
        <w:pStyle w:val="CommentText"/>
      </w:pPr>
      <w:r>
        <w:t>Otherwise = “No”</w:t>
      </w:r>
    </w:p>
  </w:comment>
  <w:comment w:id="586" w:author="Lalor, Ben NOR [2]" w:date="2021-01-08T15:48:00Z" w:initials="LBN">
    <w:p w14:paraId="493E6264" w14:textId="13AC3A12" w:rsidR="00092208" w:rsidRDefault="00092208">
      <w:pPr>
        <w:pStyle w:val="CommentText"/>
      </w:pPr>
      <w:r>
        <w:rPr>
          <w:rStyle w:val="CommentReference"/>
        </w:rPr>
        <w:annotationRef/>
      </w:r>
      <w:r w:rsidRPr="00092208">
        <w:rPr>
          <w:color w:val="FF0000"/>
        </w:rPr>
        <w:t>WE DON’T COLLECT THIS DATA</w:t>
      </w:r>
    </w:p>
  </w:comment>
  <w:comment w:id="591" w:author="Lalor, Ben NOR [2]" w:date="2020-11-20T14:44:00Z" w:initials="LBN">
    <w:p w14:paraId="7B64696B" w14:textId="77777777" w:rsidR="0032724B" w:rsidRDefault="0032724B">
      <w:pPr>
        <w:pStyle w:val="CommentText"/>
      </w:pPr>
      <w:r>
        <w:rPr>
          <w:rStyle w:val="CommentReference"/>
        </w:rPr>
        <w:annotationRef/>
      </w:r>
      <w:r>
        <w:t>Triggers “Yes” when F.02 = “Unitary Heat Pump”</w:t>
      </w:r>
    </w:p>
    <w:p w14:paraId="1D254DE6" w14:textId="77777777" w:rsidR="0032724B" w:rsidRDefault="0032724B">
      <w:pPr>
        <w:pStyle w:val="CommentText"/>
      </w:pPr>
    </w:p>
    <w:p w14:paraId="185542F6" w14:textId="04947904" w:rsidR="0032724B" w:rsidRDefault="0032724B">
      <w:pPr>
        <w:pStyle w:val="CommentText"/>
      </w:pPr>
      <w:r>
        <w:t>Otherwise = “No”</w:t>
      </w:r>
    </w:p>
  </w:comment>
  <w:comment w:id="593" w:author="Lalor, Ben NOR [2]" w:date="2021-01-08T15:52:00Z" w:initials="LBN">
    <w:p w14:paraId="513C9323" w14:textId="420ACD31" w:rsidR="00092208" w:rsidRPr="00092208" w:rsidRDefault="00092208">
      <w:pPr>
        <w:pStyle w:val="CommentText"/>
        <w:rPr>
          <w:color w:val="FF0000"/>
        </w:rPr>
      </w:pPr>
      <w:r w:rsidRPr="00092208">
        <w:rPr>
          <w:rStyle w:val="CommentReference"/>
          <w:color w:val="FF0000"/>
        </w:rPr>
        <w:annotationRef/>
      </w:r>
      <w:r w:rsidRPr="00092208">
        <w:rPr>
          <w:color w:val="FF0000"/>
        </w:rPr>
        <w:t>WE DON’T COLLECT THIS DATA</w:t>
      </w:r>
    </w:p>
  </w:comment>
  <w:comment w:id="596" w:author="Lalor, Ben NOR [2]" w:date="2021-01-08T15:52:00Z" w:initials="LBN">
    <w:p w14:paraId="234046A5" w14:textId="3ABE7EB0" w:rsidR="00D87D9F" w:rsidRDefault="00D87D9F">
      <w:pPr>
        <w:pStyle w:val="CommentText"/>
      </w:pPr>
      <w:r>
        <w:rPr>
          <w:rStyle w:val="CommentReference"/>
        </w:rPr>
        <w:annotationRef/>
      </w:r>
      <w:r>
        <w:t>Triggers when I.04 = “Setback Thermostat. Otherwise = “No”</w:t>
      </w:r>
    </w:p>
  </w:comment>
  <w:comment w:id="597" w:author="Lalor, Ben NOR [2]" w:date="2021-01-08T15:53:00Z" w:initials="LBN">
    <w:p w14:paraId="390EFFA1" w14:textId="76C9BFAD" w:rsidR="00D87D9F" w:rsidRDefault="00D87D9F">
      <w:pPr>
        <w:pStyle w:val="CommentText"/>
      </w:pPr>
      <w:r>
        <w:rPr>
          <w:rStyle w:val="CommentReference"/>
        </w:rPr>
        <w:annotationRef/>
      </w:r>
      <w:r w:rsidRPr="00D87D9F">
        <w:rPr>
          <w:color w:val="FF0000"/>
        </w:rPr>
        <w:t>WE DON’T COLLECT THIS DATA</w:t>
      </w:r>
    </w:p>
  </w:comment>
  <w:comment w:id="599" w:author="Lalor, Ben NOR [2]" w:date="2020-11-20T14:47:00Z" w:initials="LBN">
    <w:p w14:paraId="54E30DEA" w14:textId="77777777" w:rsidR="0032724B" w:rsidRDefault="0032724B">
      <w:pPr>
        <w:pStyle w:val="CommentText"/>
      </w:pPr>
      <w:r>
        <w:rPr>
          <w:rStyle w:val="CommentReference"/>
        </w:rPr>
        <w:annotationRef/>
      </w:r>
      <w:r>
        <w:t>Triggers “Yes” when F.02 = “Furnace/Unit Heater” AND F.06 &gt;=225,000</w:t>
      </w:r>
    </w:p>
    <w:p w14:paraId="2D224CB4" w14:textId="77777777" w:rsidR="0032724B" w:rsidRDefault="0032724B">
      <w:pPr>
        <w:pStyle w:val="CommentText"/>
      </w:pPr>
      <w:r>
        <w:t>OR</w:t>
      </w:r>
    </w:p>
    <w:p w14:paraId="7412A9D0" w14:textId="71AB4E47" w:rsidR="0032724B" w:rsidRDefault="0032724B">
      <w:pPr>
        <w:pStyle w:val="CommentText"/>
      </w:pPr>
      <w:r>
        <w:t xml:space="preserve">F.02 </w:t>
      </w:r>
    </w:p>
  </w:comment>
  <w:comment w:id="600" w:author="Lalor, Ben NOR [2]" w:date="2020-11-23T13:18:00Z" w:initials="LBN">
    <w:p w14:paraId="60823EF8" w14:textId="77777777" w:rsidR="0032724B" w:rsidRDefault="0032724B" w:rsidP="00FC4211">
      <w:pPr>
        <w:pStyle w:val="CommentText"/>
      </w:pPr>
      <w:r>
        <w:rPr>
          <w:rStyle w:val="CommentReference"/>
        </w:rPr>
        <w:annotationRef/>
      </w:r>
      <w:r>
        <w:t>Triggers “Yes” when F.02 of the heat rejection sub-table = any of the following:</w:t>
      </w:r>
    </w:p>
    <w:p w14:paraId="7FB68BF4" w14:textId="77777777" w:rsidR="0032724B" w:rsidRDefault="0032724B" w:rsidP="00FC4211">
      <w:pPr>
        <w:pStyle w:val="CommentText"/>
        <w:numPr>
          <w:ilvl w:val="0"/>
          <w:numId w:val="100"/>
        </w:numPr>
      </w:pPr>
      <w:r>
        <w:t xml:space="preserve"> </w:t>
      </w:r>
      <w:r w:rsidRPr="00FC4211">
        <w:t>Axial fan open-circuit tower, CW loop in CHW plant &gt;= 900gpm</w:t>
      </w:r>
    </w:p>
    <w:p w14:paraId="19240402" w14:textId="77777777" w:rsidR="0032724B" w:rsidRDefault="0032724B" w:rsidP="00FC4211">
      <w:pPr>
        <w:pStyle w:val="CommentText"/>
        <w:numPr>
          <w:ilvl w:val="0"/>
          <w:numId w:val="100"/>
        </w:numPr>
      </w:pPr>
      <w:r>
        <w:t xml:space="preserve"> </w:t>
      </w:r>
      <w:r w:rsidRPr="00FC4211">
        <w:t>Replacement axial fan open-circuit tower, CW loop in CHW plant &gt;= 900gpm</w:t>
      </w:r>
    </w:p>
    <w:p w14:paraId="15BA77A7" w14:textId="77777777" w:rsidR="0032724B" w:rsidRDefault="0032724B" w:rsidP="00FC4211">
      <w:pPr>
        <w:pStyle w:val="CommentText"/>
        <w:numPr>
          <w:ilvl w:val="0"/>
          <w:numId w:val="100"/>
        </w:numPr>
      </w:pPr>
      <w:r>
        <w:t xml:space="preserve"> </w:t>
      </w:r>
      <w:r w:rsidRPr="00FC4211">
        <w:t>Propeller/ axial fan open-circuit cooling tower</w:t>
      </w:r>
    </w:p>
    <w:p w14:paraId="2D8CFA9D" w14:textId="77777777" w:rsidR="0032724B" w:rsidRDefault="0032724B" w:rsidP="00FC4211">
      <w:pPr>
        <w:pStyle w:val="CommentText"/>
        <w:numPr>
          <w:ilvl w:val="0"/>
          <w:numId w:val="100"/>
        </w:numPr>
      </w:pPr>
      <w:r>
        <w:t xml:space="preserve"> </w:t>
      </w:r>
      <w:r w:rsidRPr="00FC4211">
        <w:t>Propeller/ axial fan closed-circuit cooling tower</w:t>
      </w:r>
    </w:p>
    <w:p w14:paraId="147734AD" w14:textId="77777777" w:rsidR="0032724B" w:rsidRDefault="0032724B" w:rsidP="00FC4211">
      <w:pPr>
        <w:pStyle w:val="CommentText"/>
        <w:numPr>
          <w:ilvl w:val="0"/>
          <w:numId w:val="100"/>
        </w:numPr>
      </w:pPr>
      <w:r>
        <w:t xml:space="preserve"> </w:t>
      </w:r>
      <w:r w:rsidRPr="00FC4211">
        <w:t>Centrifugal fan open-circuit cooling tower</w:t>
      </w:r>
    </w:p>
    <w:p w14:paraId="3C2C89F2" w14:textId="77777777" w:rsidR="0032724B" w:rsidRDefault="0032724B" w:rsidP="00FC4211">
      <w:pPr>
        <w:pStyle w:val="CommentText"/>
        <w:numPr>
          <w:ilvl w:val="0"/>
          <w:numId w:val="100"/>
        </w:numPr>
      </w:pPr>
      <w:r>
        <w:t xml:space="preserve"> </w:t>
      </w:r>
      <w:r w:rsidRPr="00FC4211">
        <w:t>Centrifugal fan closed-circuit cooling tower</w:t>
      </w:r>
    </w:p>
    <w:p w14:paraId="13B4CC21" w14:textId="77777777" w:rsidR="0032724B" w:rsidRDefault="0032724B" w:rsidP="00FC4211">
      <w:pPr>
        <w:pStyle w:val="CommentText"/>
      </w:pPr>
    </w:p>
    <w:p w14:paraId="021B3A9D" w14:textId="1A07BED8" w:rsidR="0032724B" w:rsidRDefault="0032724B" w:rsidP="00FC4211">
      <w:pPr>
        <w:pStyle w:val="CommentText"/>
      </w:pPr>
      <w:r>
        <w:t>Otherwise = “No”</w:t>
      </w:r>
    </w:p>
  </w:comment>
  <w:comment w:id="602" w:author="Lalor, Ben NOR [2]" w:date="2020-11-23T13:26:00Z" w:initials="LBN">
    <w:p w14:paraId="7FF94E92" w14:textId="28AA0194" w:rsidR="0032724B" w:rsidRDefault="0032724B">
      <w:pPr>
        <w:pStyle w:val="CommentText"/>
      </w:pPr>
      <w:r>
        <w:rPr>
          <w:rStyle w:val="CommentReference"/>
        </w:rPr>
        <w:annotationRef/>
      </w:r>
      <w:r>
        <w:t>This never triggers since we are not connected to the performance path</w:t>
      </w:r>
    </w:p>
  </w:comment>
  <w:comment w:id="605" w:author="Lalor, Ben NOR [2]" w:date="2020-11-23T13:44:00Z" w:initials="LBN">
    <w:p w14:paraId="054C4B79" w14:textId="49DF74A5" w:rsidR="0032724B" w:rsidRDefault="0032724B">
      <w:pPr>
        <w:pStyle w:val="CommentText"/>
      </w:pPr>
      <w:r>
        <w:rPr>
          <w:rStyle w:val="CommentReference"/>
        </w:rPr>
        <w:annotationRef/>
      </w:r>
      <w:r w:rsidRPr="00BB18A7">
        <w:rPr>
          <w:color w:val="FF0000"/>
        </w:rPr>
        <w:t>BEN – We don’t have the trigger logic for pool heater, spa heater, fireplace. I’m thinking we should just have this trigger always.</w:t>
      </w:r>
    </w:p>
  </w:comment>
  <w:comment w:id="606" w:author="Lalor, Ben NOR [2]" w:date="2020-11-23T13:51:00Z" w:initials="LBN">
    <w:p w14:paraId="40ECBC88" w14:textId="5D604B43" w:rsidR="0032724B" w:rsidRDefault="0032724B">
      <w:pPr>
        <w:pStyle w:val="CommentText"/>
      </w:pPr>
      <w:r>
        <w:rPr>
          <w:rStyle w:val="CommentReference"/>
        </w:rPr>
        <w:annotationRef/>
      </w:r>
      <w:r>
        <w:rPr>
          <w:rStyle w:val="CommentReference"/>
        </w:rPr>
        <w:t>Triggers if Table L triggers</w:t>
      </w:r>
    </w:p>
  </w:comment>
  <w:comment w:id="607" w:author="Lalor, Ben NOR [2]" w:date="2020-11-23T13:54:00Z" w:initials="LBN">
    <w:p w14:paraId="409BDE95" w14:textId="1C11B3D9" w:rsidR="0032724B" w:rsidRDefault="0032724B">
      <w:pPr>
        <w:pStyle w:val="CommentText"/>
      </w:pPr>
      <w:r>
        <w:rPr>
          <w:rStyle w:val="CommentReference"/>
        </w:rPr>
        <w:annotationRef/>
      </w:r>
      <w:r>
        <w:rPr>
          <w:rStyle w:val="CommentReference"/>
        </w:rPr>
        <w:t>Triggers If table L triggers</w:t>
      </w:r>
    </w:p>
  </w:comment>
  <w:comment w:id="608" w:author="Lalor, Ben NOR [2]" w:date="2020-11-23T13:55:00Z" w:initials="LBN">
    <w:p w14:paraId="51F2D510" w14:textId="5553C30E" w:rsidR="0032724B" w:rsidRDefault="0032724B">
      <w:pPr>
        <w:pStyle w:val="CommentText"/>
      </w:pPr>
      <w:r>
        <w:rPr>
          <w:rStyle w:val="CommentReference"/>
        </w:rPr>
        <w:annotationRef/>
      </w:r>
      <w:r>
        <w:rPr>
          <w:rStyle w:val="CommentReference"/>
        </w:rPr>
        <w:t>Triggers if Table L triggers</w:t>
      </w:r>
    </w:p>
  </w:comment>
  <w:comment w:id="609" w:author="Lalor, Ben NOR [2]" w:date="2020-11-23T13:58:00Z" w:initials="LBN">
    <w:p w14:paraId="096ED5FE" w14:textId="3B795744" w:rsidR="0032724B" w:rsidRDefault="0032724B">
      <w:pPr>
        <w:pStyle w:val="CommentText"/>
      </w:pPr>
      <w:r>
        <w:rPr>
          <w:rStyle w:val="CommentReference"/>
        </w:rPr>
        <w:annotationRef/>
      </w:r>
      <w:r>
        <w:t>Triggers if Table L triggers</w:t>
      </w:r>
    </w:p>
  </w:comment>
  <w:comment w:id="610" w:author="Lalor, Ben NOR [2]" w:date="2020-11-23T14:01:00Z" w:initials="LBN">
    <w:p w14:paraId="39159715" w14:textId="34D0E181" w:rsidR="0032724B" w:rsidRDefault="0032724B">
      <w:pPr>
        <w:pStyle w:val="CommentText"/>
      </w:pPr>
      <w:r>
        <w:rPr>
          <w:rStyle w:val="CommentReference"/>
        </w:rPr>
        <w:annotationRef/>
      </w:r>
      <w:r>
        <w:t>Triggers if Table J triggers</w:t>
      </w:r>
    </w:p>
  </w:comment>
  <w:comment w:id="611" w:author="Lalor, Ben NOR [2]" w:date="2020-11-23T14:11:00Z" w:initials="LBN">
    <w:p w14:paraId="532C40B7" w14:textId="1DC5FFD3" w:rsidR="0032724B" w:rsidRDefault="0032724B">
      <w:pPr>
        <w:pStyle w:val="CommentText"/>
      </w:pPr>
      <w:r>
        <w:rPr>
          <w:rStyle w:val="CommentReference"/>
        </w:rPr>
        <w:annotationRef/>
      </w:r>
      <w:r>
        <w:t>Triggers “Yes” if J.07 OR J.27 = any of the following:</w:t>
      </w:r>
    </w:p>
    <w:p w14:paraId="56C93C14" w14:textId="67D1D315" w:rsidR="0032724B" w:rsidRDefault="0032724B" w:rsidP="00D82EAD">
      <w:pPr>
        <w:pStyle w:val="CommentText"/>
        <w:numPr>
          <w:ilvl w:val="0"/>
          <w:numId w:val="100"/>
        </w:numPr>
      </w:pPr>
      <w:r>
        <w:t xml:space="preserve"> Provided per 120.1(c) (NR &amp; Hotel/Motel</w:t>
      </w:r>
    </w:p>
    <w:p w14:paraId="29D8150F" w14:textId="77777777" w:rsidR="0032724B" w:rsidRDefault="0032724B" w:rsidP="00D82EAD">
      <w:pPr>
        <w:pStyle w:val="CommentText"/>
        <w:numPr>
          <w:ilvl w:val="0"/>
          <w:numId w:val="100"/>
        </w:numPr>
      </w:pPr>
      <w:r>
        <w:t xml:space="preserve"> </w:t>
      </w:r>
      <w:r w:rsidRPr="00D82EAD">
        <w:t>Provided per §141.0(b)2c (alteration)</w:t>
      </w:r>
    </w:p>
    <w:p w14:paraId="3982056B" w14:textId="77777777" w:rsidR="0032724B" w:rsidRDefault="0032724B" w:rsidP="00D82EAD">
      <w:pPr>
        <w:pStyle w:val="CommentText"/>
      </w:pPr>
    </w:p>
    <w:p w14:paraId="65CBE77B" w14:textId="0938D1D8" w:rsidR="0032724B" w:rsidRDefault="0032724B" w:rsidP="00D82EAD">
      <w:pPr>
        <w:pStyle w:val="CommentText"/>
      </w:pPr>
      <w:r>
        <w:t>Otherwise = “No”</w:t>
      </w:r>
    </w:p>
  </w:comment>
  <w:comment w:id="612" w:author="Lalor, Ben NOR [2]" w:date="2020-11-23T14:18:00Z" w:initials="LBN">
    <w:p w14:paraId="3B3A063A" w14:textId="24FFCA4B" w:rsidR="0032724B" w:rsidRDefault="0032724B" w:rsidP="00CD731F">
      <w:pPr>
        <w:pStyle w:val="CommentText"/>
      </w:pPr>
      <w:r>
        <w:rPr>
          <w:rStyle w:val="CommentReference"/>
        </w:rPr>
        <w:annotationRef/>
      </w:r>
      <w:r>
        <w:t>Triggers “Yes” if Table J triggers</w:t>
      </w:r>
    </w:p>
  </w:comment>
  <w:comment w:id="617" w:author="Lalor, Ben NOR [2]" w:date="2020-11-23T14:26:00Z" w:initials="LBN">
    <w:p w14:paraId="562EC009" w14:textId="12D09191" w:rsidR="0032724B" w:rsidRDefault="0032724B">
      <w:pPr>
        <w:pStyle w:val="CommentText"/>
      </w:pPr>
      <w:r>
        <w:rPr>
          <w:rStyle w:val="CommentReference"/>
        </w:rPr>
        <w:annotationRef/>
      </w:r>
      <w:r>
        <w:t>Triggers “Yes” if Table J triggers</w:t>
      </w:r>
    </w:p>
  </w:comment>
  <w:comment w:id="619" w:author="Lalor, Ben NOR [2]" w:date="2020-11-23T14:28:00Z" w:initials="LBN">
    <w:p w14:paraId="45E86103" w14:textId="77777777" w:rsidR="0032724B" w:rsidRDefault="0032724B">
      <w:pPr>
        <w:pStyle w:val="CommentText"/>
      </w:pPr>
      <w:r>
        <w:rPr>
          <w:rStyle w:val="CommentReference"/>
        </w:rPr>
        <w:annotationRef/>
      </w:r>
      <w:r>
        <w:t xml:space="preserve">Triggers “Yes” when J.14 is not grayed out. </w:t>
      </w:r>
    </w:p>
    <w:p w14:paraId="39AC0927" w14:textId="77777777" w:rsidR="0032724B" w:rsidRDefault="0032724B">
      <w:pPr>
        <w:pStyle w:val="CommentText"/>
      </w:pPr>
    </w:p>
    <w:p w14:paraId="0FCDE6AE" w14:textId="712F3CFC" w:rsidR="0032724B" w:rsidRDefault="0032724B">
      <w:pPr>
        <w:pStyle w:val="CommentText"/>
      </w:pPr>
      <w:r>
        <w:t>Otherwise = “No</w:t>
      </w:r>
    </w:p>
  </w:comment>
  <w:comment w:id="620" w:author="Lalor, Ben NOR [2]" w:date="2020-11-23T16:01:00Z" w:initials="LBN">
    <w:p w14:paraId="5B8EC4DB" w14:textId="77777777" w:rsidR="0032724B" w:rsidRDefault="0032724B">
      <w:pPr>
        <w:pStyle w:val="CommentText"/>
      </w:pPr>
      <w:r>
        <w:rPr>
          <w:rStyle w:val="CommentReference"/>
        </w:rPr>
        <w:annotationRef/>
      </w:r>
      <w:r>
        <w:t>Triggers “Yes” when Table J triggers.</w:t>
      </w:r>
    </w:p>
    <w:p w14:paraId="47B03FED" w14:textId="77777777" w:rsidR="0032724B" w:rsidRDefault="0032724B">
      <w:pPr>
        <w:pStyle w:val="CommentText"/>
      </w:pPr>
    </w:p>
    <w:p w14:paraId="1807E83A" w14:textId="26C8551F" w:rsidR="0032724B" w:rsidRDefault="0032724B">
      <w:pPr>
        <w:pStyle w:val="CommentText"/>
      </w:pPr>
      <w:r>
        <w:t>Otherwise = “No”</w:t>
      </w:r>
    </w:p>
  </w:comment>
  <w:comment w:id="650" w:author="Lalor, Ben NOR [2]" w:date="2020-11-23T16:12:00Z" w:initials="LBN">
    <w:p w14:paraId="656A0CD9" w14:textId="544F84B7" w:rsidR="0032724B" w:rsidRDefault="0032724B">
      <w:pPr>
        <w:pStyle w:val="CommentText"/>
      </w:pPr>
      <w:r>
        <w:rPr>
          <w:rStyle w:val="CommentReference"/>
        </w:rPr>
        <w:annotationRef/>
      </w:r>
      <w:r>
        <w:t>Triggers if Table J triggers</w:t>
      </w:r>
    </w:p>
  </w:comment>
  <w:comment w:id="660" w:author="Lalor, Ben NOR [2]" w:date="2020-11-23T16:30:00Z" w:initials="LBN">
    <w:p w14:paraId="66A1D9E7" w14:textId="38FEE8A5" w:rsidR="0032724B" w:rsidRDefault="0032724B">
      <w:pPr>
        <w:pStyle w:val="CommentText"/>
      </w:pPr>
      <w:r>
        <w:rPr>
          <w:rStyle w:val="CommentReference"/>
        </w:rPr>
        <w:annotationRef/>
      </w:r>
      <w:r>
        <w:t xml:space="preserve">Triggers “Yes” if J.16 = anything other than </w:t>
      </w:r>
      <w:proofErr w:type="gramStart"/>
      <w:r>
        <w:t xml:space="preserve">“ </w:t>
      </w:r>
      <w:r w:rsidRPr="00EA03CC">
        <w:t>NA</w:t>
      </w:r>
      <w:proofErr w:type="gramEnd"/>
      <w:r w:rsidRPr="00EA03CC">
        <w:t>: Not required per §120.1(d)3</w:t>
      </w:r>
      <w:r>
        <w:t>”</w:t>
      </w:r>
    </w:p>
  </w:comment>
  <w:comment w:id="705" w:author="Lalor, Ben NOR [2]" w:date="2020-11-24T11:23:00Z" w:initials="LBN">
    <w:p w14:paraId="684EE525" w14:textId="77777777" w:rsidR="0032724B" w:rsidRDefault="0032724B">
      <w:pPr>
        <w:pStyle w:val="CommentText"/>
      </w:pPr>
      <w:r>
        <w:rPr>
          <w:rStyle w:val="CommentReference"/>
        </w:rPr>
        <w:annotationRef/>
      </w:r>
      <w:r>
        <w:t>Triggers “Yes” when J.16 = “</w:t>
      </w:r>
      <w:r w:rsidRPr="00B61ACC">
        <w:t>Provided per §120.1(d)4</w:t>
      </w:r>
      <w:r>
        <w:t>”</w:t>
      </w:r>
    </w:p>
    <w:p w14:paraId="2F75EF69" w14:textId="77777777" w:rsidR="0032724B" w:rsidRDefault="0032724B">
      <w:pPr>
        <w:pStyle w:val="CommentText"/>
      </w:pPr>
    </w:p>
    <w:p w14:paraId="20230705" w14:textId="08D2DBD1" w:rsidR="0032724B" w:rsidRDefault="0032724B">
      <w:pPr>
        <w:pStyle w:val="CommentText"/>
      </w:pPr>
      <w:r>
        <w:t>Otherwise = “No”</w:t>
      </w:r>
    </w:p>
  </w:comment>
  <w:comment w:id="707" w:author="Lalor, Ben NOR [2]" w:date="2020-11-24T11:23:00Z" w:initials="LBN">
    <w:p w14:paraId="1C478BDD" w14:textId="3583CBBD" w:rsidR="0032724B" w:rsidRDefault="0032724B">
      <w:pPr>
        <w:pStyle w:val="CommentText"/>
      </w:pPr>
      <w:r>
        <w:rPr>
          <w:rStyle w:val="CommentReference"/>
        </w:rPr>
        <w:annotationRef/>
      </w:r>
      <w:r>
        <w:t>This all triggers along with the content above the exception</w:t>
      </w:r>
    </w:p>
  </w:comment>
  <w:comment w:id="708" w:author="Lalor, Ben NOR [2]" w:date="2020-11-24T11:25:00Z" w:initials="LBN">
    <w:p w14:paraId="1BFD6A2D" w14:textId="77777777" w:rsidR="0032724B" w:rsidRDefault="0032724B">
      <w:pPr>
        <w:pStyle w:val="CommentText"/>
      </w:pPr>
      <w:r>
        <w:rPr>
          <w:rStyle w:val="CommentReference"/>
        </w:rPr>
        <w:annotationRef/>
      </w:r>
      <w:r>
        <w:t>Triggers “Yes” When J.16 Occ Sensor row = “Provided per 120.1(d)5”</w:t>
      </w:r>
    </w:p>
    <w:p w14:paraId="7C538AC7" w14:textId="77777777" w:rsidR="0032724B" w:rsidRDefault="0032724B">
      <w:pPr>
        <w:pStyle w:val="CommentText"/>
      </w:pPr>
    </w:p>
    <w:p w14:paraId="19259FA1" w14:textId="2E48FD8B" w:rsidR="0032724B" w:rsidRDefault="0032724B">
      <w:pPr>
        <w:pStyle w:val="CommentText"/>
      </w:pPr>
      <w:r>
        <w:t>Otherwise = “No”</w:t>
      </w:r>
    </w:p>
  </w:comment>
  <w:comment w:id="709" w:author="Lalor, Ben NOR [2]" w:date="2020-11-24T11:44:00Z" w:initials="LBN">
    <w:p w14:paraId="4657C6F4" w14:textId="47BE4902" w:rsidR="0032724B" w:rsidRDefault="0032724B">
      <w:pPr>
        <w:pStyle w:val="CommentText"/>
      </w:pPr>
      <w:r>
        <w:rPr>
          <w:rStyle w:val="CommentReference"/>
        </w:rPr>
        <w:annotationRef/>
      </w:r>
      <w:r w:rsidRPr="00DE3263">
        <w:rPr>
          <w:color w:val="FF0000"/>
        </w:rPr>
        <w:t xml:space="preserve">BEN – We don’t have the trigger for this. I think we could trigger it when Table J is selected, but when the project did not have a zonal system this would be triggering </w:t>
      </w:r>
      <w:proofErr w:type="spellStart"/>
      <w:r w:rsidRPr="00DE3263">
        <w:rPr>
          <w:color w:val="FF0000"/>
        </w:rPr>
        <w:t>incorrecty</w:t>
      </w:r>
      <w:proofErr w:type="spellEnd"/>
      <w:r w:rsidRPr="00DE3263">
        <w:rPr>
          <w:color w:val="FF0000"/>
        </w:rPr>
        <w:t>.</w:t>
      </w:r>
    </w:p>
  </w:comment>
  <w:comment w:id="710" w:author="Lalor, Ben NOR [2]" w:date="2020-11-24T11:50:00Z" w:initials="LBN">
    <w:p w14:paraId="4353E836" w14:textId="3478B4A6" w:rsidR="0032724B" w:rsidRDefault="0032724B">
      <w:pPr>
        <w:pStyle w:val="CommentText"/>
      </w:pPr>
      <w:r>
        <w:rPr>
          <w:rStyle w:val="CommentReference"/>
        </w:rPr>
        <w:annotationRef/>
      </w:r>
      <w:r>
        <w:t>This triggers when Table J triggers</w:t>
      </w:r>
    </w:p>
  </w:comment>
  <w:comment w:id="711" w:author="Lalor, Ben NOR [2]" w:date="2020-11-24T11:50:00Z" w:initials="LBN">
    <w:p w14:paraId="16AC374D" w14:textId="668C9E1D" w:rsidR="0032724B" w:rsidRDefault="0032724B">
      <w:pPr>
        <w:pStyle w:val="CommentText"/>
      </w:pPr>
      <w:r>
        <w:rPr>
          <w:rStyle w:val="CommentReference"/>
        </w:rPr>
        <w:annotationRef/>
      </w:r>
      <w:proofErr w:type="gramStart"/>
      <w:r>
        <w:t>This triggers</w:t>
      </w:r>
      <w:proofErr w:type="gramEnd"/>
      <w:r>
        <w:t xml:space="preserve"> “Yes” when any row in Table H.07 = “Variable Air Volume”</w:t>
      </w:r>
    </w:p>
    <w:p w14:paraId="09D1A2AA" w14:textId="77777777" w:rsidR="0032724B" w:rsidRDefault="0032724B">
      <w:pPr>
        <w:pStyle w:val="CommentText"/>
      </w:pPr>
    </w:p>
    <w:p w14:paraId="53B267B6" w14:textId="67448A26" w:rsidR="0032724B" w:rsidRDefault="0032724B">
      <w:pPr>
        <w:pStyle w:val="CommentText"/>
      </w:pPr>
      <w:r>
        <w:t>Otherwise = “No”</w:t>
      </w:r>
    </w:p>
  </w:comment>
  <w:comment w:id="712" w:author="Lalor, Ben NOR [2]" w:date="2020-11-24T11:51:00Z" w:initials="LBN">
    <w:p w14:paraId="70004760" w14:textId="6F17FDD8" w:rsidR="0032724B" w:rsidRDefault="0032724B" w:rsidP="00DE3263">
      <w:pPr>
        <w:pStyle w:val="CommentText"/>
      </w:pPr>
      <w:r>
        <w:rPr>
          <w:rStyle w:val="CommentReference"/>
        </w:rPr>
        <w:annotationRef/>
      </w:r>
      <w:proofErr w:type="gramStart"/>
      <w:r>
        <w:t>This triggers</w:t>
      </w:r>
      <w:proofErr w:type="gramEnd"/>
      <w:r>
        <w:t xml:space="preserve"> “Yes” when any row in Table H.07 = “Constant Volume”</w:t>
      </w:r>
    </w:p>
    <w:p w14:paraId="55BF1354" w14:textId="77777777" w:rsidR="0032724B" w:rsidRDefault="0032724B" w:rsidP="00DE3263">
      <w:pPr>
        <w:pStyle w:val="CommentText"/>
      </w:pPr>
    </w:p>
    <w:p w14:paraId="282673AE" w14:textId="1E555542" w:rsidR="0032724B" w:rsidRDefault="0032724B" w:rsidP="00DE3263">
      <w:pPr>
        <w:pStyle w:val="CommentText"/>
      </w:pPr>
      <w:r>
        <w:t>Otherwise = “No”</w:t>
      </w:r>
    </w:p>
  </w:comment>
  <w:comment w:id="724" w:author="Lalor, Ben NOR [2]" w:date="2020-11-24T11:47:00Z" w:initials="LBN">
    <w:p w14:paraId="6C3D3575" w14:textId="7CAC7716" w:rsidR="0032724B" w:rsidRDefault="0032724B">
      <w:pPr>
        <w:pStyle w:val="CommentText"/>
      </w:pPr>
      <w:r>
        <w:rPr>
          <w:rStyle w:val="CommentReference"/>
        </w:rPr>
        <w:annotationRef/>
      </w:r>
      <w:r w:rsidRPr="00DE3263">
        <w:rPr>
          <w:b/>
          <w:bCs/>
        </w:rPr>
        <w:t>DIANE</w:t>
      </w:r>
      <w:r>
        <w:t xml:space="preserve"> – I have added checkboxes here. This second paragraph needs to trigger independently.</w:t>
      </w:r>
    </w:p>
  </w:comment>
  <w:comment w:id="731" w:author="Lalor, Ben NOR [2]" w:date="2020-11-24T11:47:00Z" w:initials="LBN">
    <w:p w14:paraId="2D0E03FB" w14:textId="24EFE8DC" w:rsidR="0032724B" w:rsidRDefault="0032724B" w:rsidP="00DE3263">
      <w:pPr>
        <w:pStyle w:val="CommentText"/>
      </w:pPr>
      <w:r>
        <w:rPr>
          <w:rStyle w:val="CommentReference"/>
        </w:rPr>
        <w:annotationRef/>
      </w:r>
      <w:r w:rsidRPr="00DE3263">
        <w:rPr>
          <w:b/>
          <w:bCs/>
        </w:rPr>
        <w:t>DIANE</w:t>
      </w:r>
      <w:r>
        <w:t xml:space="preserve"> – I have added checkboxes here. This third paragraph needs to trigger independently.</w:t>
      </w:r>
    </w:p>
  </w:comment>
  <w:comment w:id="760" w:author="Lalor, Ben NOR [2]" w:date="2020-11-24T11:54:00Z" w:initials="LBN">
    <w:p w14:paraId="5049A442" w14:textId="77777777" w:rsidR="0032724B" w:rsidRDefault="0032724B">
      <w:pPr>
        <w:pStyle w:val="CommentText"/>
      </w:pPr>
      <w:r>
        <w:rPr>
          <w:rStyle w:val="CommentReference"/>
        </w:rPr>
        <w:annotationRef/>
      </w:r>
      <w:proofErr w:type="gramStart"/>
      <w:r>
        <w:t>This triggers</w:t>
      </w:r>
      <w:proofErr w:type="gramEnd"/>
      <w:r>
        <w:t xml:space="preserve"> “Yes” when Table J triggers.</w:t>
      </w:r>
    </w:p>
    <w:p w14:paraId="161D93B4" w14:textId="77777777" w:rsidR="0032724B" w:rsidRDefault="0032724B">
      <w:pPr>
        <w:pStyle w:val="CommentText"/>
      </w:pPr>
    </w:p>
    <w:p w14:paraId="0436F491" w14:textId="7A782AF4" w:rsidR="0032724B" w:rsidRDefault="0032724B">
      <w:pPr>
        <w:pStyle w:val="CommentText"/>
      </w:pPr>
      <w:r>
        <w:t>Otherwise = “No”</w:t>
      </w:r>
    </w:p>
  </w:comment>
  <w:comment w:id="761" w:author="Lalor, Ben NOR [2]" w:date="2020-11-24T11:55:00Z" w:initials="LBN">
    <w:p w14:paraId="2440D88B" w14:textId="77777777" w:rsidR="0032724B" w:rsidRDefault="0032724B">
      <w:pPr>
        <w:pStyle w:val="CommentText"/>
      </w:pPr>
      <w:r>
        <w:rPr>
          <w:rStyle w:val="CommentReference"/>
        </w:rPr>
        <w:annotationRef/>
      </w:r>
      <w:proofErr w:type="gramStart"/>
      <w:r>
        <w:t>This triggers</w:t>
      </w:r>
      <w:proofErr w:type="gramEnd"/>
      <w:r>
        <w:t xml:space="preserve"> “Yes” when Table I has triggered. </w:t>
      </w:r>
    </w:p>
    <w:p w14:paraId="745AA51C" w14:textId="77777777" w:rsidR="0032724B" w:rsidRDefault="0032724B">
      <w:pPr>
        <w:pStyle w:val="CommentText"/>
      </w:pPr>
    </w:p>
    <w:p w14:paraId="6F14CF65" w14:textId="033E2701" w:rsidR="0032724B" w:rsidRDefault="0032724B">
      <w:pPr>
        <w:pStyle w:val="CommentText"/>
      </w:pPr>
      <w:r>
        <w:t>Otherwise = “No”</w:t>
      </w:r>
    </w:p>
  </w:comment>
  <w:comment w:id="771" w:author="Lalor, Ben NOR [2]" w:date="2020-11-24T11:58:00Z" w:initials="LBN">
    <w:p w14:paraId="4AE8B16B" w14:textId="77777777" w:rsidR="0032724B" w:rsidRDefault="0032724B">
      <w:pPr>
        <w:pStyle w:val="CommentText"/>
      </w:pPr>
      <w:r>
        <w:rPr>
          <w:rStyle w:val="CommentReference"/>
        </w:rPr>
        <w:annotationRef/>
      </w:r>
      <w:r>
        <w:t>Triggers “Yes” if table I includes “</w:t>
      </w:r>
      <w:proofErr w:type="spellStart"/>
      <w:r>
        <w:t>multu</w:t>
      </w:r>
      <w:proofErr w:type="spellEnd"/>
      <w:r>
        <w:t>-zone” or “Multi-Zone” w/</w:t>
      </w:r>
      <w:proofErr w:type="spellStart"/>
      <w:r>
        <w:t>ddc</w:t>
      </w:r>
      <w:proofErr w:type="spellEnd"/>
      <w:r>
        <w:t xml:space="preserve"> to zone”</w:t>
      </w:r>
    </w:p>
    <w:p w14:paraId="6BC565EE" w14:textId="77777777" w:rsidR="0032724B" w:rsidRDefault="0032724B">
      <w:pPr>
        <w:pStyle w:val="CommentText"/>
      </w:pPr>
    </w:p>
    <w:p w14:paraId="48BB5667" w14:textId="468E5C34" w:rsidR="0032724B" w:rsidRDefault="0032724B">
      <w:pPr>
        <w:pStyle w:val="CommentText"/>
      </w:pPr>
      <w:r>
        <w:t>Otherwise = “no”</w:t>
      </w:r>
    </w:p>
  </w:comment>
  <w:comment w:id="777" w:author="Lalor, Ben NOR [2]" w:date="2020-11-24T12:00:00Z" w:initials="LBN">
    <w:p w14:paraId="1373699F" w14:textId="6B4789D8" w:rsidR="0032724B" w:rsidRDefault="0032724B">
      <w:pPr>
        <w:pStyle w:val="CommentText"/>
      </w:pPr>
      <w:r>
        <w:rPr>
          <w:rStyle w:val="CommentReference"/>
        </w:rPr>
        <w:annotationRef/>
      </w:r>
      <w:proofErr w:type="spellStart"/>
      <w:r>
        <w:t>Trigggers</w:t>
      </w:r>
      <w:proofErr w:type="spellEnd"/>
      <w:r>
        <w:t xml:space="preserve"> “Yes” if Table I includes “Single Zone”</w:t>
      </w:r>
    </w:p>
    <w:p w14:paraId="3716D459" w14:textId="77777777" w:rsidR="0032724B" w:rsidRDefault="0032724B">
      <w:pPr>
        <w:pStyle w:val="CommentText"/>
      </w:pPr>
    </w:p>
    <w:p w14:paraId="014D0632" w14:textId="77A45EAC" w:rsidR="0032724B" w:rsidRDefault="0032724B">
      <w:pPr>
        <w:pStyle w:val="CommentText"/>
      </w:pPr>
      <w:r>
        <w:t>Otherwise = “No”</w:t>
      </w:r>
    </w:p>
  </w:comment>
  <w:comment w:id="783" w:author="Lalor, Ben NOR [2]" w:date="2020-11-24T12:08:00Z" w:initials="LBN">
    <w:p w14:paraId="1C6EFC1C" w14:textId="77777777" w:rsidR="0032724B" w:rsidRDefault="0032724B">
      <w:pPr>
        <w:pStyle w:val="CommentText"/>
      </w:pPr>
      <w:r>
        <w:rPr>
          <w:rStyle w:val="CommentReference"/>
        </w:rPr>
        <w:annotationRef/>
      </w:r>
      <w:r>
        <w:t>Triggers “Yes: if Table F.02 includes “Unitary Heat Pump”</w:t>
      </w:r>
    </w:p>
    <w:p w14:paraId="3B1D4BF7" w14:textId="77777777" w:rsidR="0032724B" w:rsidRDefault="0032724B">
      <w:pPr>
        <w:pStyle w:val="CommentText"/>
      </w:pPr>
    </w:p>
    <w:p w14:paraId="324CED0E" w14:textId="730B90AE" w:rsidR="0032724B" w:rsidRDefault="0032724B">
      <w:pPr>
        <w:pStyle w:val="CommentText"/>
      </w:pPr>
      <w:r>
        <w:t>Otherwise = “No”</w:t>
      </w:r>
    </w:p>
  </w:comment>
  <w:comment w:id="784" w:author="Lalor, Ben NOR [2]" w:date="2020-11-24T12:10:00Z" w:initials="LBN">
    <w:p w14:paraId="7A309E0A" w14:textId="77777777" w:rsidR="0032724B" w:rsidRDefault="0032724B">
      <w:pPr>
        <w:pStyle w:val="CommentText"/>
      </w:pPr>
      <w:r>
        <w:rPr>
          <w:rStyle w:val="CommentReference"/>
        </w:rPr>
        <w:annotationRef/>
      </w:r>
      <w:r>
        <w:t>Triggers if I.05 = any of the following:</w:t>
      </w:r>
    </w:p>
    <w:p w14:paraId="601796DD" w14:textId="77777777" w:rsidR="0032724B" w:rsidRDefault="0032724B" w:rsidP="00F34DD5">
      <w:pPr>
        <w:pStyle w:val="CommentText"/>
        <w:numPr>
          <w:ilvl w:val="0"/>
          <w:numId w:val="100"/>
        </w:numPr>
      </w:pPr>
      <w:r>
        <w:t xml:space="preserve"> </w:t>
      </w:r>
      <w:r w:rsidRPr="00F34DD5">
        <w:t xml:space="preserve">Auto </w:t>
      </w:r>
      <w:proofErr w:type="spellStart"/>
      <w:r w:rsidRPr="00F34DD5">
        <w:t>Timeswitch</w:t>
      </w:r>
      <w:proofErr w:type="spellEnd"/>
    </w:p>
    <w:p w14:paraId="0AA4885D" w14:textId="77777777" w:rsidR="0032724B" w:rsidRDefault="0032724B" w:rsidP="00F34DD5">
      <w:pPr>
        <w:pStyle w:val="CommentText"/>
        <w:numPr>
          <w:ilvl w:val="0"/>
          <w:numId w:val="100"/>
        </w:numPr>
      </w:pPr>
      <w:r>
        <w:t xml:space="preserve"> Occ Sensor</w:t>
      </w:r>
    </w:p>
    <w:p w14:paraId="418872B0" w14:textId="77777777" w:rsidR="0032724B" w:rsidRDefault="0032724B" w:rsidP="00F34DD5">
      <w:pPr>
        <w:pStyle w:val="CommentText"/>
        <w:numPr>
          <w:ilvl w:val="0"/>
          <w:numId w:val="100"/>
        </w:numPr>
      </w:pPr>
      <w:r>
        <w:t xml:space="preserve"> </w:t>
      </w:r>
      <w:r w:rsidRPr="00F34DD5">
        <w:t>4 Hour Timer</w:t>
      </w:r>
    </w:p>
    <w:p w14:paraId="267C3832" w14:textId="77777777" w:rsidR="0032724B" w:rsidRDefault="0032724B" w:rsidP="00F34DD5">
      <w:pPr>
        <w:pStyle w:val="CommentText"/>
        <w:numPr>
          <w:ilvl w:val="0"/>
          <w:numId w:val="100"/>
        </w:numPr>
      </w:pPr>
      <w:r>
        <w:t xml:space="preserve"> </w:t>
      </w:r>
      <w:r w:rsidRPr="00F34DD5">
        <w:t>EMCS</w:t>
      </w:r>
    </w:p>
    <w:p w14:paraId="5CB1237A" w14:textId="77777777" w:rsidR="0032724B" w:rsidRDefault="0032724B" w:rsidP="00F34DD5">
      <w:pPr>
        <w:pStyle w:val="CommentText"/>
        <w:numPr>
          <w:ilvl w:val="0"/>
          <w:numId w:val="100"/>
        </w:numPr>
      </w:pPr>
      <w:r>
        <w:t xml:space="preserve"> Card Key (hotel/motel)</w:t>
      </w:r>
    </w:p>
    <w:p w14:paraId="5F594A3A" w14:textId="77777777" w:rsidR="0032724B" w:rsidRDefault="0032724B" w:rsidP="00F34DD5">
      <w:pPr>
        <w:pStyle w:val="CommentText"/>
        <w:numPr>
          <w:ilvl w:val="0"/>
          <w:numId w:val="100"/>
        </w:numPr>
      </w:pPr>
      <w:r>
        <w:t xml:space="preserve"> Other*</w:t>
      </w:r>
    </w:p>
    <w:p w14:paraId="69AF786C" w14:textId="57C1F475" w:rsidR="0032724B" w:rsidRDefault="0032724B" w:rsidP="00F34DD5">
      <w:pPr>
        <w:pStyle w:val="CommentText"/>
        <w:numPr>
          <w:ilvl w:val="0"/>
          <w:numId w:val="100"/>
        </w:numPr>
      </w:pPr>
      <w:r>
        <w:t>NA: 7 Days per 120.2(e)1</w:t>
      </w:r>
    </w:p>
    <w:p w14:paraId="46CC09A4" w14:textId="77777777" w:rsidR="0032724B" w:rsidRDefault="0032724B" w:rsidP="00F34DD5">
      <w:pPr>
        <w:pStyle w:val="CommentText"/>
      </w:pPr>
    </w:p>
    <w:p w14:paraId="745E7975" w14:textId="1BFAEF15" w:rsidR="0032724B" w:rsidRDefault="0032724B" w:rsidP="00F34DD5">
      <w:pPr>
        <w:pStyle w:val="CommentText"/>
      </w:pPr>
      <w:r>
        <w:t>Otherwise = “No”</w:t>
      </w:r>
    </w:p>
  </w:comment>
  <w:comment w:id="786" w:author="Lalor, Ben NOR [2]" w:date="2020-11-24T12:12:00Z" w:initials="LBN">
    <w:p w14:paraId="3AB85C31" w14:textId="77777777" w:rsidR="0032724B" w:rsidRDefault="0032724B" w:rsidP="00F34DD5">
      <w:pPr>
        <w:pStyle w:val="CommentText"/>
      </w:pPr>
      <w:r>
        <w:rPr>
          <w:rStyle w:val="CommentReference"/>
        </w:rPr>
        <w:annotationRef/>
      </w:r>
      <w:r>
        <w:t>Triggers if I.05 = any of the following:</w:t>
      </w:r>
    </w:p>
    <w:p w14:paraId="4DB5934D" w14:textId="77777777" w:rsidR="0032724B" w:rsidRDefault="0032724B" w:rsidP="00F34DD5">
      <w:pPr>
        <w:pStyle w:val="CommentText"/>
        <w:numPr>
          <w:ilvl w:val="0"/>
          <w:numId w:val="100"/>
        </w:numPr>
      </w:pPr>
      <w:r>
        <w:t xml:space="preserve"> </w:t>
      </w:r>
      <w:r w:rsidRPr="00F34DD5">
        <w:t xml:space="preserve">Auto </w:t>
      </w:r>
      <w:proofErr w:type="spellStart"/>
      <w:r w:rsidRPr="00F34DD5">
        <w:t>Timeswitch</w:t>
      </w:r>
      <w:proofErr w:type="spellEnd"/>
    </w:p>
    <w:p w14:paraId="49E0C019" w14:textId="77777777" w:rsidR="0032724B" w:rsidRDefault="0032724B" w:rsidP="00F34DD5">
      <w:pPr>
        <w:pStyle w:val="CommentText"/>
        <w:numPr>
          <w:ilvl w:val="0"/>
          <w:numId w:val="100"/>
        </w:numPr>
      </w:pPr>
      <w:r>
        <w:t xml:space="preserve"> Occ Sensor</w:t>
      </w:r>
    </w:p>
    <w:p w14:paraId="4E3651BA" w14:textId="77777777" w:rsidR="0032724B" w:rsidRDefault="0032724B" w:rsidP="00F34DD5">
      <w:pPr>
        <w:pStyle w:val="CommentText"/>
        <w:numPr>
          <w:ilvl w:val="0"/>
          <w:numId w:val="100"/>
        </w:numPr>
      </w:pPr>
      <w:r>
        <w:t xml:space="preserve"> </w:t>
      </w:r>
      <w:r w:rsidRPr="00F34DD5">
        <w:t>4 Hour Timer</w:t>
      </w:r>
    </w:p>
    <w:p w14:paraId="14EA33D3" w14:textId="77777777" w:rsidR="0032724B" w:rsidRDefault="0032724B" w:rsidP="00F34DD5">
      <w:pPr>
        <w:pStyle w:val="CommentText"/>
        <w:numPr>
          <w:ilvl w:val="0"/>
          <w:numId w:val="100"/>
        </w:numPr>
      </w:pPr>
      <w:r>
        <w:t xml:space="preserve"> </w:t>
      </w:r>
      <w:r w:rsidRPr="00F34DD5">
        <w:t>EMCS</w:t>
      </w:r>
    </w:p>
    <w:p w14:paraId="77D2E4AA" w14:textId="77777777" w:rsidR="0032724B" w:rsidRDefault="0032724B" w:rsidP="00F34DD5">
      <w:pPr>
        <w:pStyle w:val="CommentText"/>
        <w:numPr>
          <w:ilvl w:val="0"/>
          <w:numId w:val="100"/>
        </w:numPr>
      </w:pPr>
      <w:r>
        <w:t xml:space="preserve"> Card Key (hotel/motel)</w:t>
      </w:r>
    </w:p>
    <w:p w14:paraId="709B44BE" w14:textId="12384857" w:rsidR="0032724B" w:rsidRDefault="0032724B" w:rsidP="00F34DD5">
      <w:pPr>
        <w:pStyle w:val="CommentText"/>
        <w:numPr>
          <w:ilvl w:val="0"/>
          <w:numId w:val="100"/>
        </w:numPr>
      </w:pPr>
      <w:r>
        <w:t xml:space="preserve"> Other*</w:t>
      </w:r>
    </w:p>
    <w:p w14:paraId="143BDE0A" w14:textId="77777777" w:rsidR="0032724B" w:rsidRDefault="0032724B" w:rsidP="00F34DD5">
      <w:pPr>
        <w:pStyle w:val="CommentText"/>
      </w:pPr>
    </w:p>
    <w:p w14:paraId="3E3E80AD" w14:textId="6508808B" w:rsidR="0032724B" w:rsidRDefault="0032724B" w:rsidP="00F34DD5">
      <w:pPr>
        <w:pStyle w:val="CommentText"/>
      </w:pPr>
      <w:r>
        <w:t>Otherwise = “No”</w:t>
      </w:r>
    </w:p>
  </w:comment>
  <w:comment w:id="790" w:author="DiLello, Erica NOR" w:date="2020-12-22T11:05:00Z" w:initials="DEN">
    <w:p w14:paraId="7A0C15B4" w14:textId="7C741EB8" w:rsidR="0032724B" w:rsidRDefault="0032724B">
      <w:pPr>
        <w:pStyle w:val="CommentText"/>
      </w:pPr>
      <w:r>
        <w:rPr>
          <w:rStyle w:val="CommentReference"/>
        </w:rPr>
        <w:annotationRef/>
      </w:r>
      <w:r>
        <w:t>Triggers “Yes” if J.16 Occ Sensor = “</w:t>
      </w:r>
      <w:r w:rsidRPr="000861FE">
        <w:t>Provided per §120.1(d)5</w:t>
      </w:r>
      <w:r>
        <w:t>”</w:t>
      </w:r>
    </w:p>
    <w:p w14:paraId="4DD3D69F" w14:textId="77777777" w:rsidR="0032724B" w:rsidRDefault="0032724B">
      <w:pPr>
        <w:pStyle w:val="CommentText"/>
      </w:pPr>
    </w:p>
    <w:p w14:paraId="2BEA7988" w14:textId="240AC8E1" w:rsidR="0032724B" w:rsidRDefault="0032724B">
      <w:pPr>
        <w:pStyle w:val="CommentText"/>
      </w:pPr>
      <w:r>
        <w:t>Otherwise = “No”</w:t>
      </w:r>
    </w:p>
  </w:comment>
  <w:comment w:id="820" w:author="DiLello, Erica NOR" w:date="2020-12-22T11:24:00Z" w:initials="DEN">
    <w:p w14:paraId="16EB8BA8" w14:textId="76D434D0" w:rsidR="0032724B" w:rsidRDefault="0032724B" w:rsidP="00855DAD">
      <w:pPr>
        <w:pStyle w:val="CommentText"/>
      </w:pPr>
      <w:r>
        <w:rPr>
          <w:rStyle w:val="CommentReference"/>
        </w:rPr>
        <w:annotationRef/>
      </w:r>
      <w:r>
        <w:t xml:space="preserve">Triggers “Yes” when Table I has triggered. </w:t>
      </w:r>
    </w:p>
    <w:p w14:paraId="655966C6" w14:textId="77777777" w:rsidR="0032724B" w:rsidRDefault="0032724B" w:rsidP="00855DAD">
      <w:pPr>
        <w:pStyle w:val="CommentText"/>
      </w:pPr>
    </w:p>
    <w:p w14:paraId="09F32073" w14:textId="31C8A35B" w:rsidR="0032724B" w:rsidRDefault="0032724B" w:rsidP="00855DAD">
      <w:pPr>
        <w:pStyle w:val="CommentText"/>
      </w:pPr>
      <w:r>
        <w:t>Otherwise = “No”</w:t>
      </w:r>
    </w:p>
  </w:comment>
  <w:comment w:id="839" w:author="DiLello, Erica NOR" w:date="2020-12-22T11:25:00Z" w:initials="DEN">
    <w:p w14:paraId="0B940A7E" w14:textId="65542A12" w:rsidR="0032724B" w:rsidRDefault="0032724B">
      <w:pPr>
        <w:pStyle w:val="CommentText"/>
      </w:pPr>
      <w:r>
        <w:rPr>
          <w:rStyle w:val="CommentReference"/>
        </w:rPr>
        <w:annotationRef/>
      </w:r>
      <w:r>
        <w:t>Triggers “Yes” when Table I.06 is any of the following:</w:t>
      </w:r>
    </w:p>
    <w:p w14:paraId="7B84695B" w14:textId="77777777" w:rsidR="0032724B" w:rsidRDefault="0032724B">
      <w:pPr>
        <w:pStyle w:val="CommentText"/>
      </w:pPr>
    </w:p>
    <w:p w14:paraId="5C2ED0F4" w14:textId="72D46889" w:rsidR="0032724B" w:rsidRDefault="0032724B" w:rsidP="00855DAD">
      <w:pPr>
        <w:pStyle w:val="CommentText"/>
      </w:pPr>
      <w:r>
        <w:t xml:space="preserve">-Auto </w:t>
      </w:r>
      <w:proofErr w:type="spellStart"/>
      <w:r>
        <w:t>Timeswitch</w:t>
      </w:r>
      <w:proofErr w:type="spellEnd"/>
    </w:p>
    <w:p w14:paraId="0B13190E" w14:textId="59BB3898" w:rsidR="0032724B" w:rsidRDefault="0032724B" w:rsidP="00855DAD">
      <w:pPr>
        <w:pStyle w:val="CommentText"/>
      </w:pPr>
      <w:r>
        <w:t>-Occ. Sensor</w:t>
      </w:r>
    </w:p>
    <w:p w14:paraId="76B4DD96" w14:textId="7E76FD8D" w:rsidR="0032724B" w:rsidRDefault="0032724B" w:rsidP="00855DAD">
      <w:pPr>
        <w:pStyle w:val="CommentText"/>
      </w:pPr>
      <w:r>
        <w:t>-4 Hour Timer</w:t>
      </w:r>
    </w:p>
    <w:p w14:paraId="13A5C9D7" w14:textId="35E9FE5D" w:rsidR="0032724B" w:rsidRDefault="0032724B" w:rsidP="00855DAD">
      <w:pPr>
        <w:pStyle w:val="CommentText"/>
      </w:pPr>
      <w:r>
        <w:t>-EMCS</w:t>
      </w:r>
    </w:p>
    <w:p w14:paraId="00288E75" w14:textId="3949FB04" w:rsidR="0032724B" w:rsidRDefault="0032724B" w:rsidP="00855DAD">
      <w:pPr>
        <w:pStyle w:val="CommentText"/>
      </w:pPr>
      <w:r>
        <w:t>-Other*</w:t>
      </w:r>
    </w:p>
    <w:p w14:paraId="662F9A6D" w14:textId="4B442D80" w:rsidR="0032724B" w:rsidRDefault="0032724B" w:rsidP="00855DAD">
      <w:pPr>
        <w:pStyle w:val="CommentText"/>
      </w:pPr>
    </w:p>
    <w:p w14:paraId="1192628B" w14:textId="37DB1635" w:rsidR="0032724B" w:rsidRDefault="0032724B" w:rsidP="00855DAD">
      <w:pPr>
        <w:pStyle w:val="CommentText"/>
      </w:pPr>
      <w:r>
        <w:t>Otherwise = “No”</w:t>
      </w:r>
    </w:p>
    <w:p w14:paraId="4841A3EA" w14:textId="496343B0" w:rsidR="0032724B" w:rsidRDefault="0032724B">
      <w:pPr>
        <w:pStyle w:val="CommentText"/>
      </w:pPr>
    </w:p>
  </w:comment>
  <w:comment w:id="843" w:author="DiLello, Erica NOR" w:date="2020-12-22T11:34:00Z" w:initials="DEN">
    <w:p w14:paraId="6820B99E" w14:textId="5ABED10E" w:rsidR="0032724B" w:rsidRDefault="0032724B">
      <w:pPr>
        <w:pStyle w:val="CommentText"/>
      </w:pPr>
      <w:r>
        <w:rPr>
          <w:rStyle w:val="CommentReference"/>
        </w:rPr>
        <w:annotationRef/>
      </w:r>
      <w:r>
        <w:t>Triggers “Yes” if Table I.07 is any of the following:</w:t>
      </w:r>
    </w:p>
    <w:p w14:paraId="5A48812B" w14:textId="77777777" w:rsidR="0032724B" w:rsidRDefault="0032724B">
      <w:pPr>
        <w:pStyle w:val="CommentText"/>
      </w:pPr>
    </w:p>
    <w:p w14:paraId="0A6877E2" w14:textId="16310F62" w:rsidR="0032724B" w:rsidRDefault="0032724B" w:rsidP="007D0764">
      <w:pPr>
        <w:pStyle w:val="CommentText"/>
      </w:pPr>
      <w:r>
        <w:t xml:space="preserve">-EMCS </w:t>
      </w:r>
    </w:p>
    <w:p w14:paraId="64CBBD4A" w14:textId="7327F133" w:rsidR="0032724B" w:rsidRDefault="0032724B" w:rsidP="007D0764">
      <w:pPr>
        <w:pStyle w:val="CommentText"/>
      </w:pPr>
      <w:r>
        <w:t xml:space="preserve">-DR </w:t>
      </w:r>
      <w:proofErr w:type="spellStart"/>
      <w:r>
        <w:t>Tstat</w:t>
      </w:r>
      <w:proofErr w:type="spellEnd"/>
      <w:r>
        <w:t xml:space="preserve"> per §110.12 </w:t>
      </w:r>
    </w:p>
    <w:p w14:paraId="41997364" w14:textId="77777777" w:rsidR="0032724B" w:rsidRDefault="0032724B" w:rsidP="007D0764">
      <w:pPr>
        <w:pStyle w:val="CommentText"/>
      </w:pPr>
      <w:r>
        <w:t>-Other*</w:t>
      </w:r>
    </w:p>
    <w:p w14:paraId="30A671A7" w14:textId="77777777" w:rsidR="0032724B" w:rsidRDefault="0032724B" w:rsidP="007D0764">
      <w:pPr>
        <w:pStyle w:val="CommentText"/>
      </w:pPr>
    </w:p>
    <w:p w14:paraId="2B52ADB9" w14:textId="796F6F35" w:rsidR="0032724B" w:rsidRDefault="0032724B" w:rsidP="007D0764">
      <w:pPr>
        <w:pStyle w:val="CommentText"/>
      </w:pPr>
      <w:r>
        <w:t>Otherwise = “No”</w:t>
      </w:r>
    </w:p>
  </w:comment>
  <w:comment w:id="845" w:author="DiLello, Erica NOR" w:date="2020-12-22T12:20:00Z" w:initials="DEN">
    <w:p w14:paraId="2D422136" w14:textId="2BAFA2E4" w:rsidR="0032724B" w:rsidRDefault="0032724B">
      <w:pPr>
        <w:pStyle w:val="CommentText"/>
      </w:pPr>
      <w:r>
        <w:rPr>
          <w:rStyle w:val="CommentReference"/>
        </w:rPr>
        <w:annotationRef/>
      </w:r>
      <w:r>
        <w:t>Trigger "Yes" if Table H- Economizer has any of the following options selected:</w:t>
      </w:r>
    </w:p>
    <w:p w14:paraId="5ADF911E" w14:textId="5FE6B2FB" w:rsidR="0032724B" w:rsidRDefault="0032724B" w:rsidP="008F370B">
      <w:pPr>
        <w:pStyle w:val="CommentText"/>
      </w:pPr>
      <w:r>
        <w:t>-Fixed Temperature</w:t>
      </w:r>
    </w:p>
    <w:p w14:paraId="4DCF1B2B" w14:textId="594F9F72" w:rsidR="0032724B" w:rsidRDefault="0032724B" w:rsidP="008F370B">
      <w:pPr>
        <w:pStyle w:val="CommentText"/>
      </w:pPr>
      <w:r>
        <w:t>-Fixed Enthalpy</w:t>
      </w:r>
    </w:p>
    <w:p w14:paraId="1D521059" w14:textId="2581D949" w:rsidR="0032724B" w:rsidRDefault="0032724B" w:rsidP="008F370B">
      <w:pPr>
        <w:pStyle w:val="CommentText"/>
      </w:pPr>
      <w:r>
        <w:t>-Differential Temperature</w:t>
      </w:r>
    </w:p>
    <w:p w14:paraId="7049E3FF" w14:textId="3BCB6A7C" w:rsidR="0032724B" w:rsidRDefault="0032724B" w:rsidP="008F370B">
      <w:pPr>
        <w:pStyle w:val="CommentText"/>
      </w:pPr>
      <w:r>
        <w:t>-Differential Enthalpy</w:t>
      </w:r>
    </w:p>
    <w:p w14:paraId="0605847C" w14:textId="114B9A56" w:rsidR="0032724B" w:rsidRDefault="0032724B" w:rsidP="008F370B">
      <w:pPr>
        <w:pStyle w:val="CommentText"/>
      </w:pPr>
      <w:r>
        <w:t xml:space="preserve">-Waterside Economizer (See </w:t>
      </w:r>
      <w:proofErr w:type="spellStart"/>
      <w:r>
        <w:t>Tbl</w:t>
      </w:r>
      <w:proofErr w:type="spellEnd"/>
      <w:r>
        <w:t>. F)</w:t>
      </w:r>
    </w:p>
    <w:p w14:paraId="77B42729" w14:textId="77777777" w:rsidR="0032724B" w:rsidRDefault="0032724B">
      <w:pPr>
        <w:pStyle w:val="CommentText"/>
      </w:pPr>
    </w:p>
    <w:p w14:paraId="73DA80F2" w14:textId="19F29521" w:rsidR="0032724B" w:rsidRDefault="0032724B">
      <w:pPr>
        <w:pStyle w:val="CommentText"/>
      </w:pPr>
      <w:r>
        <w:t xml:space="preserve">Otherwise, “No” </w:t>
      </w:r>
    </w:p>
  </w:comment>
  <w:comment w:id="853" w:author="DiLello, Erica NOR" w:date="2020-12-22T12:49:00Z" w:initials="DEN">
    <w:p w14:paraId="5654CD25" w14:textId="77777777" w:rsidR="0032724B" w:rsidRDefault="0032724B">
      <w:pPr>
        <w:pStyle w:val="CommentText"/>
      </w:pPr>
      <w:r>
        <w:rPr>
          <w:rStyle w:val="CommentReference"/>
        </w:rPr>
        <w:annotationRef/>
      </w:r>
      <w:r>
        <w:t>“Yes” if Table I is triggered</w:t>
      </w:r>
    </w:p>
    <w:p w14:paraId="619C274C" w14:textId="77777777" w:rsidR="0032724B" w:rsidRDefault="0032724B">
      <w:pPr>
        <w:pStyle w:val="CommentText"/>
      </w:pPr>
    </w:p>
    <w:p w14:paraId="7A25E72F" w14:textId="4279F5E8" w:rsidR="0032724B" w:rsidRDefault="0032724B">
      <w:pPr>
        <w:pStyle w:val="CommentText"/>
      </w:pPr>
      <w:r>
        <w:t>Otherwise, “No”</w:t>
      </w:r>
    </w:p>
  </w:comment>
  <w:comment w:id="854" w:author="DiLello, Erica NOR" w:date="2020-12-22T13:06:00Z" w:initials="DEN">
    <w:p w14:paraId="33F26478" w14:textId="2C1BE3D7" w:rsidR="0032724B" w:rsidRDefault="0032724B" w:rsidP="006D4326">
      <w:pPr>
        <w:pStyle w:val="CommentText"/>
      </w:pPr>
      <w:r>
        <w:rPr>
          <w:rStyle w:val="CommentReference"/>
        </w:rPr>
        <w:annotationRef/>
      </w:r>
      <w:r>
        <w:t>Triggers “Yes” when Table I.05 is any of the following:</w:t>
      </w:r>
    </w:p>
    <w:p w14:paraId="75052A07" w14:textId="77777777" w:rsidR="0032724B" w:rsidRDefault="0032724B" w:rsidP="006D4326">
      <w:pPr>
        <w:pStyle w:val="CommentText"/>
      </w:pPr>
    </w:p>
    <w:p w14:paraId="622A57F6" w14:textId="77777777" w:rsidR="0032724B" w:rsidRDefault="0032724B" w:rsidP="006D4326">
      <w:pPr>
        <w:pStyle w:val="CommentText"/>
      </w:pPr>
      <w:r>
        <w:t xml:space="preserve">-Auto </w:t>
      </w:r>
      <w:proofErr w:type="spellStart"/>
      <w:r>
        <w:t>Timeswitch</w:t>
      </w:r>
      <w:proofErr w:type="spellEnd"/>
    </w:p>
    <w:p w14:paraId="0D7D574E" w14:textId="77777777" w:rsidR="0032724B" w:rsidRDefault="0032724B" w:rsidP="006D4326">
      <w:pPr>
        <w:pStyle w:val="CommentText"/>
      </w:pPr>
      <w:r>
        <w:t>-Occ. Sensor</w:t>
      </w:r>
    </w:p>
    <w:p w14:paraId="1C8B0422" w14:textId="77777777" w:rsidR="0032724B" w:rsidRDefault="0032724B" w:rsidP="006D4326">
      <w:pPr>
        <w:pStyle w:val="CommentText"/>
      </w:pPr>
      <w:r>
        <w:t>-4 Hour Timer</w:t>
      </w:r>
    </w:p>
    <w:p w14:paraId="1C2A5A0E" w14:textId="6C294811" w:rsidR="0032724B" w:rsidRDefault="0032724B" w:rsidP="006D4326">
      <w:pPr>
        <w:pStyle w:val="CommentText"/>
      </w:pPr>
      <w:r>
        <w:t>-EMCS</w:t>
      </w:r>
    </w:p>
    <w:p w14:paraId="06BE9D74" w14:textId="2DF343B8" w:rsidR="0032724B" w:rsidRDefault="0032724B" w:rsidP="006D4326">
      <w:pPr>
        <w:pStyle w:val="CommentText"/>
      </w:pPr>
      <w:r>
        <w:t>-</w:t>
      </w:r>
      <w:r w:rsidRPr="006D4326">
        <w:t xml:space="preserve"> Card Key (hotel/motel)</w:t>
      </w:r>
    </w:p>
    <w:p w14:paraId="1FCD8C6D" w14:textId="77777777" w:rsidR="0032724B" w:rsidRDefault="0032724B" w:rsidP="006D4326">
      <w:pPr>
        <w:pStyle w:val="CommentText"/>
      </w:pPr>
      <w:r>
        <w:t>-Other*</w:t>
      </w:r>
    </w:p>
    <w:p w14:paraId="2B90F410" w14:textId="77777777" w:rsidR="0032724B" w:rsidRDefault="0032724B" w:rsidP="006D4326">
      <w:pPr>
        <w:pStyle w:val="CommentText"/>
      </w:pPr>
    </w:p>
    <w:p w14:paraId="54E4CAD3" w14:textId="72EFC1B5" w:rsidR="0032724B" w:rsidRDefault="0032724B" w:rsidP="006D4326">
      <w:pPr>
        <w:pStyle w:val="CommentText"/>
      </w:pPr>
      <w:r>
        <w:t>Otherwise = “No”</w:t>
      </w:r>
    </w:p>
  </w:comment>
  <w:comment w:id="859" w:author="DiLello, Erica NOR" w:date="2020-12-22T13:09:00Z" w:initials="DEN">
    <w:p w14:paraId="03B42374" w14:textId="6F99DE96" w:rsidR="0032724B" w:rsidRDefault="0032724B">
      <w:pPr>
        <w:pStyle w:val="CommentText"/>
      </w:pPr>
      <w:r>
        <w:rPr>
          <w:rStyle w:val="CommentReference"/>
        </w:rPr>
        <w:annotationRef/>
      </w:r>
      <w:r>
        <w:t>Triggers “Yes” when Table L.10 states, “</w:t>
      </w:r>
      <w:r w:rsidRPr="007108A6">
        <w:t>No exception taken</w:t>
      </w:r>
      <w:r>
        <w:t>”</w:t>
      </w:r>
    </w:p>
    <w:p w14:paraId="7B9E21D7" w14:textId="77777777" w:rsidR="0032724B" w:rsidRDefault="0032724B">
      <w:pPr>
        <w:pStyle w:val="CommentText"/>
      </w:pPr>
    </w:p>
    <w:p w14:paraId="195569A8" w14:textId="74EDB07B" w:rsidR="0032724B" w:rsidRDefault="0032724B">
      <w:pPr>
        <w:pStyle w:val="CommentText"/>
      </w:pPr>
      <w:r>
        <w:t>Otherwise, “no”</w:t>
      </w:r>
    </w:p>
  </w:comment>
  <w:comment w:id="906" w:author="DiLello, Erica NOR" w:date="2020-12-22T13:11:00Z" w:initials="DEN">
    <w:p w14:paraId="06F9489B" w14:textId="77777777" w:rsidR="0032724B" w:rsidRDefault="0032724B" w:rsidP="0085756F">
      <w:pPr>
        <w:pStyle w:val="CommentText"/>
      </w:pPr>
      <w:r>
        <w:rPr>
          <w:rStyle w:val="CommentReference"/>
        </w:rPr>
        <w:annotationRef/>
      </w:r>
      <w:r>
        <w:t xml:space="preserve">Triggers </w:t>
      </w:r>
      <w:proofErr w:type="gramStart"/>
      <w:r>
        <w:t>“ yes</w:t>
      </w:r>
      <w:proofErr w:type="gramEnd"/>
      <w:r>
        <w:t>” when Table B.03 has “</w:t>
      </w:r>
      <w:r w:rsidRPr="0085756F">
        <w:t>Ductwork (existing to remain, altered or new)</w:t>
      </w:r>
      <w:r>
        <w:t>” selected.</w:t>
      </w:r>
    </w:p>
    <w:p w14:paraId="24630561" w14:textId="77777777" w:rsidR="0032724B" w:rsidRDefault="0032724B" w:rsidP="0085756F">
      <w:pPr>
        <w:pStyle w:val="CommentText"/>
      </w:pPr>
    </w:p>
    <w:p w14:paraId="5EB2DA5C" w14:textId="05D20E05" w:rsidR="0032724B" w:rsidRDefault="0032724B" w:rsidP="0085756F">
      <w:pPr>
        <w:pStyle w:val="CommentText"/>
      </w:pPr>
      <w:r>
        <w:t>Otherwise, “No”</w:t>
      </w:r>
    </w:p>
    <w:p w14:paraId="01C01A22" w14:textId="0E6FD4F7" w:rsidR="0032724B" w:rsidRDefault="0032724B">
      <w:pPr>
        <w:pStyle w:val="CommentText"/>
      </w:pPr>
    </w:p>
  </w:comment>
  <w:comment w:id="915" w:author="DiLello, Erica NOR" w:date="2020-12-22T13:27:00Z" w:initials="DEN">
    <w:p w14:paraId="39940D46" w14:textId="77777777" w:rsidR="0032724B" w:rsidRDefault="0032724B">
      <w:pPr>
        <w:pStyle w:val="CommentText"/>
      </w:pPr>
      <w:r>
        <w:rPr>
          <w:rStyle w:val="CommentReference"/>
        </w:rPr>
        <w:annotationRef/>
      </w:r>
      <w:r>
        <w:t xml:space="preserve">Triggers </w:t>
      </w:r>
      <w:proofErr w:type="gramStart"/>
      <w:r>
        <w:t>“ yes</w:t>
      </w:r>
      <w:proofErr w:type="gramEnd"/>
      <w:r>
        <w:t>” when Table B.03 has “</w:t>
      </w:r>
      <w:r w:rsidRPr="0085756F">
        <w:t>Ductwork (existing to remain, altered or new)</w:t>
      </w:r>
      <w:r>
        <w:t>” selected.</w:t>
      </w:r>
    </w:p>
    <w:p w14:paraId="180EBDA7" w14:textId="77777777" w:rsidR="0032724B" w:rsidRDefault="0032724B">
      <w:pPr>
        <w:pStyle w:val="CommentText"/>
      </w:pPr>
    </w:p>
    <w:p w14:paraId="00B02038" w14:textId="2E6AA871" w:rsidR="0032724B" w:rsidRDefault="0032724B">
      <w:pPr>
        <w:pStyle w:val="CommentText"/>
      </w:pPr>
      <w:r>
        <w:t>Otherwise, “No”</w:t>
      </w:r>
    </w:p>
  </w:comment>
  <w:comment w:id="916" w:author="DiLello, Erica NOR" w:date="2020-12-22T13:32:00Z" w:initials="DEN">
    <w:p w14:paraId="47791B7A" w14:textId="5B06E9E5" w:rsidR="0032724B" w:rsidRDefault="0032724B">
      <w:pPr>
        <w:pStyle w:val="CommentText"/>
      </w:pPr>
      <w:r>
        <w:rPr>
          <w:rStyle w:val="CommentReference"/>
        </w:rPr>
        <w:annotationRef/>
      </w:r>
      <w:r>
        <w:t>Triggers “Yes” when Table B.02 has “Boilers” selected</w:t>
      </w:r>
    </w:p>
    <w:p w14:paraId="715F0D86" w14:textId="77777777" w:rsidR="0032724B" w:rsidRDefault="0032724B">
      <w:pPr>
        <w:pStyle w:val="CommentText"/>
      </w:pPr>
    </w:p>
    <w:p w14:paraId="7B0384F2" w14:textId="14F4CA3A" w:rsidR="0032724B" w:rsidRDefault="0032724B">
      <w:pPr>
        <w:pStyle w:val="CommentText"/>
      </w:pPr>
      <w:r>
        <w:t>Otherwise, “no”</w:t>
      </w:r>
    </w:p>
  </w:comment>
  <w:comment w:id="920" w:author="DiLello, Erica NOR" w:date="2020-12-22T14:03:00Z" w:initials="DEN">
    <w:p w14:paraId="7D5A79E0" w14:textId="77777777" w:rsidR="0032724B" w:rsidRDefault="0032724B" w:rsidP="007064FE">
      <w:pPr>
        <w:pStyle w:val="CommentText"/>
      </w:pPr>
      <w:r>
        <w:rPr>
          <w:rStyle w:val="CommentReference"/>
        </w:rPr>
        <w:annotationRef/>
      </w:r>
      <w:r>
        <w:t>Triggers “Yes” when Table F triggers</w:t>
      </w:r>
    </w:p>
    <w:p w14:paraId="13027F03" w14:textId="77777777" w:rsidR="0032724B" w:rsidRDefault="0032724B" w:rsidP="007064FE">
      <w:pPr>
        <w:pStyle w:val="CommentText"/>
      </w:pPr>
    </w:p>
    <w:p w14:paraId="02CD9CFA" w14:textId="61CF5AA6" w:rsidR="0032724B" w:rsidRDefault="0032724B" w:rsidP="007064FE">
      <w:pPr>
        <w:pStyle w:val="CommentText"/>
      </w:pPr>
      <w:r>
        <w:t>Otherwise = “No”</w:t>
      </w:r>
    </w:p>
  </w:comment>
  <w:comment w:id="922" w:author="DiLello, Erica NOR" w:date="2020-12-22T14:05:00Z" w:initials="DEN">
    <w:p w14:paraId="3FACF817" w14:textId="77CA9D35" w:rsidR="0032724B" w:rsidRDefault="0032724B" w:rsidP="007064FE">
      <w:pPr>
        <w:pStyle w:val="CommentText"/>
      </w:pPr>
      <w:r>
        <w:rPr>
          <w:rStyle w:val="CommentReference"/>
        </w:rPr>
        <w:annotationRef/>
      </w:r>
      <w:r>
        <w:t>Triggers “Yes” when Table H triggers</w:t>
      </w:r>
    </w:p>
    <w:p w14:paraId="69B67161" w14:textId="77777777" w:rsidR="0032724B" w:rsidRDefault="0032724B" w:rsidP="007064FE">
      <w:pPr>
        <w:pStyle w:val="CommentText"/>
      </w:pPr>
    </w:p>
    <w:p w14:paraId="0F31EFCE" w14:textId="17288D14" w:rsidR="0032724B" w:rsidRDefault="0032724B" w:rsidP="007064FE">
      <w:pPr>
        <w:pStyle w:val="CommentText"/>
      </w:pPr>
      <w:r>
        <w:t>Otherwise = “No”</w:t>
      </w:r>
    </w:p>
  </w:comment>
  <w:comment w:id="924" w:author="Lalor, Ben NOR [2]" w:date="2020-12-30T12:11:00Z" w:initials="LBN">
    <w:p w14:paraId="423B7E00" w14:textId="4BDEE4EE" w:rsidR="0032724B" w:rsidRDefault="0032724B">
      <w:pPr>
        <w:pStyle w:val="CommentText"/>
      </w:pPr>
      <w:r>
        <w:rPr>
          <w:rStyle w:val="CommentReference"/>
        </w:rPr>
        <w:annotationRef/>
      </w:r>
      <w:r>
        <w:t>DIANE: Please add the exemption language into the requirement here.</w:t>
      </w:r>
    </w:p>
  </w:comment>
  <w:comment w:id="926" w:author="DiLello, Erica NOR" w:date="2020-12-22T14:26:00Z" w:initials="DEN">
    <w:p w14:paraId="46C71835" w14:textId="77777777" w:rsidR="0032724B" w:rsidRDefault="0032724B" w:rsidP="00683D45">
      <w:pPr>
        <w:pStyle w:val="CommentText"/>
      </w:pPr>
      <w:r>
        <w:rPr>
          <w:rStyle w:val="CommentReference"/>
        </w:rPr>
        <w:annotationRef/>
      </w:r>
      <w:r>
        <w:t>Triggers “Yes” when Table F triggers</w:t>
      </w:r>
    </w:p>
    <w:p w14:paraId="5EF88650" w14:textId="77777777" w:rsidR="0032724B" w:rsidRDefault="0032724B" w:rsidP="00683D45">
      <w:pPr>
        <w:pStyle w:val="CommentText"/>
      </w:pPr>
    </w:p>
    <w:p w14:paraId="5136C895" w14:textId="7F459BD3" w:rsidR="0032724B" w:rsidRDefault="0032724B" w:rsidP="00683D45">
      <w:pPr>
        <w:pStyle w:val="CommentText"/>
      </w:pPr>
      <w:r>
        <w:t>Otherwise = “No”</w:t>
      </w:r>
    </w:p>
  </w:comment>
  <w:comment w:id="927" w:author="DiLello, Erica NOR" w:date="2020-12-22T14:28:00Z" w:initials="DEN">
    <w:p w14:paraId="7E8F9B44" w14:textId="77777777" w:rsidR="0032724B" w:rsidRDefault="0032724B">
      <w:pPr>
        <w:pStyle w:val="CommentText"/>
      </w:pPr>
      <w:r>
        <w:rPr>
          <w:rStyle w:val="CommentReference"/>
        </w:rPr>
        <w:annotationRef/>
      </w:r>
      <w:r>
        <w:t>Triggers “Yes” when Table H.02 is marked as yes</w:t>
      </w:r>
    </w:p>
    <w:p w14:paraId="6D018887" w14:textId="77777777" w:rsidR="0032724B" w:rsidRDefault="0032724B">
      <w:pPr>
        <w:pStyle w:val="CommentText"/>
      </w:pPr>
    </w:p>
    <w:p w14:paraId="7BEFE24D" w14:textId="1FC15045" w:rsidR="0032724B" w:rsidRDefault="0032724B">
      <w:pPr>
        <w:pStyle w:val="CommentText"/>
      </w:pPr>
      <w:r>
        <w:t>Otherwise “no”</w:t>
      </w:r>
    </w:p>
  </w:comment>
  <w:comment w:id="932" w:author="DiLello, Erica NOR" w:date="2020-12-22T14:30:00Z" w:initials="DEN">
    <w:p w14:paraId="61DCC219" w14:textId="2B18E365" w:rsidR="0032724B" w:rsidRDefault="0032724B" w:rsidP="00683D45">
      <w:pPr>
        <w:pStyle w:val="CommentText"/>
      </w:pPr>
      <w:r>
        <w:rPr>
          <w:rStyle w:val="CommentReference"/>
        </w:rPr>
        <w:annotationRef/>
      </w:r>
      <w:r>
        <w:rPr>
          <w:rStyle w:val="CommentReference"/>
        </w:rPr>
        <w:annotationRef/>
      </w:r>
      <w:r>
        <w:t>Triggers “Yes” when Table H.03 is marked as yes</w:t>
      </w:r>
    </w:p>
    <w:p w14:paraId="6D0F15B1" w14:textId="77777777" w:rsidR="0032724B" w:rsidRDefault="0032724B" w:rsidP="00683D45">
      <w:pPr>
        <w:pStyle w:val="CommentText"/>
      </w:pPr>
    </w:p>
    <w:p w14:paraId="76C0149E" w14:textId="77777777" w:rsidR="0032724B" w:rsidRDefault="0032724B" w:rsidP="00683D45">
      <w:pPr>
        <w:pStyle w:val="CommentText"/>
      </w:pPr>
      <w:r>
        <w:t>Otherwise “no”</w:t>
      </w:r>
    </w:p>
    <w:p w14:paraId="5933C2FC" w14:textId="41E3F233" w:rsidR="0032724B" w:rsidRDefault="0032724B">
      <w:pPr>
        <w:pStyle w:val="CommentText"/>
      </w:pPr>
    </w:p>
  </w:comment>
  <w:comment w:id="937" w:author="DiLello, Erica NOR" w:date="2020-12-22T14:38:00Z" w:initials="DEN">
    <w:p w14:paraId="43B16D5E" w14:textId="3387C5F4" w:rsidR="0032724B" w:rsidRDefault="0032724B" w:rsidP="00D2662C">
      <w:pPr>
        <w:pStyle w:val="CommentText"/>
      </w:pPr>
      <w:r>
        <w:rPr>
          <w:rStyle w:val="CommentReference"/>
        </w:rPr>
        <w:annotationRef/>
      </w:r>
      <w:r>
        <w:rPr>
          <w:rStyle w:val="CommentReference"/>
        </w:rPr>
        <w:annotationRef/>
      </w:r>
      <w:r>
        <w:t>Triggers “Yes” when Table F.18 is marked as yes</w:t>
      </w:r>
    </w:p>
    <w:p w14:paraId="08BD902F" w14:textId="77777777" w:rsidR="0032724B" w:rsidRDefault="0032724B" w:rsidP="00D2662C">
      <w:pPr>
        <w:pStyle w:val="CommentText"/>
      </w:pPr>
    </w:p>
    <w:p w14:paraId="6B51172A" w14:textId="77777777" w:rsidR="0032724B" w:rsidRDefault="0032724B" w:rsidP="00D2662C">
      <w:pPr>
        <w:pStyle w:val="CommentText"/>
      </w:pPr>
      <w:r>
        <w:t>Otherwise “no”</w:t>
      </w:r>
    </w:p>
    <w:p w14:paraId="3707F69C" w14:textId="20F29A06" w:rsidR="0032724B" w:rsidRDefault="0032724B">
      <w:pPr>
        <w:pStyle w:val="CommentText"/>
      </w:pPr>
    </w:p>
  </w:comment>
  <w:comment w:id="938" w:author="DiLello, Erica NOR" w:date="2020-12-22T14:35:00Z" w:initials="DEN">
    <w:p w14:paraId="39A4F722" w14:textId="7EA5E4A5" w:rsidR="0032724B" w:rsidRDefault="0032724B" w:rsidP="00683D45">
      <w:pPr>
        <w:pStyle w:val="CommentText"/>
      </w:pPr>
      <w:r>
        <w:rPr>
          <w:rStyle w:val="CommentReference"/>
        </w:rPr>
        <w:annotationRef/>
      </w:r>
      <w:r>
        <w:rPr>
          <w:rStyle w:val="CommentReference"/>
        </w:rPr>
        <w:annotationRef/>
      </w:r>
      <w:r>
        <w:t>Triggers “Yes” when Table G.01 through G.06 are marked as yes</w:t>
      </w:r>
    </w:p>
    <w:p w14:paraId="08A99884" w14:textId="77777777" w:rsidR="0032724B" w:rsidRDefault="0032724B" w:rsidP="00683D45">
      <w:pPr>
        <w:pStyle w:val="CommentText"/>
      </w:pPr>
    </w:p>
    <w:p w14:paraId="6D4CA62A" w14:textId="77777777" w:rsidR="0032724B" w:rsidRDefault="0032724B" w:rsidP="00683D45">
      <w:pPr>
        <w:pStyle w:val="CommentText"/>
      </w:pPr>
      <w:r>
        <w:t>Otherwise “no”</w:t>
      </w:r>
    </w:p>
    <w:p w14:paraId="7FDC4446" w14:textId="308F8B86" w:rsidR="0032724B" w:rsidRDefault="0032724B">
      <w:pPr>
        <w:pStyle w:val="CommentText"/>
      </w:pPr>
    </w:p>
  </w:comment>
  <w:comment w:id="939" w:author="DiLello, Erica NOR" w:date="2020-12-22T14:39:00Z" w:initials="DEN">
    <w:p w14:paraId="2A5C0B78" w14:textId="45452144" w:rsidR="0032724B" w:rsidRDefault="0032724B" w:rsidP="00D2662C">
      <w:pPr>
        <w:pStyle w:val="CommentText"/>
      </w:pPr>
      <w:r>
        <w:rPr>
          <w:rStyle w:val="CommentReference"/>
        </w:rPr>
        <w:annotationRef/>
      </w:r>
      <w:r>
        <w:t>Triggers “Yes” when Table F.19 is marked as yes</w:t>
      </w:r>
    </w:p>
    <w:p w14:paraId="2830CBD2" w14:textId="77777777" w:rsidR="0032724B" w:rsidRDefault="0032724B" w:rsidP="00D2662C">
      <w:pPr>
        <w:pStyle w:val="CommentText"/>
      </w:pPr>
    </w:p>
    <w:p w14:paraId="2A357830" w14:textId="7307FDDE" w:rsidR="0032724B" w:rsidRDefault="0032724B" w:rsidP="00D2662C">
      <w:pPr>
        <w:pStyle w:val="CommentText"/>
      </w:pPr>
      <w:r>
        <w:t>Otherwise “no”</w:t>
      </w:r>
    </w:p>
  </w:comment>
  <w:comment w:id="950" w:author="DiLello, Erica NOR" w:date="2020-12-22T14:39:00Z" w:initials="DEN">
    <w:p w14:paraId="2B497C99" w14:textId="17A300E2" w:rsidR="0032724B" w:rsidRDefault="0032724B" w:rsidP="00D2662C">
      <w:pPr>
        <w:pStyle w:val="CommentText"/>
      </w:pPr>
      <w:r>
        <w:rPr>
          <w:rStyle w:val="CommentReference"/>
        </w:rPr>
        <w:annotationRef/>
      </w:r>
      <w:r>
        <w:t>Triggers “Yes” when Table F.20 is marked as yes</w:t>
      </w:r>
    </w:p>
    <w:p w14:paraId="3D3DD452" w14:textId="77777777" w:rsidR="0032724B" w:rsidRDefault="0032724B" w:rsidP="00D2662C">
      <w:pPr>
        <w:pStyle w:val="CommentText"/>
      </w:pPr>
    </w:p>
    <w:p w14:paraId="3E9C61C1" w14:textId="0807265C" w:rsidR="0032724B" w:rsidRDefault="0032724B" w:rsidP="00D2662C">
      <w:pPr>
        <w:pStyle w:val="CommentText"/>
      </w:pPr>
      <w:r>
        <w:t>Otherwise “no”</w:t>
      </w:r>
    </w:p>
  </w:comment>
  <w:comment w:id="951" w:author="DiLello, Erica NOR" w:date="2020-12-22T14:51:00Z" w:initials="DEN">
    <w:p w14:paraId="0784AFCA" w14:textId="77777777" w:rsidR="0032724B" w:rsidRDefault="0032724B">
      <w:pPr>
        <w:pStyle w:val="CommentText"/>
      </w:pPr>
      <w:r>
        <w:rPr>
          <w:rStyle w:val="CommentReference"/>
        </w:rPr>
        <w:annotationRef/>
      </w:r>
      <w:r>
        <w:t>Triggers “Yes” when Table G is triggered.</w:t>
      </w:r>
    </w:p>
    <w:p w14:paraId="276E7A26" w14:textId="77777777" w:rsidR="0032724B" w:rsidRDefault="0032724B">
      <w:pPr>
        <w:pStyle w:val="CommentText"/>
      </w:pPr>
    </w:p>
    <w:p w14:paraId="7ED8EC1C" w14:textId="38959668" w:rsidR="0032724B" w:rsidRDefault="0032724B">
      <w:pPr>
        <w:pStyle w:val="CommentText"/>
      </w:pPr>
      <w:r>
        <w:t>Otherwise “no”</w:t>
      </w:r>
    </w:p>
  </w:comment>
  <w:comment w:id="952" w:author="DiLello, Erica NOR" w:date="2020-12-22T14:53:00Z" w:initials="DEN">
    <w:p w14:paraId="21AE3FBF" w14:textId="77777777" w:rsidR="0032724B" w:rsidRDefault="0032724B" w:rsidP="00AA2D56">
      <w:pPr>
        <w:pStyle w:val="CommentText"/>
      </w:pPr>
      <w:r>
        <w:rPr>
          <w:rStyle w:val="CommentReference"/>
        </w:rPr>
        <w:annotationRef/>
      </w:r>
      <w:r>
        <w:t>Triggers “Yes” when Table G is triggered.</w:t>
      </w:r>
    </w:p>
    <w:p w14:paraId="34D03BDC" w14:textId="77777777" w:rsidR="0032724B" w:rsidRDefault="0032724B" w:rsidP="00AA2D56">
      <w:pPr>
        <w:pStyle w:val="CommentText"/>
      </w:pPr>
    </w:p>
    <w:p w14:paraId="1987BF9C" w14:textId="3395269D" w:rsidR="0032724B" w:rsidRDefault="0032724B" w:rsidP="00AA2D56">
      <w:pPr>
        <w:pStyle w:val="CommentText"/>
      </w:pPr>
      <w:r>
        <w:t>Otherwise “no”</w:t>
      </w:r>
    </w:p>
  </w:comment>
  <w:comment w:id="953" w:author="DiLello, Erica NOR" w:date="2020-12-22T14:53:00Z" w:initials="DEN">
    <w:p w14:paraId="6EF3BCF1" w14:textId="77777777" w:rsidR="0032724B" w:rsidRDefault="0032724B" w:rsidP="00AA2D56">
      <w:pPr>
        <w:pStyle w:val="CommentText"/>
      </w:pPr>
      <w:r>
        <w:rPr>
          <w:rStyle w:val="CommentReference"/>
        </w:rPr>
        <w:annotationRef/>
      </w:r>
      <w:r>
        <w:t>Triggers “Yes” when Table G is triggered.</w:t>
      </w:r>
    </w:p>
    <w:p w14:paraId="17A452D4" w14:textId="77777777" w:rsidR="0032724B" w:rsidRDefault="0032724B" w:rsidP="00AA2D56">
      <w:pPr>
        <w:pStyle w:val="CommentText"/>
      </w:pPr>
    </w:p>
    <w:p w14:paraId="6EEBC183" w14:textId="160A4A70" w:rsidR="0032724B" w:rsidRDefault="0032724B" w:rsidP="00AA2D56">
      <w:pPr>
        <w:pStyle w:val="CommentText"/>
      </w:pPr>
      <w:r>
        <w:t>Otherwise “no”</w:t>
      </w:r>
    </w:p>
  </w:comment>
  <w:comment w:id="955" w:author="Lalor, Ben NOR [2]" w:date="2020-12-30T12:12:00Z" w:initials="LBN">
    <w:p w14:paraId="38A74F45" w14:textId="77777777" w:rsidR="0032724B" w:rsidRDefault="0032724B">
      <w:pPr>
        <w:pStyle w:val="CommentText"/>
      </w:pPr>
      <w:r>
        <w:rPr>
          <w:rStyle w:val="CommentReference"/>
        </w:rPr>
        <w:annotationRef/>
      </w:r>
      <w:r>
        <w:t>Triggers “Yes” when:</w:t>
      </w:r>
    </w:p>
    <w:p w14:paraId="79EB0EC3" w14:textId="55EEE7CA" w:rsidR="0032724B" w:rsidRDefault="0032724B">
      <w:pPr>
        <w:pStyle w:val="CommentText"/>
      </w:pPr>
      <w:r>
        <w:t>B.03 “Equipment” has been selected in the “System Alteration” row</w:t>
      </w:r>
    </w:p>
    <w:p w14:paraId="28714335" w14:textId="77777777" w:rsidR="0032724B" w:rsidRDefault="0032724B">
      <w:pPr>
        <w:pStyle w:val="CommentText"/>
      </w:pPr>
      <w:r>
        <w:t>AND EITHER</w:t>
      </w:r>
    </w:p>
    <w:p w14:paraId="03083D95" w14:textId="77777777" w:rsidR="0032724B" w:rsidRDefault="0032724B">
      <w:pPr>
        <w:pStyle w:val="CommentText"/>
      </w:pPr>
      <w:r>
        <w:t>F.02 = any of the following systems:</w:t>
      </w:r>
    </w:p>
    <w:p w14:paraId="577F88B8" w14:textId="77777777" w:rsidR="0032724B" w:rsidRDefault="0032724B">
      <w:pPr>
        <w:pStyle w:val="CommentText"/>
      </w:pPr>
      <w:r>
        <w:t>- Gas Fired Storage</w:t>
      </w:r>
    </w:p>
    <w:p w14:paraId="06DFBFE8" w14:textId="77777777" w:rsidR="0032724B" w:rsidRDefault="0032724B">
      <w:pPr>
        <w:pStyle w:val="CommentText"/>
      </w:pPr>
      <w:r>
        <w:t xml:space="preserve">- </w:t>
      </w:r>
      <w:proofErr w:type="spellStart"/>
      <w:r>
        <w:t>Residenital</w:t>
      </w:r>
      <w:proofErr w:type="spellEnd"/>
      <w:r>
        <w:t xml:space="preserve"> Duty Commercial Gas Fired Storage</w:t>
      </w:r>
    </w:p>
    <w:p w14:paraId="677C8ECF" w14:textId="77777777" w:rsidR="0032724B" w:rsidRDefault="0032724B">
      <w:pPr>
        <w:pStyle w:val="CommentText"/>
      </w:pPr>
      <w:r>
        <w:t>- Electric Storage</w:t>
      </w:r>
    </w:p>
    <w:p w14:paraId="74A18649" w14:textId="77777777" w:rsidR="0032724B" w:rsidRDefault="0032724B">
      <w:pPr>
        <w:pStyle w:val="CommentText"/>
      </w:pPr>
      <w:r>
        <w:t>OR</w:t>
      </w:r>
    </w:p>
    <w:p w14:paraId="4C231006" w14:textId="77777777" w:rsidR="0032724B" w:rsidRDefault="0032724B">
      <w:pPr>
        <w:pStyle w:val="CommentText"/>
      </w:pPr>
      <w:r>
        <w:t>F.08 = any of the following systems:</w:t>
      </w:r>
    </w:p>
    <w:p w14:paraId="45F57AAC" w14:textId="77777777" w:rsidR="0032724B" w:rsidRDefault="0032724B">
      <w:pPr>
        <w:pStyle w:val="CommentText"/>
      </w:pPr>
      <w:r>
        <w:t>- Gas Storage Water Heater</w:t>
      </w:r>
    </w:p>
    <w:p w14:paraId="735973E4" w14:textId="77777777" w:rsidR="0032724B" w:rsidRDefault="0032724B">
      <w:pPr>
        <w:pStyle w:val="CommentText"/>
      </w:pPr>
      <w:r>
        <w:t>- Electric Storage Water Heater</w:t>
      </w:r>
    </w:p>
    <w:p w14:paraId="62871C4E" w14:textId="77777777" w:rsidR="0032724B" w:rsidRDefault="0032724B">
      <w:pPr>
        <w:pStyle w:val="CommentText"/>
      </w:pPr>
    </w:p>
    <w:p w14:paraId="00FE90ED" w14:textId="64262D1C" w:rsidR="0032724B" w:rsidRDefault="0032724B">
      <w:pPr>
        <w:pStyle w:val="CommentText"/>
      </w:pPr>
      <w:r>
        <w:t>Otherwise = “No”</w:t>
      </w:r>
    </w:p>
  </w:comment>
  <w:comment w:id="956" w:author="DiLello, Erica NOR" w:date="2020-12-22T14:56:00Z" w:initials="DEN">
    <w:p w14:paraId="6F94C1FB" w14:textId="2C0C74B2" w:rsidR="0032724B" w:rsidRDefault="0032724B" w:rsidP="005D5B64">
      <w:pPr>
        <w:pStyle w:val="CommentText"/>
      </w:pPr>
      <w:r>
        <w:rPr>
          <w:rStyle w:val="CommentReference"/>
        </w:rPr>
        <w:annotationRef/>
      </w:r>
      <w:r>
        <w:t>Triggers “Yes” when Table G.12 and G</w:t>
      </w:r>
      <w:proofErr w:type="gramStart"/>
      <w:r>
        <w:t>13  are</w:t>
      </w:r>
      <w:proofErr w:type="gramEnd"/>
      <w:r>
        <w:t xml:space="preserve"> checked.</w:t>
      </w:r>
    </w:p>
    <w:p w14:paraId="38E2A076" w14:textId="77777777" w:rsidR="0032724B" w:rsidRDefault="0032724B" w:rsidP="005D5B64">
      <w:pPr>
        <w:pStyle w:val="CommentText"/>
      </w:pPr>
    </w:p>
    <w:p w14:paraId="62C6AD37" w14:textId="6932A675" w:rsidR="0032724B" w:rsidRDefault="0032724B" w:rsidP="005D5B64">
      <w:pPr>
        <w:pStyle w:val="CommentText"/>
      </w:pPr>
      <w:r>
        <w:t>Otherwise “no”</w:t>
      </w:r>
    </w:p>
  </w:comment>
  <w:comment w:id="993" w:author="Lalor, Ben NOR [2]" w:date="2020-12-30T12:21:00Z" w:initials="LBN">
    <w:p w14:paraId="6BA9CA38" w14:textId="7479E4F9" w:rsidR="0032724B" w:rsidRDefault="0032724B">
      <w:pPr>
        <w:pStyle w:val="CommentText"/>
      </w:pPr>
      <w:r>
        <w:rPr>
          <w:rStyle w:val="CommentReference"/>
        </w:rPr>
        <w:annotationRef/>
      </w:r>
      <w:r>
        <w:t>DIANE: please remove this section</w:t>
      </w:r>
    </w:p>
  </w:comment>
  <w:comment w:id="1025" w:author="Lalor, Ben NOR [2]" w:date="2020-12-30T12:27:00Z" w:initials="LBN">
    <w:p w14:paraId="0E1ED3D8" w14:textId="77777777" w:rsidR="0032724B" w:rsidRDefault="0032724B">
      <w:pPr>
        <w:pStyle w:val="CommentText"/>
      </w:pPr>
      <w:r>
        <w:rPr>
          <w:rStyle w:val="CommentReference"/>
        </w:rPr>
        <w:annotationRef/>
      </w:r>
      <w:proofErr w:type="gramStart"/>
      <w:r>
        <w:t>This triggers</w:t>
      </w:r>
      <w:proofErr w:type="gramEnd"/>
      <w:r>
        <w:t xml:space="preserve"> “Yes” when B.01 = “</w:t>
      </w:r>
      <w:r w:rsidRPr="0016699C">
        <w:t>Refrigerated Spaces &lt;3,000 ft2 Total</w:t>
      </w:r>
      <w:r>
        <w:t>”</w:t>
      </w:r>
    </w:p>
    <w:p w14:paraId="6E1FA3F5" w14:textId="77777777" w:rsidR="0032724B" w:rsidRDefault="0032724B">
      <w:pPr>
        <w:pStyle w:val="CommentText"/>
      </w:pPr>
    </w:p>
    <w:p w14:paraId="659E3B6D" w14:textId="0DED4AEF" w:rsidR="0032724B" w:rsidRDefault="0032724B">
      <w:pPr>
        <w:pStyle w:val="CommentText"/>
      </w:pPr>
      <w:r>
        <w:t>Otherwise = “No”</w:t>
      </w:r>
    </w:p>
  </w:comment>
  <w:comment w:id="1026" w:author="Lalor, Ben NOR [2]" w:date="2020-12-30T12:31:00Z" w:initials="LBN">
    <w:p w14:paraId="5CEBAD9A" w14:textId="77777777" w:rsidR="0032724B" w:rsidRDefault="0032724B">
      <w:pPr>
        <w:pStyle w:val="CommentText"/>
      </w:pPr>
      <w:r>
        <w:rPr>
          <w:rStyle w:val="CommentReference"/>
        </w:rPr>
        <w:annotationRef/>
      </w:r>
      <w:r>
        <w:t>This trigger “Yes” when B.01 = “</w:t>
      </w:r>
      <w:r w:rsidRPr="0016699C">
        <w:t>Refrigerated Spaces &gt;=3,000 ft2 Total</w:t>
      </w:r>
      <w:r>
        <w:t>”</w:t>
      </w:r>
    </w:p>
    <w:p w14:paraId="5717F16D" w14:textId="77777777" w:rsidR="0032724B" w:rsidRDefault="0032724B">
      <w:pPr>
        <w:pStyle w:val="CommentText"/>
      </w:pPr>
    </w:p>
    <w:p w14:paraId="47499913" w14:textId="139D4C6F" w:rsidR="0032724B" w:rsidRDefault="0032724B">
      <w:pPr>
        <w:pStyle w:val="CommentText"/>
      </w:pPr>
      <w:r>
        <w:t>Otherwise = “No”</w:t>
      </w:r>
    </w:p>
  </w:comment>
  <w:comment w:id="1029" w:author="Lalor, Ben NOR [2]" w:date="2020-12-30T13:43:00Z" w:initials="LBN">
    <w:p w14:paraId="50754416" w14:textId="3B5156D5" w:rsidR="0032724B" w:rsidRDefault="0032724B">
      <w:pPr>
        <w:pStyle w:val="CommentText"/>
      </w:pPr>
      <w:r>
        <w:rPr>
          <w:rStyle w:val="CommentReference"/>
        </w:rPr>
        <w:annotationRef/>
      </w:r>
      <w:r>
        <w:t xml:space="preserve">DIANE: I split this section into two and added headings. </w:t>
      </w:r>
      <w:proofErr w:type="spellStart"/>
      <w:r>
        <w:t>Everythin</w:t>
      </w:r>
      <w:proofErr w:type="spellEnd"/>
      <w:r>
        <w:t xml:space="preserve"> that has changed is in red text via tracked changes</w:t>
      </w:r>
    </w:p>
  </w:comment>
  <w:comment w:id="1036" w:author="Lalor, Ben NOR [2]" w:date="2020-12-30T12:35:00Z" w:initials="LBN">
    <w:p w14:paraId="72B61407" w14:textId="77777777" w:rsidR="0032724B" w:rsidRDefault="0032724B">
      <w:pPr>
        <w:pStyle w:val="CommentText"/>
      </w:pPr>
      <w:r>
        <w:rPr>
          <w:rStyle w:val="CommentReference"/>
        </w:rPr>
        <w:annotationRef/>
      </w:r>
      <w:r>
        <w:t xml:space="preserve">Triggers “Yes” when F.02 of the </w:t>
      </w:r>
      <w:proofErr w:type="spellStart"/>
      <w:r>
        <w:t>underslab</w:t>
      </w:r>
      <w:proofErr w:type="spellEnd"/>
      <w:r>
        <w:t xml:space="preserve"> heating sub-table = “NA: not using electric resistance heat for </w:t>
      </w:r>
      <w:proofErr w:type="spellStart"/>
      <w:r>
        <w:t>unslab</w:t>
      </w:r>
      <w:proofErr w:type="spellEnd"/>
      <w:r>
        <w:t xml:space="preserve"> heating” </w:t>
      </w:r>
    </w:p>
    <w:p w14:paraId="02D62B10" w14:textId="77777777" w:rsidR="0032724B" w:rsidRDefault="0032724B">
      <w:pPr>
        <w:pStyle w:val="CommentText"/>
      </w:pPr>
      <w:r>
        <w:t xml:space="preserve">OR </w:t>
      </w:r>
    </w:p>
    <w:p w14:paraId="7598160F" w14:textId="77777777" w:rsidR="0032724B" w:rsidRDefault="0032724B">
      <w:pPr>
        <w:pStyle w:val="CommentText"/>
      </w:pPr>
      <w:r>
        <w:t xml:space="preserve">“Using electric </w:t>
      </w:r>
      <w:proofErr w:type="spellStart"/>
      <w:r>
        <w:t>resistatance</w:t>
      </w:r>
      <w:proofErr w:type="spellEnd"/>
      <w:r>
        <w:t xml:space="preserve"> with thermostatic control….”</w:t>
      </w:r>
    </w:p>
    <w:p w14:paraId="3818D3C8" w14:textId="77777777" w:rsidR="0032724B" w:rsidRDefault="0032724B">
      <w:pPr>
        <w:pStyle w:val="CommentText"/>
      </w:pPr>
    </w:p>
    <w:p w14:paraId="51A8B93B" w14:textId="602B1DB3" w:rsidR="0032724B" w:rsidRDefault="0032724B">
      <w:pPr>
        <w:pStyle w:val="CommentText"/>
      </w:pPr>
      <w:r>
        <w:t>Otherwise = “No”</w:t>
      </w:r>
    </w:p>
  </w:comment>
  <w:comment w:id="1037" w:author="Lalor, Ben NOR [2]" w:date="2020-12-30T12:34:00Z" w:initials="LBN">
    <w:p w14:paraId="5A479EEF" w14:textId="77777777" w:rsidR="0032724B" w:rsidRDefault="0032724B">
      <w:pPr>
        <w:pStyle w:val="CommentText"/>
      </w:pPr>
      <w:r>
        <w:rPr>
          <w:rStyle w:val="CommentReference"/>
        </w:rPr>
        <w:annotationRef/>
      </w:r>
      <w:r>
        <w:t>Diane this is one of the only exceptions we will be leaving in</w:t>
      </w:r>
    </w:p>
    <w:p w14:paraId="59D71115" w14:textId="77777777" w:rsidR="0032724B" w:rsidRDefault="0032724B">
      <w:pPr>
        <w:pStyle w:val="CommentText"/>
      </w:pPr>
    </w:p>
    <w:p w14:paraId="1CD67C95" w14:textId="77777777" w:rsidR="0032724B" w:rsidRDefault="0032724B">
      <w:pPr>
        <w:pStyle w:val="CommentText"/>
      </w:pPr>
      <w:r>
        <w:t xml:space="preserve">Triggers “Yes” when B.02 = “Using electric </w:t>
      </w:r>
      <w:proofErr w:type="spellStart"/>
      <w:r>
        <w:t>resistatance</w:t>
      </w:r>
      <w:proofErr w:type="spellEnd"/>
      <w:r>
        <w:t xml:space="preserve"> with thermostatic control….”</w:t>
      </w:r>
    </w:p>
    <w:p w14:paraId="2FA96724" w14:textId="77777777" w:rsidR="0032724B" w:rsidRDefault="0032724B">
      <w:pPr>
        <w:pStyle w:val="CommentText"/>
      </w:pPr>
    </w:p>
    <w:p w14:paraId="6360792E" w14:textId="0A5DD5D9" w:rsidR="0032724B" w:rsidRDefault="0032724B">
      <w:pPr>
        <w:pStyle w:val="CommentText"/>
      </w:pPr>
      <w:r>
        <w:t>Otherwise = “No”</w:t>
      </w:r>
    </w:p>
  </w:comment>
  <w:comment w:id="1049" w:author="Lalor, Ben NOR [2]" w:date="2020-12-30T13:36:00Z" w:initials="LBN">
    <w:p w14:paraId="094548A3" w14:textId="3874506F" w:rsidR="0032724B" w:rsidRDefault="0032724B">
      <w:pPr>
        <w:pStyle w:val="CommentText"/>
      </w:pPr>
      <w:r>
        <w:rPr>
          <w:rStyle w:val="CommentReference"/>
        </w:rPr>
        <w:annotationRef/>
      </w:r>
      <w:r>
        <w:t xml:space="preserve">Triggers “Yes” when </w:t>
      </w:r>
      <w:proofErr w:type="gramStart"/>
      <w:r>
        <w:t>F.03  of</w:t>
      </w:r>
      <w:proofErr w:type="gramEnd"/>
      <w:r>
        <w:t xml:space="preserve"> the fan power evaporator sub-table = “Single Phase &lt;460V”</w:t>
      </w:r>
    </w:p>
    <w:p w14:paraId="1D92FB43" w14:textId="77777777" w:rsidR="0032724B" w:rsidRDefault="0032724B">
      <w:pPr>
        <w:pStyle w:val="CommentText"/>
      </w:pPr>
    </w:p>
    <w:p w14:paraId="077C6F4E" w14:textId="00CF7D45" w:rsidR="0032724B" w:rsidRDefault="0032724B">
      <w:pPr>
        <w:pStyle w:val="CommentText"/>
      </w:pPr>
      <w:r>
        <w:t>Otherwise = “No”</w:t>
      </w:r>
    </w:p>
  </w:comment>
  <w:comment w:id="1050" w:author="Lalor, Ben NOR [2]" w:date="2020-12-30T13:37:00Z" w:initials="LBN">
    <w:p w14:paraId="32458348" w14:textId="77777777" w:rsidR="0032724B" w:rsidRDefault="0032724B">
      <w:pPr>
        <w:pStyle w:val="CommentText"/>
      </w:pPr>
      <w:r>
        <w:rPr>
          <w:rStyle w:val="CommentReference"/>
        </w:rPr>
        <w:annotationRef/>
      </w:r>
      <w:r>
        <w:t>Triggers “Yes” when F.05 of the Fan Power Evaporator sub-table = either “Suction group with multiple compressors” OR “Single compressor with carriable speed capability”</w:t>
      </w:r>
    </w:p>
    <w:p w14:paraId="7C5199CA" w14:textId="77777777" w:rsidR="0032724B" w:rsidRDefault="0032724B">
      <w:pPr>
        <w:pStyle w:val="CommentText"/>
      </w:pPr>
    </w:p>
    <w:p w14:paraId="33058108" w14:textId="749CC8D3" w:rsidR="0032724B" w:rsidRDefault="0032724B">
      <w:pPr>
        <w:pStyle w:val="CommentText"/>
      </w:pPr>
      <w:r>
        <w:t>Otherwise = “No”</w:t>
      </w:r>
    </w:p>
  </w:comment>
  <w:comment w:id="1057" w:author="Lalor, Ben NOR [2]" w:date="2020-12-30T13:40:00Z" w:initials="LBN">
    <w:p w14:paraId="1EBE9DD9" w14:textId="5797B5CA" w:rsidR="0032724B" w:rsidRDefault="0032724B">
      <w:pPr>
        <w:pStyle w:val="CommentText"/>
      </w:pPr>
      <w:r>
        <w:rPr>
          <w:rStyle w:val="CommentReference"/>
        </w:rPr>
        <w:annotationRef/>
      </w:r>
      <w:r>
        <w:t>Triggers “Yes” when F.05 of the Fan Power Evaporator sub-table = “Single compressor without variable capacity”</w:t>
      </w:r>
    </w:p>
    <w:p w14:paraId="35AC943A" w14:textId="77777777" w:rsidR="0032724B" w:rsidRDefault="0032724B">
      <w:pPr>
        <w:pStyle w:val="CommentText"/>
      </w:pPr>
    </w:p>
    <w:p w14:paraId="3DD13253" w14:textId="3F8744D3" w:rsidR="0032724B" w:rsidRDefault="0032724B">
      <w:pPr>
        <w:pStyle w:val="CommentText"/>
      </w:pPr>
      <w:r>
        <w:t>Otherwise = “No”</w:t>
      </w:r>
    </w:p>
  </w:comment>
  <w:comment w:id="1065" w:author="Lalor, Ben NOR [2]" w:date="2020-12-30T14:25:00Z" w:initials="LBN">
    <w:p w14:paraId="62562352" w14:textId="286AF376" w:rsidR="0032724B" w:rsidRDefault="0032724B">
      <w:pPr>
        <w:pStyle w:val="CommentText"/>
      </w:pPr>
      <w:r>
        <w:rPr>
          <w:rStyle w:val="CommentReference"/>
        </w:rPr>
        <w:annotationRef/>
      </w:r>
      <w:r>
        <w:t>Triggers “Yes” when F.01 of the Condensers sub-table = “</w:t>
      </w:r>
      <w:proofErr w:type="spellStart"/>
      <w:r>
        <w:t>Evaportative</w:t>
      </w:r>
      <w:proofErr w:type="spellEnd"/>
      <w:r>
        <w:t>-Cooled” OR “Water Cooled”</w:t>
      </w:r>
    </w:p>
    <w:p w14:paraId="2A0AC79E" w14:textId="4A01B87C" w:rsidR="0032724B" w:rsidRDefault="0032724B">
      <w:pPr>
        <w:pStyle w:val="CommentText"/>
      </w:pPr>
      <w:r>
        <w:t>AND</w:t>
      </w:r>
    </w:p>
    <w:p w14:paraId="3F0F5B91" w14:textId="06B8E180" w:rsidR="0032724B" w:rsidRDefault="0032724B">
      <w:pPr>
        <w:pStyle w:val="CommentText"/>
      </w:pPr>
      <w:r>
        <w:t>F.06 of the Water-Cooled and Evaporative Cooled sub-table = “Designed per 120.6(a)4B</w:t>
      </w:r>
    </w:p>
    <w:p w14:paraId="1A91F169" w14:textId="77777777" w:rsidR="0032724B" w:rsidRDefault="0032724B">
      <w:pPr>
        <w:pStyle w:val="CommentText"/>
      </w:pPr>
    </w:p>
    <w:p w14:paraId="1096760F" w14:textId="3C15B91A" w:rsidR="0032724B" w:rsidRDefault="0032724B">
      <w:pPr>
        <w:pStyle w:val="CommentText"/>
      </w:pPr>
      <w:r>
        <w:t>Otherwise = “No”</w:t>
      </w:r>
    </w:p>
  </w:comment>
  <w:comment w:id="1066" w:author="Lalor, Ben NOR [2]" w:date="2020-12-30T14:34:00Z" w:initials="LBN">
    <w:p w14:paraId="377F7DF3" w14:textId="77777777" w:rsidR="0032724B" w:rsidRDefault="0032724B">
      <w:pPr>
        <w:pStyle w:val="CommentText"/>
      </w:pPr>
      <w:r>
        <w:rPr>
          <w:rStyle w:val="CommentReference"/>
        </w:rPr>
        <w:annotationRef/>
      </w:r>
      <w:r>
        <w:t>Triggers “Yes” when F.01 of the Condensers sub-table = “Air-cooled”</w:t>
      </w:r>
    </w:p>
    <w:p w14:paraId="16CB0738" w14:textId="77777777" w:rsidR="0032724B" w:rsidRDefault="0032724B">
      <w:pPr>
        <w:pStyle w:val="CommentText"/>
      </w:pPr>
      <w:r>
        <w:t xml:space="preserve">AND </w:t>
      </w:r>
    </w:p>
    <w:p w14:paraId="557655E7" w14:textId="77777777" w:rsidR="0032724B" w:rsidRDefault="0032724B">
      <w:pPr>
        <w:pStyle w:val="CommentText"/>
      </w:pPr>
      <w:r>
        <w:t xml:space="preserve">F.06 of the </w:t>
      </w:r>
      <w:proofErr w:type="gramStart"/>
      <w:r>
        <w:t>Air Cooled</w:t>
      </w:r>
      <w:proofErr w:type="gramEnd"/>
      <w:r>
        <w:t xml:space="preserve"> Condensers sub-table = “Designed per 120.6(a)4B</w:t>
      </w:r>
    </w:p>
    <w:p w14:paraId="696B3442" w14:textId="77777777" w:rsidR="0032724B" w:rsidRDefault="0032724B">
      <w:pPr>
        <w:pStyle w:val="CommentText"/>
      </w:pPr>
    </w:p>
    <w:p w14:paraId="1566442D" w14:textId="21433591" w:rsidR="0032724B" w:rsidRDefault="0032724B">
      <w:pPr>
        <w:pStyle w:val="CommentText"/>
      </w:pPr>
      <w:r>
        <w:t>Otherwise = “No”</w:t>
      </w:r>
    </w:p>
  </w:comment>
  <w:comment w:id="1071" w:author="Lalor, Ben NOR [2]" w:date="2020-12-30T14:36:00Z" w:initials="LBN">
    <w:p w14:paraId="694BF29C" w14:textId="77777777" w:rsidR="0032724B" w:rsidRDefault="0032724B">
      <w:pPr>
        <w:pStyle w:val="CommentText"/>
      </w:pPr>
      <w:r>
        <w:rPr>
          <w:rStyle w:val="CommentReference"/>
        </w:rPr>
        <w:annotationRef/>
      </w:r>
      <w:proofErr w:type="spellStart"/>
      <w:r>
        <w:t>Trigers</w:t>
      </w:r>
      <w:proofErr w:type="spellEnd"/>
      <w:r>
        <w:t xml:space="preserve"> “Yes” when F.01 of the Condensers sub-table = “Air-Cooled” </w:t>
      </w:r>
    </w:p>
    <w:p w14:paraId="7D1039D3" w14:textId="77777777" w:rsidR="0032724B" w:rsidRDefault="0032724B">
      <w:pPr>
        <w:pStyle w:val="CommentText"/>
      </w:pPr>
      <w:r>
        <w:t>AND</w:t>
      </w:r>
    </w:p>
    <w:p w14:paraId="7F6AF8EF" w14:textId="77777777" w:rsidR="0032724B" w:rsidRDefault="0032724B">
      <w:pPr>
        <w:pStyle w:val="CommentText"/>
      </w:pPr>
      <w:r>
        <w:t>F.06 of the Adiabatic Condensers sub-table = “designed per 120.6(a)4C</w:t>
      </w:r>
    </w:p>
    <w:p w14:paraId="4668E8C7" w14:textId="77777777" w:rsidR="0032724B" w:rsidRDefault="0032724B">
      <w:pPr>
        <w:pStyle w:val="CommentText"/>
      </w:pPr>
    </w:p>
    <w:p w14:paraId="774B5DC6" w14:textId="723BF5A4" w:rsidR="0032724B" w:rsidRDefault="0032724B">
      <w:pPr>
        <w:pStyle w:val="CommentText"/>
      </w:pPr>
      <w:r>
        <w:t>Otherwise = “No”</w:t>
      </w:r>
    </w:p>
  </w:comment>
  <w:comment w:id="1074" w:author="Lalor, Ben NOR [2]" w:date="2020-12-30T14:43:00Z" w:initials="LBN">
    <w:p w14:paraId="57AA455E" w14:textId="681EA0AC" w:rsidR="0032724B" w:rsidRDefault="0032724B" w:rsidP="000A6AA8">
      <w:pPr>
        <w:pStyle w:val="CommentText"/>
      </w:pPr>
      <w:r>
        <w:rPr>
          <w:rStyle w:val="CommentReference"/>
        </w:rPr>
        <w:annotationRef/>
      </w:r>
      <w:r>
        <w:t>Triggers when Table F triggers</w:t>
      </w:r>
    </w:p>
  </w:comment>
  <w:comment w:id="1075" w:author="Lalor, Ben NOR [2]" w:date="2020-12-30T14:46:00Z" w:initials="LBN">
    <w:p w14:paraId="0346A560" w14:textId="77777777" w:rsidR="0032724B" w:rsidRDefault="0032724B" w:rsidP="007C394E">
      <w:pPr>
        <w:pStyle w:val="CommentText"/>
      </w:pPr>
      <w:r>
        <w:rPr>
          <w:rStyle w:val="CommentReference"/>
        </w:rPr>
        <w:annotationRef/>
      </w:r>
      <w:r>
        <w:t>Triggers “Yes” when any of the following is true:</w:t>
      </w:r>
    </w:p>
    <w:p w14:paraId="662ABB57" w14:textId="124E47C7" w:rsidR="0032724B" w:rsidRDefault="0032724B" w:rsidP="007C394E">
      <w:pPr>
        <w:pStyle w:val="CommentText"/>
        <w:numPr>
          <w:ilvl w:val="0"/>
          <w:numId w:val="100"/>
        </w:numPr>
      </w:pPr>
      <w:r>
        <w:t xml:space="preserve">F.05 of the Air-Cooled Condenser sub-table = “Designed to &lt;= 70 @ ambient </w:t>
      </w:r>
      <w:proofErr w:type="spellStart"/>
      <w:r>
        <w:t>db</w:t>
      </w:r>
      <w:proofErr w:type="spellEnd"/>
      <w:r>
        <w:t xml:space="preserve"> temp”</w:t>
      </w:r>
    </w:p>
    <w:p w14:paraId="1061EEB2" w14:textId="6E748DA1" w:rsidR="0032724B" w:rsidRDefault="0032724B" w:rsidP="007C394E">
      <w:pPr>
        <w:pStyle w:val="CommentText"/>
        <w:numPr>
          <w:ilvl w:val="0"/>
          <w:numId w:val="100"/>
        </w:numPr>
      </w:pPr>
      <w:r>
        <w:t xml:space="preserve">F.05 of the Water-Cooled and Evaporative-Cooled sub-table = “Designed to &lt;= 70 @ ambient </w:t>
      </w:r>
      <w:proofErr w:type="spellStart"/>
      <w:r>
        <w:t>db</w:t>
      </w:r>
      <w:proofErr w:type="spellEnd"/>
      <w:r>
        <w:t xml:space="preserve"> temp”</w:t>
      </w:r>
    </w:p>
    <w:p w14:paraId="116A6229" w14:textId="62F2F5D0" w:rsidR="0032724B" w:rsidRDefault="0032724B" w:rsidP="007C394E">
      <w:pPr>
        <w:pStyle w:val="CommentText"/>
        <w:numPr>
          <w:ilvl w:val="0"/>
          <w:numId w:val="100"/>
        </w:numPr>
      </w:pPr>
      <w:r>
        <w:t xml:space="preserve">F.04 of the Adiabatic sub-table = “Designed to &lt;= 70 @ ambient </w:t>
      </w:r>
      <w:proofErr w:type="spellStart"/>
      <w:r>
        <w:t>db</w:t>
      </w:r>
      <w:proofErr w:type="spellEnd"/>
      <w:r>
        <w:t xml:space="preserve"> temp”</w:t>
      </w:r>
    </w:p>
    <w:p w14:paraId="10B985A3" w14:textId="77777777" w:rsidR="0032724B" w:rsidRDefault="0032724B" w:rsidP="007C394E">
      <w:pPr>
        <w:pStyle w:val="CommentText"/>
      </w:pPr>
    </w:p>
    <w:p w14:paraId="4F2A1A5E" w14:textId="77777777" w:rsidR="0032724B" w:rsidRDefault="0032724B" w:rsidP="007C394E">
      <w:pPr>
        <w:pStyle w:val="CommentText"/>
      </w:pPr>
    </w:p>
    <w:p w14:paraId="2F84D48A" w14:textId="34776EBF" w:rsidR="0032724B" w:rsidRDefault="0032724B" w:rsidP="007C394E">
      <w:pPr>
        <w:pStyle w:val="CommentText"/>
      </w:pPr>
      <w:r>
        <w:t>Otherwise = “No”</w:t>
      </w:r>
    </w:p>
  </w:comment>
  <w:comment w:id="1076" w:author="Lalor, Ben NOR [2]" w:date="2020-12-30T14:56:00Z" w:initials="LBN">
    <w:p w14:paraId="72F275C7" w14:textId="6755A5C3" w:rsidR="0032724B" w:rsidRDefault="0032724B" w:rsidP="00AC288F">
      <w:pPr>
        <w:pStyle w:val="CommentText"/>
      </w:pPr>
      <w:r>
        <w:rPr>
          <w:rStyle w:val="CommentReference"/>
        </w:rPr>
        <w:annotationRef/>
      </w:r>
      <w:r>
        <w:t>Triggers “No” if:</w:t>
      </w:r>
    </w:p>
    <w:p w14:paraId="294A4D68" w14:textId="5A9D3ED0" w:rsidR="0032724B" w:rsidRDefault="0032724B" w:rsidP="00AC288F">
      <w:pPr>
        <w:pStyle w:val="CommentText"/>
      </w:pPr>
      <w:r>
        <w:t>F.01 of the Condensers sub-table = “Adiabatic”</w:t>
      </w:r>
    </w:p>
    <w:p w14:paraId="101A9CD3" w14:textId="77777777" w:rsidR="0032724B" w:rsidRDefault="0032724B" w:rsidP="00AC288F">
      <w:pPr>
        <w:pStyle w:val="CommentText"/>
      </w:pPr>
      <w:r>
        <w:t>AND</w:t>
      </w:r>
    </w:p>
    <w:p w14:paraId="1AD4B1B9" w14:textId="77777777" w:rsidR="0032724B" w:rsidRDefault="0032724B" w:rsidP="00AC288F">
      <w:pPr>
        <w:pStyle w:val="CommentText"/>
      </w:pPr>
      <w:r>
        <w:t>“A.02 is any of the following: 1, 3, 5, 12, 14, 16.</w:t>
      </w:r>
    </w:p>
    <w:p w14:paraId="21E02559" w14:textId="77777777" w:rsidR="0032724B" w:rsidRDefault="0032724B" w:rsidP="00AC288F">
      <w:pPr>
        <w:pStyle w:val="CommentText"/>
      </w:pPr>
    </w:p>
    <w:p w14:paraId="285C6C1E" w14:textId="65FF317C" w:rsidR="0032724B" w:rsidRDefault="0032724B" w:rsidP="00AC288F">
      <w:pPr>
        <w:pStyle w:val="CommentText"/>
      </w:pPr>
      <w:r>
        <w:t>Otherwise = “Yes”</w:t>
      </w:r>
    </w:p>
  </w:comment>
  <w:comment w:id="1082" w:author="Lalor, Ben NOR [2]" w:date="2020-12-30T15:02:00Z" w:initials="LBN">
    <w:p w14:paraId="3047D4AB" w14:textId="77777777" w:rsidR="0032724B" w:rsidRDefault="0032724B">
      <w:pPr>
        <w:pStyle w:val="CommentText"/>
      </w:pPr>
      <w:r>
        <w:rPr>
          <w:rStyle w:val="CommentReference"/>
        </w:rPr>
        <w:annotationRef/>
      </w:r>
      <w:r>
        <w:t>Triggers “Yes” if any of the following are true:</w:t>
      </w:r>
    </w:p>
    <w:p w14:paraId="49A67C91" w14:textId="77777777" w:rsidR="0032724B" w:rsidRDefault="0032724B">
      <w:pPr>
        <w:pStyle w:val="CommentText"/>
      </w:pPr>
    </w:p>
    <w:p w14:paraId="02B08602" w14:textId="77777777" w:rsidR="0032724B" w:rsidRDefault="0032724B" w:rsidP="00AC288F">
      <w:pPr>
        <w:pStyle w:val="CommentText"/>
        <w:numPr>
          <w:ilvl w:val="0"/>
          <w:numId w:val="100"/>
        </w:numPr>
      </w:pPr>
      <w:r>
        <w:t xml:space="preserve">F.08 and F.09 of the </w:t>
      </w:r>
      <w:proofErr w:type="gramStart"/>
      <w:r>
        <w:t>Air Cooled</w:t>
      </w:r>
      <w:proofErr w:type="gramEnd"/>
      <w:r>
        <w:t xml:space="preserve"> Condenser sub-table is triggered.</w:t>
      </w:r>
    </w:p>
    <w:p w14:paraId="60502523" w14:textId="77777777" w:rsidR="0032724B" w:rsidRDefault="0032724B" w:rsidP="00AC288F">
      <w:pPr>
        <w:pStyle w:val="CommentText"/>
        <w:numPr>
          <w:ilvl w:val="0"/>
          <w:numId w:val="100"/>
        </w:numPr>
      </w:pPr>
      <w:r>
        <w:t>F.08 and F.09 of the Water-Cooled and Evaporative-Cooled sub-table is triggered.</w:t>
      </w:r>
    </w:p>
    <w:p w14:paraId="68A0C9C7" w14:textId="77777777" w:rsidR="0032724B" w:rsidRDefault="0032724B" w:rsidP="00AC288F">
      <w:pPr>
        <w:pStyle w:val="CommentText"/>
        <w:numPr>
          <w:ilvl w:val="0"/>
          <w:numId w:val="100"/>
        </w:numPr>
      </w:pPr>
      <w:r>
        <w:t>F.07 and F.08 of the Adiabatic sub-table is triggered</w:t>
      </w:r>
    </w:p>
    <w:p w14:paraId="2415D07C" w14:textId="77777777" w:rsidR="0032724B" w:rsidRDefault="0032724B" w:rsidP="00AC288F">
      <w:pPr>
        <w:pStyle w:val="CommentText"/>
      </w:pPr>
    </w:p>
    <w:p w14:paraId="1BF954E4" w14:textId="01DE29C3" w:rsidR="0032724B" w:rsidRDefault="0032724B" w:rsidP="00AC288F">
      <w:pPr>
        <w:pStyle w:val="CommentText"/>
      </w:pPr>
      <w:r>
        <w:t>Otherwise = “No”</w:t>
      </w:r>
    </w:p>
  </w:comment>
  <w:comment w:id="1085" w:author="Lalor, Ben NOR [2]" w:date="2020-12-30T15:05:00Z" w:initials="LBN">
    <w:p w14:paraId="542BFA36" w14:textId="77777777" w:rsidR="0032724B" w:rsidRDefault="0032724B">
      <w:pPr>
        <w:pStyle w:val="CommentText"/>
      </w:pPr>
      <w:r>
        <w:rPr>
          <w:rStyle w:val="CommentReference"/>
        </w:rPr>
        <w:annotationRef/>
      </w:r>
      <w:r>
        <w:t xml:space="preserve">Triggers “Yes” when F.10 of the Air-Cooled sub-table = “&lt;=10fins/in” </w:t>
      </w:r>
    </w:p>
    <w:p w14:paraId="205CFF67" w14:textId="77777777" w:rsidR="0032724B" w:rsidRDefault="0032724B">
      <w:pPr>
        <w:pStyle w:val="CommentText"/>
      </w:pPr>
    </w:p>
    <w:p w14:paraId="448C0C2E" w14:textId="6195D7B0" w:rsidR="0032724B" w:rsidRDefault="0032724B">
      <w:pPr>
        <w:pStyle w:val="CommentText"/>
      </w:pPr>
      <w:r>
        <w:t>Otherwise = “No”</w:t>
      </w:r>
    </w:p>
  </w:comment>
  <w:comment w:id="1119" w:author="Lalor, Ben NOR [2]" w:date="2020-12-30T15:07:00Z" w:initials="LBN">
    <w:p w14:paraId="557AA399" w14:textId="7B8AB8D5" w:rsidR="0032724B" w:rsidRDefault="0032724B">
      <w:pPr>
        <w:pStyle w:val="CommentText"/>
      </w:pPr>
      <w:r>
        <w:rPr>
          <w:rStyle w:val="CommentReference"/>
        </w:rPr>
        <w:annotationRef/>
      </w:r>
      <w:r>
        <w:t>Triggers “Yes” when Table F triggers</w:t>
      </w:r>
    </w:p>
  </w:comment>
  <w:comment w:id="1120" w:author="Lalor, Ben NOR [2]" w:date="2020-12-30T15:08:00Z" w:initials="LBN">
    <w:p w14:paraId="714202FF" w14:textId="77777777" w:rsidR="0032724B" w:rsidRDefault="0032724B">
      <w:pPr>
        <w:pStyle w:val="CommentText"/>
      </w:pPr>
      <w:r>
        <w:rPr>
          <w:rStyle w:val="CommentReference"/>
        </w:rPr>
        <w:annotationRef/>
      </w:r>
      <w:r>
        <w:t>Triggers “Yes” when F.04 of the Compressors sub-table = “Controls compressor speed in response to refrigeration load”</w:t>
      </w:r>
    </w:p>
    <w:p w14:paraId="38988DCA" w14:textId="77777777" w:rsidR="0032724B" w:rsidRDefault="0032724B">
      <w:pPr>
        <w:pStyle w:val="CommentText"/>
      </w:pPr>
    </w:p>
    <w:p w14:paraId="628C8177" w14:textId="5AB93511" w:rsidR="0032724B" w:rsidRDefault="0032724B">
      <w:pPr>
        <w:pStyle w:val="CommentText"/>
      </w:pPr>
      <w:r>
        <w:t>Otherwise = “No”</w:t>
      </w:r>
    </w:p>
  </w:comment>
  <w:comment w:id="1121" w:author="Lalor, Ben NOR [2]" w:date="2020-12-30T15:08:00Z" w:initials="LBN">
    <w:p w14:paraId="192ED9B3" w14:textId="77777777" w:rsidR="0032724B" w:rsidRDefault="0032724B">
      <w:pPr>
        <w:pStyle w:val="CommentText"/>
      </w:pPr>
      <w:r>
        <w:rPr>
          <w:rStyle w:val="CommentReference"/>
        </w:rPr>
        <w:annotationRef/>
      </w:r>
      <w:r>
        <w:t xml:space="preserve">Triggers “Yes” when F.05 of the Compressors sub-table = “Auto vary </w:t>
      </w:r>
      <w:proofErr w:type="spellStart"/>
      <w:r>
        <w:t>colume</w:t>
      </w:r>
      <w:proofErr w:type="spellEnd"/>
      <w:r>
        <w:t xml:space="preserve"> ration in response to operating pressure”</w:t>
      </w:r>
    </w:p>
    <w:p w14:paraId="1D6806FB" w14:textId="77777777" w:rsidR="0032724B" w:rsidRDefault="0032724B">
      <w:pPr>
        <w:pStyle w:val="CommentText"/>
      </w:pPr>
    </w:p>
    <w:p w14:paraId="0E35AE23" w14:textId="30605091" w:rsidR="0032724B" w:rsidRDefault="0032724B">
      <w:pPr>
        <w:pStyle w:val="CommentText"/>
      </w:pPr>
      <w:r>
        <w:t>Otherwise = “No”</w:t>
      </w:r>
    </w:p>
  </w:comment>
  <w:comment w:id="1128" w:author="Lalor, Ben NOR [2]" w:date="2020-12-30T15:46:00Z" w:initials="LBN">
    <w:p w14:paraId="0D0B6C85" w14:textId="77777777" w:rsidR="0032724B" w:rsidRDefault="0032724B">
      <w:pPr>
        <w:pStyle w:val="CommentText"/>
      </w:pPr>
      <w:r>
        <w:rPr>
          <w:rStyle w:val="CommentReference"/>
        </w:rPr>
        <w:annotationRef/>
      </w:r>
      <w:r>
        <w:t>Triggers “Yes” when F.02 of the Infiltration Barriers sub-table = “Passageway between freezers and non-refrigerated spaces shall include…”</w:t>
      </w:r>
    </w:p>
    <w:p w14:paraId="11BBC299" w14:textId="77777777" w:rsidR="0032724B" w:rsidRDefault="0032724B">
      <w:pPr>
        <w:pStyle w:val="CommentText"/>
      </w:pPr>
    </w:p>
    <w:p w14:paraId="450C4641" w14:textId="77303DCF" w:rsidR="0032724B" w:rsidRDefault="0032724B">
      <w:pPr>
        <w:pStyle w:val="CommentText"/>
      </w:pPr>
      <w:r>
        <w:t>Otherwise = “No”</w:t>
      </w:r>
    </w:p>
  </w:comment>
  <w:comment w:id="1137" w:author="Lalor, Ben NOR [2]" w:date="2020-12-30T15:53:00Z" w:initials="LBN">
    <w:p w14:paraId="0021E464" w14:textId="77777777" w:rsidR="0032724B" w:rsidRDefault="0032724B">
      <w:pPr>
        <w:pStyle w:val="CommentText"/>
      </w:pPr>
      <w:r>
        <w:rPr>
          <w:rStyle w:val="CommentReference"/>
        </w:rPr>
        <w:annotationRef/>
      </w:r>
      <w:r>
        <w:t>Triggers “Yes” when Table F triggers</w:t>
      </w:r>
    </w:p>
    <w:p w14:paraId="4BDF4A9D" w14:textId="77777777" w:rsidR="0032724B" w:rsidRDefault="0032724B">
      <w:pPr>
        <w:pStyle w:val="CommentText"/>
      </w:pPr>
    </w:p>
    <w:p w14:paraId="6C0211F1" w14:textId="1168B397" w:rsidR="0032724B" w:rsidRDefault="0032724B">
      <w:pPr>
        <w:pStyle w:val="CommentText"/>
      </w:pPr>
      <w:r>
        <w:t>Otherwise = “No”</w:t>
      </w:r>
    </w:p>
  </w:comment>
  <w:comment w:id="1142" w:author="Lalor, Ben NOR [2]" w:date="2020-12-30T16:04:00Z" w:initials="LBN">
    <w:p w14:paraId="525BDF4D" w14:textId="77777777" w:rsidR="0032724B" w:rsidRDefault="0032724B">
      <w:pPr>
        <w:pStyle w:val="CommentText"/>
      </w:pPr>
      <w:r>
        <w:rPr>
          <w:rStyle w:val="CommentReference"/>
        </w:rPr>
        <w:annotationRef/>
      </w:r>
      <w:r>
        <w:t xml:space="preserve">Triggers “Yes” when Table G triggers </w:t>
      </w:r>
    </w:p>
    <w:p w14:paraId="6EC73F05" w14:textId="77777777" w:rsidR="0032724B" w:rsidRDefault="0032724B">
      <w:pPr>
        <w:pStyle w:val="CommentText"/>
      </w:pPr>
    </w:p>
    <w:p w14:paraId="5D883BC4" w14:textId="229A8D0A" w:rsidR="0032724B" w:rsidRDefault="0032724B">
      <w:pPr>
        <w:pStyle w:val="CommentText"/>
      </w:pPr>
      <w:r>
        <w:t>Otherwise = “No”</w:t>
      </w:r>
    </w:p>
  </w:comment>
  <w:comment w:id="1147" w:author="Lalor, Ben NOR [2]" w:date="2020-12-30T16:04:00Z" w:initials="LBN">
    <w:p w14:paraId="60E05012" w14:textId="5A6FFB82" w:rsidR="0032724B" w:rsidRDefault="0032724B">
      <w:pPr>
        <w:pStyle w:val="CommentText"/>
      </w:pPr>
      <w:r>
        <w:rPr>
          <w:rStyle w:val="CommentReference"/>
        </w:rPr>
        <w:annotationRef/>
      </w:r>
      <w:r>
        <w:t xml:space="preserve">Triggers “Yes” when G.06 = “designed to &lt;= 70 @ ambient </w:t>
      </w:r>
      <w:proofErr w:type="spellStart"/>
      <w:r>
        <w:t>db</w:t>
      </w:r>
      <w:proofErr w:type="spellEnd"/>
      <w:r>
        <w:t xml:space="preserve"> temp” (any of the three options that contain that language)</w:t>
      </w:r>
    </w:p>
    <w:p w14:paraId="1D0AE0A2" w14:textId="77777777" w:rsidR="0032724B" w:rsidRDefault="0032724B">
      <w:pPr>
        <w:pStyle w:val="CommentText"/>
      </w:pPr>
    </w:p>
    <w:p w14:paraId="1E218237" w14:textId="58C6DEE8" w:rsidR="0032724B" w:rsidRDefault="0032724B">
      <w:pPr>
        <w:pStyle w:val="CommentText"/>
      </w:pPr>
      <w:r>
        <w:t>Otherwise = “No”</w:t>
      </w:r>
    </w:p>
  </w:comment>
  <w:comment w:id="1152" w:author="Lalor, Ben NOR [2]" w:date="2020-12-30T16:07:00Z" w:initials="LBN">
    <w:p w14:paraId="143459A8" w14:textId="77777777" w:rsidR="0032724B" w:rsidRDefault="0032724B" w:rsidP="00F37390">
      <w:pPr>
        <w:pStyle w:val="CommentText"/>
      </w:pPr>
      <w:r>
        <w:rPr>
          <w:rStyle w:val="CommentReference"/>
        </w:rPr>
        <w:annotationRef/>
      </w:r>
      <w:r>
        <w:t xml:space="preserve">Triggers “Yes” when G.06 = “designed to &lt;= 70 @ ambient </w:t>
      </w:r>
      <w:proofErr w:type="spellStart"/>
      <w:r>
        <w:t>db</w:t>
      </w:r>
      <w:proofErr w:type="spellEnd"/>
      <w:r>
        <w:t xml:space="preserve"> temp” (any of the three options that contain that language)</w:t>
      </w:r>
    </w:p>
    <w:p w14:paraId="376032F6" w14:textId="77777777" w:rsidR="0032724B" w:rsidRDefault="0032724B" w:rsidP="00F37390">
      <w:pPr>
        <w:pStyle w:val="CommentText"/>
      </w:pPr>
    </w:p>
    <w:p w14:paraId="37EF8D7B" w14:textId="008FD24D" w:rsidR="0032724B" w:rsidRDefault="0032724B" w:rsidP="00F37390">
      <w:pPr>
        <w:pStyle w:val="CommentText"/>
      </w:pPr>
      <w:r>
        <w:t>Otherwise = “No”</w:t>
      </w:r>
    </w:p>
  </w:comment>
  <w:comment w:id="1153" w:author="Lalor, Ben NOR [2]" w:date="2020-12-30T16:07:00Z" w:initials="LBN">
    <w:p w14:paraId="5A91C997" w14:textId="77777777" w:rsidR="0032724B" w:rsidRDefault="0032724B">
      <w:pPr>
        <w:pStyle w:val="CommentText"/>
      </w:pPr>
      <w:r>
        <w:rPr>
          <w:rStyle w:val="CommentReference"/>
        </w:rPr>
        <w:annotationRef/>
      </w:r>
      <w:r>
        <w:t>Triggers “Yes” if G.07 = “No exceptions apply”</w:t>
      </w:r>
    </w:p>
    <w:p w14:paraId="6FA6A579" w14:textId="77777777" w:rsidR="0032724B" w:rsidRDefault="0032724B">
      <w:pPr>
        <w:pStyle w:val="CommentText"/>
      </w:pPr>
    </w:p>
    <w:p w14:paraId="659F5373" w14:textId="5EA36681" w:rsidR="0032724B" w:rsidRDefault="0032724B">
      <w:pPr>
        <w:pStyle w:val="CommentText"/>
      </w:pPr>
      <w:r>
        <w:t>Otherwise = “No”</w:t>
      </w:r>
    </w:p>
  </w:comment>
  <w:comment w:id="1200" w:author="Lalor, Ben NOR [2]" w:date="2020-12-30T16:10:00Z" w:initials="LBN">
    <w:p w14:paraId="15A152B0" w14:textId="2A56B58A" w:rsidR="0032724B" w:rsidRDefault="0032724B">
      <w:pPr>
        <w:pStyle w:val="CommentText"/>
      </w:pPr>
      <w:r>
        <w:rPr>
          <w:rStyle w:val="CommentReference"/>
        </w:rPr>
        <w:annotationRef/>
      </w:r>
      <w:r>
        <w:t>Triggers “Yes” when G.03 of the Compressors and Condensing Units Serving Refrigeration System sub-table = “Floating suction pressure logic used to reset target SST”</w:t>
      </w:r>
    </w:p>
    <w:p w14:paraId="0A7EC439" w14:textId="77777777" w:rsidR="0032724B" w:rsidRDefault="0032724B">
      <w:pPr>
        <w:pStyle w:val="CommentText"/>
      </w:pPr>
    </w:p>
    <w:p w14:paraId="112A575D" w14:textId="652CA20E" w:rsidR="0032724B" w:rsidRDefault="0032724B">
      <w:pPr>
        <w:pStyle w:val="CommentText"/>
      </w:pPr>
      <w:r>
        <w:t>Otherwise = “No”</w:t>
      </w:r>
    </w:p>
  </w:comment>
  <w:comment w:id="1205" w:author="Lalor, Ben NOR [2]" w:date="2020-12-30T16:12:00Z" w:initials="LBN">
    <w:p w14:paraId="7DDBF2E0" w14:textId="77777777" w:rsidR="0032724B" w:rsidRDefault="0032724B">
      <w:pPr>
        <w:pStyle w:val="CommentText"/>
      </w:pPr>
      <w:r>
        <w:rPr>
          <w:rStyle w:val="CommentReference"/>
        </w:rPr>
        <w:annotationRef/>
      </w:r>
      <w:r>
        <w:t>Triggers “Yes” if G.04 of the Compressors and Condensing Units Serving Refrigeration System sub-table = “No exceptions apply”</w:t>
      </w:r>
    </w:p>
    <w:p w14:paraId="24DD9ABA" w14:textId="77777777" w:rsidR="0032724B" w:rsidRDefault="0032724B">
      <w:pPr>
        <w:pStyle w:val="CommentText"/>
      </w:pPr>
    </w:p>
    <w:p w14:paraId="50FA35F3" w14:textId="36C45BC6" w:rsidR="0032724B" w:rsidRDefault="0032724B">
      <w:pPr>
        <w:pStyle w:val="CommentText"/>
      </w:pPr>
      <w:r>
        <w:t>Otherwise = “No”</w:t>
      </w:r>
    </w:p>
  </w:comment>
  <w:comment w:id="1221" w:author="Lalor, Ben NOR [2]" w:date="2020-12-30T16:14:00Z" w:initials="LBN">
    <w:p w14:paraId="3543C14F" w14:textId="32B6361A" w:rsidR="0032724B" w:rsidRDefault="0032724B">
      <w:pPr>
        <w:pStyle w:val="CommentText"/>
      </w:pPr>
      <w:r>
        <w:rPr>
          <w:rStyle w:val="CommentReference"/>
        </w:rPr>
        <w:annotationRef/>
      </w:r>
      <w:r>
        <w:t>This paragraph triggers if either A or B triggers along with the heading</w:t>
      </w:r>
    </w:p>
  </w:comment>
  <w:comment w:id="1224" w:author="Diane Pepetone" w:date="2020-06-26T10:57:00Z" w:initials="DP">
    <w:p w14:paraId="22C69EF5" w14:textId="54E959D1" w:rsidR="0032724B" w:rsidRDefault="0032724B">
      <w:pPr>
        <w:pStyle w:val="CommentText"/>
      </w:pPr>
      <w:r>
        <w:rPr>
          <w:rStyle w:val="CommentReference"/>
        </w:rPr>
        <w:annotationRef/>
      </w:r>
      <w:hyperlink r:id="rId1" w:tgtFrame="popup" w:history="1">
        <w:r w:rsidRPr="000918D8">
          <w:rPr>
            <w:rFonts w:ascii="TimesNewRomanPSMT" w:hAnsi="TimesNewRomanPSMT" w:cs="TimesNewRomanPSMT"/>
            <w:caps/>
            <w:sz w:val="22"/>
            <w:szCs w:val="22"/>
          </w:rPr>
          <w:t>Manual</w:t>
        </w:r>
      </w:hyperlink>
      <w:r>
        <w:rPr>
          <w:rFonts w:ascii="TimesNewRomanPSMT" w:hAnsi="TimesNewRomanPSMT" w:cs="TimesNewRomanPSMT"/>
          <w:caps/>
          <w:sz w:val="22"/>
          <w:szCs w:val="22"/>
        </w:rPr>
        <w:t xml:space="preserve"> </w:t>
      </w:r>
      <w:r w:rsidRPr="000918D8">
        <w:rPr>
          <w:rFonts w:ascii="TimesNewRomanPSMT" w:hAnsi="TimesNewRomanPSMT" w:cs="TimesNewRomanPSMT"/>
          <w:caps/>
          <w:sz w:val="22"/>
          <w:szCs w:val="22"/>
        </w:rPr>
        <w:t>overrides</w:t>
      </w:r>
      <w:r>
        <w:rPr>
          <w:rStyle w:val="CommentReference"/>
        </w:rPr>
        <w:annotationRef/>
      </w:r>
    </w:p>
  </w:comment>
  <w:comment w:id="1225" w:author="Lalor, Ben NOR" w:date="2020-07-01T13:04:00Z" w:initials="LBN">
    <w:p w14:paraId="5D5BB3EF" w14:textId="45B1B057" w:rsidR="0032724B" w:rsidRDefault="0032724B">
      <w:pPr>
        <w:pStyle w:val="CommentText"/>
      </w:pPr>
      <w:r>
        <w:rPr>
          <w:rStyle w:val="CommentReference"/>
        </w:rPr>
        <w:annotationRef/>
      </w:r>
      <w:r>
        <w:t>Correct</w:t>
      </w:r>
    </w:p>
  </w:comment>
  <w:comment w:id="1223" w:author="Lalor, Ben NOR [2]" w:date="2020-12-30T16:15:00Z" w:initials="LBN">
    <w:p w14:paraId="3B5DF3BB" w14:textId="77777777" w:rsidR="0032724B" w:rsidRDefault="0032724B">
      <w:pPr>
        <w:pStyle w:val="CommentText"/>
      </w:pPr>
      <w:r>
        <w:rPr>
          <w:rStyle w:val="CommentReference"/>
        </w:rPr>
        <w:annotationRef/>
      </w:r>
      <w:r>
        <w:t>Triggers “Yes” if G.02 if the Refrigerated Display Cases sub-table = “Timeclock: Turn off lighting power automatically…”</w:t>
      </w:r>
    </w:p>
    <w:p w14:paraId="511FE1E7" w14:textId="77777777" w:rsidR="0032724B" w:rsidRDefault="0032724B">
      <w:pPr>
        <w:pStyle w:val="CommentText"/>
      </w:pPr>
    </w:p>
    <w:p w14:paraId="13464E14" w14:textId="13AE5934" w:rsidR="0032724B" w:rsidRDefault="0032724B">
      <w:pPr>
        <w:pStyle w:val="CommentText"/>
      </w:pPr>
      <w:r>
        <w:t>Otherwise = “No”</w:t>
      </w:r>
    </w:p>
  </w:comment>
  <w:comment w:id="1227" w:author="Lalor, Ben NOR [2]" w:date="2020-12-30T16:16:00Z" w:initials="LBN">
    <w:p w14:paraId="43E16B8B" w14:textId="77777777" w:rsidR="0032724B" w:rsidRDefault="0032724B">
      <w:pPr>
        <w:pStyle w:val="CommentText"/>
      </w:pPr>
      <w:r>
        <w:rPr>
          <w:rStyle w:val="CommentReference"/>
        </w:rPr>
        <w:annotationRef/>
      </w:r>
      <w:r>
        <w:t xml:space="preserve">Triggers “Yes” if G.02 of the Refrigerated Display Cases sub-table = “Motion Sensor: Reduce lighting power by </w:t>
      </w:r>
      <w:proofErr w:type="spellStart"/>
      <w:r>
        <w:t>atleast</w:t>
      </w:r>
      <w:proofErr w:type="spellEnd"/>
      <w:r>
        <w:t xml:space="preserve"> 50%....”</w:t>
      </w:r>
    </w:p>
    <w:p w14:paraId="00E9E7A7" w14:textId="77777777" w:rsidR="0032724B" w:rsidRDefault="0032724B">
      <w:pPr>
        <w:pStyle w:val="CommentText"/>
      </w:pPr>
    </w:p>
    <w:p w14:paraId="22A0E56D" w14:textId="1E3D73EB" w:rsidR="0032724B" w:rsidRDefault="0032724B">
      <w:pPr>
        <w:pStyle w:val="CommentText"/>
      </w:pPr>
      <w:r>
        <w:t>Otherwise = “No”</w:t>
      </w:r>
    </w:p>
  </w:comment>
  <w:comment w:id="1228" w:author="Lalor, Ben NOR [2]" w:date="2020-12-30T16:22:00Z" w:initials="LBN">
    <w:p w14:paraId="49E0E0EB" w14:textId="77777777" w:rsidR="0032724B" w:rsidRDefault="0032724B">
      <w:pPr>
        <w:pStyle w:val="CommentText"/>
      </w:pPr>
      <w:r>
        <w:rPr>
          <w:rStyle w:val="CommentReference"/>
        </w:rPr>
        <w:annotationRef/>
      </w:r>
      <w:r>
        <w:t>Triggers “Yes” if G.02 of the Heat Recovery of Refrigeration System = Heat recovery provided using 25% or more of Total Heat Rejection…”</w:t>
      </w:r>
    </w:p>
    <w:p w14:paraId="465CC6A4" w14:textId="77777777" w:rsidR="0032724B" w:rsidRDefault="0032724B">
      <w:pPr>
        <w:pStyle w:val="CommentText"/>
      </w:pPr>
    </w:p>
    <w:p w14:paraId="3DDCB8EE" w14:textId="605768F6" w:rsidR="0032724B" w:rsidRDefault="0032724B">
      <w:pPr>
        <w:pStyle w:val="CommentText"/>
      </w:pPr>
      <w:r>
        <w:t>Otherwise = “No”</w:t>
      </w:r>
    </w:p>
  </w:comment>
  <w:comment w:id="1233" w:author="Lalor, Ben NOR [2]" w:date="2020-12-30T16:24:00Z" w:initials="LBN">
    <w:p w14:paraId="56030FDA" w14:textId="77777777" w:rsidR="0032724B" w:rsidRDefault="0032724B" w:rsidP="00F43A9C">
      <w:pPr>
        <w:pStyle w:val="CommentText"/>
      </w:pPr>
      <w:r>
        <w:rPr>
          <w:rStyle w:val="CommentReference"/>
        </w:rPr>
        <w:annotationRef/>
      </w:r>
      <w:r>
        <w:t>Triggers “Yes” if G.02 of the Heat Recovery of Refrigeration System = Heat recovery provided using 25% or more of Total Heat Rejection…”</w:t>
      </w:r>
    </w:p>
    <w:p w14:paraId="4E83F64F" w14:textId="77777777" w:rsidR="0032724B" w:rsidRDefault="0032724B" w:rsidP="00F43A9C">
      <w:pPr>
        <w:pStyle w:val="CommentText"/>
      </w:pPr>
    </w:p>
    <w:p w14:paraId="2D735121" w14:textId="378D25EB" w:rsidR="0032724B" w:rsidRDefault="0032724B" w:rsidP="00F43A9C">
      <w:pPr>
        <w:pStyle w:val="CommentText"/>
      </w:pPr>
      <w:r>
        <w:t>Otherwise = “No”</w:t>
      </w:r>
    </w:p>
  </w:comment>
  <w:comment w:id="1236" w:author="Lalor, Ben NOR [2]" w:date="2021-01-06T14:12:00Z" w:initials="LBN">
    <w:p w14:paraId="5BCD27CB" w14:textId="551B1E2C" w:rsidR="0032724B" w:rsidRDefault="0032724B">
      <w:pPr>
        <w:pStyle w:val="CommentText"/>
      </w:pPr>
      <w:r>
        <w:rPr>
          <w:rStyle w:val="CommentReference"/>
        </w:rPr>
        <w:annotationRef/>
      </w:r>
      <w:r>
        <w:t>This triggers when any of the 1-7 triggers below</w:t>
      </w:r>
    </w:p>
  </w:comment>
  <w:comment w:id="1237" w:author="Lalor, Ben NOR [2]" w:date="2021-01-06T14:14:00Z" w:initials="LBN">
    <w:p w14:paraId="5E55290F" w14:textId="53D74943" w:rsidR="0032724B" w:rsidRDefault="0032724B">
      <w:pPr>
        <w:pStyle w:val="CommentText"/>
      </w:pPr>
      <w:r>
        <w:rPr>
          <w:rStyle w:val="CommentReference"/>
        </w:rPr>
        <w:annotationRef/>
      </w:r>
      <w:r>
        <w:t>Triggers “Yes” when H.03 = “Yes”</w:t>
      </w:r>
    </w:p>
    <w:p w14:paraId="3566434E" w14:textId="77777777" w:rsidR="0032724B" w:rsidRDefault="0032724B">
      <w:pPr>
        <w:pStyle w:val="CommentText"/>
      </w:pPr>
    </w:p>
    <w:p w14:paraId="5CA7052B" w14:textId="0B825A57" w:rsidR="0032724B" w:rsidRDefault="0032724B">
      <w:pPr>
        <w:pStyle w:val="CommentText"/>
      </w:pPr>
      <w:r>
        <w:t>Otherwise = “No”</w:t>
      </w:r>
    </w:p>
  </w:comment>
  <w:comment w:id="1238" w:author="Lalor, Ben NOR [2]" w:date="2021-01-06T14:16:00Z" w:initials="LBN">
    <w:p w14:paraId="52CADEC6" w14:textId="217E0EA9" w:rsidR="0032724B" w:rsidRDefault="0032724B">
      <w:pPr>
        <w:pStyle w:val="CommentText"/>
      </w:pPr>
      <w:r>
        <w:rPr>
          <w:rStyle w:val="CommentReference"/>
        </w:rPr>
        <w:annotationRef/>
      </w:r>
      <w:r>
        <w:t xml:space="preserve">“Triggers “Yes” H.04 = “Yes” </w:t>
      </w:r>
    </w:p>
    <w:p w14:paraId="1E4A6404" w14:textId="137473A7" w:rsidR="0032724B" w:rsidRDefault="0032724B" w:rsidP="00E95D96">
      <w:pPr>
        <w:pStyle w:val="CommentText"/>
      </w:pPr>
    </w:p>
    <w:p w14:paraId="10E6F4EA" w14:textId="77777777" w:rsidR="0032724B" w:rsidRDefault="0032724B" w:rsidP="00E95D96">
      <w:pPr>
        <w:pStyle w:val="CommentText"/>
      </w:pPr>
    </w:p>
    <w:p w14:paraId="22D07873" w14:textId="570BEA2B" w:rsidR="0032724B" w:rsidRDefault="0032724B">
      <w:pPr>
        <w:pStyle w:val="CommentText"/>
      </w:pPr>
      <w:r>
        <w:t>Otherwise = “No”</w:t>
      </w:r>
    </w:p>
  </w:comment>
  <w:comment w:id="1239" w:author="Lalor, Ben NOR [2]" w:date="2021-01-06T14:16:00Z" w:initials="LBN">
    <w:p w14:paraId="11BA27D8" w14:textId="081020D3" w:rsidR="0032724B" w:rsidRDefault="0032724B">
      <w:pPr>
        <w:pStyle w:val="CommentText"/>
      </w:pPr>
      <w:r>
        <w:rPr>
          <w:rStyle w:val="CommentReference"/>
        </w:rPr>
        <w:annotationRef/>
      </w:r>
      <w:r>
        <w:t xml:space="preserve">Triggers “Yes” when H.05 = “Yes” </w:t>
      </w:r>
    </w:p>
    <w:p w14:paraId="28114B26" w14:textId="77777777" w:rsidR="0032724B" w:rsidRDefault="0032724B" w:rsidP="00E95D96">
      <w:pPr>
        <w:pStyle w:val="CommentText"/>
      </w:pPr>
      <w:r>
        <w:t>AND</w:t>
      </w:r>
    </w:p>
    <w:p w14:paraId="6DC7E10B" w14:textId="3A7CB6DD" w:rsidR="0032724B" w:rsidRDefault="0032724B" w:rsidP="00E95D96">
      <w:pPr>
        <w:pStyle w:val="CommentText"/>
      </w:pPr>
      <w:r>
        <w:t>H.06 = “Yes”</w:t>
      </w:r>
    </w:p>
    <w:p w14:paraId="1E407F22" w14:textId="77777777" w:rsidR="0032724B" w:rsidRDefault="0032724B">
      <w:pPr>
        <w:pStyle w:val="CommentText"/>
      </w:pPr>
    </w:p>
    <w:p w14:paraId="7F2350C1" w14:textId="27F237FC" w:rsidR="0032724B" w:rsidRDefault="0032724B">
      <w:pPr>
        <w:pStyle w:val="CommentText"/>
      </w:pPr>
      <w:r>
        <w:t>Otherwise = “No”</w:t>
      </w:r>
    </w:p>
  </w:comment>
  <w:comment w:id="1242" w:author="Lalor, Ben NOR [2]" w:date="2021-01-06T14:17:00Z" w:initials="LBN">
    <w:p w14:paraId="449FC82B" w14:textId="77777777" w:rsidR="0032724B" w:rsidRDefault="0032724B">
      <w:pPr>
        <w:pStyle w:val="CommentText"/>
      </w:pPr>
      <w:r>
        <w:rPr>
          <w:rStyle w:val="CommentReference"/>
        </w:rPr>
        <w:annotationRef/>
      </w:r>
      <w:r>
        <w:t>Triggers “Yes” when H.07 = “Yes”</w:t>
      </w:r>
    </w:p>
    <w:p w14:paraId="5F4A7CEF" w14:textId="77777777" w:rsidR="0032724B" w:rsidRDefault="0032724B">
      <w:pPr>
        <w:pStyle w:val="CommentText"/>
      </w:pPr>
    </w:p>
    <w:p w14:paraId="125A917F" w14:textId="1B0008CE" w:rsidR="0032724B" w:rsidRDefault="0032724B">
      <w:pPr>
        <w:pStyle w:val="CommentText"/>
      </w:pPr>
      <w:r>
        <w:t>Otherwise = “No”</w:t>
      </w:r>
    </w:p>
  </w:comment>
  <w:comment w:id="1243" w:author="Lalor, Ben NOR [2]" w:date="2021-01-06T14:26:00Z" w:initials="LBN">
    <w:p w14:paraId="76929601" w14:textId="77777777" w:rsidR="0032724B" w:rsidRDefault="0032724B">
      <w:pPr>
        <w:pStyle w:val="CommentText"/>
      </w:pPr>
      <w:r>
        <w:rPr>
          <w:rStyle w:val="CommentReference"/>
        </w:rPr>
        <w:annotationRef/>
      </w:r>
      <w:r>
        <w:t>Triggers “Yes” when H.09 = “Yes”</w:t>
      </w:r>
    </w:p>
    <w:p w14:paraId="1FCA7BB9" w14:textId="77777777" w:rsidR="0032724B" w:rsidRDefault="0032724B">
      <w:pPr>
        <w:pStyle w:val="CommentText"/>
      </w:pPr>
    </w:p>
    <w:p w14:paraId="22A3A3EE" w14:textId="16B979AD" w:rsidR="0032724B" w:rsidRDefault="0032724B">
      <w:pPr>
        <w:pStyle w:val="CommentText"/>
      </w:pPr>
      <w:r>
        <w:t>Otherwise = “No”</w:t>
      </w:r>
    </w:p>
  </w:comment>
  <w:comment w:id="1244" w:author="Lalor, Ben NOR [2]" w:date="2021-01-06T14:23:00Z" w:initials="LBN">
    <w:p w14:paraId="0B27D02F" w14:textId="77777777" w:rsidR="0032724B" w:rsidRDefault="0032724B">
      <w:pPr>
        <w:pStyle w:val="CommentText"/>
      </w:pPr>
      <w:r>
        <w:rPr>
          <w:rStyle w:val="CommentReference"/>
        </w:rPr>
        <w:annotationRef/>
      </w:r>
      <w:r>
        <w:t>Triggers “Yes” when H.08 = “Yes”</w:t>
      </w:r>
    </w:p>
    <w:p w14:paraId="36292AD6" w14:textId="77777777" w:rsidR="0032724B" w:rsidRDefault="0032724B">
      <w:pPr>
        <w:pStyle w:val="CommentText"/>
      </w:pPr>
    </w:p>
    <w:p w14:paraId="5D800FC1" w14:textId="49BE6480" w:rsidR="0032724B" w:rsidRDefault="0032724B">
      <w:pPr>
        <w:pStyle w:val="CommentText"/>
      </w:pPr>
      <w:r>
        <w:t>Otherwise = “No”</w:t>
      </w:r>
    </w:p>
  </w:comment>
  <w:comment w:id="1245" w:author="Lalor, Ben NOR [2]" w:date="2021-01-06T14:27:00Z" w:initials="LBN">
    <w:p w14:paraId="778FBBC9" w14:textId="77777777" w:rsidR="0032724B" w:rsidRDefault="0032724B" w:rsidP="00D6643F">
      <w:pPr>
        <w:pStyle w:val="CommentText"/>
      </w:pPr>
      <w:r>
        <w:rPr>
          <w:rStyle w:val="CommentReference"/>
        </w:rPr>
        <w:annotationRef/>
      </w:r>
      <w:r>
        <w:t xml:space="preserve">Triggers “Yes” when H.05 = “Yes” </w:t>
      </w:r>
    </w:p>
    <w:p w14:paraId="602407C7" w14:textId="77777777" w:rsidR="0032724B" w:rsidRDefault="0032724B" w:rsidP="00D6643F">
      <w:pPr>
        <w:pStyle w:val="CommentText"/>
      </w:pPr>
      <w:r>
        <w:t>AND</w:t>
      </w:r>
    </w:p>
    <w:p w14:paraId="614B3D93" w14:textId="77777777" w:rsidR="0032724B" w:rsidRDefault="0032724B" w:rsidP="00D6643F">
      <w:pPr>
        <w:pStyle w:val="CommentText"/>
      </w:pPr>
      <w:r>
        <w:t>H.06 = “Yes”</w:t>
      </w:r>
    </w:p>
    <w:p w14:paraId="1E8619E7" w14:textId="77777777" w:rsidR="0032724B" w:rsidRDefault="0032724B" w:rsidP="00D6643F">
      <w:pPr>
        <w:pStyle w:val="CommentText"/>
      </w:pPr>
    </w:p>
    <w:p w14:paraId="647D916D" w14:textId="199C832B" w:rsidR="0032724B" w:rsidRDefault="0032724B" w:rsidP="00D6643F">
      <w:pPr>
        <w:pStyle w:val="CommentText"/>
      </w:pPr>
      <w:r>
        <w:t>Otherwise = “No”</w:t>
      </w:r>
    </w:p>
  </w:comment>
  <w:comment w:id="1302" w:author="Lalor, Ben NOR [2]" w:date="2021-01-06T14:28:00Z" w:initials="LBN">
    <w:p w14:paraId="667E9796" w14:textId="77777777" w:rsidR="0032724B" w:rsidRDefault="0032724B">
      <w:pPr>
        <w:pStyle w:val="CommentText"/>
      </w:pPr>
      <w:r>
        <w:rPr>
          <w:rStyle w:val="CommentReference"/>
        </w:rPr>
        <w:annotationRef/>
      </w:r>
      <w:r>
        <w:t>Triggers “Yes” when B.01 = “</w:t>
      </w:r>
      <w:r w:rsidRPr="00D6643F">
        <w:t>Enclosed Parking Garage Exhaust &gt;= 10,000 cfm</w:t>
      </w:r>
      <w:r>
        <w:t>”</w:t>
      </w:r>
    </w:p>
    <w:p w14:paraId="53037F77" w14:textId="77777777" w:rsidR="0032724B" w:rsidRDefault="0032724B">
      <w:pPr>
        <w:pStyle w:val="CommentText"/>
      </w:pPr>
    </w:p>
    <w:p w14:paraId="2460D0B4" w14:textId="3221DDA8" w:rsidR="0032724B" w:rsidRDefault="0032724B">
      <w:pPr>
        <w:pStyle w:val="CommentText"/>
      </w:pPr>
      <w:r>
        <w:t>Otherwise = “No”</w:t>
      </w:r>
    </w:p>
  </w:comment>
  <w:comment w:id="1303" w:author="Lalor, Ben NOR [2]" w:date="2021-01-06T14:35:00Z" w:initials="LBN">
    <w:p w14:paraId="43B40782" w14:textId="77777777" w:rsidR="0032724B" w:rsidRDefault="0032724B">
      <w:pPr>
        <w:pStyle w:val="CommentText"/>
      </w:pPr>
      <w:r>
        <w:rPr>
          <w:rStyle w:val="CommentReference"/>
        </w:rPr>
        <w:annotationRef/>
      </w:r>
      <w:r>
        <w:t>Triggers when H.01 = “Yes”</w:t>
      </w:r>
    </w:p>
    <w:p w14:paraId="0B754EEC" w14:textId="77777777" w:rsidR="0032724B" w:rsidRDefault="0032724B">
      <w:pPr>
        <w:pStyle w:val="CommentText"/>
      </w:pPr>
    </w:p>
    <w:p w14:paraId="06AF293F" w14:textId="3D1D5F1E" w:rsidR="0032724B" w:rsidRDefault="0032724B">
      <w:pPr>
        <w:pStyle w:val="CommentText"/>
      </w:pPr>
      <w:r>
        <w:t>Otherwise = “No”</w:t>
      </w:r>
    </w:p>
  </w:comment>
  <w:comment w:id="1304" w:author="Lalor, Ben NOR [2]" w:date="2021-01-06T14:35:00Z" w:initials="LBN">
    <w:p w14:paraId="7156820C" w14:textId="77777777" w:rsidR="0032724B" w:rsidRDefault="0032724B">
      <w:pPr>
        <w:pStyle w:val="CommentText"/>
      </w:pPr>
      <w:r>
        <w:rPr>
          <w:rStyle w:val="CommentReference"/>
        </w:rPr>
        <w:annotationRef/>
      </w:r>
      <w:r>
        <w:t>“Triggers “Yes” when H.02 = “Yes”</w:t>
      </w:r>
    </w:p>
    <w:p w14:paraId="760D698B" w14:textId="77777777" w:rsidR="0032724B" w:rsidRDefault="0032724B">
      <w:pPr>
        <w:pStyle w:val="CommentText"/>
      </w:pPr>
    </w:p>
    <w:p w14:paraId="2AD6C603" w14:textId="7C22D908" w:rsidR="0032724B" w:rsidRDefault="0032724B">
      <w:pPr>
        <w:pStyle w:val="CommentText"/>
      </w:pPr>
      <w:r>
        <w:t>Otherwise = “No”</w:t>
      </w:r>
    </w:p>
  </w:comment>
  <w:comment w:id="1305" w:author="Lalor, Ben NOR [2]" w:date="2021-01-06T14:38:00Z" w:initials="LBN">
    <w:p w14:paraId="4BECA661" w14:textId="77777777" w:rsidR="0032724B" w:rsidRDefault="0032724B">
      <w:pPr>
        <w:pStyle w:val="CommentText"/>
      </w:pPr>
      <w:r>
        <w:rPr>
          <w:rStyle w:val="CommentReference"/>
        </w:rPr>
        <w:annotationRef/>
      </w:r>
      <w:r>
        <w:t>Triggers “Yes” when I.03 = “Combustion air positive shut-off provided”</w:t>
      </w:r>
    </w:p>
    <w:p w14:paraId="318A0F7B" w14:textId="77777777" w:rsidR="0032724B" w:rsidRDefault="0032724B">
      <w:pPr>
        <w:pStyle w:val="CommentText"/>
      </w:pPr>
    </w:p>
    <w:p w14:paraId="1022B25B" w14:textId="28D1B601" w:rsidR="0032724B" w:rsidRDefault="0032724B">
      <w:pPr>
        <w:pStyle w:val="CommentText"/>
      </w:pPr>
      <w:r>
        <w:t>Otherwise = “No”</w:t>
      </w:r>
    </w:p>
  </w:comment>
  <w:comment w:id="1306" w:author="Lalor, Ben NOR [2]" w:date="2021-01-06T14:41:00Z" w:initials="LBN">
    <w:p w14:paraId="03D8F64D" w14:textId="5C0ACB3A" w:rsidR="0032724B" w:rsidRDefault="0032724B">
      <w:pPr>
        <w:pStyle w:val="CommentText"/>
      </w:pPr>
      <w:r>
        <w:rPr>
          <w:rStyle w:val="CommentReference"/>
        </w:rPr>
        <w:annotationRef/>
      </w:r>
      <w:r>
        <w:t>Triggers if A or B triggers below</w:t>
      </w:r>
    </w:p>
  </w:comment>
  <w:comment w:id="1309" w:author="Lalor, Ben NOR [2]" w:date="2021-01-06T14:42:00Z" w:initials="LBN">
    <w:p w14:paraId="7B56C881" w14:textId="77777777" w:rsidR="0032724B" w:rsidRDefault="0032724B">
      <w:pPr>
        <w:pStyle w:val="CommentText"/>
      </w:pPr>
      <w:r>
        <w:rPr>
          <w:rStyle w:val="CommentReference"/>
        </w:rPr>
        <w:annotationRef/>
      </w:r>
      <w:r>
        <w:t>Triggers if H.04 = “Variable speed drive provided”</w:t>
      </w:r>
    </w:p>
    <w:p w14:paraId="62798F75" w14:textId="77777777" w:rsidR="0032724B" w:rsidRDefault="0032724B">
      <w:pPr>
        <w:pStyle w:val="CommentText"/>
      </w:pPr>
    </w:p>
    <w:p w14:paraId="3B300E36" w14:textId="2FBBB633" w:rsidR="0032724B" w:rsidRDefault="0032724B">
      <w:pPr>
        <w:pStyle w:val="CommentText"/>
      </w:pPr>
      <w:r>
        <w:t>Otherwise = “No”</w:t>
      </w:r>
    </w:p>
  </w:comment>
  <w:comment w:id="1311" w:author="Lalor, Ben NOR [2]" w:date="2021-01-06T14:43:00Z" w:initials="LBN">
    <w:p w14:paraId="0B6FA172" w14:textId="77777777" w:rsidR="0032724B" w:rsidRDefault="0032724B">
      <w:pPr>
        <w:pStyle w:val="CommentText"/>
      </w:pPr>
      <w:r>
        <w:rPr>
          <w:rStyle w:val="CommentReference"/>
        </w:rPr>
        <w:annotationRef/>
      </w:r>
      <w:r>
        <w:t>Triggers if H.04 = “Controls limit fan motor demand to &lt;=30%”</w:t>
      </w:r>
    </w:p>
    <w:p w14:paraId="65949D97" w14:textId="77777777" w:rsidR="0032724B" w:rsidRDefault="0032724B">
      <w:pPr>
        <w:pStyle w:val="CommentText"/>
      </w:pPr>
    </w:p>
    <w:p w14:paraId="13929928" w14:textId="28342837" w:rsidR="0032724B" w:rsidRDefault="0032724B">
      <w:pPr>
        <w:pStyle w:val="CommentText"/>
      </w:pPr>
      <w:r>
        <w:t>Otherwise = “No”</w:t>
      </w:r>
    </w:p>
  </w:comment>
  <w:comment w:id="1312" w:author="Lalor, Ben NOR [2]" w:date="2021-01-06T14:44:00Z" w:initials="LBN">
    <w:p w14:paraId="34E040FA" w14:textId="77777777" w:rsidR="0032724B" w:rsidRDefault="0032724B">
      <w:pPr>
        <w:pStyle w:val="CommentText"/>
      </w:pPr>
      <w:r>
        <w:rPr>
          <w:rStyle w:val="CommentReference"/>
        </w:rPr>
        <w:annotationRef/>
      </w:r>
      <w:r>
        <w:t>Triggers if I.05 = “designed and controlled per 120.6(d)”</w:t>
      </w:r>
    </w:p>
    <w:p w14:paraId="444F7B38" w14:textId="77777777" w:rsidR="0032724B" w:rsidRDefault="0032724B">
      <w:pPr>
        <w:pStyle w:val="CommentText"/>
      </w:pPr>
    </w:p>
    <w:p w14:paraId="63E5615B" w14:textId="73EE11FF" w:rsidR="0032724B" w:rsidRDefault="0032724B">
      <w:pPr>
        <w:pStyle w:val="CommentText"/>
      </w:pPr>
      <w:r>
        <w:t>Otherwise = “No”</w:t>
      </w:r>
    </w:p>
  </w:comment>
  <w:comment w:id="1337" w:author="Lalor, Ben NOR [2]" w:date="2021-01-06T14:48:00Z" w:initials="LBN">
    <w:p w14:paraId="77C0872A" w14:textId="77777777" w:rsidR="0032724B" w:rsidRDefault="0032724B">
      <w:pPr>
        <w:pStyle w:val="CommentText"/>
      </w:pPr>
      <w:r>
        <w:rPr>
          <w:rStyle w:val="CommentReference"/>
        </w:rPr>
        <w:annotationRef/>
      </w:r>
      <w:r>
        <w:t>Triggers “Yes” when Table J triggers</w:t>
      </w:r>
    </w:p>
    <w:p w14:paraId="311D7E5B" w14:textId="77777777" w:rsidR="0032724B" w:rsidRDefault="0032724B">
      <w:pPr>
        <w:pStyle w:val="CommentText"/>
      </w:pPr>
    </w:p>
    <w:p w14:paraId="45653882" w14:textId="09C1B3F7" w:rsidR="0032724B" w:rsidRDefault="0032724B">
      <w:pPr>
        <w:pStyle w:val="CommentText"/>
      </w:pPr>
      <w:r>
        <w:t>Otherwise = “No”</w:t>
      </w:r>
    </w:p>
  </w:comment>
  <w:comment w:id="1338" w:author="Lalor, Ben NOR [2]" w:date="2021-01-06T14:52:00Z" w:initials="LBN">
    <w:p w14:paraId="0A74C128" w14:textId="6058F685" w:rsidR="0032724B" w:rsidRDefault="0032724B">
      <w:pPr>
        <w:pStyle w:val="CommentText"/>
      </w:pPr>
      <w:r>
        <w:rPr>
          <w:rStyle w:val="CommentReference"/>
        </w:rPr>
        <w:annotationRef/>
      </w:r>
      <w:r w:rsidRPr="00D54E2C">
        <w:rPr>
          <w:color w:val="FF0000"/>
        </w:rPr>
        <w:t>WE DO NOT CAPTURE THIS DATA</w:t>
      </w:r>
    </w:p>
  </w:comment>
  <w:comment w:id="1339" w:author="Lalor, Ben NOR [2]" w:date="2021-01-06T14:51:00Z" w:initials="LBN">
    <w:p w14:paraId="4E605CDE" w14:textId="77777777" w:rsidR="0032724B" w:rsidRDefault="0032724B">
      <w:pPr>
        <w:pStyle w:val="CommentText"/>
      </w:pPr>
      <w:r>
        <w:rPr>
          <w:rStyle w:val="CommentReference"/>
        </w:rPr>
        <w:annotationRef/>
      </w:r>
      <w:r>
        <w:t>Triggers if A.03 = “Healthcare Facility”</w:t>
      </w:r>
    </w:p>
    <w:p w14:paraId="25336BB9" w14:textId="77777777" w:rsidR="0032724B" w:rsidRDefault="0032724B">
      <w:pPr>
        <w:pStyle w:val="CommentText"/>
      </w:pPr>
    </w:p>
    <w:p w14:paraId="6721C09A" w14:textId="0E13035D" w:rsidR="0032724B" w:rsidRDefault="0032724B">
      <w:pPr>
        <w:pStyle w:val="CommentText"/>
      </w:pPr>
      <w:r>
        <w:t>Otherwise = “No”</w:t>
      </w:r>
    </w:p>
  </w:comment>
  <w:comment w:id="1340" w:author="Lalor, Ben NOR [2]" w:date="2021-01-06T14:53:00Z" w:initials="LBN">
    <w:p w14:paraId="6F0D4836" w14:textId="77777777" w:rsidR="0032724B" w:rsidRDefault="0032724B">
      <w:pPr>
        <w:pStyle w:val="CommentText"/>
      </w:pPr>
      <w:r>
        <w:rPr>
          <w:rStyle w:val="CommentReference"/>
        </w:rPr>
        <w:annotationRef/>
      </w:r>
      <w:r>
        <w:t>Triggers “Yes” if J.02 any of the following</w:t>
      </w:r>
    </w:p>
    <w:p w14:paraId="3DDEFB52" w14:textId="77777777" w:rsidR="0032724B" w:rsidRDefault="0032724B" w:rsidP="00D54E2C">
      <w:pPr>
        <w:pStyle w:val="CommentText"/>
        <w:numPr>
          <w:ilvl w:val="0"/>
          <w:numId w:val="100"/>
        </w:numPr>
      </w:pPr>
      <w:r>
        <w:t>“Variable Speed Drive Compressor provided per…”</w:t>
      </w:r>
    </w:p>
    <w:p w14:paraId="14B1A78F" w14:textId="77777777" w:rsidR="0032724B" w:rsidRDefault="0032724B" w:rsidP="00D54E2C">
      <w:pPr>
        <w:pStyle w:val="CommentText"/>
        <w:numPr>
          <w:ilvl w:val="0"/>
          <w:numId w:val="100"/>
        </w:numPr>
      </w:pPr>
      <w:r>
        <w:t xml:space="preserve"> “Dedicated trim compressor provided </w:t>
      </w:r>
      <w:proofErr w:type="gramStart"/>
      <w:r>
        <w:t>per..</w:t>
      </w:r>
      <w:proofErr w:type="gramEnd"/>
      <w:r>
        <w:t>”</w:t>
      </w:r>
    </w:p>
    <w:p w14:paraId="4FF6293A" w14:textId="5C3AE55D" w:rsidR="0032724B" w:rsidRDefault="0032724B" w:rsidP="00D54E2C">
      <w:pPr>
        <w:pStyle w:val="CommentText"/>
      </w:pPr>
      <w:r>
        <w:t>Otherwise = “No”</w:t>
      </w:r>
    </w:p>
  </w:comment>
  <w:comment w:id="1341" w:author="Lalor, Ben NOR [2]" w:date="2021-01-06T14:55:00Z" w:initials="LBN">
    <w:p w14:paraId="3A0BF502" w14:textId="77777777" w:rsidR="0032724B" w:rsidRDefault="0032724B">
      <w:pPr>
        <w:pStyle w:val="CommentText"/>
      </w:pPr>
      <w:r>
        <w:rPr>
          <w:rStyle w:val="CommentReference"/>
        </w:rPr>
        <w:annotationRef/>
      </w:r>
      <w:r>
        <w:t>Triggers if H.02 = “NA Not Adding or replacing 50% of online system capacity”</w:t>
      </w:r>
    </w:p>
    <w:p w14:paraId="1181BD80" w14:textId="77777777" w:rsidR="0032724B" w:rsidRDefault="0032724B">
      <w:pPr>
        <w:pStyle w:val="CommentText"/>
      </w:pPr>
    </w:p>
    <w:p w14:paraId="5A7E18F8" w14:textId="52D62F36" w:rsidR="0032724B" w:rsidRDefault="0032724B">
      <w:pPr>
        <w:pStyle w:val="CommentText"/>
      </w:pPr>
      <w:r>
        <w:t>Otherwise = “No”</w:t>
      </w:r>
    </w:p>
  </w:comment>
  <w:comment w:id="1342" w:author="Lalor, Ben NOR [2]" w:date="2021-01-06T14:55:00Z" w:initials="LBN">
    <w:p w14:paraId="063047F2" w14:textId="676EA65C" w:rsidR="0032724B" w:rsidRDefault="0032724B">
      <w:pPr>
        <w:pStyle w:val="CommentText"/>
      </w:pPr>
      <w:r>
        <w:rPr>
          <w:rStyle w:val="CommentReference"/>
        </w:rPr>
        <w:annotationRef/>
      </w:r>
      <w:r w:rsidRPr="00B24D8E">
        <w:rPr>
          <w:color w:val="FF0000"/>
        </w:rPr>
        <w:t>WE DO NOT CAPTURE THIS DATA</w:t>
      </w:r>
    </w:p>
  </w:comment>
  <w:comment w:id="1343" w:author="Lalor, Ben NOR [2]" w:date="2021-01-06T14:57:00Z" w:initials="LBN">
    <w:p w14:paraId="0C7BA563" w14:textId="77777777" w:rsidR="0032724B" w:rsidRDefault="0032724B">
      <w:pPr>
        <w:pStyle w:val="CommentText"/>
      </w:pPr>
      <w:r>
        <w:rPr>
          <w:rStyle w:val="CommentReference"/>
        </w:rPr>
        <w:annotationRef/>
      </w:r>
      <w:r>
        <w:t>Triggers “Yes” when H.03 = “Design includes sensor/controller capable</w:t>
      </w:r>
      <w:proofErr w:type="gramStart"/>
      <w:r>
        <w:t xml:space="preserve"> ..</w:t>
      </w:r>
      <w:proofErr w:type="gramEnd"/>
      <w:r>
        <w:t>”</w:t>
      </w:r>
    </w:p>
    <w:p w14:paraId="3A2C404D" w14:textId="77777777" w:rsidR="0032724B" w:rsidRDefault="0032724B">
      <w:pPr>
        <w:pStyle w:val="CommentText"/>
      </w:pPr>
    </w:p>
    <w:p w14:paraId="1AF102DF" w14:textId="27E94340" w:rsidR="0032724B" w:rsidRDefault="0032724B">
      <w:pPr>
        <w:pStyle w:val="CommentText"/>
      </w:pPr>
      <w:r>
        <w:t>Otherwise = “No”</w:t>
      </w:r>
    </w:p>
  </w:comment>
  <w:comment w:id="1344" w:author="Lalor, Ben NOR [2]" w:date="2021-01-06T14:58:00Z" w:initials="LBN">
    <w:p w14:paraId="362948BC" w14:textId="77777777" w:rsidR="0032724B" w:rsidRDefault="0032724B">
      <w:pPr>
        <w:pStyle w:val="CommentText"/>
      </w:pPr>
      <w:r>
        <w:rPr>
          <w:rStyle w:val="CommentReference"/>
        </w:rPr>
        <w:annotationRef/>
      </w:r>
      <w:r>
        <w:t>Triggers “Yes” when Table J triggers</w:t>
      </w:r>
    </w:p>
    <w:p w14:paraId="45F0A319" w14:textId="77777777" w:rsidR="0032724B" w:rsidRDefault="0032724B">
      <w:pPr>
        <w:pStyle w:val="CommentText"/>
      </w:pPr>
    </w:p>
    <w:p w14:paraId="3AC5B98E" w14:textId="5407B56D" w:rsidR="0032724B" w:rsidRDefault="0032724B">
      <w:pPr>
        <w:pStyle w:val="CommentText"/>
      </w:pPr>
      <w:r>
        <w:t>Otherwise = “No”</w:t>
      </w:r>
    </w:p>
  </w:comment>
  <w:comment w:id="1346" w:author="Lalor, Ben NOR [2]" w:date="2021-01-06T15:02:00Z" w:initials="LBN">
    <w:p w14:paraId="2FF3E8C1" w14:textId="77777777" w:rsidR="0032724B" w:rsidRDefault="0032724B">
      <w:pPr>
        <w:pStyle w:val="CommentText"/>
      </w:pPr>
      <w:r>
        <w:rPr>
          <w:rStyle w:val="CommentReference"/>
        </w:rPr>
        <w:annotationRef/>
      </w:r>
      <w:r>
        <w:t>Triggers when Table K triggers</w:t>
      </w:r>
    </w:p>
    <w:p w14:paraId="7CF7E039" w14:textId="77777777" w:rsidR="0032724B" w:rsidRDefault="0032724B">
      <w:pPr>
        <w:pStyle w:val="CommentText"/>
      </w:pPr>
    </w:p>
    <w:p w14:paraId="3468638F" w14:textId="474AA95A" w:rsidR="0032724B" w:rsidRDefault="0032724B">
      <w:pPr>
        <w:pStyle w:val="CommentText"/>
      </w:pPr>
      <w:r>
        <w:t>Otherwise = “No”</w:t>
      </w:r>
    </w:p>
  </w:comment>
  <w:comment w:id="1347" w:author="Lalor, Ben NOR [2]" w:date="2021-01-06T15:02:00Z" w:initials="LBN">
    <w:p w14:paraId="164FC7D3" w14:textId="46F1ADFC" w:rsidR="0032724B" w:rsidRPr="00B24D8E" w:rsidRDefault="0032724B">
      <w:pPr>
        <w:pStyle w:val="CommentText"/>
        <w:rPr>
          <w:color w:val="FF0000"/>
        </w:rPr>
      </w:pPr>
      <w:r>
        <w:rPr>
          <w:rStyle w:val="CommentReference"/>
        </w:rPr>
        <w:annotationRef/>
      </w:r>
      <w:r>
        <w:rPr>
          <w:color w:val="FF0000"/>
        </w:rPr>
        <w:t>WE DO NOT CAPTURE THIS DATA</w:t>
      </w:r>
    </w:p>
  </w:comment>
  <w:comment w:id="1348" w:author="Lalor, Ben NOR [2]" w:date="2021-01-06T15:03:00Z" w:initials="LBN">
    <w:p w14:paraId="1105DA60" w14:textId="77777777" w:rsidR="0032724B" w:rsidRDefault="0032724B">
      <w:pPr>
        <w:pStyle w:val="CommentText"/>
      </w:pPr>
      <w:r>
        <w:rPr>
          <w:rStyle w:val="CommentReference"/>
        </w:rPr>
        <w:annotationRef/>
      </w:r>
      <w:r>
        <w:t>Triggers if K.10 = “No”</w:t>
      </w:r>
    </w:p>
    <w:p w14:paraId="5157787E" w14:textId="77777777" w:rsidR="0032724B" w:rsidRDefault="0032724B">
      <w:pPr>
        <w:pStyle w:val="CommentText"/>
      </w:pPr>
    </w:p>
    <w:p w14:paraId="40AC79FC" w14:textId="36F9E636" w:rsidR="0032724B" w:rsidRDefault="0032724B">
      <w:pPr>
        <w:pStyle w:val="CommentText"/>
      </w:pPr>
      <w:r>
        <w:t>Otherwise = “Yes”</w:t>
      </w:r>
    </w:p>
  </w:comment>
  <w:comment w:id="1349" w:author="Lalor, Ben NOR [2]" w:date="2021-01-06T15:04:00Z" w:initials="LBN">
    <w:p w14:paraId="4F5D8AE3" w14:textId="77777777" w:rsidR="0032724B" w:rsidRDefault="0032724B">
      <w:pPr>
        <w:pStyle w:val="CommentText"/>
      </w:pPr>
      <w:r>
        <w:rPr>
          <w:rStyle w:val="CommentReference"/>
        </w:rPr>
        <w:annotationRef/>
      </w:r>
      <w:r>
        <w:t>Triggers Table H triggers</w:t>
      </w:r>
    </w:p>
    <w:p w14:paraId="470D0EFF" w14:textId="77777777" w:rsidR="0032724B" w:rsidRDefault="0032724B">
      <w:pPr>
        <w:pStyle w:val="CommentText"/>
      </w:pPr>
    </w:p>
    <w:p w14:paraId="1DA4AEB8" w14:textId="78A04C5B" w:rsidR="0032724B" w:rsidRDefault="0032724B">
      <w:pPr>
        <w:pStyle w:val="CommentText"/>
      </w:pPr>
      <w:r>
        <w:t>Otherwise = “No”</w:t>
      </w:r>
    </w:p>
  </w:comment>
  <w:comment w:id="1350" w:author="Lalor, Ben NOR [2]" w:date="2021-01-06T15:04:00Z" w:initials="LBN">
    <w:p w14:paraId="389E3080" w14:textId="4DBE0753" w:rsidR="0032724B" w:rsidRDefault="0032724B">
      <w:pPr>
        <w:pStyle w:val="CommentText"/>
      </w:pPr>
      <w:r>
        <w:rPr>
          <w:rStyle w:val="CommentReference"/>
        </w:rPr>
        <w:annotationRef/>
      </w:r>
      <w:r>
        <w:t>Triggers if A.03 = “Healthcare Facility”</w:t>
      </w:r>
    </w:p>
  </w:comment>
  <w:comment w:id="1365" w:author="Lalor, Ben NOR [2]" w:date="2021-01-06T15:05:00Z" w:initials="LBN">
    <w:p w14:paraId="4D64A182" w14:textId="77777777" w:rsidR="0032724B" w:rsidRDefault="0032724B">
      <w:pPr>
        <w:pStyle w:val="CommentText"/>
      </w:pPr>
      <w:r>
        <w:rPr>
          <w:rStyle w:val="CommentReference"/>
        </w:rPr>
        <w:annotationRef/>
      </w:r>
      <w:r>
        <w:t>Triggers “Yes” when Table L triggers</w:t>
      </w:r>
    </w:p>
    <w:p w14:paraId="7367E406" w14:textId="77777777" w:rsidR="0032724B" w:rsidRDefault="0032724B">
      <w:pPr>
        <w:pStyle w:val="CommentText"/>
      </w:pPr>
    </w:p>
    <w:p w14:paraId="0E2BE0D5" w14:textId="354FAD4E" w:rsidR="0032724B" w:rsidRDefault="0032724B">
      <w:pPr>
        <w:pStyle w:val="CommentText"/>
      </w:pPr>
      <w:r>
        <w:t>Otherwise = “No”</w:t>
      </w:r>
    </w:p>
  </w:comment>
  <w:comment w:id="1366" w:author="Lalor, Ben NOR [2]" w:date="2021-01-06T15:32:00Z" w:initials="LBN">
    <w:p w14:paraId="014A69FA" w14:textId="77777777" w:rsidR="0032724B" w:rsidRDefault="0032724B">
      <w:pPr>
        <w:pStyle w:val="CommentText"/>
      </w:pPr>
      <w:r>
        <w:rPr>
          <w:rStyle w:val="CommentReference"/>
        </w:rPr>
        <w:annotationRef/>
      </w:r>
      <w:r w:rsidRPr="001B0F2D">
        <w:rPr>
          <w:color w:val="FF0000"/>
        </w:rPr>
        <w:t>WE DO NOT COLLECT THIS DATA</w:t>
      </w:r>
    </w:p>
    <w:p w14:paraId="374E35FE" w14:textId="77777777" w:rsidR="0032724B" w:rsidRDefault="0032724B">
      <w:pPr>
        <w:pStyle w:val="CommentText"/>
      </w:pPr>
    </w:p>
    <w:p w14:paraId="42D3BFBE" w14:textId="5359F3CD" w:rsidR="0032724B" w:rsidRDefault="0032724B">
      <w:pPr>
        <w:pStyle w:val="CommentText"/>
      </w:pPr>
      <w:r>
        <w:t xml:space="preserve">However, I think we should have this trigger when the </w:t>
      </w:r>
      <w:proofErr w:type="spellStart"/>
      <w:r>
        <w:t>ELC</w:t>
      </w:r>
      <w:proofErr w:type="spellEnd"/>
      <w:r>
        <w:t xml:space="preserve"> is in scope</w:t>
      </w:r>
    </w:p>
  </w:comment>
  <w:comment w:id="1368" w:author="Lalor, Ben NOR [2]" w:date="2021-01-06T15:33:00Z" w:initials="LBN">
    <w:p w14:paraId="2AC1CC90" w14:textId="77777777" w:rsidR="0032724B" w:rsidRDefault="0032724B" w:rsidP="001B0F2D">
      <w:pPr>
        <w:pStyle w:val="CommentText"/>
      </w:pPr>
      <w:r>
        <w:rPr>
          <w:rStyle w:val="CommentReference"/>
        </w:rPr>
        <w:annotationRef/>
      </w:r>
      <w:r w:rsidRPr="001B0F2D">
        <w:rPr>
          <w:color w:val="FF0000"/>
        </w:rPr>
        <w:t>WE DO NOT COLLECT THIS DATA</w:t>
      </w:r>
    </w:p>
    <w:p w14:paraId="67D1771E" w14:textId="77777777" w:rsidR="0032724B" w:rsidRDefault="0032724B" w:rsidP="001B0F2D">
      <w:pPr>
        <w:pStyle w:val="CommentText"/>
      </w:pPr>
    </w:p>
    <w:p w14:paraId="78AC2710" w14:textId="69D3ACB0" w:rsidR="0032724B" w:rsidRDefault="0032724B" w:rsidP="001B0F2D">
      <w:pPr>
        <w:pStyle w:val="CommentText"/>
      </w:pPr>
      <w:r>
        <w:t xml:space="preserve">However, I think we should have this trigger when the </w:t>
      </w:r>
      <w:proofErr w:type="spellStart"/>
      <w:r>
        <w:t>ELC</w:t>
      </w:r>
      <w:proofErr w:type="spellEnd"/>
      <w:r>
        <w:t xml:space="preserve"> is in scope</w:t>
      </w:r>
    </w:p>
  </w:comment>
  <w:comment w:id="1369" w:author="Lalor, Ben NOR [2]" w:date="2021-01-06T15:33:00Z" w:initials="LBN">
    <w:p w14:paraId="7894C043" w14:textId="2DAB191A" w:rsidR="0032724B" w:rsidRDefault="0032724B">
      <w:pPr>
        <w:pStyle w:val="CommentText"/>
      </w:pPr>
      <w:r>
        <w:rPr>
          <w:rStyle w:val="CommentReference"/>
        </w:rPr>
        <w:annotationRef/>
      </w:r>
      <w:r w:rsidRPr="001B0F2D">
        <w:rPr>
          <w:color w:val="FF0000"/>
        </w:rPr>
        <w:t>WE DO NOT COLLECT THIS DATA</w:t>
      </w:r>
    </w:p>
  </w:comment>
  <w:comment w:id="1370" w:author="Lalor, Ben NOR [2]" w:date="2021-01-06T15:35:00Z" w:initials="LBN">
    <w:p w14:paraId="7BC34FC8" w14:textId="77777777" w:rsidR="0032724B" w:rsidRDefault="0032724B">
      <w:pPr>
        <w:pStyle w:val="CommentText"/>
      </w:pPr>
      <w:r>
        <w:rPr>
          <w:rStyle w:val="CommentReference"/>
        </w:rPr>
        <w:annotationRef/>
      </w:r>
      <w:r>
        <w:t>Triggers “Yes” when Table F is triggered</w:t>
      </w:r>
    </w:p>
    <w:p w14:paraId="26BF25D8" w14:textId="77777777" w:rsidR="0032724B" w:rsidRDefault="0032724B">
      <w:pPr>
        <w:pStyle w:val="CommentText"/>
      </w:pPr>
    </w:p>
    <w:p w14:paraId="17EECBBF" w14:textId="51944389" w:rsidR="0032724B" w:rsidRDefault="0032724B">
      <w:pPr>
        <w:pStyle w:val="CommentText"/>
      </w:pPr>
      <w:r>
        <w:t>Otherwise = “No”</w:t>
      </w:r>
    </w:p>
  </w:comment>
  <w:comment w:id="1371" w:author="Lalor, Ben NOR [2]" w:date="2021-01-06T15:42:00Z" w:initials="LBN">
    <w:p w14:paraId="2D125739" w14:textId="77777777" w:rsidR="0032724B" w:rsidRDefault="0032724B">
      <w:pPr>
        <w:pStyle w:val="CommentText"/>
      </w:pPr>
      <w:r>
        <w:rPr>
          <w:rStyle w:val="CommentReference"/>
        </w:rPr>
        <w:annotationRef/>
      </w:r>
      <w:r>
        <w:t>Triggers “Yes” when B.04 is checked</w:t>
      </w:r>
    </w:p>
    <w:p w14:paraId="71559E16" w14:textId="77777777" w:rsidR="0032724B" w:rsidRDefault="0032724B">
      <w:pPr>
        <w:pStyle w:val="CommentText"/>
      </w:pPr>
    </w:p>
    <w:p w14:paraId="3FEFC6D8" w14:textId="652B20DE" w:rsidR="0032724B" w:rsidRDefault="0032724B">
      <w:pPr>
        <w:pStyle w:val="CommentText"/>
      </w:pPr>
      <w:r>
        <w:t>Otherwise = “No”</w:t>
      </w:r>
    </w:p>
  </w:comment>
  <w:comment w:id="1372" w:author="Lalor, Ben NOR [2]" w:date="2021-01-06T15:43:00Z" w:initials="LBN">
    <w:p w14:paraId="13A52112" w14:textId="77777777" w:rsidR="0032724B" w:rsidRDefault="0032724B">
      <w:pPr>
        <w:pStyle w:val="CommentText"/>
      </w:pPr>
      <w:r>
        <w:rPr>
          <w:rStyle w:val="CommentReference"/>
        </w:rPr>
        <w:annotationRef/>
      </w:r>
      <w:r>
        <w:t>Triggers “Yes: if B.05 is checked</w:t>
      </w:r>
    </w:p>
    <w:p w14:paraId="307F4317" w14:textId="77777777" w:rsidR="0032724B" w:rsidRDefault="0032724B">
      <w:pPr>
        <w:pStyle w:val="CommentText"/>
      </w:pPr>
    </w:p>
    <w:p w14:paraId="4298DF02" w14:textId="3D2F3DE2" w:rsidR="0032724B" w:rsidRDefault="0032724B">
      <w:pPr>
        <w:pStyle w:val="CommentText"/>
      </w:pPr>
      <w:r>
        <w:t>Otherwise = “No”</w:t>
      </w:r>
    </w:p>
  </w:comment>
  <w:comment w:id="1373" w:author="Lalor, Ben NOR [2]" w:date="2021-01-06T15:45:00Z" w:initials="LBN">
    <w:p w14:paraId="61BB99D3" w14:textId="77777777" w:rsidR="0032724B" w:rsidRDefault="0032724B">
      <w:pPr>
        <w:pStyle w:val="CommentText"/>
      </w:pPr>
      <w:r>
        <w:rPr>
          <w:rStyle w:val="CommentReference"/>
        </w:rPr>
        <w:annotationRef/>
      </w:r>
      <w:r>
        <w:t xml:space="preserve">Triggers “Yes” when Table G is triggered. </w:t>
      </w:r>
    </w:p>
    <w:p w14:paraId="7A9906F0" w14:textId="77777777" w:rsidR="0032724B" w:rsidRDefault="0032724B">
      <w:pPr>
        <w:pStyle w:val="CommentText"/>
      </w:pPr>
    </w:p>
    <w:p w14:paraId="56315DB5" w14:textId="75948E7C" w:rsidR="0032724B" w:rsidRDefault="0032724B">
      <w:pPr>
        <w:pStyle w:val="CommentText"/>
      </w:pPr>
      <w:r>
        <w:t>Otherwise = “No”</w:t>
      </w:r>
    </w:p>
  </w:comment>
  <w:comment w:id="1374" w:author="Lalor, Ben NOR [2]" w:date="2021-01-06T15:49:00Z" w:initials="LBN">
    <w:p w14:paraId="5A8F8CDE" w14:textId="2EB5E3A7" w:rsidR="0032724B" w:rsidRDefault="0032724B">
      <w:pPr>
        <w:pStyle w:val="CommentText"/>
      </w:pPr>
      <w:r>
        <w:rPr>
          <w:rStyle w:val="CommentReference"/>
        </w:rPr>
        <w:annotationRef/>
      </w:r>
      <w:r w:rsidRPr="00D803B0">
        <w:rPr>
          <w:color w:val="FF0000"/>
        </w:rPr>
        <w:t xml:space="preserve">WE DO </w:t>
      </w:r>
      <w:proofErr w:type="gramStart"/>
      <w:r w:rsidRPr="00D803B0">
        <w:rPr>
          <w:color w:val="FF0000"/>
        </w:rPr>
        <w:t>NO</w:t>
      </w:r>
      <w:proofErr w:type="gramEnd"/>
      <w:r w:rsidRPr="00D803B0">
        <w:rPr>
          <w:color w:val="FF0000"/>
        </w:rPr>
        <w:t xml:space="preserve"> COLLECT THIS DATA</w:t>
      </w:r>
    </w:p>
  </w:comment>
  <w:comment w:id="1375" w:author="Lalor, Ben NOR [2]" w:date="2021-01-06T15:48:00Z" w:initials="LBN">
    <w:p w14:paraId="7F665EB4" w14:textId="77777777" w:rsidR="0032724B" w:rsidRDefault="0032724B">
      <w:pPr>
        <w:pStyle w:val="CommentText"/>
      </w:pPr>
      <w:r>
        <w:rPr>
          <w:rStyle w:val="CommentReference"/>
        </w:rPr>
        <w:annotationRef/>
      </w:r>
      <w:r>
        <w:t>Triggers if B.04 has been checked</w:t>
      </w:r>
    </w:p>
    <w:p w14:paraId="25F749DD" w14:textId="77777777" w:rsidR="0032724B" w:rsidRDefault="0032724B">
      <w:pPr>
        <w:pStyle w:val="CommentText"/>
      </w:pPr>
    </w:p>
    <w:p w14:paraId="5F2B2DB8" w14:textId="5C3AE5D2" w:rsidR="0032724B" w:rsidRDefault="0032724B">
      <w:pPr>
        <w:pStyle w:val="CommentText"/>
      </w:pPr>
      <w:r>
        <w:t>Otherwise = “No”</w:t>
      </w:r>
    </w:p>
  </w:comment>
  <w:comment w:id="1376" w:author="Lalor, Ben NOR [2]" w:date="2021-01-06T15:51:00Z" w:initials="LBN">
    <w:p w14:paraId="3D4C1FB4" w14:textId="77777777" w:rsidR="0032724B" w:rsidRDefault="0032724B">
      <w:pPr>
        <w:pStyle w:val="CommentText"/>
      </w:pPr>
      <w:r>
        <w:rPr>
          <w:rStyle w:val="CommentReference"/>
        </w:rPr>
        <w:annotationRef/>
      </w:r>
      <w:r>
        <w:t>Triggers “Yes: if H.02 = “Voltage Drop &lt;5%”</w:t>
      </w:r>
    </w:p>
    <w:p w14:paraId="57895B77" w14:textId="77777777" w:rsidR="0032724B" w:rsidRDefault="0032724B">
      <w:pPr>
        <w:pStyle w:val="CommentText"/>
      </w:pPr>
    </w:p>
    <w:p w14:paraId="12EB5856" w14:textId="093DB29C" w:rsidR="0032724B" w:rsidRDefault="0032724B">
      <w:pPr>
        <w:pStyle w:val="CommentText"/>
      </w:pPr>
      <w:r>
        <w:t>Otherwise = “No”</w:t>
      </w:r>
    </w:p>
  </w:comment>
  <w:comment w:id="1377" w:author="Lalor, Ben NOR [2]" w:date="2021-01-06T15:51:00Z" w:initials="LBN">
    <w:p w14:paraId="6BC599DF" w14:textId="77777777" w:rsidR="0032724B" w:rsidRDefault="0032724B">
      <w:pPr>
        <w:pStyle w:val="CommentText"/>
      </w:pPr>
      <w:r>
        <w:rPr>
          <w:rStyle w:val="CommentReference"/>
        </w:rPr>
        <w:annotationRef/>
      </w:r>
      <w:r>
        <w:t xml:space="preserve">Triggers “Yes” if H.02 = “Permitted by CA Elec </w:t>
      </w:r>
      <w:proofErr w:type="gramStart"/>
      <w:r>
        <w:t>Code..</w:t>
      </w:r>
      <w:proofErr w:type="gramEnd"/>
      <w:r>
        <w:t>”</w:t>
      </w:r>
    </w:p>
    <w:p w14:paraId="063E8C1C" w14:textId="77777777" w:rsidR="0032724B" w:rsidRDefault="0032724B">
      <w:pPr>
        <w:pStyle w:val="CommentText"/>
      </w:pPr>
    </w:p>
    <w:p w14:paraId="1EF9B66F" w14:textId="02BB80B0" w:rsidR="0032724B" w:rsidRDefault="0032724B">
      <w:pPr>
        <w:pStyle w:val="CommentText"/>
      </w:pPr>
      <w:r>
        <w:t>Otherwise = “No”</w:t>
      </w:r>
    </w:p>
  </w:comment>
  <w:comment w:id="1378" w:author="Lalor, Ben NOR [2]" w:date="2021-01-06T15:53:00Z" w:initials="LBN">
    <w:p w14:paraId="38915532" w14:textId="77777777" w:rsidR="0032724B" w:rsidRDefault="0032724B">
      <w:pPr>
        <w:pStyle w:val="CommentText"/>
      </w:pPr>
      <w:r>
        <w:rPr>
          <w:rStyle w:val="CommentReference"/>
        </w:rPr>
        <w:annotationRef/>
      </w:r>
      <w:r>
        <w:t>Triggers if Table I triggers</w:t>
      </w:r>
    </w:p>
    <w:p w14:paraId="189F9E8E" w14:textId="77777777" w:rsidR="0032724B" w:rsidRDefault="0032724B">
      <w:pPr>
        <w:pStyle w:val="CommentText"/>
      </w:pPr>
    </w:p>
    <w:p w14:paraId="3A81D5AC" w14:textId="529BC954" w:rsidR="0032724B" w:rsidRDefault="0032724B">
      <w:pPr>
        <w:pStyle w:val="CommentText"/>
      </w:pPr>
      <w:r>
        <w:t>Otherwise = “No”</w:t>
      </w:r>
    </w:p>
  </w:comment>
  <w:comment w:id="1380" w:author="Diane Pepetone" w:date="2020-06-26T17:29:00Z" w:initials="DP">
    <w:p w14:paraId="46CA6AE5" w14:textId="62969969" w:rsidR="0032724B" w:rsidRDefault="0032724B">
      <w:pPr>
        <w:pStyle w:val="CommentText"/>
      </w:pPr>
      <w:r>
        <w:rPr>
          <w:rStyle w:val="CommentReference"/>
        </w:rPr>
        <w:annotationRef/>
      </w:r>
      <w:r w:rsidRPr="00B22F1B">
        <w:rPr>
          <w:rFonts w:ascii="TimesNewRomanPSMT" w:hAnsi="TimesNewRomanPSMT" w:cs="TimesNewRomanPSMT"/>
          <w:caps/>
          <w:sz w:val="22"/>
          <w:szCs w:val="22"/>
        </w:rPr>
        <w:t>CONTINUO</w:t>
      </w:r>
      <w:r>
        <w:rPr>
          <w:rFonts w:ascii="TimesNewRomanPSMT" w:hAnsi="TimesNewRomanPSMT" w:cs="TimesNewRomanPSMT"/>
          <w:caps/>
          <w:sz w:val="22"/>
          <w:szCs w:val="22"/>
        </w:rPr>
        <w:t>U</w:t>
      </w:r>
      <w:r w:rsidRPr="00B22F1B">
        <w:rPr>
          <w:rFonts w:ascii="TimesNewRomanPSMT" w:hAnsi="TimesNewRomanPSMT" w:cs="TimesNewRomanPSMT"/>
          <w:caps/>
          <w:sz w:val="22"/>
          <w:szCs w:val="22"/>
        </w:rPr>
        <w:t>S USE, 24 HOURS/7</w:t>
      </w:r>
      <w:r>
        <w:rPr>
          <w:rFonts w:ascii="TimesNewRomanPSMT" w:hAnsi="TimesNewRomanPSMT" w:cs="TimesNewRomanPSMT"/>
          <w:caps/>
          <w:sz w:val="22"/>
          <w:szCs w:val="22"/>
        </w:rPr>
        <w:t xml:space="preserve"> </w:t>
      </w:r>
      <w:r w:rsidRPr="00B22F1B">
        <w:rPr>
          <w:rFonts w:ascii="TimesNewRomanPSMT" w:hAnsi="TimesNewRomanPSMT" w:cs="TimesNewRomanPSMT"/>
          <w:caps/>
          <w:sz w:val="22"/>
          <w:szCs w:val="22"/>
        </w:rPr>
        <w:t>DAYS</w:t>
      </w:r>
    </w:p>
  </w:comment>
  <w:comment w:id="1381" w:author="Lalor, Ben NOR" w:date="2020-07-01T13:10:00Z" w:initials="LBN">
    <w:p w14:paraId="00C9523B" w14:textId="11B2D359" w:rsidR="0032724B" w:rsidRDefault="0032724B">
      <w:pPr>
        <w:pStyle w:val="CommentText"/>
      </w:pPr>
      <w:r>
        <w:rPr>
          <w:rStyle w:val="CommentReference"/>
        </w:rPr>
        <w:annotationRef/>
      </w:r>
      <w:r>
        <w:t>Correct</w:t>
      </w:r>
    </w:p>
  </w:comment>
  <w:comment w:id="1379" w:author="Lalor, Ben NOR [2]" w:date="2021-01-06T15:54:00Z" w:initials="LBN">
    <w:p w14:paraId="40ADC404" w14:textId="77777777" w:rsidR="0032724B" w:rsidRDefault="0032724B">
      <w:pPr>
        <w:pStyle w:val="CommentText"/>
      </w:pPr>
      <w:r>
        <w:rPr>
          <w:rStyle w:val="CommentReference"/>
        </w:rPr>
        <w:annotationRef/>
      </w:r>
      <w:r>
        <w:t>Triggers if I.02 = “NA No Applicable space types on this service”</w:t>
      </w:r>
    </w:p>
    <w:p w14:paraId="3AF38825" w14:textId="77777777" w:rsidR="0032724B" w:rsidRDefault="0032724B">
      <w:pPr>
        <w:pStyle w:val="CommentText"/>
      </w:pPr>
    </w:p>
    <w:p w14:paraId="094F11C3" w14:textId="3A0ED113" w:rsidR="0032724B" w:rsidRDefault="0032724B">
      <w:pPr>
        <w:pStyle w:val="CommentText"/>
      </w:pPr>
      <w:r>
        <w:t>Otherwise = “No”</w:t>
      </w:r>
    </w:p>
  </w:comment>
  <w:comment w:id="1384" w:author="Lalor, Ben NOR [2]" w:date="2021-01-06T15:54:00Z" w:initials="LBN">
    <w:p w14:paraId="3D878F94" w14:textId="1A9E0B30" w:rsidR="0032724B" w:rsidRDefault="0032724B">
      <w:pPr>
        <w:pStyle w:val="CommentText"/>
      </w:pPr>
      <w:r>
        <w:rPr>
          <w:rStyle w:val="CommentReference"/>
        </w:rPr>
        <w:annotationRef/>
      </w:r>
      <w:r>
        <w:t xml:space="preserve">Triggers if A.02 = “Healthcare Facilities”  </w:t>
      </w:r>
    </w:p>
  </w:comment>
  <w:comment w:id="1385" w:author="Lalor, Ben NOR [2]" w:date="2021-01-06T15:53:00Z" w:initials="LBN">
    <w:p w14:paraId="7ACE1EF7" w14:textId="3E1B5B14" w:rsidR="0032724B" w:rsidRDefault="0032724B">
      <w:pPr>
        <w:pStyle w:val="CommentText"/>
      </w:pPr>
      <w:r>
        <w:rPr>
          <w:rStyle w:val="CommentReference"/>
        </w:rPr>
        <w:annotationRef/>
      </w:r>
      <w:r>
        <w:t>Triggers if this section triggers</w:t>
      </w:r>
    </w:p>
  </w:comment>
  <w:comment w:id="1386" w:author="Lalor, Ben NOR [2]" w:date="2021-01-06T15:59:00Z" w:initials="LBN">
    <w:p w14:paraId="2B655F82" w14:textId="77777777" w:rsidR="0032724B" w:rsidRDefault="0032724B">
      <w:pPr>
        <w:pStyle w:val="CommentText"/>
      </w:pPr>
      <w:r>
        <w:rPr>
          <w:rStyle w:val="CommentReference"/>
        </w:rPr>
        <w:annotationRef/>
      </w:r>
      <w:r>
        <w:t>Triggers if Table I triggers AND A.02 = either “Hotel/Motel” or “Highrise Residential”</w:t>
      </w:r>
    </w:p>
    <w:p w14:paraId="09FACA63" w14:textId="77777777" w:rsidR="0032724B" w:rsidRDefault="0032724B">
      <w:pPr>
        <w:pStyle w:val="CommentText"/>
      </w:pPr>
    </w:p>
    <w:p w14:paraId="3C1FEE8E" w14:textId="47A20DC6" w:rsidR="0032724B" w:rsidRDefault="0032724B">
      <w:pPr>
        <w:pStyle w:val="CommentText"/>
      </w:pPr>
      <w:r>
        <w:t>Otherwise = “No”</w:t>
      </w:r>
    </w:p>
  </w:comment>
  <w:comment w:id="1387" w:author="Lalor, Ben NOR [2]" w:date="2021-01-07T13:04:00Z" w:initials="LBN">
    <w:p w14:paraId="3530C801" w14:textId="77777777" w:rsidR="0032724B" w:rsidRDefault="0032724B">
      <w:pPr>
        <w:pStyle w:val="CommentText"/>
      </w:pPr>
      <w:r>
        <w:rPr>
          <w:rStyle w:val="CommentReference"/>
        </w:rPr>
        <w:annotationRef/>
      </w:r>
      <w:r>
        <w:t>Triggers if A.05 = “</w:t>
      </w:r>
      <w:r w:rsidRPr="00A267A2">
        <w:t>10,000 - 49,999 ft2</w:t>
      </w:r>
      <w:r>
        <w:t xml:space="preserve">” OR </w:t>
      </w:r>
      <w:proofErr w:type="gramStart"/>
      <w:r>
        <w:t>“ 50,000</w:t>
      </w:r>
      <w:proofErr w:type="gramEnd"/>
      <w:r>
        <w:t xml:space="preserve"> or greater”</w:t>
      </w:r>
    </w:p>
    <w:p w14:paraId="593621EB" w14:textId="77777777" w:rsidR="0032724B" w:rsidRDefault="0032724B">
      <w:pPr>
        <w:pStyle w:val="CommentText"/>
      </w:pPr>
    </w:p>
    <w:p w14:paraId="40704B13" w14:textId="16843415" w:rsidR="0032724B" w:rsidRDefault="0032724B">
      <w:pPr>
        <w:pStyle w:val="CommentText"/>
      </w:pPr>
      <w:r>
        <w:t>Otherwise = “No”</w:t>
      </w:r>
    </w:p>
  </w:comment>
  <w:comment w:id="1388" w:author="Lalor, Ben NOR [2]" w:date="2021-01-07T12:59:00Z" w:initials="LBN">
    <w:p w14:paraId="715402E7" w14:textId="012C04B4" w:rsidR="0032724B" w:rsidRDefault="0032724B">
      <w:pPr>
        <w:pStyle w:val="CommentText"/>
      </w:pPr>
      <w:r>
        <w:rPr>
          <w:rStyle w:val="CommentReference"/>
        </w:rPr>
        <w:annotationRef/>
      </w:r>
      <w:r>
        <w:t>Triggers “Yes” if A.02 = “Healthcare Facility”</w:t>
      </w:r>
    </w:p>
  </w:comment>
  <w:comment w:id="1389" w:author="Lalor, Ben NOR [2]" w:date="2021-01-07T13:08:00Z" w:initials="LBN">
    <w:p w14:paraId="332429CD" w14:textId="77777777" w:rsidR="0032724B" w:rsidRDefault="0032724B" w:rsidP="0072467C">
      <w:pPr>
        <w:pStyle w:val="CommentText"/>
      </w:pPr>
      <w:r>
        <w:rPr>
          <w:rStyle w:val="CommentReference"/>
        </w:rPr>
        <w:annotationRef/>
      </w:r>
      <w:r>
        <w:t>Triggers if A.05 = “</w:t>
      </w:r>
      <w:r w:rsidRPr="00A267A2">
        <w:t>10,000 - 49,999 ft2</w:t>
      </w:r>
      <w:r>
        <w:t xml:space="preserve">” OR </w:t>
      </w:r>
      <w:proofErr w:type="gramStart"/>
      <w:r>
        <w:t>“ 50,000</w:t>
      </w:r>
      <w:proofErr w:type="gramEnd"/>
      <w:r>
        <w:t xml:space="preserve"> or greater”</w:t>
      </w:r>
    </w:p>
    <w:p w14:paraId="0D647C09" w14:textId="77777777" w:rsidR="0032724B" w:rsidRDefault="0032724B" w:rsidP="0072467C">
      <w:pPr>
        <w:pStyle w:val="CommentText"/>
      </w:pPr>
    </w:p>
    <w:p w14:paraId="6F241EB4" w14:textId="62F72196" w:rsidR="0032724B" w:rsidRDefault="0032724B" w:rsidP="0072467C">
      <w:pPr>
        <w:pStyle w:val="CommentText"/>
      </w:pPr>
      <w:r>
        <w:t>Otherwise = “No”</w:t>
      </w:r>
    </w:p>
  </w:comment>
  <w:comment w:id="1426" w:author="Lalor, Ben NOR [2]" w:date="2021-01-07T13:09:00Z" w:initials="LBN">
    <w:p w14:paraId="13F7DECD" w14:textId="77777777" w:rsidR="0032724B" w:rsidRDefault="0032724B">
      <w:pPr>
        <w:pStyle w:val="CommentText"/>
      </w:pPr>
      <w:r>
        <w:rPr>
          <w:rStyle w:val="CommentReference"/>
        </w:rPr>
        <w:annotationRef/>
      </w:r>
      <w:r>
        <w:t>Triggers if A.05 = “</w:t>
      </w:r>
      <w:r w:rsidRPr="0072467C">
        <w:t>&lt; 10,000 ft2</w:t>
      </w:r>
      <w:r>
        <w:t>”</w:t>
      </w:r>
    </w:p>
    <w:p w14:paraId="3A2B8B26" w14:textId="77777777" w:rsidR="0032724B" w:rsidRDefault="0032724B">
      <w:pPr>
        <w:pStyle w:val="CommentText"/>
      </w:pPr>
    </w:p>
    <w:p w14:paraId="3DD059CC" w14:textId="7888B121" w:rsidR="0032724B" w:rsidRDefault="0032724B">
      <w:pPr>
        <w:pStyle w:val="CommentText"/>
      </w:pPr>
      <w:r>
        <w:t>Otherwise = “No”</w:t>
      </w:r>
    </w:p>
  </w:comment>
  <w:comment w:id="1427" w:author="Lalor, Ben NOR" w:date="2020-08-13T14:29:00Z" w:initials="LBN">
    <w:p w14:paraId="367DBF21" w14:textId="5AD7CB73" w:rsidR="0032724B" w:rsidRDefault="0032724B">
      <w:pPr>
        <w:pStyle w:val="CommentText"/>
      </w:pPr>
      <w:r>
        <w:rPr>
          <w:rStyle w:val="CommentReference"/>
        </w:rPr>
        <w:annotationRef/>
      </w:r>
      <w:r>
        <w:t>In addition to all the triggers below, “High-Rise Res” or Hotel/Motel” needs to be selected in A.03 for this section to trigger</w:t>
      </w:r>
    </w:p>
  </w:comment>
  <w:comment w:id="1428" w:author="Lalor, Ben NOR" w:date="2020-08-14T10:23:00Z" w:initials="LBN">
    <w:p w14:paraId="23A4EF98" w14:textId="283980F9" w:rsidR="0032724B" w:rsidRDefault="0032724B">
      <w:pPr>
        <w:pStyle w:val="CommentText"/>
      </w:pPr>
      <w:r>
        <w:rPr>
          <w:rStyle w:val="CommentReference"/>
        </w:rPr>
        <w:annotationRef/>
      </w:r>
      <w:r>
        <w:t>Always = “Yes”</w:t>
      </w:r>
    </w:p>
  </w:comment>
  <w:comment w:id="1429" w:author="Lalor, Ben NOR" w:date="2020-08-14T10:25:00Z" w:initials="LBN">
    <w:p w14:paraId="4115A3DA" w14:textId="737031F0" w:rsidR="0032724B" w:rsidRDefault="0032724B">
      <w:pPr>
        <w:pStyle w:val="CommentText"/>
      </w:pPr>
      <w:r>
        <w:rPr>
          <w:rStyle w:val="CommentReference"/>
        </w:rPr>
        <w:annotationRef/>
      </w:r>
      <w:r>
        <w:t xml:space="preserve">= “Yes if H.02 = “auto time switch” </w:t>
      </w:r>
    </w:p>
    <w:p w14:paraId="39E07834" w14:textId="44B3BA98" w:rsidR="0032724B" w:rsidRDefault="0032724B">
      <w:pPr>
        <w:pStyle w:val="CommentText"/>
      </w:pPr>
      <w:r>
        <w:t>OR</w:t>
      </w:r>
    </w:p>
    <w:p w14:paraId="65C0595F" w14:textId="77777777" w:rsidR="0032724B" w:rsidRDefault="0032724B">
      <w:pPr>
        <w:pStyle w:val="CommentText"/>
      </w:pPr>
      <w:r>
        <w:t>H.08 = any of the following:</w:t>
      </w:r>
    </w:p>
    <w:p w14:paraId="5CDB8BF0" w14:textId="77777777" w:rsidR="0032724B" w:rsidRDefault="0032724B">
      <w:pPr>
        <w:pStyle w:val="CommentText"/>
      </w:pPr>
      <w:r>
        <w:t>- “auto time switch”</w:t>
      </w:r>
    </w:p>
    <w:p w14:paraId="436370C1" w14:textId="77777777" w:rsidR="0032724B" w:rsidRDefault="0032724B">
      <w:pPr>
        <w:pStyle w:val="CommentText"/>
      </w:pPr>
      <w:r>
        <w:t>- “occ sensor”</w:t>
      </w:r>
    </w:p>
    <w:p w14:paraId="1D6AE545" w14:textId="0136CB65" w:rsidR="0032724B" w:rsidRDefault="0032724B">
      <w:pPr>
        <w:pStyle w:val="CommentText"/>
      </w:pPr>
      <w:proofErr w:type="gramStart"/>
      <w:r>
        <w:t>-  “</w:t>
      </w:r>
      <w:proofErr w:type="gramEnd"/>
      <w:r>
        <w:t>EMCS”</w:t>
      </w:r>
    </w:p>
    <w:p w14:paraId="73E3B844" w14:textId="2452070A" w:rsidR="0032724B" w:rsidRDefault="0032724B">
      <w:pPr>
        <w:pStyle w:val="CommentText"/>
      </w:pPr>
      <w:r>
        <w:t>Otherwise = “No”</w:t>
      </w:r>
    </w:p>
  </w:comment>
  <w:comment w:id="1430" w:author="Lalor, Ben NOR" w:date="2020-08-14T10:33:00Z" w:initials="LBN">
    <w:p w14:paraId="0898E7E9" w14:textId="77777777" w:rsidR="0032724B" w:rsidRDefault="0032724B" w:rsidP="007E4137">
      <w:pPr>
        <w:pStyle w:val="CommentText"/>
      </w:pPr>
      <w:r>
        <w:rPr>
          <w:rStyle w:val="CommentReference"/>
        </w:rPr>
        <w:annotationRef/>
      </w:r>
      <w:r>
        <w:t xml:space="preserve">= “Yes if H.02 = “auto time switch” </w:t>
      </w:r>
    </w:p>
    <w:p w14:paraId="6D059302" w14:textId="77777777" w:rsidR="0032724B" w:rsidRDefault="0032724B" w:rsidP="007E4137">
      <w:pPr>
        <w:pStyle w:val="CommentText"/>
      </w:pPr>
      <w:r>
        <w:t>OR</w:t>
      </w:r>
    </w:p>
    <w:p w14:paraId="09E5AADE" w14:textId="77777777" w:rsidR="0032724B" w:rsidRDefault="0032724B" w:rsidP="007E4137">
      <w:pPr>
        <w:pStyle w:val="CommentText"/>
      </w:pPr>
      <w:r>
        <w:t>H.08 = any of the following:</w:t>
      </w:r>
    </w:p>
    <w:p w14:paraId="4AD8B2EE" w14:textId="77777777" w:rsidR="0032724B" w:rsidRDefault="0032724B" w:rsidP="007E4137">
      <w:pPr>
        <w:pStyle w:val="CommentText"/>
      </w:pPr>
      <w:r>
        <w:t>- “auto time switch”</w:t>
      </w:r>
    </w:p>
    <w:p w14:paraId="76553BB6" w14:textId="77777777" w:rsidR="0032724B" w:rsidRDefault="0032724B" w:rsidP="007E4137">
      <w:pPr>
        <w:pStyle w:val="CommentText"/>
      </w:pPr>
      <w:r>
        <w:t>- “occ sensor”</w:t>
      </w:r>
    </w:p>
    <w:p w14:paraId="3EE09A7F" w14:textId="77777777" w:rsidR="0032724B" w:rsidRDefault="0032724B" w:rsidP="007E4137">
      <w:pPr>
        <w:pStyle w:val="CommentText"/>
      </w:pPr>
      <w:proofErr w:type="gramStart"/>
      <w:r>
        <w:t>-  “</w:t>
      </w:r>
      <w:proofErr w:type="gramEnd"/>
      <w:r>
        <w:t>EMCS”</w:t>
      </w:r>
    </w:p>
    <w:p w14:paraId="205EE36A" w14:textId="4993CAD6" w:rsidR="0032724B" w:rsidRDefault="0032724B" w:rsidP="007E4137">
      <w:pPr>
        <w:pStyle w:val="CommentText"/>
      </w:pPr>
      <w:r>
        <w:t>Otherwise = “No”</w:t>
      </w:r>
    </w:p>
  </w:comment>
  <w:comment w:id="1431" w:author="Lalor, Ben NOR" w:date="2020-08-14T11:00:00Z" w:initials="LBN">
    <w:p w14:paraId="454C4869" w14:textId="1A82C7BA" w:rsidR="0032724B" w:rsidRDefault="0032724B">
      <w:pPr>
        <w:pStyle w:val="CommentText"/>
      </w:pPr>
      <w:r>
        <w:rPr>
          <w:rStyle w:val="CommentReference"/>
        </w:rPr>
        <w:annotationRef/>
      </w:r>
    </w:p>
  </w:comment>
  <w:comment w:id="1432" w:author="Lalor, Ben NOR" w:date="2020-08-14T11:00:00Z" w:initials="LBN">
    <w:p w14:paraId="2634ED69" w14:textId="1AAF2B67" w:rsidR="0032724B" w:rsidRDefault="0032724B">
      <w:pPr>
        <w:pStyle w:val="CommentText"/>
      </w:pPr>
      <w:r>
        <w:rPr>
          <w:rStyle w:val="CommentReference"/>
        </w:rPr>
        <w:annotationRef/>
      </w:r>
      <w:r>
        <w:t>TRIGGERS BASE ON ELC NOT LTI</w:t>
      </w:r>
    </w:p>
    <w:p w14:paraId="129C8BE2" w14:textId="3E973764" w:rsidR="0032724B" w:rsidRDefault="0032724B">
      <w:pPr>
        <w:pStyle w:val="CommentText"/>
      </w:pPr>
      <w:r>
        <w:t>= “Yes if I.02 = “</w:t>
      </w:r>
      <w:r w:rsidRPr="00D55E56">
        <w:t>50% are controlled receptacles (hotel/motel room only)</w:t>
      </w:r>
      <w:r>
        <w:t>”</w:t>
      </w:r>
    </w:p>
  </w:comment>
  <w:comment w:id="1433" w:author="Lalor, Ben NOR" w:date="2020-08-14T11:17:00Z" w:initials="LBN">
    <w:p w14:paraId="2BFF0726" w14:textId="174AAC9B" w:rsidR="0032724B" w:rsidRDefault="0032724B">
      <w:pPr>
        <w:pStyle w:val="CommentText"/>
      </w:pPr>
      <w:r>
        <w:rPr>
          <w:rStyle w:val="CommentReference"/>
        </w:rPr>
        <w:annotationRef/>
      </w:r>
      <w:r w:rsidRPr="007750F7">
        <w:rPr>
          <w:color w:val="FF0000"/>
        </w:rPr>
        <w:t>NO DATA COLLECTED</w:t>
      </w:r>
    </w:p>
  </w:comment>
  <w:comment w:id="1434" w:author="Lalor, Ben NOR" w:date="2020-08-14T11:24:00Z" w:initials="LBN">
    <w:p w14:paraId="728243E0" w14:textId="77777777" w:rsidR="0032724B" w:rsidRDefault="0032724B" w:rsidP="001320BA">
      <w:pPr>
        <w:pStyle w:val="CommentText"/>
      </w:pPr>
      <w:r>
        <w:rPr>
          <w:rStyle w:val="CommentReference"/>
        </w:rPr>
        <w:annotationRef/>
      </w:r>
      <w:r>
        <w:rPr>
          <w:rStyle w:val="CommentReference"/>
        </w:rPr>
        <w:annotationRef/>
      </w:r>
      <w:r w:rsidRPr="007750F7">
        <w:rPr>
          <w:color w:val="FF0000"/>
        </w:rPr>
        <w:t>NO DATA COLLECTED</w:t>
      </w:r>
    </w:p>
    <w:p w14:paraId="44229864" w14:textId="6608967E" w:rsidR="0032724B" w:rsidRDefault="0032724B">
      <w:pPr>
        <w:pStyle w:val="CommentText"/>
      </w:pPr>
    </w:p>
  </w:comment>
  <w:comment w:id="1435" w:author="Lalor, Ben NOR" w:date="2020-08-14T11:25:00Z" w:initials="LBN">
    <w:p w14:paraId="6BFBCF50" w14:textId="77777777" w:rsidR="0032724B" w:rsidRDefault="0032724B" w:rsidP="001320BA">
      <w:pPr>
        <w:pStyle w:val="CommentText"/>
      </w:pPr>
      <w:r>
        <w:rPr>
          <w:rStyle w:val="CommentReference"/>
        </w:rPr>
        <w:annotationRef/>
      </w:r>
      <w:r>
        <w:rPr>
          <w:rStyle w:val="CommentReference"/>
        </w:rPr>
        <w:annotationRef/>
      </w:r>
      <w:r w:rsidRPr="007750F7">
        <w:rPr>
          <w:color w:val="FF0000"/>
        </w:rPr>
        <w:t>NO DATA COLLECTED</w:t>
      </w:r>
    </w:p>
    <w:p w14:paraId="0A72DBFE" w14:textId="736E5D3C" w:rsidR="0032724B" w:rsidRDefault="0032724B">
      <w:pPr>
        <w:pStyle w:val="CommentText"/>
      </w:pPr>
    </w:p>
  </w:comment>
  <w:comment w:id="1436" w:author="Lalor, Ben NOR" w:date="2020-08-14T11:25:00Z" w:initials="LBN">
    <w:p w14:paraId="753698C2" w14:textId="77777777" w:rsidR="0032724B" w:rsidRDefault="0032724B" w:rsidP="001320BA">
      <w:pPr>
        <w:pStyle w:val="CommentText"/>
      </w:pPr>
      <w:r>
        <w:rPr>
          <w:rStyle w:val="CommentReference"/>
        </w:rPr>
        <w:annotationRef/>
      </w:r>
      <w:r>
        <w:rPr>
          <w:rStyle w:val="CommentReference"/>
        </w:rPr>
        <w:annotationRef/>
      </w:r>
      <w:r w:rsidRPr="007750F7">
        <w:rPr>
          <w:color w:val="FF0000"/>
        </w:rPr>
        <w:t>NO DATA COLLECTED</w:t>
      </w:r>
    </w:p>
    <w:p w14:paraId="364D2E78" w14:textId="49FC758E" w:rsidR="0032724B" w:rsidRDefault="0032724B">
      <w:pPr>
        <w:pStyle w:val="CommentText"/>
      </w:pPr>
    </w:p>
  </w:comment>
  <w:comment w:id="1437" w:author="Lalor, Ben NOR" w:date="2020-08-14T11:26:00Z" w:initials="LBN">
    <w:p w14:paraId="4A8F31F4" w14:textId="20A2A7FB" w:rsidR="0032724B" w:rsidRDefault="0032724B">
      <w:pPr>
        <w:pStyle w:val="CommentText"/>
      </w:pPr>
      <w:r>
        <w:rPr>
          <w:rStyle w:val="CommentReference"/>
        </w:rPr>
        <w:annotationRef/>
      </w:r>
      <w:r>
        <w:rPr>
          <w:rStyle w:val="CommentReference"/>
        </w:rPr>
        <w:annotationRef/>
      </w:r>
      <w:r w:rsidRPr="007750F7">
        <w:rPr>
          <w:color w:val="FF0000"/>
        </w:rPr>
        <w:t>NO DATA COLLECTED</w:t>
      </w:r>
    </w:p>
  </w:comment>
  <w:comment w:id="1438" w:author="Lalor, Ben NOR" w:date="2020-08-14T11:26:00Z" w:initials="LBN">
    <w:p w14:paraId="1B12F930" w14:textId="1D9CD736" w:rsidR="0032724B" w:rsidRDefault="0032724B">
      <w:pPr>
        <w:pStyle w:val="CommentText"/>
      </w:pPr>
      <w:r>
        <w:rPr>
          <w:rStyle w:val="CommentReference"/>
        </w:rPr>
        <w:annotationRef/>
      </w:r>
      <w:r>
        <w:rPr>
          <w:rStyle w:val="CommentReference"/>
        </w:rPr>
        <w:annotationRef/>
      </w:r>
      <w:r w:rsidRPr="007750F7">
        <w:rPr>
          <w:color w:val="FF0000"/>
        </w:rPr>
        <w:t>NO DATA COLLECTED</w:t>
      </w:r>
    </w:p>
  </w:comment>
  <w:comment w:id="1439" w:author="Lalor, Ben NOR" w:date="2020-08-14T11:27:00Z" w:initials="LBN">
    <w:p w14:paraId="3F240D06" w14:textId="77777777" w:rsidR="0032724B" w:rsidRDefault="0032724B" w:rsidP="001320BA">
      <w:pPr>
        <w:pStyle w:val="CommentText"/>
      </w:pPr>
      <w:r>
        <w:rPr>
          <w:rStyle w:val="CommentReference"/>
        </w:rPr>
        <w:annotationRef/>
      </w:r>
      <w:r>
        <w:rPr>
          <w:rStyle w:val="CommentReference"/>
        </w:rPr>
        <w:annotationRef/>
      </w:r>
      <w:r w:rsidRPr="007750F7">
        <w:rPr>
          <w:color w:val="FF0000"/>
        </w:rPr>
        <w:t>NO DATA COLLECTED</w:t>
      </w:r>
    </w:p>
    <w:p w14:paraId="1CDA08B1" w14:textId="738C3987" w:rsidR="0032724B" w:rsidRDefault="0032724B">
      <w:pPr>
        <w:pStyle w:val="CommentText"/>
      </w:pPr>
    </w:p>
  </w:comment>
  <w:comment w:id="1440" w:author="Lalor, Ben NOR" w:date="2020-08-14T11:28:00Z" w:initials="LBN">
    <w:p w14:paraId="52D48CA2" w14:textId="77777777" w:rsidR="0032724B" w:rsidRDefault="0032724B" w:rsidP="001320BA">
      <w:pPr>
        <w:pStyle w:val="CommentText"/>
      </w:pPr>
      <w:r>
        <w:rPr>
          <w:rStyle w:val="CommentReference"/>
        </w:rPr>
        <w:annotationRef/>
      </w:r>
      <w:r>
        <w:rPr>
          <w:rStyle w:val="CommentReference"/>
        </w:rPr>
        <w:annotationRef/>
      </w:r>
      <w:r w:rsidRPr="007750F7">
        <w:rPr>
          <w:color w:val="FF0000"/>
        </w:rPr>
        <w:t>NO DATA COLLECTED</w:t>
      </w:r>
    </w:p>
    <w:p w14:paraId="6587D7F7" w14:textId="27751C89" w:rsidR="0032724B" w:rsidRDefault="0032724B">
      <w:pPr>
        <w:pStyle w:val="CommentText"/>
      </w:pPr>
    </w:p>
  </w:comment>
  <w:comment w:id="1441" w:author="Lalor, Ben NOR" w:date="2020-08-14T11:30:00Z" w:initials="LBN">
    <w:p w14:paraId="64A2D66E" w14:textId="629F8C7C" w:rsidR="0032724B" w:rsidRDefault="0032724B">
      <w:pPr>
        <w:pStyle w:val="CommentText"/>
      </w:pPr>
      <w:r>
        <w:rPr>
          <w:rStyle w:val="CommentReference"/>
        </w:rPr>
        <w:annotationRef/>
      </w:r>
      <w:r>
        <w:rPr>
          <w:rStyle w:val="CommentReference"/>
        </w:rPr>
        <w:annotationRef/>
      </w:r>
      <w:r w:rsidRPr="007750F7">
        <w:rPr>
          <w:color w:val="FF0000"/>
        </w:rPr>
        <w:t>NO DATA COLLECTED</w:t>
      </w:r>
    </w:p>
  </w:comment>
  <w:comment w:id="1442" w:author="Lalor, Ben NOR [2]" w:date="2021-01-07T13:26:00Z" w:initials="LBN">
    <w:p w14:paraId="43C92EFA" w14:textId="77777777" w:rsidR="0032724B" w:rsidRDefault="0032724B">
      <w:pPr>
        <w:pStyle w:val="CommentText"/>
      </w:pPr>
      <w:r>
        <w:rPr>
          <w:rStyle w:val="CommentReference"/>
        </w:rPr>
        <w:annotationRef/>
      </w:r>
      <w:r>
        <w:t>In addition to all the triggers below, “High-Rise Res” or Hotel/Motel” needs to be selected in A.03 for this section to trigger</w:t>
      </w:r>
    </w:p>
    <w:p w14:paraId="070FE95F" w14:textId="77777777" w:rsidR="0032724B" w:rsidRDefault="0032724B">
      <w:pPr>
        <w:pStyle w:val="CommentText"/>
      </w:pPr>
    </w:p>
    <w:p w14:paraId="4414C150" w14:textId="44CBEE3F" w:rsidR="0032724B" w:rsidRDefault="0032724B">
      <w:pPr>
        <w:pStyle w:val="CommentText"/>
      </w:pPr>
      <w:r w:rsidRPr="00B26E9B">
        <w:rPr>
          <w:color w:val="FF0000"/>
        </w:rPr>
        <w:t xml:space="preserve">WE DON’T COLLECT BUILDING OCCUPANCY TYPE FOR </w:t>
      </w:r>
      <w:proofErr w:type="spellStart"/>
      <w:r w:rsidRPr="00B26E9B">
        <w:rPr>
          <w:color w:val="FF0000"/>
        </w:rPr>
        <w:t>LTO</w:t>
      </w:r>
      <w:proofErr w:type="spellEnd"/>
      <w:r w:rsidRPr="00B26E9B">
        <w:rPr>
          <w:color w:val="FF0000"/>
        </w:rPr>
        <w:t xml:space="preserve"> (in the mock-up) DOES THE </w:t>
      </w:r>
      <w:proofErr w:type="spellStart"/>
      <w:r w:rsidRPr="00B26E9B">
        <w:rPr>
          <w:color w:val="FF0000"/>
        </w:rPr>
        <w:t>VCA</w:t>
      </w:r>
      <w:proofErr w:type="spellEnd"/>
      <w:r w:rsidRPr="00B26E9B">
        <w:rPr>
          <w:color w:val="FF0000"/>
        </w:rPr>
        <w:t xml:space="preserve"> COLLECT BUILDING OCC TYPE FOR ALL FORMS?</w:t>
      </w:r>
    </w:p>
  </w:comment>
  <w:comment w:id="1443" w:author="Lalor, Ben NOR [2]" w:date="2021-01-07T13:23:00Z" w:initials="LBN">
    <w:p w14:paraId="570B231B" w14:textId="655EF12A" w:rsidR="0032724B" w:rsidRPr="00771A0D" w:rsidRDefault="0032724B">
      <w:pPr>
        <w:pStyle w:val="CommentText"/>
        <w:rPr>
          <w:color w:val="FF0000"/>
        </w:rPr>
      </w:pPr>
      <w:r w:rsidRPr="00771A0D">
        <w:rPr>
          <w:rStyle w:val="CommentReference"/>
          <w:color w:val="FF0000"/>
        </w:rPr>
        <w:annotationRef/>
      </w:r>
      <w:r w:rsidRPr="00771A0D">
        <w:rPr>
          <w:color w:val="FF0000"/>
        </w:rPr>
        <w:t xml:space="preserve">WE DON’T CAPTURE THIS OR ANYTHING ABOVE </w:t>
      </w:r>
    </w:p>
  </w:comment>
  <w:comment w:id="1444" w:author="Lalor, Ben NOR [2]" w:date="2021-01-07T13:21:00Z" w:initials="LBN">
    <w:p w14:paraId="46048D1E" w14:textId="77777777" w:rsidR="0032724B" w:rsidRDefault="0032724B">
      <w:pPr>
        <w:pStyle w:val="CommentText"/>
      </w:pPr>
      <w:r>
        <w:rPr>
          <w:rStyle w:val="CommentReference"/>
        </w:rPr>
        <w:annotationRef/>
      </w:r>
      <w:r>
        <w:t>Triggers if F.09 = “Yes”</w:t>
      </w:r>
    </w:p>
    <w:p w14:paraId="0EC6F397" w14:textId="77777777" w:rsidR="0032724B" w:rsidRDefault="0032724B">
      <w:pPr>
        <w:pStyle w:val="CommentText"/>
      </w:pPr>
    </w:p>
    <w:p w14:paraId="24CD06B1" w14:textId="297860BC" w:rsidR="0032724B" w:rsidRDefault="0032724B">
      <w:pPr>
        <w:pStyle w:val="CommentText"/>
      </w:pPr>
      <w:r>
        <w:t>Otherwise = “No”</w:t>
      </w:r>
    </w:p>
  </w:comment>
  <w:comment w:id="1445" w:author="Lalor, Ben NOR" w:date="2020-05-06T11:13:00Z" w:initials="LBN">
    <w:p w14:paraId="154108D1" w14:textId="3A24F944" w:rsidR="0032724B" w:rsidRDefault="0032724B">
      <w:pPr>
        <w:pStyle w:val="CommentText"/>
      </w:pPr>
      <w:r>
        <w:rPr>
          <w:rStyle w:val="CommentReference"/>
        </w:rPr>
        <w:annotationRef/>
      </w:r>
      <w:r>
        <w:t>Does this apply to Indoor also?? Check standards section 130.2(b)</w:t>
      </w:r>
    </w:p>
  </w:comment>
  <w:comment w:id="1446" w:author="Lalor, Ben NOR" w:date="2020-07-01T13:22:00Z" w:initials="LBN">
    <w:p w14:paraId="4C4DEE65" w14:textId="7684E4D8" w:rsidR="0032724B" w:rsidRDefault="0032724B">
      <w:pPr>
        <w:pStyle w:val="CommentText"/>
      </w:pPr>
      <w:r>
        <w:rPr>
          <w:rStyle w:val="CommentReference"/>
        </w:rPr>
        <w:annotationRef/>
      </w:r>
      <w:r>
        <w:t>No, section 130.2(b) is specifically for outdoor lighting</w:t>
      </w:r>
    </w:p>
  </w:comment>
  <w:comment w:id="1447" w:author="Lalor, Ben NOR [2]" w:date="2021-01-07T13:22:00Z" w:initials="LBN">
    <w:p w14:paraId="0A23E1F2" w14:textId="458FFA88" w:rsidR="0032724B" w:rsidRPr="00771A0D" w:rsidRDefault="0032724B">
      <w:pPr>
        <w:pStyle w:val="CommentText"/>
        <w:rPr>
          <w:color w:val="FF0000"/>
        </w:rPr>
      </w:pPr>
      <w:r>
        <w:rPr>
          <w:rStyle w:val="CommentReference"/>
        </w:rPr>
        <w:annotationRef/>
      </w:r>
      <w:r>
        <w:rPr>
          <w:color w:val="FF0000"/>
        </w:rPr>
        <w:t>WE DON’T CAPTURE THIS DATA</w:t>
      </w:r>
    </w:p>
  </w:comment>
  <w:comment w:id="1448" w:author="Lalor, Ben NOR [2]" w:date="2021-01-07T13:26:00Z" w:initials="LBN">
    <w:p w14:paraId="689FB454" w14:textId="70FBBD94" w:rsidR="0032724B" w:rsidRDefault="0032724B">
      <w:pPr>
        <w:pStyle w:val="CommentText"/>
      </w:pPr>
      <w:r>
        <w:rPr>
          <w:rStyle w:val="CommentReference"/>
        </w:rPr>
        <w:annotationRef/>
      </w:r>
      <w:r>
        <w:t>In addition to all the triggers below, “High-Rise Res” or Hotel/Motel” needs to be selected in A.04 for this section to trigger</w:t>
      </w:r>
    </w:p>
  </w:comment>
  <w:comment w:id="1449" w:author="Lalor, Ben NOR [2]" w:date="2021-01-07T13:35:00Z" w:initials="LBN">
    <w:p w14:paraId="21D1469D" w14:textId="4FDCB012" w:rsidR="0032724B" w:rsidRDefault="0032724B">
      <w:pPr>
        <w:pStyle w:val="CommentText"/>
      </w:pPr>
      <w:r>
        <w:rPr>
          <w:rStyle w:val="CommentReference"/>
        </w:rPr>
        <w:annotationRef/>
      </w:r>
      <w:r>
        <w:t xml:space="preserve">Triggers if the </w:t>
      </w:r>
      <w:proofErr w:type="spellStart"/>
      <w:r>
        <w:t>SRA</w:t>
      </w:r>
      <w:proofErr w:type="spellEnd"/>
      <w:r>
        <w:t xml:space="preserve"> is in scope</w:t>
      </w:r>
    </w:p>
  </w:comment>
  <w:comment w:id="1450" w:author="Lalor, Ben NOR [2]" w:date="2021-01-07T13:35:00Z" w:initials="LBN">
    <w:p w14:paraId="20B02EE0" w14:textId="77777777" w:rsidR="0032724B" w:rsidRDefault="0032724B">
      <w:pPr>
        <w:pStyle w:val="CommentText"/>
      </w:pPr>
      <w:r>
        <w:rPr>
          <w:rStyle w:val="CommentReference"/>
        </w:rPr>
        <w:annotationRef/>
      </w:r>
      <w:r>
        <w:t>Triggers if B.01 = “Installed Solar Photovoltaic System”</w:t>
      </w:r>
    </w:p>
    <w:p w14:paraId="68E53D47" w14:textId="77777777" w:rsidR="0032724B" w:rsidRDefault="0032724B">
      <w:pPr>
        <w:pStyle w:val="CommentText"/>
      </w:pPr>
    </w:p>
    <w:p w14:paraId="605B9195" w14:textId="3279E6EA" w:rsidR="0032724B" w:rsidRDefault="0032724B">
      <w:pPr>
        <w:pStyle w:val="CommentText"/>
      </w:pPr>
      <w:r>
        <w:t>Otherwise -= “No”</w:t>
      </w:r>
    </w:p>
  </w:comment>
  <w:comment w:id="1451" w:author="Lalor, Ben NOR [2]" w:date="2021-01-07T13:37:00Z" w:initials="LBN">
    <w:p w14:paraId="5B1FB41C" w14:textId="77777777" w:rsidR="0032724B" w:rsidRDefault="0032724B">
      <w:pPr>
        <w:pStyle w:val="CommentText"/>
      </w:pPr>
      <w:r>
        <w:rPr>
          <w:rStyle w:val="CommentReference"/>
        </w:rPr>
        <w:annotationRef/>
      </w:r>
      <w:r>
        <w:t xml:space="preserve">Triggers if B.01 = “Installed Solar Water Heating System” </w:t>
      </w:r>
    </w:p>
    <w:p w14:paraId="3A641704" w14:textId="77777777" w:rsidR="0032724B" w:rsidRDefault="0032724B">
      <w:pPr>
        <w:pStyle w:val="CommentText"/>
      </w:pPr>
    </w:p>
    <w:p w14:paraId="0E484E59" w14:textId="641C4A14" w:rsidR="0032724B" w:rsidRDefault="0032724B">
      <w:pPr>
        <w:pStyle w:val="CommentText"/>
      </w:pPr>
      <w:r>
        <w:t>Otherwise = “No”</w:t>
      </w:r>
    </w:p>
  </w:comment>
  <w:comment w:id="1452" w:author="Lalor, Ben NOR [2]" w:date="2021-01-07T13:40:00Z" w:initials="LBN">
    <w:p w14:paraId="04279737" w14:textId="77777777" w:rsidR="0032724B" w:rsidRDefault="0032724B">
      <w:pPr>
        <w:pStyle w:val="CommentText"/>
      </w:pPr>
      <w:r>
        <w:rPr>
          <w:rStyle w:val="CommentReference"/>
        </w:rPr>
        <w:annotationRef/>
      </w:r>
      <w:r>
        <w:t>Triggers when F&gt;01 = “Potential Solar Zone”</w:t>
      </w:r>
    </w:p>
    <w:p w14:paraId="33FF36F4" w14:textId="77777777" w:rsidR="0032724B" w:rsidRDefault="0032724B">
      <w:pPr>
        <w:pStyle w:val="CommentText"/>
      </w:pPr>
    </w:p>
    <w:p w14:paraId="2C52C299" w14:textId="11362E96" w:rsidR="0032724B" w:rsidRDefault="0032724B">
      <w:pPr>
        <w:pStyle w:val="CommentText"/>
      </w:pPr>
      <w:r>
        <w:t>Otherwise = “No”</w:t>
      </w:r>
    </w:p>
  </w:comment>
  <w:comment w:id="1453" w:author="Lalor, Ben NOR [2]" w:date="2021-01-07T14:55:00Z" w:initials="LBN">
    <w:p w14:paraId="74441930" w14:textId="77777777" w:rsidR="0032724B" w:rsidRDefault="0032724B" w:rsidP="00995306">
      <w:pPr>
        <w:pStyle w:val="CommentText"/>
      </w:pPr>
      <w:r>
        <w:rPr>
          <w:rStyle w:val="CommentReference"/>
        </w:rPr>
        <w:annotationRef/>
      </w:r>
      <w:r>
        <w:t>Triggers when B.01 = “</w:t>
      </w:r>
      <w:r w:rsidRPr="00B26E9B">
        <w:t>Smart Thermostat and Alternative Energy Efficiency Measure</w:t>
      </w:r>
      <w:r>
        <w:t>”</w:t>
      </w:r>
    </w:p>
    <w:p w14:paraId="738733E8" w14:textId="77777777" w:rsidR="0032724B" w:rsidRDefault="0032724B" w:rsidP="00995306">
      <w:pPr>
        <w:pStyle w:val="CommentText"/>
      </w:pPr>
    </w:p>
    <w:p w14:paraId="49F8F1F2" w14:textId="24DF33A9" w:rsidR="0032724B" w:rsidRDefault="0032724B" w:rsidP="00995306">
      <w:pPr>
        <w:pStyle w:val="CommentText"/>
      </w:pPr>
      <w:proofErr w:type="spellStart"/>
      <w:r>
        <w:t>Otherwsie</w:t>
      </w:r>
      <w:proofErr w:type="spellEnd"/>
      <w:r>
        <w:t xml:space="preserve"> = “No”</w:t>
      </w:r>
    </w:p>
  </w:comment>
  <w:comment w:id="1454" w:author="Lalor, Ben NOR [2]" w:date="2021-01-07T14:58:00Z" w:initials="LBN">
    <w:p w14:paraId="6DB95194" w14:textId="77777777" w:rsidR="0032724B" w:rsidRDefault="0032724B" w:rsidP="00995306">
      <w:pPr>
        <w:pStyle w:val="CommentText"/>
      </w:pPr>
      <w:r>
        <w:rPr>
          <w:rStyle w:val="CommentReference"/>
        </w:rPr>
        <w:annotationRef/>
      </w:r>
      <w:r>
        <w:t xml:space="preserve">Triggers if B.01 = “Provide Solar Ready Area” </w:t>
      </w:r>
    </w:p>
    <w:p w14:paraId="797B9AAA" w14:textId="77777777" w:rsidR="0032724B" w:rsidRDefault="0032724B" w:rsidP="00995306">
      <w:pPr>
        <w:pStyle w:val="CommentText"/>
      </w:pPr>
    </w:p>
    <w:p w14:paraId="4092464B" w14:textId="15E96E5C" w:rsidR="0032724B" w:rsidRDefault="0032724B" w:rsidP="00995306">
      <w:pPr>
        <w:pStyle w:val="CommentText"/>
      </w:pPr>
      <w:r>
        <w:t>Otherwise = “No”</w:t>
      </w:r>
    </w:p>
  </w:comment>
  <w:comment w:id="1455" w:author="Lalor, Ben NOR [2]" w:date="2021-01-07T14:58:00Z" w:initials="LBN">
    <w:p w14:paraId="0BC38B39" w14:textId="77777777" w:rsidR="0032724B" w:rsidRDefault="0032724B" w:rsidP="00995306">
      <w:pPr>
        <w:pStyle w:val="CommentText"/>
      </w:pPr>
      <w:r>
        <w:rPr>
          <w:rStyle w:val="CommentReference"/>
        </w:rPr>
        <w:annotationRef/>
      </w:r>
      <w:r>
        <w:t xml:space="preserve">Triggers if B.01 = “Provide Solar Ready Area” </w:t>
      </w:r>
    </w:p>
    <w:p w14:paraId="67C0BB75" w14:textId="77777777" w:rsidR="0032724B" w:rsidRDefault="0032724B" w:rsidP="00995306">
      <w:pPr>
        <w:pStyle w:val="CommentText"/>
      </w:pPr>
    </w:p>
    <w:p w14:paraId="7D8A579F" w14:textId="67E468B8" w:rsidR="0032724B" w:rsidRDefault="0032724B" w:rsidP="00995306">
      <w:pPr>
        <w:pStyle w:val="CommentText"/>
      </w:pPr>
      <w:r>
        <w:t>Otherwise = “No”</w:t>
      </w:r>
    </w:p>
  </w:comment>
  <w:comment w:id="1456" w:author="Lalor, Ben NOR [2]" w:date="2021-01-07T14:58:00Z" w:initials="LBN">
    <w:p w14:paraId="0D584FF4" w14:textId="77777777" w:rsidR="0032724B" w:rsidRDefault="0032724B" w:rsidP="00995306">
      <w:pPr>
        <w:pStyle w:val="CommentText"/>
      </w:pPr>
      <w:r>
        <w:rPr>
          <w:rStyle w:val="CommentReference"/>
        </w:rPr>
        <w:annotationRef/>
      </w:r>
      <w:r>
        <w:t xml:space="preserve">Triggers if B.01 = “Provide Solar Ready Area” </w:t>
      </w:r>
    </w:p>
    <w:p w14:paraId="100008CD" w14:textId="77777777" w:rsidR="0032724B" w:rsidRDefault="0032724B" w:rsidP="00995306">
      <w:pPr>
        <w:pStyle w:val="CommentText"/>
      </w:pPr>
    </w:p>
    <w:p w14:paraId="0A17C792" w14:textId="6C5E6D0C" w:rsidR="0032724B" w:rsidRDefault="0032724B" w:rsidP="00995306">
      <w:pPr>
        <w:pStyle w:val="CommentText"/>
      </w:pPr>
      <w:r>
        <w:t>Otherwise = “No”</w:t>
      </w:r>
    </w:p>
  </w:comment>
  <w:comment w:id="1457" w:author="Lalor, Ben NOR [2]" w:date="2021-01-07T14:59:00Z" w:initials="LBN">
    <w:p w14:paraId="7BA6F7C8" w14:textId="77777777" w:rsidR="0032724B" w:rsidRDefault="0032724B" w:rsidP="00995306">
      <w:pPr>
        <w:pStyle w:val="CommentText"/>
      </w:pPr>
      <w:r>
        <w:rPr>
          <w:rStyle w:val="CommentReference"/>
        </w:rPr>
        <w:annotationRef/>
      </w:r>
      <w:r>
        <w:t xml:space="preserve">Triggers if B.01 = “Provide Solar Ready Area” </w:t>
      </w:r>
    </w:p>
    <w:p w14:paraId="4F7CA88C" w14:textId="77777777" w:rsidR="0032724B" w:rsidRDefault="0032724B" w:rsidP="00995306">
      <w:pPr>
        <w:pStyle w:val="CommentText"/>
      </w:pPr>
    </w:p>
    <w:p w14:paraId="373B89FA" w14:textId="7C5ADB32" w:rsidR="0032724B" w:rsidRDefault="0032724B" w:rsidP="00995306">
      <w:pPr>
        <w:pStyle w:val="CommentText"/>
      </w:pPr>
      <w:r>
        <w:t>Otherwise = “No”</w:t>
      </w:r>
    </w:p>
  </w:comment>
  <w:comment w:id="1458" w:author="Lalor, Ben NOR [2]" w:date="2021-01-07T14:59:00Z" w:initials="LBN">
    <w:p w14:paraId="49F7DEC8" w14:textId="77777777" w:rsidR="0032724B" w:rsidRDefault="0032724B" w:rsidP="00995306">
      <w:pPr>
        <w:pStyle w:val="CommentText"/>
      </w:pPr>
      <w:r>
        <w:rPr>
          <w:rStyle w:val="CommentReference"/>
        </w:rPr>
        <w:annotationRef/>
      </w:r>
      <w:r>
        <w:t xml:space="preserve">Triggers if B.01 = “Provide Solar Ready Area” </w:t>
      </w:r>
    </w:p>
    <w:p w14:paraId="452A823C" w14:textId="77777777" w:rsidR="0032724B" w:rsidRDefault="0032724B" w:rsidP="00995306">
      <w:pPr>
        <w:pStyle w:val="CommentText"/>
      </w:pPr>
    </w:p>
    <w:p w14:paraId="44981349" w14:textId="0AD32100" w:rsidR="0032724B" w:rsidRDefault="0032724B" w:rsidP="00995306">
      <w:pPr>
        <w:pStyle w:val="CommentText"/>
      </w:pPr>
      <w:r>
        <w:t>Otherwise = “No”</w:t>
      </w:r>
    </w:p>
  </w:comment>
  <w:comment w:id="1459" w:author="Lalor, Ben NOR [2]" w:date="2021-01-07T15:05:00Z" w:initials="LBN">
    <w:p w14:paraId="4BD0E3CE" w14:textId="77777777" w:rsidR="0032724B" w:rsidRDefault="0032724B">
      <w:pPr>
        <w:pStyle w:val="CommentText"/>
      </w:pPr>
      <w:r>
        <w:rPr>
          <w:rStyle w:val="CommentReference"/>
        </w:rPr>
        <w:annotationRef/>
      </w:r>
      <w:r>
        <w:t>In addition to all the triggers below, A.03 should = one of the following:</w:t>
      </w:r>
    </w:p>
    <w:p w14:paraId="7680D568" w14:textId="77777777" w:rsidR="0032724B" w:rsidRDefault="0032724B" w:rsidP="00EF3613">
      <w:pPr>
        <w:pStyle w:val="CommentText"/>
        <w:numPr>
          <w:ilvl w:val="0"/>
          <w:numId w:val="100"/>
        </w:numPr>
      </w:pPr>
      <w:r>
        <w:t>Hotel/Motel</w:t>
      </w:r>
    </w:p>
    <w:p w14:paraId="4D413C60" w14:textId="77777777" w:rsidR="0032724B" w:rsidRDefault="0032724B" w:rsidP="00EF3613">
      <w:pPr>
        <w:pStyle w:val="CommentText"/>
        <w:numPr>
          <w:ilvl w:val="0"/>
          <w:numId w:val="100"/>
        </w:numPr>
      </w:pPr>
      <w:r>
        <w:t>Highrise residential</w:t>
      </w:r>
    </w:p>
    <w:p w14:paraId="1439E900" w14:textId="77777777" w:rsidR="0032724B" w:rsidRDefault="0032724B" w:rsidP="00EF3613">
      <w:pPr>
        <w:pStyle w:val="CommentText"/>
      </w:pPr>
    </w:p>
    <w:p w14:paraId="47ADAF0B" w14:textId="28891A31" w:rsidR="0032724B" w:rsidRDefault="0032724B" w:rsidP="00EF3613">
      <w:pPr>
        <w:pStyle w:val="CommentText"/>
      </w:pPr>
      <w:r>
        <w:t>Otherwise = “No”</w:t>
      </w:r>
    </w:p>
  </w:comment>
  <w:comment w:id="1460" w:author="Lalor, Ben NOR [2]" w:date="2021-01-07T15:03:00Z" w:initials="LBN">
    <w:p w14:paraId="7F184BA2" w14:textId="77777777" w:rsidR="0032724B" w:rsidRDefault="0032724B">
      <w:pPr>
        <w:pStyle w:val="CommentText"/>
      </w:pPr>
      <w:r>
        <w:rPr>
          <w:rStyle w:val="CommentReference"/>
        </w:rPr>
        <w:annotationRef/>
      </w:r>
      <w:r w:rsidRPr="00995306">
        <w:rPr>
          <w:color w:val="FF0000"/>
        </w:rPr>
        <w:t>WE DO NOT COLLECT THIS DATA</w:t>
      </w:r>
    </w:p>
    <w:p w14:paraId="2CE66C3C" w14:textId="77777777" w:rsidR="0032724B" w:rsidRDefault="0032724B">
      <w:pPr>
        <w:pStyle w:val="CommentText"/>
      </w:pPr>
    </w:p>
    <w:p w14:paraId="60A5B160" w14:textId="0A4ACD87" w:rsidR="0032724B" w:rsidRDefault="0032724B">
      <w:pPr>
        <w:pStyle w:val="CommentText"/>
      </w:pPr>
      <w:r>
        <w:t xml:space="preserve">However, we could probably have this trigger whenever the </w:t>
      </w:r>
      <w:proofErr w:type="spellStart"/>
      <w:r>
        <w:t>MCH</w:t>
      </w:r>
      <w:proofErr w:type="spellEnd"/>
      <w:r>
        <w:t xml:space="preserve"> is in scope.</w:t>
      </w:r>
    </w:p>
  </w:comment>
  <w:comment w:id="1461" w:author="Lalor, Ben NOR [2]" w:date="2021-01-07T15:04:00Z" w:initials="LBN">
    <w:p w14:paraId="72BB796C" w14:textId="1C3B3E87" w:rsidR="0032724B" w:rsidRPr="00995306" w:rsidRDefault="0032724B">
      <w:pPr>
        <w:pStyle w:val="CommentText"/>
        <w:rPr>
          <w:color w:val="FF0000"/>
        </w:rPr>
      </w:pPr>
      <w:r w:rsidRPr="00995306">
        <w:rPr>
          <w:rStyle w:val="CommentReference"/>
          <w:color w:val="FF0000"/>
        </w:rPr>
        <w:annotationRef/>
      </w:r>
      <w:r w:rsidRPr="00995306">
        <w:rPr>
          <w:color w:val="FF0000"/>
        </w:rPr>
        <w:t>WE DO NOT COLLECT THIS DATA</w:t>
      </w:r>
    </w:p>
  </w:comment>
  <w:comment w:id="1462" w:author="Lalor, Ben NOR [2]" w:date="2021-01-07T15:09:00Z" w:initials="LBN">
    <w:p w14:paraId="6AE7294F" w14:textId="609E79B0" w:rsidR="0032724B" w:rsidRDefault="0032724B">
      <w:pPr>
        <w:pStyle w:val="CommentText"/>
      </w:pPr>
      <w:r>
        <w:rPr>
          <w:rStyle w:val="CommentReference"/>
        </w:rPr>
        <w:annotationRef/>
      </w:r>
      <w:r>
        <w:t>Triggers when J.27 = “Provided per 120.1(b)” OR “Provided per 141.0(b)”</w:t>
      </w:r>
    </w:p>
    <w:p w14:paraId="4F22A841" w14:textId="77777777" w:rsidR="0032724B" w:rsidRDefault="0032724B">
      <w:pPr>
        <w:pStyle w:val="CommentText"/>
      </w:pPr>
    </w:p>
    <w:p w14:paraId="2EBE9C00" w14:textId="066EB42E" w:rsidR="0032724B" w:rsidRDefault="0032724B">
      <w:pPr>
        <w:pStyle w:val="CommentText"/>
      </w:pPr>
      <w:r>
        <w:t>Otherwise = “No”</w:t>
      </w:r>
    </w:p>
  </w:comment>
  <w:comment w:id="1463" w:author="Lalor, Ben NOR [2]" w:date="2021-01-07T15:13:00Z" w:initials="LBN">
    <w:p w14:paraId="1730FB70" w14:textId="77777777" w:rsidR="0032724B" w:rsidRDefault="0032724B" w:rsidP="00EF3613">
      <w:pPr>
        <w:pStyle w:val="CommentText"/>
      </w:pPr>
      <w:r>
        <w:rPr>
          <w:rStyle w:val="CommentReference"/>
        </w:rPr>
        <w:annotationRef/>
      </w:r>
      <w:r>
        <w:t xml:space="preserve"> Triggers when J.27 = “Provided per 120.1(b)” OR “Provided per 141.0(b)”</w:t>
      </w:r>
    </w:p>
    <w:p w14:paraId="4D2AC17E" w14:textId="77777777" w:rsidR="0032724B" w:rsidRDefault="0032724B" w:rsidP="00EF3613">
      <w:pPr>
        <w:pStyle w:val="CommentText"/>
      </w:pPr>
    </w:p>
    <w:p w14:paraId="7C4DD563" w14:textId="77777777" w:rsidR="0032724B" w:rsidRDefault="0032724B" w:rsidP="00EF3613">
      <w:pPr>
        <w:pStyle w:val="CommentText"/>
      </w:pPr>
      <w:r>
        <w:t>Otherwise = “No”</w:t>
      </w:r>
    </w:p>
    <w:p w14:paraId="3AAF4C00" w14:textId="51003644" w:rsidR="0032724B" w:rsidRDefault="0032724B">
      <w:pPr>
        <w:pStyle w:val="CommentText"/>
      </w:pPr>
    </w:p>
  </w:comment>
  <w:comment w:id="1464" w:author="Lalor, Ben NOR [2]" w:date="2021-01-07T15:14:00Z" w:initials="LBN">
    <w:p w14:paraId="102EBFEC" w14:textId="15EC7033" w:rsidR="0032724B" w:rsidRDefault="0032724B">
      <w:pPr>
        <w:pStyle w:val="CommentText"/>
      </w:pPr>
      <w:r>
        <w:rPr>
          <w:rStyle w:val="CommentReference"/>
        </w:rPr>
        <w:annotationRef/>
      </w:r>
      <w:r w:rsidRPr="00EF3613">
        <w:rPr>
          <w:color w:val="FF0000"/>
        </w:rPr>
        <w:t>WE DO NOT COLLECT THIS DATA</w:t>
      </w:r>
    </w:p>
  </w:comment>
  <w:comment w:id="1465" w:author="Lalor, Ben NOR [2]" w:date="2021-01-07T15:15:00Z" w:initials="LBN">
    <w:p w14:paraId="6C8AA1DB" w14:textId="77777777" w:rsidR="0032724B" w:rsidRDefault="0032724B" w:rsidP="00D5040E">
      <w:pPr>
        <w:pStyle w:val="CommentText"/>
      </w:pPr>
      <w:r>
        <w:rPr>
          <w:rStyle w:val="CommentReference"/>
        </w:rPr>
        <w:annotationRef/>
      </w:r>
      <w:r>
        <w:t>Triggers when J.27 = “Provided per 120.1(b)” OR “Provided per 141.0(b)”</w:t>
      </w:r>
    </w:p>
    <w:p w14:paraId="1D703390" w14:textId="77777777" w:rsidR="0032724B" w:rsidRDefault="0032724B" w:rsidP="00D5040E">
      <w:pPr>
        <w:pStyle w:val="CommentText"/>
      </w:pPr>
    </w:p>
    <w:p w14:paraId="7476EF74" w14:textId="77777777" w:rsidR="0032724B" w:rsidRDefault="0032724B" w:rsidP="00D5040E">
      <w:pPr>
        <w:pStyle w:val="CommentText"/>
      </w:pPr>
      <w:r>
        <w:t>Otherwise = “No”</w:t>
      </w:r>
    </w:p>
    <w:p w14:paraId="4C1D4B0B" w14:textId="11CD34AC" w:rsidR="0032724B" w:rsidRDefault="0032724B">
      <w:pPr>
        <w:pStyle w:val="CommentText"/>
      </w:pPr>
    </w:p>
  </w:comment>
  <w:comment w:id="1466" w:author="Lalor, Ben NOR [2]" w:date="2021-01-07T15:15:00Z" w:initials="LBN">
    <w:p w14:paraId="086A63F5" w14:textId="1412E4A9" w:rsidR="0032724B" w:rsidRDefault="0032724B">
      <w:pPr>
        <w:pStyle w:val="CommentText"/>
      </w:pPr>
      <w:r>
        <w:rPr>
          <w:rStyle w:val="CommentReference"/>
        </w:rPr>
        <w:annotationRef/>
      </w:r>
      <w:r>
        <w:t>Triggers when J.23 has a value &gt;0</w:t>
      </w:r>
    </w:p>
  </w:comment>
  <w:comment w:id="1467" w:author="Lalor, Ben NOR [2]" w:date="2021-01-07T15:18:00Z" w:initials="LBN">
    <w:p w14:paraId="6ADD621F" w14:textId="77777777" w:rsidR="0032724B" w:rsidRDefault="0032724B">
      <w:pPr>
        <w:pStyle w:val="CommentText"/>
      </w:pPr>
      <w:r>
        <w:rPr>
          <w:rStyle w:val="CommentReference"/>
        </w:rPr>
        <w:annotationRef/>
      </w:r>
      <w:r>
        <w:t>Triggers if J.26 = “Kitchen Range Hood”</w:t>
      </w:r>
    </w:p>
    <w:p w14:paraId="02C7B14C" w14:textId="77777777" w:rsidR="0032724B" w:rsidRDefault="0032724B">
      <w:pPr>
        <w:pStyle w:val="CommentText"/>
      </w:pPr>
    </w:p>
    <w:p w14:paraId="33DAD8B3" w14:textId="445211C3" w:rsidR="0032724B" w:rsidRDefault="0032724B">
      <w:pPr>
        <w:pStyle w:val="CommentText"/>
      </w:pPr>
      <w:r>
        <w:t>Otherwise = “No”</w:t>
      </w:r>
    </w:p>
  </w:comment>
  <w:comment w:id="1468" w:author="Lalor, Ben NOR [2]" w:date="2021-01-07T15:19:00Z" w:initials="LBN">
    <w:p w14:paraId="1B803950" w14:textId="34DBA4F9" w:rsidR="0032724B" w:rsidRDefault="0032724B">
      <w:pPr>
        <w:pStyle w:val="CommentText"/>
      </w:pPr>
      <w:r>
        <w:rPr>
          <w:rStyle w:val="CommentReference"/>
        </w:rPr>
        <w:annotationRef/>
      </w:r>
      <w:r w:rsidRPr="00D5040E">
        <w:rPr>
          <w:color w:val="FF0000"/>
        </w:rPr>
        <w:t>WE DO NOT COLLECT THIS DATA</w:t>
      </w:r>
    </w:p>
  </w:comment>
  <w:comment w:id="1471" w:author="Lalor, Ben NOR [2]" w:date="2021-01-07T15:21:00Z" w:initials="LBN">
    <w:p w14:paraId="61EAEE90" w14:textId="77777777" w:rsidR="0032724B" w:rsidRDefault="0032724B">
      <w:pPr>
        <w:pStyle w:val="CommentText"/>
      </w:pPr>
      <w:r>
        <w:rPr>
          <w:rStyle w:val="CommentReference"/>
        </w:rPr>
        <w:annotationRef/>
      </w:r>
      <w:r>
        <w:t xml:space="preserve">Triggers when Table J Highrise residential sub-table triggers. </w:t>
      </w:r>
    </w:p>
    <w:p w14:paraId="78FC535C" w14:textId="77777777" w:rsidR="0032724B" w:rsidRDefault="0032724B">
      <w:pPr>
        <w:pStyle w:val="CommentText"/>
      </w:pPr>
    </w:p>
    <w:p w14:paraId="3CD1FD6A" w14:textId="275E2319" w:rsidR="0032724B" w:rsidRDefault="0032724B">
      <w:pPr>
        <w:pStyle w:val="CommentText"/>
      </w:pPr>
      <w:r>
        <w:t>Otherwise = “No”</w:t>
      </w:r>
    </w:p>
  </w:comment>
  <w:comment w:id="1472" w:author="Lalor, Ben NOR [2]" w:date="2021-01-08T10:47:00Z" w:initials="LBN">
    <w:p w14:paraId="32243949" w14:textId="77777777" w:rsidR="0032724B" w:rsidRDefault="0032724B">
      <w:pPr>
        <w:pStyle w:val="CommentText"/>
      </w:pPr>
      <w:r>
        <w:rPr>
          <w:rStyle w:val="CommentReference"/>
        </w:rPr>
        <w:annotationRef/>
      </w:r>
      <w:r w:rsidR="00BF0407">
        <w:t>Triggers yes if the NRCA-MCH-20 is “Yes” in Table O</w:t>
      </w:r>
    </w:p>
    <w:p w14:paraId="1BB9FB32" w14:textId="77777777" w:rsidR="00BF0407" w:rsidRDefault="00BF0407">
      <w:pPr>
        <w:pStyle w:val="CommentText"/>
      </w:pPr>
    </w:p>
    <w:p w14:paraId="31B80775" w14:textId="36E0CC09" w:rsidR="00BF0407" w:rsidRDefault="00BF0407">
      <w:pPr>
        <w:pStyle w:val="CommentText"/>
      </w:pPr>
      <w:r>
        <w:t>Otherwise = “No”</w:t>
      </w:r>
    </w:p>
  </w:comment>
  <w:comment w:id="1473" w:author="Lalor, Ben NOR [2]" w:date="2021-01-08T10:52:00Z" w:initials="LBN">
    <w:p w14:paraId="4BE92103" w14:textId="609712B0" w:rsidR="0032724B" w:rsidRDefault="0032724B">
      <w:pPr>
        <w:pStyle w:val="CommentText"/>
      </w:pPr>
      <w:r>
        <w:rPr>
          <w:rStyle w:val="CommentReference"/>
        </w:rPr>
        <w:annotationRef/>
      </w:r>
      <w:r>
        <w:t xml:space="preserve">Triggers if A.03 = “Hotel/Motel” </w:t>
      </w:r>
    </w:p>
    <w:p w14:paraId="1EB4D0D1" w14:textId="178C09C5" w:rsidR="0032724B" w:rsidRDefault="0032724B">
      <w:pPr>
        <w:pStyle w:val="CommentText"/>
      </w:pPr>
      <w:r>
        <w:t>AND</w:t>
      </w:r>
    </w:p>
    <w:p w14:paraId="1EE5D660" w14:textId="49A456BE" w:rsidR="0032724B" w:rsidRDefault="0032724B">
      <w:pPr>
        <w:pStyle w:val="CommentText"/>
      </w:pPr>
      <w:r>
        <w:t>I.04 = any of the following</w:t>
      </w:r>
    </w:p>
    <w:p w14:paraId="425DF917" w14:textId="77777777" w:rsidR="0032724B" w:rsidRDefault="0032724B" w:rsidP="0032724B">
      <w:pPr>
        <w:pStyle w:val="CommentText"/>
        <w:numPr>
          <w:ilvl w:val="0"/>
          <w:numId w:val="100"/>
        </w:numPr>
      </w:pPr>
      <w:r>
        <w:t>Setback Thermostat</w:t>
      </w:r>
    </w:p>
    <w:p w14:paraId="10FB420C" w14:textId="77777777" w:rsidR="0032724B" w:rsidRDefault="0032724B" w:rsidP="0032724B">
      <w:pPr>
        <w:pStyle w:val="CommentText"/>
        <w:numPr>
          <w:ilvl w:val="0"/>
          <w:numId w:val="100"/>
        </w:numPr>
      </w:pPr>
      <w:r>
        <w:t>EMCS</w:t>
      </w:r>
    </w:p>
    <w:p w14:paraId="119B7CA2" w14:textId="725F975D" w:rsidR="0032724B" w:rsidRDefault="0032724B" w:rsidP="0032724B">
      <w:pPr>
        <w:pStyle w:val="CommentText"/>
        <w:numPr>
          <w:ilvl w:val="0"/>
          <w:numId w:val="100"/>
        </w:numPr>
      </w:pPr>
      <w:r>
        <w:t xml:space="preserve">Setback + DR </w:t>
      </w:r>
      <w:proofErr w:type="spellStart"/>
      <w:r>
        <w:t>Tstat</w:t>
      </w:r>
      <w:proofErr w:type="spellEnd"/>
      <w:r>
        <w:t xml:space="preserve"> per 110.12</w:t>
      </w:r>
    </w:p>
    <w:p w14:paraId="583ED1F4" w14:textId="6A9B7280" w:rsidR="0032724B" w:rsidRDefault="0032724B" w:rsidP="0032724B">
      <w:pPr>
        <w:pStyle w:val="CommentText"/>
      </w:pPr>
    </w:p>
    <w:p w14:paraId="68849B83" w14:textId="5DE65FE1" w:rsidR="0032724B" w:rsidRDefault="0032724B" w:rsidP="0032724B">
      <w:pPr>
        <w:pStyle w:val="CommentText"/>
      </w:pPr>
      <w:r>
        <w:t>NOTE – THIS DOES NOT TRIGGER IF A.03 IS “Highrise residential”</w:t>
      </w:r>
    </w:p>
    <w:p w14:paraId="197D9113" w14:textId="77777777" w:rsidR="0032724B" w:rsidRDefault="0032724B" w:rsidP="0032724B">
      <w:pPr>
        <w:pStyle w:val="CommentText"/>
      </w:pPr>
    </w:p>
    <w:p w14:paraId="6DBA1825" w14:textId="189A29A5" w:rsidR="0032724B" w:rsidRDefault="0032724B" w:rsidP="0032724B">
      <w:pPr>
        <w:pStyle w:val="CommentText"/>
      </w:pPr>
      <w:r>
        <w:t>Otherwise = “No”</w:t>
      </w:r>
    </w:p>
  </w:comment>
  <w:comment w:id="1474" w:author="Lalor, Ben NOR [2]" w:date="2021-01-08T10:53:00Z" w:initials="LBN">
    <w:p w14:paraId="6D3C654C" w14:textId="27969744" w:rsidR="0032724B" w:rsidRDefault="0032724B">
      <w:pPr>
        <w:pStyle w:val="CommentText"/>
      </w:pPr>
      <w:r>
        <w:rPr>
          <w:rStyle w:val="CommentReference"/>
        </w:rPr>
        <w:annotationRef/>
      </w:r>
      <w:r w:rsidRPr="0032724B">
        <w:rPr>
          <w:color w:val="FF0000"/>
        </w:rPr>
        <w:t>WE DO NOT CAPTURE THIS DATA</w:t>
      </w:r>
    </w:p>
  </w:comment>
  <w:comment w:id="1475" w:author="Lalor, Ben NOR [2]" w:date="2021-01-08T10:55:00Z" w:initials="LBN">
    <w:p w14:paraId="5735E1B8" w14:textId="74747C2C" w:rsidR="0032724B" w:rsidRDefault="0032724B">
      <w:pPr>
        <w:pStyle w:val="CommentText"/>
      </w:pPr>
      <w:r>
        <w:rPr>
          <w:rStyle w:val="CommentReference"/>
        </w:rPr>
        <w:annotationRef/>
      </w:r>
      <w:r w:rsidRPr="0032724B">
        <w:rPr>
          <w:color w:val="FF0000"/>
        </w:rPr>
        <w:t>WE DO NOT CAPTURE THIS DATA</w:t>
      </w:r>
    </w:p>
  </w:comment>
  <w:comment w:id="1476" w:author="Lalor, Ben NOR [2]" w:date="2021-01-08T10:59:00Z" w:initials="LBN">
    <w:p w14:paraId="0D64BE36" w14:textId="062BB77E" w:rsidR="00AB0996" w:rsidRDefault="00AB0996" w:rsidP="00AB0996">
      <w:pPr>
        <w:pStyle w:val="CommentText"/>
      </w:pPr>
      <w:r>
        <w:rPr>
          <w:rStyle w:val="CommentReference"/>
        </w:rPr>
        <w:annotationRef/>
      </w:r>
      <w:r>
        <w:t>Triggers if A.03 = “H</w:t>
      </w:r>
      <w:r>
        <w:t>ighrise Residential</w:t>
      </w:r>
      <w:r>
        <w:t xml:space="preserve">” </w:t>
      </w:r>
    </w:p>
    <w:p w14:paraId="6CE1E34C" w14:textId="77777777" w:rsidR="00AB0996" w:rsidRDefault="00AB0996" w:rsidP="00AB0996">
      <w:pPr>
        <w:pStyle w:val="CommentText"/>
      </w:pPr>
      <w:r>
        <w:t>AND</w:t>
      </w:r>
    </w:p>
    <w:p w14:paraId="30D9D7F7" w14:textId="77777777" w:rsidR="00AB0996" w:rsidRDefault="00AB0996" w:rsidP="00AB0996">
      <w:pPr>
        <w:pStyle w:val="CommentText"/>
      </w:pPr>
      <w:r>
        <w:t>I.04 = any of the following</w:t>
      </w:r>
    </w:p>
    <w:p w14:paraId="303EF43A" w14:textId="77777777" w:rsidR="00AB0996" w:rsidRDefault="00AB0996" w:rsidP="00AB0996">
      <w:pPr>
        <w:pStyle w:val="CommentText"/>
        <w:numPr>
          <w:ilvl w:val="0"/>
          <w:numId w:val="100"/>
        </w:numPr>
      </w:pPr>
      <w:r>
        <w:t>Setback Thermostat</w:t>
      </w:r>
    </w:p>
    <w:p w14:paraId="7A2C1235" w14:textId="77777777" w:rsidR="00AB0996" w:rsidRDefault="00AB0996" w:rsidP="00AB0996">
      <w:pPr>
        <w:pStyle w:val="CommentText"/>
        <w:numPr>
          <w:ilvl w:val="0"/>
          <w:numId w:val="100"/>
        </w:numPr>
      </w:pPr>
      <w:r>
        <w:t>EMCS</w:t>
      </w:r>
    </w:p>
    <w:p w14:paraId="07C383DA" w14:textId="77777777" w:rsidR="00AB0996" w:rsidRDefault="00AB0996" w:rsidP="00AB0996">
      <w:pPr>
        <w:pStyle w:val="CommentText"/>
        <w:numPr>
          <w:ilvl w:val="0"/>
          <w:numId w:val="100"/>
        </w:numPr>
      </w:pPr>
      <w:r>
        <w:t xml:space="preserve">Setback + DR </w:t>
      </w:r>
      <w:proofErr w:type="spellStart"/>
      <w:r>
        <w:t>Tstat</w:t>
      </w:r>
      <w:proofErr w:type="spellEnd"/>
      <w:r>
        <w:t xml:space="preserve"> per 110.12</w:t>
      </w:r>
    </w:p>
    <w:p w14:paraId="72A5FAC3" w14:textId="77777777" w:rsidR="00AB0996" w:rsidRDefault="00AB0996" w:rsidP="00AB0996">
      <w:pPr>
        <w:pStyle w:val="CommentText"/>
      </w:pPr>
    </w:p>
    <w:p w14:paraId="6492105C" w14:textId="66974B37" w:rsidR="00AB0996" w:rsidRDefault="00AB0996" w:rsidP="00AB0996">
      <w:pPr>
        <w:pStyle w:val="CommentText"/>
      </w:pPr>
      <w:r>
        <w:t>NOTE – THIS DOES NOT TRIGGER IF A.03 IS “</w:t>
      </w:r>
      <w:r>
        <w:t>Hotel/Motel</w:t>
      </w:r>
      <w:r>
        <w:t>”</w:t>
      </w:r>
    </w:p>
    <w:p w14:paraId="528A8DA3" w14:textId="77777777" w:rsidR="00AB0996" w:rsidRDefault="00AB0996" w:rsidP="00AB0996">
      <w:pPr>
        <w:pStyle w:val="CommentText"/>
      </w:pPr>
    </w:p>
    <w:p w14:paraId="31099AFF" w14:textId="2868757E" w:rsidR="00AB0996" w:rsidRDefault="00AB0996" w:rsidP="00AB0996">
      <w:pPr>
        <w:pStyle w:val="CommentText"/>
      </w:pPr>
      <w:r>
        <w:t>Otherwise = “No”</w:t>
      </w:r>
    </w:p>
  </w:comment>
  <w:comment w:id="1477" w:author="Lalor, Ben NOR [2]" w:date="2021-01-08T11:00:00Z" w:initials="LBN">
    <w:p w14:paraId="552D68F3" w14:textId="4A132058" w:rsidR="00AB0996" w:rsidRDefault="00AB0996">
      <w:pPr>
        <w:pStyle w:val="CommentText"/>
      </w:pPr>
      <w:r>
        <w:rPr>
          <w:rStyle w:val="CommentReference"/>
        </w:rPr>
        <w:annotationRef/>
      </w:r>
      <w:r w:rsidRPr="00AB0996">
        <w:rPr>
          <w:color w:val="FF0000"/>
        </w:rPr>
        <w:t>WE DO NOT CAPTURE THIS DATA</w:t>
      </w:r>
    </w:p>
  </w:comment>
  <w:comment w:id="1478" w:author="Lalor, Ben NOR [2]" w:date="2021-01-08T11:01:00Z" w:initials="LBN">
    <w:p w14:paraId="2D100ECD" w14:textId="1DA6EC77" w:rsidR="00AB0996" w:rsidRDefault="00AB0996">
      <w:pPr>
        <w:pStyle w:val="CommentText"/>
      </w:pPr>
      <w:r>
        <w:rPr>
          <w:rStyle w:val="CommentReference"/>
        </w:rPr>
        <w:annotationRef/>
      </w:r>
      <w:r>
        <w:t>Triggers if I.05 = any of the following</w:t>
      </w:r>
    </w:p>
    <w:p w14:paraId="0B0CB8FC" w14:textId="77777777" w:rsidR="00AB0996" w:rsidRDefault="00AB0996" w:rsidP="00AB0996">
      <w:pPr>
        <w:pStyle w:val="CommentText"/>
        <w:numPr>
          <w:ilvl w:val="0"/>
          <w:numId w:val="100"/>
        </w:numPr>
      </w:pPr>
      <w:r>
        <w:t xml:space="preserve">Auto </w:t>
      </w:r>
      <w:proofErr w:type="spellStart"/>
      <w:r>
        <w:t>timeswitch</w:t>
      </w:r>
      <w:proofErr w:type="spellEnd"/>
    </w:p>
    <w:p w14:paraId="79720084" w14:textId="77777777" w:rsidR="00AB0996" w:rsidRDefault="00AB0996" w:rsidP="00AB0996">
      <w:pPr>
        <w:pStyle w:val="CommentText"/>
        <w:numPr>
          <w:ilvl w:val="0"/>
          <w:numId w:val="100"/>
        </w:numPr>
      </w:pPr>
      <w:r>
        <w:t>Occ. Sensor</w:t>
      </w:r>
    </w:p>
    <w:p w14:paraId="7E29694C" w14:textId="330E4705" w:rsidR="00AB0996" w:rsidRDefault="00AB0996" w:rsidP="00AB0996">
      <w:pPr>
        <w:pStyle w:val="CommentText"/>
        <w:numPr>
          <w:ilvl w:val="0"/>
          <w:numId w:val="100"/>
        </w:numPr>
      </w:pPr>
      <w:r>
        <w:t>4 Hour Timer</w:t>
      </w:r>
    </w:p>
    <w:p w14:paraId="45C753DF" w14:textId="773719EC" w:rsidR="00CF4834" w:rsidRDefault="00CF4834" w:rsidP="00AB0996">
      <w:pPr>
        <w:pStyle w:val="CommentText"/>
        <w:numPr>
          <w:ilvl w:val="0"/>
          <w:numId w:val="100"/>
        </w:numPr>
      </w:pPr>
      <w:r>
        <w:t>EMCS</w:t>
      </w:r>
    </w:p>
    <w:p w14:paraId="3B567A75" w14:textId="6D53DDE1" w:rsidR="00AB0996" w:rsidRDefault="00AB0996" w:rsidP="00AB0996">
      <w:pPr>
        <w:pStyle w:val="CommentText"/>
      </w:pPr>
    </w:p>
    <w:p w14:paraId="4573EF8F" w14:textId="2854E80F" w:rsidR="00AB0996" w:rsidRDefault="00AB0996" w:rsidP="00AB0996">
      <w:pPr>
        <w:pStyle w:val="CommentText"/>
      </w:pPr>
      <w:r>
        <w:t>Otherwise = “No”</w:t>
      </w:r>
    </w:p>
    <w:p w14:paraId="5ACCB413" w14:textId="6E833A0A" w:rsidR="00AB0996" w:rsidRDefault="00AB0996" w:rsidP="00AB0996">
      <w:pPr>
        <w:pStyle w:val="CommentText"/>
      </w:pPr>
    </w:p>
  </w:comment>
  <w:comment w:id="1479" w:author="Lalor, Ben NOR [2]" w:date="2021-01-08T11:06:00Z" w:initials="LBN">
    <w:p w14:paraId="5C5754A0" w14:textId="3C580ADB" w:rsidR="00AB0996" w:rsidRDefault="00AB0996">
      <w:pPr>
        <w:pStyle w:val="CommentText"/>
      </w:pPr>
      <w:r>
        <w:rPr>
          <w:rStyle w:val="CommentReference"/>
        </w:rPr>
        <w:annotationRef/>
      </w:r>
      <w:r w:rsidRPr="00AB0996">
        <w:rPr>
          <w:color w:val="FF0000"/>
        </w:rPr>
        <w:t>WE DO NOT COLLECT THIS DATA</w:t>
      </w:r>
    </w:p>
  </w:comment>
  <w:comment w:id="1480" w:author="Lalor, Ben NOR [2]" w:date="2021-01-08T11:11:00Z" w:initials="LBN">
    <w:p w14:paraId="7967F32B" w14:textId="77777777" w:rsidR="00CF4834" w:rsidRDefault="00CF4834" w:rsidP="00CF4834">
      <w:pPr>
        <w:pStyle w:val="CommentText"/>
      </w:pPr>
      <w:r>
        <w:rPr>
          <w:rStyle w:val="CommentReference"/>
        </w:rPr>
        <w:annotationRef/>
      </w:r>
      <w:r>
        <w:t>Triggers if I.05 = any of the following</w:t>
      </w:r>
    </w:p>
    <w:p w14:paraId="23E89F33" w14:textId="77777777" w:rsidR="00CF4834" w:rsidRDefault="00CF4834" w:rsidP="00CF4834">
      <w:pPr>
        <w:pStyle w:val="CommentText"/>
        <w:numPr>
          <w:ilvl w:val="0"/>
          <w:numId w:val="100"/>
        </w:numPr>
      </w:pPr>
      <w:r>
        <w:t xml:space="preserve">Auto </w:t>
      </w:r>
      <w:proofErr w:type="spellStart"/>
      <w:r>
        <w:t>timeswitch</w:t>
      </w:r>
      <w:proofErr w:type="spellEnd"/>
    </w:p>
    <w:p w14:paraId="2E3034A1" w14:textId="77777777" w:rsidR="00CF4834" w:rsidRDefault="00CF4834" w:rsidP="00CF4834">
      <w:pPr>
        <w:pStyle w:val="CommentText"/>
        <w:numPr>
          <w:ilvl w:val="0"/>
          <w:numId w:val="100"/>
        </w:numPr>
      </w:pPr>
      <w:r>
        <w:t>Occ. Sensor</w:t>
      </w:r>
    </w:p>
    <w:p w14:paraId="0A5FDACF" w14:textId="77777777" w:rsidR="00CF4834" w:rsidRDefault="00CF4834" w:rsidP="00CF4834">
      <w:pPr>
        <w:pStyle w:val="CommentText"/>
        <w:numPr>
          <w:ilvl w:val="0"/>
          <w:numId w:val="100"/>
        </w:numPr>
      </w:pPr>
      <w:r>
        <w:t>4 Hour Timer</w:t>
      </w:r>
    </w:p>
    <w:p w14:paraId="03F779B7" w14:textId="5AFDBDD7" w:rsidR="00CF4834" w:rsidRDefault="00CF4834" w:rsidP="00CF4834">
      <w:pPr>
        <w:pStyle w:val="CommentText"/>
        <w:numPr>
          <w:ilvl w:val="0"/>
          <w:numId w:val="100"/>
        </w:numPr>
      </w:pPr>
      <w:r>
        <w:t>EMCS</w:t>
      </w:r>
    </w:p>
    <w:p w14:paraId="05B4302C" w14:textId="77777777" w:rsidR="00CF4834" w:rsidRDefault="00CF4834" w:rsidP="00CF4834">
      <w:pPr>
        <w:pStyle w:val="CommentText"/>
      </w:pPr>
    </w:p>
    <w:p w14:paraId="0232E24E" w14:textId="168B1FC6" w:rsidR="00CF4834" w:rsidRDefault="00CF4834" w:rsidP="00CF4834">
      <w:pPr>
        <w:pStyle w:val="CommentText"/>
      </w:pPr>
      <w:r>
        <w:t>Otherwise = “No</w:t>
      </w:r>
    </w:p>
  </w:comment>
  <w:comment w:id="1481" w:author="Lalor, Ben NOR [2]" w:date="2021-01-08T13:05:00Z" w:initials="LBN">
    <w:p w14:paraId="2D54C5F7" w14:textId="6A38DC05" w:rsidR="00E87857" w:rsidRDefault="00E87857">
      <w:pPr>
        <w:pStyle w:val="CommentText"/>
      </w:pPr>
      <w:r>
        <w:rPr>
          <w:rStyle w:val="CommentReference"/>
        </w:rPr>
        <w:annotationRef/>
      </w:r>
      <w:r w:rsidRPr="00E87857">
        <w:rPr>
          <w:color w:val="FF0000"/>
        </w:rPr>
        <w:t>WE DO NOT COLLECT THIS DATA</w:t>
      </w:r>
    </w:p>
  </w:comment>
  <w:comment w:id="1482" w:author="Lalor, Ben NOR [2]" w:date="2021-01-08T13:06:00Z" w:initials="LBN">
    <w:p w14:paraId="33A69E18" w14:textId="77777777" w:rsidR="00E87857" w:rsidRDefault="00E87857">
      <w:pPr>
        <w:pStyle w:val="CommentText"/>
      </w:pPr>
      <w:r>
        <w:rPr>
          <w:rStyle w:val="CommentReference"/>
        </w:rPr>
        <w:annotationRef/>
      </w:r>
      <w:r>
        <w:t>Triggers if A.03 = “Hotel/Motel”</w:t>
      </w:r>
    </w:p>
    <w:p w14:paraId="18F35FC1" w14:textId="77777777" w:rsidR="00E87857" w:rsidRDefault="00E87857">
      <w:pPr>
        <w:pStyle w:val="CommentText"/>
      </w:pPr>
      <w:r>
        <w:t>AND</w:t>
      </w:r>
      <w:r>
        <w:br/>
        <w:t>I.05 = any of the following</w:t>
      </w:r>
    </w:p>
    <w:p w14:paraId="0D4603F9" w14:textId="21126743" w:rsidR="00E87857" w:rsidRDefault="00E87857" w:rsidP="00E87857">
      <w:pPr>
        <w:pStyle w:val="CommentText"/>
        <w:numPr>
          <w:ilvl w:val="0"/>
          <w:numId w:val="100"/>
        </w:numPr>
      </w:pPr>
      <w:r>
        <w:t>“Card Key (hotel/Motel)</w:t>
      </w:r>
    </w:p>
    <w:p w14:paraId="5A1042AA" w14:textId="0AAF2CCD" w:rsidR="00E87857" w:rsidRDefault="00E87857" w:rsidP="00E87857">
      <w:pPr>
        <w:pStyle w:val="CommentText"/>
        <w:numPr>
          <w:ilvl w:val="0"/>
          <w:numId w:val="100"/>
        </w:numPr>
      </w:pPr>
      <w:r>
        <w:t>“Occ Sensor”</w:t>
      </w:r>
    </w:p>
    <w:p w14:paraId="7D566672" w14:textId="498B2765" w:rsidR="00E87857" w:rsidRDefault="00E87857" w:rsidP="00E87857">
      <w:pPr>
        <w:pStyle w:val="CommentText"/>
        <w:numPr>
          <w:ilvl w:val="0"/>
          <w:numId w:val="100"/>
        </w:numPr>
      </w:pPr>
      <w:r>
        <w:t>EMCS</w:t>
      </w:r>
    </w:p>
    <w:p w14:paraId="7A731B9D" w14:textId="2CF752A4" w:rsidR="00E87857" w:rsidRDefault="00E87857" w:rsidP="00E87857">
      <w:pPr>
        <w:pStyle w:val="CommentText"/>
      </w:pPr>
    </w:p>
    <w:p w14:paraId="272A3A1E" w14:textId="386C9E28" w:rsidR="00E87857" w:rsidRDefault="00E87857" w:rsidP="00E87857">
      <w:pPr>
        <w:pStyle w:val="CommentText"/>
      </w:pPr>
      <w:r>
        <w:t>Otherwise = “No”</w:t>
      </w:r>
    </w:p>
    <w:p w14:paraId="41FA34A0" w14:textId="77777777" w:rsidR="00E87857" w:rsidRDefault="00E87857">
      <w:pPr>
        <w:pStyle w:val="CommentText"/>
      </w:pPr>
    </w:p>
    <w:p w14:paraId="225D97A4" w14:textId="06B014DB" w:rsidR="00E87857" w:rsidRDefault="00E8785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33CF0" w15:done="0"/>
  <w15:commentEx w15:paraId="5F8C6D8B" w15:done="0"/>
  <w15:commentEx w15:paraId="212F42AC" w15:done="0"/>
  <w15:commentEx w15:paraId="06B9457B" w15:done="0"/>
  <w15:commentEx w15:paraId="4C7B80EE" w15:done="0"/>
  <w15:commentEx w15:paraId="65A6683B" w15:done="0"/>
  <w15:commentEx w15:paraId="7D37BC8D" w15:done="0"/>
  <w15:commentEx w15:paraId="1A740D2E" w15:done="0"/>
  <w15:commentEx w15:paraId="42FD5FD1" w15:done="0"/>
  <w15:commentEx w15:paraId="538898CE" w15:done="0"/>
  <w15:commentEx w15:paraId="7BFC287B" w15:done="0"/>
  <w15:commentEx w15:paraId="286F984E" w15:done="0"/>
  <w15:commentEx w15:paraId="3682E718" w15:done="0"/>
  <w15:commentEx w15:paraId="311C7D8D" w15:done="0"/>
  <w15:commentEx w15:paraId="5C600E15" w15:done="0"/>
  <w15:commentEx w15:paraId="1C3BE2AD" w15:done="0"/>
  <w15:commentEx w15:paraId="692C25D3" w15:done="0"/>
  <w15:commentEx w15:paraId="3D5B2DAF" w15:done="0"/>
  <w15:commentEx w15:paraId="185D16EB" w15:done="0"/>
  <w15:commentEx w15:paraId="368BF7F8" w15:done="0"/>
  <w15:commentEx w15:paraId="3BAE27A6" w15:done="0"/>
  <w15:commentEx w15:paraId="40AE2E59" w15:done="0"/>
  <w15:commentEx w15:paraId="052AFA4A" w15:done="0"/>
  <w15:commentEx w15:paraId="0D9F2FFC" w15:done="0"/>
  <w15:commentEx w15:paraId="62E8107D" w15:done="0"/>
  <w15:commentEx w15:paraId="0EC789C8" w15:done="0"/>
  <w15:commentEx w15:paraId="53FBD5FD" w15:done="0"/>
  <w15:commentEx w15:paraId="5C652CF4" w15:done="0"/>
  <w15:commentEx w15:paraId="5F0F6A1D" w15:done="0"/>
  <w15:commentEx w15:paraId="0C4C4354" w15:done="0"/>
  <w15:commentEx w15:paraId="5F9009CB" w15:done="0"/>
  <w15:commentEx w15:paraId="10C2CB48" w15:done="0"/>
  <w15:commentEx w15:paraId="6E05800C" w15:done="0"/>
  <w15:commentEx w15:paraId="02C8C981" w15:done="0"/>
  <w15:commentEx w15:paraId="40B90EB7" w15:done="0"/>
  <w15:commentEx w15:paraId="6486B012" w15:done="0"/>
  <w15:commentEx w15:paraId="0A95655C" w15:done="0"/>
  <w15:commentEx w15:paraId="31D17774" w15:done="0"/>
  <w15:commentEx w15:paraId="0E8E28C5" w15:done="0"/>
  <w15:commentEx w15:paraId="511ACA34" w15:done="0"/>
  <w15:commentEx w15:paraId="6DF562DA" w15:done="0"/>
  <w15:commentEx w15:paraId="184E036C" w15:done="0"/>
  <w15:commentEx w15:paraId="24A345E1" w15:done="0"/>
  <w15:commentEx w15:paraId="02606568" w15:done="0"/>
  <w15:commentEx w15:paraId="4778EC45" w15:done="0"/>
  <w15:commentEx w15:paraId="2E16B0D0" w15:done="0"/>
  <w15:commentEx w15:paraId="62A0F9AA" w15:done="0"/>
  <w15:commentEx w15:paraId="32B7F42D" w15:done="0"/>
  <w15:commentEx w15:paraId="07EDFA21" w15:done="0"/>
  <w15:commentEx w15:paraId="1A45B56D" w15:done="0"/>
  <w15:commentEx w15:paraId="5AC490B9" w15:done="0"/>
  <w15:commentEx w15:paraId="0DBBF833" w15:done="0"/>
  <w15:commentEx w15:paraId="695EEF30" w15:done="0"/>
  <w15:commentEx w15:paraId="7D47E5BA" w15:done="0"/>
  <w15:commentEx w15:paraId="54EEC850" w15:done="0"/>
  <w15:commentEx w15:paraId="06A7373C" w15:done="0"/>
  <w15:commentEx w15:paraId="4386E056" w15:done="0"/>
  <w15:commentEx w15:paraId="7BB37142" w15:done="0"/>
  <w15:commentEx w15:paraId="34FB382F" w15:done="0"/>
  <w15:commentEx w15:paraId="06ABF0F6" w15:done="0"/>
  <w15:commentEx w15:paraId="4B732CDB" w15:done="0"/>
  <w15:commentEx w15:paraId="5BFB860F" w15:done="0"/>
  <w15:commentEx w15:paraId="7DBDF886" w15:done="0"/>
  <w15:commentEx w15:paraId="3703D052" w15:done="0"/>
  <w15:commentEx w15:paraId="0D8113BC" w15:done="0"/>
  <w15:commentEx w15:paraId="47279B5B" w15:done="0"/>
  <w15:commentEx w15:paraId="2BB0C1B8" w15:done="0"/>
  <w15:commentEx w15:paraId="03A3B07B" w15:done="0"/>
  <w15:commentEx w15:paraId="3D00094E" w15:done="0"/>
  <w15:commentEx w15:paraId="771E5167" w15:done="0"/>
  <w15:commentEx w15:paraId="770F38A0" w15:paraIdParent="771E5167" w15:done="0"/>
  <w15:commentEx w15:paraId="7F0FEFE9" w15:done="0"/>
  <w15:commentEx w15:paraId="4F4306AD" w15:done="0"/>
  <w15:commentEx w15:paraId="690B6545" w15:done="0"/>
  <w15:commentEx w15:paraId="331F674B" w15:done="0"/>
  <w15:commentEx w15:paraId="5AD57844" w15:done="0"/>
  <w15:commentEx w15:paraId="6A491D31" w15:done="0"/>
  <w15:commentEx w15:paraId="5A54580F" w15:done="0"/>
  <w15:commentEx w15:paraId="35EDEB7B" w15:done="0"/>
  <w15:commentEx w15:paraId="02F4F62A" w15:done="0"/>
  <w15:commentEx w15:paraId="60B11578" w15:done="0"/>
  <w15:commentEx w15:paraId="62131420" w15:done="0"/>
  <w15:commentEx w15:paraId="74077DA8" w15:done="0"/>
  <w15:commentEx w15:paraId="74AA4A3C" w15:done="0"/>
  <w15:commentEx w15:paraId="4CCFF434" w15:done="0"/>
  <w15:commentEx w15:paraId="491E316F" w15:done="0"/>
  <w15:commentEx w15:paraId="5D3C3B87" w15:done="0"/>
  <w15:commentEx w15:paraId="658D3305" w15:paraIdParent="5D3C3B87" w15:done="0"/>
  <w15:commentEx w15:paraId="18417081" w15:done="0"/>
  <w15:commentEx w15:paraId="77E3B32D" w15:done="0"/>
  <w15:commentEx w15:paraId="493E6264" w15:done="0"/>
  <w15:commentEx w15:paraId="185542F6" w15:done="0"/>
  <w15:commentEx w15:paraId="513C9323" w15:done="0"/>
  <w15:commentEx w15:paraId="234046A5" w15:done="0"/>
  <w15:commentEx w15:paraId="390EFFA1" w15:done="0"/>
  <w15:commentEx w15:paraId="7412A9D0" w15:done="0"/>
  <w15:commentEx w15:paraId="021B3A9D" w15:done="0"/>
  <w15:commentEx w15:paraId="7FF94E92" w15:done="0"/>
  <w15:commentEx w15:paraId="054C4B79" w15:done="0"/>
  <w15:commentEx w15:paraId="40ECBC88" w15:done="0"/>
  <w15:commentEx w15:paraId="409BDE95" w15:done="0"/>
  <w15:commentEx w15:paraId="51F2D510" w15:done="0"/>
  <w15:commentEx w15:paraId="096ED5FE" w15:done="0"/>
  <w15:commentEx w15:paraId="39159715" w15:done="0"/>
  <w15:commentEx w15:paraId="65CBE77B" w15:done="0"/>
  <w15:commentEx w15:paraId="3B3A063A" w15:done="0"/>
  <w15:commentEx w15:paraId="562EC009" w15:done="0"/>
  <w15:commentEx w15:paraId="0FCDE6AE" w15:done="0"/>
  <w15:commentEx w15:paraId="1807E83A" w15:done="0"/>
  <w15:commentEx w15:paraId="656A0CD9" w15:done="0"/>
  <w15:commentEx w15:paraId="66A1D9E7" w15:done="0"/>
  <w15:commentEx w15:paraId="20230705" w15:done="0"/>
  <w15:commentEx w15:paraId="1C478BDD" w15:done="0"/>
  <w15:commentEx w15:paraId="19259FA1" w15:done="0"/>
  <w15:commentEx w15:paraId="4657C6F4" w15:done="0"/>
  <w15:commentEx w15:paraId="4353E836" w15:done="0"/>
  <w15:commentEx w15:paraId="53B267B6" w15:done="0"/>
  <w15:commentEx w15:paraId="282673AE" w15:done="0"/>
  <w15:commentEx w15:paraId="6C3D3575" w15:done="0"/>
  <w15:commentEx w15:paraId="2D0E03FB" w15:done="0"/>
  <w15:commentEx w15:paraId="0436F491" w15:done="0"/>
  <w15:commentEx w15:paraId="6F14CF65" w15:done="0"/>
  <w15:commentEx w15:paraId="48BB5667" w15:done="0"/>
  <w15:commentEx w15:paraId="014D0632" w15:done="0"/>
  <w15:commentEx w15:paraId="324CED0E" w15:done="0"/>
  <w15:commentEx w15:paraId="745E7975" w15:done="0"/>
  <w15:commentEx w15:paraId="3E3E80AD" w15:done="0"/>
  <w15:commentEx w15:paraId="2BEA7988" w15:done="0"/>
  <w15:commentEx w15:paraId="09F32073" w15:done="0"/>
  <w15:commentEx w15:paraId="4841A3EA" w15:done="0"/>
  <w15:commentEx w15:paraId="2B52ADB9" w15:done="0"/>
  <w15:commentEx w15:paraId="73DA80F2" w15:done="0"/>
  <w15:commentEx w15:paraId="7A25E72F" w15:done="0"/>
  <w15:commentEx w15:paraId="54E4CAD3" w15:done="0"/>
  <w15:commentEx w15:paraId="195569A8" w15:done="0"/>
  <w15:commentEx w15:paraId="01C01A22" w15:done="0"/>
  <w15:commentEx w15:paraId="00B02038" w15:done="0"/>
  <w15:commentEx w15:paraId="7B0384F2" w15:done="0"/>
  <w15:commentEx w15:paraId="02CD9CFA" w15:done="0"/>
  <w15:commentEx w15:paraId="0F31EFCE" w15:done="0"/>
  <w15:commentEx w15:paraId="423B7E00" w15:done="0"/>
  <w15:commentEx w15:paraId="5136C895" w15:done="0"/>
  <w15:commentEx w15:paraId="7BEFE24D" w15:done="0"/>
  <w15:commentEx w15:paraId="5933C2FC" w15:done="0"/>
  <w15:commentEx w15:paraId="3707F69C" w15:done="0"/>
  <w15:commentEx w15:paraId="7FDC4446" w15:done="0"/>
  <w15:commentEx w15:paraId="2A357830" w15:done="0"/>
  <w15:commentEx w15:paraId="3E9C61C1" w15:done="0"/>
  <w15:commentEx w15:paraId="7ED8EC1C" w15:done="0"/>
  <w15:commentEx w15:paraId="1987BF9C" w15:done="0"/>
  <w15:commentEx w15:paraId="6EEBC183" w15:done="0"/>
  <w15:commentEx w15:paraId="00FE90ED" w15:done="0"/>
  <w15:commentEx w15:paraId="62C6AD37" w15:done="0"/>
  <w15:commentEx w15:paraId="6BA9CA38" w15:done="0"/>
  <w15:commentEx w15:paraId="659E3B6D" w15:done="0"/>
  <w15:commentEx w15:paraId="47499913" w15:done="0"/>
  <w15:commentEx w15:paraId="50754416" w15:done="0"/>
  <w15:commentEx w15:paraId="51A8B93B" w15:done="0"/>
  <w15:commentEx w15:paraId="6360792E" w15:done="0"/>
  <w15:commentEx w15:paraId="077C6F4E" w15:done="0"/>
  <w15:commentEx w15:paraId="33058108" w15:done="0"/>
  <w15:commentEx w15:paraId="3DD13253" w15:done="0"/>
  <w15:commentEx w15:paraId="1096760F" w15:done="0"/>
  <w15:commentEx w15:paraId="1566442D" w15:done="0"/>
  <w15:commentEx w15:paraId="774B5DC6" w15:done="0"/>
  <w15:commentEx w15:paraId="57AA455E" w15:done="0"/>
  <w15:commentEx w15:paraId="2F84D48A" w15:done="0"/>
  <w15:commentEx w15:paraId="285C6C1E" w15:done="0"/>
  <w15:commentEx w15:paraId="1BF954E4" w15:done="0"/>
  <w15:commentEx w15:paraId="448C0C2E" w15:done="0"/>
  <w15:commentEx w15:paraId="557AA399" w15:done="0"/>
  <w15:commentEx w15:paraId="628C8177" w15:done="0"/>
  <w15:commentEx w15:paraId="0E35AE23" w15:done="0"/>
  <w15:commentEx w15:paraId="450C4641" w15:done="0"/>
  <w15:commentEx w15:paraId="6C0211F1" w15:done="0"/>
  <w15:commentEx w15:paraId="5D883BC4" w15:done="0"/>
  <w15:commentEx w15:paraId="1E218237" w15:done="0"/>
  <w15:commentEx w15:paraId="37EF8D7B" w15:done="0"/>
  <w15:commentEx w15:paraId="659F5373" w15:done="0"/>
  <w15:commentEx w15:paraId="112A575D" w15:done="0"/>
  <w15:commentEx w15:paraId="50FA35F3" w15:done="0"/>
  <w15:commentEx w15:paraId="3543C14F" w15:done="0"/>
  <w15:commentEx w15:paraId="22C69EF5" w15:done="0"/>
  <w15:commentEx w15:paraId="5D5BB3EF" w15:paraIdParent="22C69EF5" w15:done="0"/>
  <w15:commentEx w15:paraId="13464E14" w15:done="0"/>
  <w15:commentEx w15:paraId="22A0E56D" w15:done="0"/>
  <w15:commentEx w15:paraId="3DDCB8EE" w15:done="0"/>
  <w15:commentEx w15:paraId="2D735121" w15:done="0"/>
  <w15:commentEx w15:paraId="5BCD27CB" w15:done="0"/>
  <w15:commentEx w15:paraId="5CA7052B" w15:done="0"/>
  <w15:commentEx w15:paraId="22D07873" w15:done="0"/>
  <w15:commentEx w15:paraId="7F2350C1" w15:done="0"/>
  <w15:commentEx w15:paraId="125A917F" w15:done="0"/>
  <w15:commentEx w15:paraId="22A3A3EE" w15:done="0"/>
  <w15:commentEx w15:paraId="5D800FC1" w15:done="0"/>
  <w15:commentEx w15:paraId="647D916D" w15:done="0"/>
  <w15:commentEx w15:paraId="2460D0B4" w15:done="0"/>
  <w15:commentEx w15:paraId="06AF293F" w15:done="0"/>
  <w15:commentEx w15:paraId="2AD6C603" w15:done="0"/>
  <w15:commentEx w15:paraId="1022B25B" w15:done="0"/>
  <w15:commentEx w15:paraId="03D8F64D" w15:done="0"/>
  <w15:commentEx w15:paraId="3B300E36" w15:done="0"/>
  <w15:commentEx w15:paraId="13929928" w15:done="0"/>
  <w15:commentEx w15:paraId="63E5615B" w15:done="0"/>
  <w15:commentEx w15:paraId="45653882" w15:done="0"/>
  <w15:commentEx w15:paraId="0A74C128" w15:done="0"/>
  <w15:commentEx w15:paraId="6721C09A" w15:done="0"/>
  <w15:commentEx w15:paraId="4FF6293A" w15:done="0"/>
  <w15:commentEx w15:paraId="5A7E18F8" w15:done="0"/>
  <w15:commentEx w15:paraId="063047F2" w15:done="0"/>
  <w15:commentEx w15:paraId="1AF102DF" w15:done="0"/>
  <w15:commentEx w15:paraId="3AC5B98E" w15:done="0"/>
  <w15:commentEx w15:paraId="3468638F" w15:done="0"/>
  <w15:commentEx w15:paraId="164FC7D3" w15:done="0"/>
  <w15:commentEx w15:paraId="40AC79FC" w15:done="0"/>
  <w15:commentEx w15:paraId="1DA4AEB8" w15:done="0"/>
  <w15:commentEx w15:paraId="389E3080" w15:done="0"/>
  <w15:commentEx w15:paraId="0E2BE0D5" w15:done="0"/>
  <w15:commentEx w15:paraId="42D3BFBE" w15:done="0"/>
  <w15:commentEx w15:paraId="78AC2710" w15:done="0"/>
  <w15:commentEx w15:paraId="7894C043" w15:done="0"/>
  <w15:commentEx w15:paraId="17EECBBF" w15:done="0"/>
  <w15:commentEx w15:paraId="3FEFC6D8" w15:done="0"/>
  <w15:commentEx w15:paraId="4298DF02" w15:done="0"/>
  <w15:commentEx w15:paraId="56315DB5" w15:done="0"/>
  <w15:commentEx w15:paraId="5A8F8CDE" w15:done="0"/>
  <w15:commentEx w15:paraId="5F2B2DB8" w15:done="0"/>
  <w15:commentEx w15:paraId="12EB5856" w15:done="0"/>
  <w15:commentEx w15:paraId="1EF9B66F" w15:done="0"/>
  <w15:commentEx w15:paraId="3A81D5AC" w15:done="0"/>
  <w15:commentEx w15:paraId="46CA6AE5" w15:done="0"/>
  <w15:commentEx w15:paraId="00C9523B" w15:paraIdParent="46CA6AE5" w15:done="0"/>
  <w15:commentEx w15:paraId="094F11C3" w15:done="0"/>
  <w15:commentEx w15:paraId="3D878F94" w15:done="0"/>
  <w15:commentEx w15:paraId="7ACE1EF7" w15:done="0"/>
  <w15:commentEx w15:paraId="3C1FEE8E" w15:done="0"/>
  <w15:commentEx w15:paraId="40704B13" w15:done="0"/>
  <w15:commentEx w15:paraId="715402E7" w15:done="0"/>
  <w15:commentEx w15:paraId="6F241EB4" w15:done="0"/>
  <w15:commentEx w15:paraId="3DD059CC" w15:done="0"/>
  <w15:commentEx w15:paraId="367DBF21" w15:done="0"/>
  <w15:commentEx w15:paraId="23A4EF98" w15:done="0"/>
  <w15:commentEx w15:paraId="73E3B844" w15:done="0"/>
  <w15:commentEx w15:paraId="205EE36A" w15:done="0"/>
  <w15:commentEx w15:paraId="454C4869" w15:done="0"/>
  <w15:commentEx w15:paraId="129C8BE2" w15:done="0"/>
  <w15:commentEx w15:paraId="2BFF0726" w15:done="0"/>
  <w15:commentEx w15:paraId="44229864" w15:done="0"/>
  <w15:commentEx w15:paraId="0A72DBFE" w15:done="0"/>
  <w15:commentEx w15:paraId="364D2E78" w15:done="0"/>
  <w15:commentEx w15:paraId="4A8F31F4" w15:done="0"/>
  <w15:commentEx w15:paraId="1B12F930" w15:done="0"/>
  <w15:commentEx w15:paraId="1CDA08B1" w15:done="0"/>
  <w15:commentEx w15:paraId="6587D7F7" w15:done="0"/>
  <w15:commentEx w15:paraId="64A2D66E" w15:done="0"/>
  <w15:commentEx w15:paraId="4414C150" w15:done="0"/>
  <w15:commentEx w15:paraId="570B231B" w15:done="0"/>
  <w15:commentEx w15:paraId="24CD06B1" w15:done="0"/>
  <w15:commentEx w15:paraId="154108D1" w15:done="1"/>
  <w15:commentEx w15:paraId="4C4DEE65" w15:paraIdParent="154108D1" w15:done="1"/>
  <w15:commentEx w15:paraId="0A23E1F2" w15:done="0"/>
  <w15:commentEx w15:paraId="689FB454" w15:done="0"/>
  <w15:commentEx w15:paraId="21D1469D" w15:done="0"/>
  <w15:commentEx w15:paraId="605B9195" w15:done="0"/>
  <w15:commentEx w15:paraId="0E484E59" w15:done="0"/>
  <w15:commentEx w15:paraId="2C52C299" w15:done="0"/>
  <w15:commentEx w15:paraId="49F8F1F2" w15:done="0"/>
  <w15:commentEx w15:paraId="4092464B" w15:done="0"/>
  <w15:commentEx w15:paraId="7D8A579F" w15:done="0"/>
  <w15:commentEx w15:paraId="0A17C792" w15:done="0"/>
  <w15:commentEx w15:paraId="373B89FA" w15:done="0"/>
  <w15:commentEx w15:paraId="44981349" w15:done="0"/>
  <w15:commentEx w15:paraId="47ADAF0B" w15:done="0"/>
  <w15:commentEx w15:paraId="60A5B160" w15:done="0"/>
  <w15:commentEx w15:paraId="72BB796C" w15:done="0"/>
  <w15:commentEx w15:paraId="2EBE9C00" w15:done="0"/>
  <w15:commentEx w15:paraId="3AAF4C00" w15:done="0"/>
  <w15:commentEx w15:paraId="102EBFEC" w15:done="0"/>
  <w15:commentEx w15:paraId="4C1D4B0B" w15:done="0"/>
  <w15:commentEx w15:paraId="086A63F5" w15:done="0"/>
  <w15:commentEx w15:paraId="33DAD8B3" w15:done="0"/>
  <w15:commentEx w15:paraId="1B803950" w15:done="0"/>
  <w15:commentEx w15:paraId="3CD1FD6A" w15:done="0"/>
  <w15:commentEx w15:paraId="31B80775" w15:done="0"/>
  <w15:commentEx w15:paraId="6DBA1825" w15:done="0"/>
  <w15:commentEx w15:paraId="6D3C654C" w15:done="0"/>
  <w15:commentEx w15:paraId="5735E1B8" w15:done="0"/>
  <w15:commentEx w15:paraId="31099AFF" w15:done="0"/>
  <w15:commentEx w15:paraId="552D68F3" w15:done="0"/>
  <w15:commentEx w15:paraId="5ACCB413" w15:done="0"/>
  <w15:commentEx w15:paraId="5C5754A0" w15:done="0"/>
  <w15:commentEx w15:paraId="0232E24E" w15:done="0"/>
  <w15:commentEx w15:paraId="2D54C5F7" w15:done="0"/>
  <w15:commentEx w15:paraId="225D97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33CF0" w16cid:durableId="235E5046"/>
  <w16cid:commentId w16cid:paraId="5F8C6D8B" w16cid:durableId="235E5047"/>
  <w16cid:commentId w16cid:paraId="212F42AC" w16cid:durableId="235E5048"/>
  <w16cid:commentId w16cid:paraId="06B9457B" w16cid:durableId="23A2E6EC"/>
  <w16cid:commentId w16cid:paraId="4C7B80EE" w16cid:durableId="23A2E55E"/>
  <w16cid:commentId w16cid:paraId="65A6683B" w16cid:durableId="235E504D"/>
  <w16cid:commentId w16cid:paraId="7D37BC8D" w16cid:durableId="235FA91F"/>
  <w16cid:commentId w16cid:paraId="1A740D2E" w16cid:durableId="23A2E71D"/>
  <w16cid:commentId w16cid:paraId="42FD5FD1" w16cid:durableId="235E5051"/>
  <w16cid:commentId w16cid:paraId="538898CE" w16cid:durableId="23A2E79C"/>
  <w16cid:commentId w16cid:paraId="7BFC287B" w16cid:durableId="235E5054"/>
  <w16cid:commentId w16cid:paraId="286F984E" w16cid:durableId="235E5057"/>
  <w16cid:commentId w16cid:paraId="3682E718" w16cid:durableId="235E5058"/>
  <w16cid:commentId w16cid:paraId="311C7D8D" w16cid:durableId="23A2E7CE"/>
  <w16cid:commentId w16cid:paraId="5C600E15" w16cid:durableId="23A2E7E7"/>
  <w16cid:commentId w16cid:paraId="1C3BE2AD" w16cid:durableId="23A2E82A"/>
  <w16cid:commentId w16cid:paraId="692C25D3" w16cid:durableId="235E505A"/>
  <w16cid:commentId w16cid:paraId="3D5B2DAF" w16cid:durableId="23A2EB92"/>
  <w16cid:commentId w16cid:paraId="185D16EB" w16cid:durableId="23A2E86F"/>
  <w16cid:commentId w16cid:paraId="368BF7F8" w16cid:durableId="23A2E8CD"/>
  <w16cid:commentId w16cid:paraId="3BAE27A6" w16cid:durableId="23A2E8A0"/>
  <w16cid:commentId w16cid:paraId="40AE2E59" w16cid:durableId="23A2E917"/>
  <w16cid:commentId w16cid:paraId="052AFA4A" w16cid:durableId="235E5061"/>
  <w16cid:commentId w16cid:paraId="0D9F2FFC" w16cid:durableId="235E5062"/>
  <w16cid:commentId w16cid:paraId="62E8107D" w16cid:durableId="235FAD91"/>
  <w16cid:commentId w16cid:paraId="0EC789C8" w16cid:durableId="23A2E940"/>
  <w16cid:commentId w16cid:paraId="53FBD5FD" w16cid:durableId="23A2E9A7"/>
  <w16cid:commentId w16cid:paraId="5C652CF4" w16cid:durableId="235FAF1D"/>
  <w16cid:commentId w16cid:paraId="5F0F6A1D" w16cid:durableId="235E5067"/>
  <w16cid:commentId w16cid:paraId="0C4C4354" w16cid:durableId="235E5068"/>
  <w16cid:commentId w16cid:paraId="5F9009CB" w16cid:durableId="235E5069"/>
  <w16cid:commentId w16cid:paraId="10C2CB48" w16cid:durableId="235E506A"/>
  <w16cid:commentId w16cid:paraId="6E05800C" w16cid:durableId="235E506B"/>
  <w16cid:commentId w16cid:paraId="02C8C981" w16cid:durableId="235E506C"/>
  <w16cid:commentId w16cid:paraId="40B90EB7" w16cid:durableId="23A2EBC4"/>
  <w16cid:commentId w16cid:paraId="6486B012" w16cid:durableId="23A2EBFC"/>
  <w16cid:commentId w16cid:paraId="0A95655C" w16cid:durableId="235FB4A2"/>
  <w16cid:commentId w16cid:paraId="31D17774" w16cid:durableId="235FB55F"/>
  <w16cid:commentId w16cid:paraId="0E8E28C5" w16cid:durableId="2360D6E7"/>
  <w16cid:commentId w16cid:paraId="511ACA34" w16cid:durableId="23A2F148"/>
  <w16cid:commentId w16cid:paraId="6DF562DA" w16cid:durableId="23A2F166"/>
  <w16cid:commentId w16cid:paraId="184E036C" w16cid:durableId="2360D864"/>
  <w16cid:commentId w16cid:paraId="24A345E1" w16cid:durableId="2360D869"/>
  <w16cid:commentId w16cid:paraId="02606568" w16cid:durableId="2360D8B3"/>
  <w16cid:commentId w16cid:paraId="4778EC45" w16cid:durableId="23A2F19A"/>
  <w16cid:commentId w16cid:paraId="2E16B0D0" w16cid:durableId="2360D7EB"/>
  <w16cid:commentId w16cid:paraId="62A0F9AA" w16cid:durableId="2360DAE1"/>
  <w16cid:commentId w16cid:paraId="32B7F42D" w16cid:durableId="2360DB17"/>
  <w16cid:commentId w16cid:paraId="07EDFA21" w16cid:durableId="23A2F29A"/>
  <w16cid:commentId w16cid:paraId="1A45B56D" w16cid:durableId="2360DD68"/>
  <w16cid:commentId w16cid:paraId="5AC490B9" w16cid:durableId="2360E222"/>
  <w16cid:commentId w16cid:paraId="0DBBF833" w16cid:durableId="23A2F2B1"/>
  <w16cid:commentId w16cid:paraId="695EEF30" w16cid:durableId="2360E250"/>
  <w16cid:commentId w16cid:paraId="7D47E5BA" w16cid:durableId="23A2F2C2"/>
  <w16cid:commentId w16cid:paraId="54EEC850" w16cid:durableId="2360E3DA"/>
  <w16cid:commentId w16cid:paraId="06A7373C" w16cid:durableId="23A2F91D"/>
  <w16cid:commentId w16cid:paraId="4386E056" w16cid:durableId="2360E47D"/>
  <w16cid:commentId w16cid:paraId="7BB37142" w16cid:durableId="23A2FA68"/>
  <w16cid:commentId w16cid:paraId="34FB382F" w16cid:durableId="2361014B"/>
  <w16cid:commentId w16cid:paraId="06ABF0F6" w16cid:durableId="2361043C"/>
  <w16cid:commentId w16cid:paraId="4B732CDB" w16cid:durableId="2361047D"/>
  <w16cid:commentId w16cid:paraId="5BFB860F" w16cid:durableId="236104EA"/>
  <w16cid:commentId w16cid:paraId="7DBDF886" w16cid:durableId="23610557"/>
  <w16cid:commentId w16cid:paraId="3703D052" w16cid:durableId="2361055E"/>
  <w16cid:commentId w16cid:paraId="0D8113BC" w16cid:durableId="23610581"/>
  <w16cid:commentId w16cid:paraId="47279B5B" w16cid:durableId="236106F1"/>
  <w16cid:commentId w16cid:paraId="2BB0C1B8" w16cid:durableId="23610AD7"/>
  <w16cid:commentId w16cid:paraId="03A3B07B" w16cid:durableId="23610B42"/>
  <w16cid:commentId w16cid:paraId="3D00094E" w16cid:durableId="23610FE5"/>
  <w16cid:commentId w16cid:paraId="771E5167" w16cid:durableId="229A4058"/>
  <w16cid:commentId w16cid:paraId="770F38A0" w16cid:durableId="235E5084"/>
  <w16cid:commentId w16cid:paraId="7F0FEFE9" w16cid:durableId="23611008"/>
  <w16cid:commentId w16cid:paraId="4F4306AD" w16cid:durableId="23611069"/>
  <w16cid:commentId w16cid:paraId="690B6545" w16cid:durableId="23611072"/>
  <w16cid:commentId w16cid:paraId="331F674B" w16cid:durableId="2361109C"/>
  <w16cid:commentId w16cid:paraId="5AD57844" w16cid:durableId="236110FB"/>
  <w16cid:commentId w16cid:paraId="6A491D31" w16cid:durableId="23611158"/>
  <w16cid:commentId w16cid:paraId="5A54580F" w16cid:durableId="23611196"/>
  <w16cid:commentId w16cid:paraId="35EDEB7B" w16cid:durableId="236111A2"/>
  <w16cid:commentId w16cid:paraId="02F4F62A" w16cid:durableId="236111E3"/>
  <w16cid:commentId w16cid:paraId="60B11578" w16cid:durableId="236111D8"/>
  <w16cid:commentId w16cid:paraId="62131420" w16cid:durableId="2361159B"/>
  <w16cid:commentId w16cid:paraId="74077DA8" w16cid:durableId="236115C9"/>
  <w16cid:commentId w16cid:paraId="74AA4A3C" w16cid:durableId="236115EC"/>
  <w16cid:commentId w16cid:paraId="4CCFF434" w16cid:durableId="23611612"/>
  <w16cid:commentId w16cid:paraId="491E316F" w16cid:durableId="2361162A"/>
  <w16cid:commentId w16cid:paraId="5D3C3B87" w16cid:durableId="229A405B"/>
  <w16cid:commentId w16cid:paraId="658D3305" w16cid:durableId="235E508A"/>
  <w16cid:commentId w16cid:paraId="18417081" w16cid:durableId="23625374"/>
  <w16cid:commentId w16cid:paraId="77E3B32D" w16cid:durableId="23625396"/>
  <w16cid:commentId w16cid:paraId="493E6264" w16cid:durableId="23A2FD5A"/>
  <w16cid:commentId w16cid:paraId="185542F6" w16cid:durableId="236254DC"/>
  <w16cid:commentId w16cid:paraId="513C9323" w16cid:durableId="23A2FE20"/>
  <w16cid:commentId w16cid:paraId="234046A5" w16cid:durableId="23A2FE55"/>
  <w16cid:commentId w16cid:paraId="390EFFA1" w16cid:durableId="23A2FE70"/>
  <w16cid:commentId w16cid:paraId="7412A9D0" w16cid:durableId="2362559F"/>
  <w16cid:commentId w16cid:paraId="021B3A9D" w16cid:durableId="2366353E"/>
  <w16cid:commentId w16cid:paraId="7FF94E92" w16cid:durableId="236636EC"/>
  <w16cid:commentId w16cid:paraId="054C4B79" w16cid:durableId="23663B21"/>
  <w16cid:commentId w16cid:paraId="40ECBC88" w16cid:durableId="23663CF0"/>
  <w16cid:commentId w16cid:paraId="409BDE95" w16cid:durableId="23663D84"/>
  <w16cid:commentId w16cid:paraId="51F2D510" w16cid:durableId="23663DE6"/>
  <w16cid:commentId w16cid:paraId="096ED5FE" w16cid:durableId="23663E78"/>
  <w16cid:commentId w16cid:paraId="39159715" w16cid:durableId="23663F2F"/>
  <w16cid:commentId w16cid:paraId="65CBE77B" w16cid:durableId="2366417F"/>
  <w16cid:commentId w16cid:paraId="3B3A063A" w16cid:durableId="2366431F"/>
  <w16cid:commentId w16cid:paraId="562EC009" w16cid:durableId="236644FD"/>
  <w16cid:commentId w16cid:paraId="0FCDE6AE" w16cid:durableId="23664571"/>
  <w16cid:commentId w16cid:paraId="1807E83A" w16cid:durableId="23665B70"/>
  <w16cid:commentId w16cid:paraId="656A0CD9" w16cid:durableId="23665DD5"/>
  <w16cid:commentId w16cid:paraId="66A1D9E7" w16cid:durableId="23666222"/>
  <w16cid:commentId w16cid:paraId="20230705" w16cid:durableId="23676B97"/>
  <w16cid:commentId w16cid:paraId="1C478BDD" w16cid:durableId="23676BB4"/>
  <w16cid:commentId w16cid:paraId="19259FA1" w16cid:durableId="23676C27"/>
  <w16cid:commentId w16cid:paraId="4657C6F4" w16cid:durableId="23677092"/>
  <w16cid:commentId w16cid:paraId="4353E836" w16cid:durableId="236771F7"/>
  <w16cid:commentId w16cid:paraId="53B267B6" w16cid:durableId="23677220"/>
  <w16cid:commentId w16cid:paraId="282673AE" w16cid:durableId="23677256"/>
  <w16cid:commentId w16cid:paraId="6C3D3575" w16cid:durableId="23677136"/>
  <w16cid:commentId w16cid:paraId="2D0E03FB" w16cid:durableId="236771BF"/>
  <w16cid:commentId w16cid:paraId="0436F491" w16cid:durableId="23677302"/>
  <w16cid:commentId w16cid:paraId="6F14CF65" w16cid:durableId="2367734B"/>
  <w16cid:commentId w16cid:paraId="48BB5667" w16cid:durableId="23677402"/>
  <w16cid:commentId w16cid:paraId="014D0632" w16cid:durableId="23677459"/>
  <w16cid:commentId w16cid:paraId="324CED0E" w16cid:durableId="23677648"/>
  <w16cid:commentId w16cid:paraId="745E7975" w16cid:durableId="2367769E"/>
  <w16cid:commentId w16cid:paraId="3E3E80AD" w16cid:durableId="2367774B"/>
  <w16cid:commentId w16cid:paraId="2BEA7988" w16cid:durableId="238C516B"/>
  <w16cid:commentId w16cid:paraId="09F32073" w16cid:durableId="238C55D6"/>
  <w16cid:commentId w16cid:paraId="4841A3EA" w16cid:durableId="238C5612"/>
  <w16cid:commentId w16cid:paraId="2B52ADB9" w16cid:durableId="238C5831"/>
  <w16cid:commentId w16cid:paraId="73DA80F2" w16cid:durableId="238C6313"/>
  <w16cid:commentId w16cid:paraId="7A25E72F" w16cid:durableId="238C69F4"/>
  <w16cid:commentId w16cid:paraId="54E4CAD3" w16cid:durableId="238C6DDA"/>
  <w16cid:commentId w16cid:paraId="195569A8" w16cid:durableId="238C6EA1"/>
  <w16cid:commentId w16cid:paraId="01C01A22" w16cid:durableId="238C6F0A"/>
  <w16cid:commentId w16cid:paraId="00B02038" w16cid:durableId="238C72D9"/>
  <w16cid:commentId w16cid:paraId="7B0384F2" w16cid:durableId="238C73E6"/>
  <w16cid:commentId w16cid:paraId="02CD9CFA" w16cid:durableId="238C7B34"/>
  <w16cid:commentId w16cid:paraId="0F31EFCE" w16cid:durableId="238C7BBC"/>
  <w16cid:commentId w16cid:paraId="423B7E00" w16cid:durableId="2396ED06"/>
  <w16cid:commentId w16cid:paraId="5136C895" w16cid:durableId="238C807B"/>
  <w16cid:commentId w16cid:paraId="7BEFE24D" w16cid:durableId="238C8104"/>
  <w16cid:commentId w16cid:paraId="5933C2FC" w16cid:durableId="238C818B"/>
  <w16cid:commentId w16cid:paraId="3707F69C" w16cid:durableId="238C8350"/>
  <w16cid:commentId w16cid:paraId="7FDC4446" w16cid:durableId="238C82B0"/>
  <w16cid:commentId w16cid:paraId="2A357830" w16cid:durableId="238C838E"/>
  <w16cid:commentId w16cid:paraId="3E9C61C1" w16cid:durableId="238C83AE"/>
  <w16cid:commentId w16cid:paraId="7ED8EC1C" w16cid:durableId="238C8684"/>
  <w16cid:commentId w16cid:paraId="1987BF9C" w16cid:durableId="238C86D6"/>
  <w16cid:commentId w16cid:paraId="6EEBC183" w16cid:durableId="238C86EA"/>
  <w16cid:commentId w16cid:paraId="00FE90ED" w16cid:durableId="2396ED42"/>
  <w16cid:commentId w16cid:paraId="62C6AD37" w16cid:durableId="238C87B9"/>
  <w16cid:commentId w16cid:paraId="6BA9CA38" w16cid:durableId="2396EF3E"/>
  <w16cid:commentId w16cid:paraId="659E3B6D" w16cid:durableId="2396F0BF"/>
  <w16cid:commentId w16cid:paraId="47499913" w16cid:durableId="2396F191"/>
  <w16cid:commentId w16cid:paraId="50754416" w16cid:durableId="2397028B"/>
  <w16cid:commentId w16cid:paraId="51A8B93B" w16cid:durableId="2396F27D"/>
  <w16cid:commentId w16cid:paraId="6360792E" w16cid:durableId="2396F26C"/>
  <w16cid:commentId w16cid:paraId="077C6F4E" w16cid:durableId="239700CD"/>
  <w16cid:commentId w16cid:paraId="33058108" w16cid:durableId="2397010B"/>
  <w16cid:commentId w16cid:paraId="3DD13253" w16cid:durableId="239701B5"/>
  <w16cid:commentId w16cid:paraId="1096760F" w16cid:durableId="23970C6D"/>
  <w16cid:commentId w16cid:paraId="1566442D" w16cid:durableId="23970E6C"/>
  <w16cid:commentId w16cid:paraId="774B5DC6" w16cid:durableId="23970F04"/>
  <w16cid:commentId w16cid:paraId="57AA455E" w16cid:durableId="23971081"/>
  <w16cid:commentId w16cid:paraId="2F84D48A" w16cid:durableId="23971155"/>
  <w16cid:commentId w16cid:paraId="285C6C1E" w16cid:durableId="2397139C"/>
  <w16cid:commentId w16cid:paraId="1BF954E4" w16cid:durableId="239714FE"/>
  <w16cid:commentId w16cid:paraId="448C0C2E" w16cid:durableId="2397159D"/>
  <w16cid:commentId w16cid:paraId="557AA399" w16cid:durableId="2397161C"/>
  <w16cid:commentId w16cid:paraId="628C8177" w16cid:durableId="23971651"/>
  <w16cid:commentId w16cid:paraId="0E35AE23" w16cid:durableId="2397168A"/>
  <w16cid:commentId w16cid:paraId="450C4641" w16cid:durableId="23971F5E"/>
  <w16cid:commentId w16cid:paraId="6C0211F1" w16cid:durableId="239720E2"/>
  <w16cid:commentId w16cid:paraId="5D883BC4" w16cid:durableId="23972379"/>
  <w16cid:commentId w16cid:paraId="1E218237" w16cid:durableId="239723A9"/>
  <w16cid:commentId w16cid:paraId="37EF8D7B" w16cid:durableId="23972434"/>
  <w16cid:commentId w16cid:paraId="659F5373" w16cid:durableId="2397245F"/>
  <w16cid:commentId w16cid:paraId="112A575D" w16cid:durableId="239724DC"/>
  <w16cid:commentId w16cid:paraId="50FA35F3" w16cid:durableId="2397256C"/>
  <w16cid:commentId w16cid:paraId="3543C14F" w16cid:durableId="239725FA"/>
  <w16cid:commentId w16cid:paraId="22C69EF5" w16cid:durableId="22A05327"/>
  <w16cid:commentId w16cid:paraId="5D5BB3EF" w16cid:durableId="235E509F"/>
  <w16cid:commentId w16cid:paraId="13464E14" w16cid:durableId="23972618"/>
  <w16cid:commentId w16cid:paraId="22A0E56D" w16cid:durableId="23972661"/>
  <w16cid:commentId w16cid:paraId="3DDCB8EE" w16cid:durableId="239727DF"/>
  <w16cid:commentId w16cid:paraId="2D735121" w16cid:durableId="23972849"/>
  <w16cid:commentId w16cid:paraId="5BCD27CB" w16cid:durableId="23A043E9"/>
  <w16cid:commentId w16cid:paraId="5CA7052B" w16cid:durableId="23A0445B"/>
  <w16cid:commentId w16cid:paraId="22D07873" w16cid:durableId="23A044B7"/>
  <w16cid:commentId w16cid:paraId="7F2350C1" w16cid:durableId="23A044D7"/>
  <w16cid:commentId w16cid:paraId="125A917F" w16cid:durableId="23A04500"/>
  <w16cid:commentId w16cid:paraId="22A3A3EE" w16cid:durableId="23A0471F"/>
  <w16cid:commentId w16cid:paraId="5D800FC1" w16cid:durableId="23A04648"/>
  <w16cid:commentId w16cid:paraId="647D916D" w16cid:durableId="23A0476E"/>
  <w16cid:commentId w16cid:paraId="2460D0B4" w16cid:durableId="23A047A3"/>
  <w16cid:commentId w16cid:paraId="06AF293F" w16cid:durableId="23A04920"/>
  <w16cid:commentId w16cid:paraId="2AD6C603" w16cid:durableId="23A04939"/>
  <w16cid:commentId w16cid:paraId="1022B25B" w16cid:durableId="23A049F8"/>
  <w16cid:commentId w16cid:paraId="03D8F64D" w16cid:durableId="23A04A88"/>
  <w16cid:commentId w16cid:paraId="3B300E36" w16cid:durableId="23A04AC5"/>
  <w16cid:commentId w16cid:paraId="13929928" w16cid:durableId="23A04AF8"/>
  <w16cid:commentId w16cid:paraId="63E5615B" w16cid:durableId="23A04B4E"/>
  <w16cid:commentId w16cid:paraId="45653882" w16cid:durableId="23A04C2B"/>
  <w16cid:commentId w16cid:paraId="0A74C128" w16cid:durableId="23A04D30"/>
  <w16cid:commentId w16cid:paraId="6721C09A" w16cid:durableId="23A04CDA"/>
  <w16cid:commentId w16cid:paraId="4FF6293A" w16cid:durableId="23A04D58"/>
  <w16cid:commentId w16cid:paraId="5A7E18F8" w16cid:durableId="23A04DC6"/>
  <w16cid:commentId w16cid:paraId="063047F2" w16cid:durableId="23A04DF1"/>
  <w16cid:commentId w16cid:paraId="1AF102DF" w16cid:durableId="23A04E6A"/>
  <w16cid:commentId w16cid:paraId="3AC5B98E" w16cid:durableId="23A04E8E"/>
  <w16cid:commentId w16cid:paraId="3468638F" w16cid:durableId="23A04F73"/>
  <w16cid:commentId w16cid:paraId="164FC7D3" w16cid:durableId="23A04F99"/>
  <w16cid:commentId w16cid:paraId="40AC79FC" w16cid:durableId="23A04FBB"/>
  <w16cid:commentId w16cid:paraId="1DA4AEB8" w16cid:durableId="23A04FE2"/>
  <w16cid:commentId w16cid:paraId="389E3080" w16cid:durableId="23A04FFF"/>
  <w16cid:commentId w16cid:paraId="0E2BE0D5" w16cid:durableId="23A0503C"/>
  <w16cid:commentId w16cid:paraId="42D3BFBE" w16cid:durableId="23A05691"/>
  <w16cid:commentId w16cid:paraId="78AC2710" w16cid:durableId="23A056D7"/>
  <w16cid:commentId w16cid:paraId="7894C043" w16cid:durableId="23A056DD"/>
  <w16cid:commentId w16cid:paraId="17EECBBF" w16cid:durableId="23A05729"/>
  <w16cid:commentId w16cid:paraId="3FEFC6D8" w16cid:durableId="23A058E3"/>
  <w16cid:commentId w16cid:paraId="4298DF02" w16cid:durableId="23A05919"/>
  <w16cid:commentId w16cid:paraId="56315DB5" w16cid:durableId="23A059A1"/>
  <w16cid:commentId w16cid:paraId="5A8F8CDE" w16cid:durableId="23A05A95"/>
  <w16cid:commentId w16cid:paraId="5F2B2DB8" w16cid:durableId="23A05A30"/>
  <w16cid:commentId w16cid:paraId="12EB5856" w16cid:durableId="23A05AF7"/>
  <w16cid:commentId w16cid:paraId="1EF9B66F" w16cid:durableId="23A05B11"/>
  <w16cid:commentId w16cid:paraId="3A81D5AC" w16cid:durableId="23A05B93"/>
  <w16cid:commentId w16cid:paraId="46CA6AE5" w16cid:durableId="22A0AEF5"/>
  <w16cid:commentId w16cid:paraId="00C9523B" w16cid:durableId="235E50AF"/>
  <w16cid:commentId w16cid:paraId="094F11C3" w16cid:durableId="23A05BAD"/>
  <w16cid:commentId w16cid:paraId="3D878F94" w16cid:durableId="23A05BD3"/>
  <w16cid:commentId w16cid:paraId="7ACE1EF7" w16cid:durableId="23A05B73"/>
  <w16cid:commentId w16cid:paraId="3C1FEE8E" w16cid:durableId="23A05CFD"/>
  <w16cid:commentId w16cid:paraId="40704B13" w16cid:durableId="23A18579"/>
  <w16cid:commentId w16cid:paraId="715402E7" w16cid:durableId="23A1843C"/>
  <w16cid:commentId w16cid:paraId="6F241EB4" w16cid:durableId="23A18644"/>
  <w16cid:commentId w16cid:paraId="3DD059CC" w16cid:durableId="23A18682"/>
  <w16cid:commentId w16cid:paraId="367DBF21" w16cid:durableId="235E50B2"/>
  <w16cid:commentId w16cid:paraId="23A4EF98" w16cid:durableId="235E50B3"/>
  <w16cid:commentId w16cid:paraId="73E3B844" w16cid:durableId="235E50B4"/>
  <w16cid:commentId w16cid:paraId="205EE36A" w16cid:durableId="235E50B5"/>
  <w16cid:commentId w16cid:paraId="454C4869" w16cid:durableId="235E50B6"/>
  <w16cid:commentId w16cid:paraId="129C8BE2" w16cid:durableId="235E50B7"/>
  <w16cid:commentId w16cid:paraId="2BFF0726" w16cid:durableId="235E50B8"/>
  <w16cid:commentId w16cid:paraId="44229864" w16cid:durableId="235E50B9"/>
  <w16cid:commentId w16cid:paraId="0A72DBFE" w16cid:durableId="235E50BA"/>
  <w16cid:commentId w16cid:paraId="364D2E78" w16cid:durableId="235E50BB"/>
  <w16cid:commentId w16cid:paraId="4A8F31F4" w16cid:durableId="235E50BC"/>
  <w16cid:commentId w16cid:paraId="1B12F930" w16cid:durableId="235E50BD"/>
  <w16cid:commentId w16cid:paraId="1CDA08B1" w16cid:durableId="235E50BE"/>
  <w16cid:commentId w16cid:paraId="6587D7F7" w16cid:durableId="235E50BF"/>
  <w16cid:commentId w16cid:paraId="64A2D66E" w16cid:durableId="235E50C0"/>
  <w16cid:commentId w16cid:paraId="4414C150" w16cid:durableId="23A18A91"/>
  <w16cid:commentId w16cid:paraId="570B231B" w16cid:durableId="23A189DD"/>
  <w16cid:commentId w16cid:paraId="24CD06B1" w16cid:durableId="23A18962"/>
  <w16cid:commentId w16cid:paraId="154108D1" w16cid:durableId="229A405D"/>
  <w16cid:commentId w16cid:paraId="4C4DEE65" w16cid:durableId="235E50C4"/>
  <w16cid:commentId w16cid:paraId="0A23E1F2" w16cid:durableId="23A18984"/>
  <w16cid:commentId w16cid:paraId="689FB454" w16cid:durableId="23A18A99"/>
  <w16cid:commentId w16cid:paraId="21D1469D" w16cid:durableId="23A18C9B"/>
  <w16cid:commentId w16cid:paraId="605B9195" w16cid:durableId="23A18CA9"/>
  <w16cid:commentId w16cid:paraId="0E484E59" w16cid:durableId="23A18D04"/>
  <w16cid:commentId w16cid:paraId="2C52C299" w16cid:durableId="23A18DDF"/>
  <w16cid:commentId w16cid:paraId="49F8F1F2" w16cid:durableId="23A19F5A"/>
  <w16cid:commentId w16cid:paraId="4092464B" w16cid:durableId="23A1A008"/>
  <w16cid:commentId w16cid:paraId="7D8A579F" w16cid:durableId="23A1A002"/>
  <w16cid:commentId w16cid:paraId="0A17C792" w16cid:durableId="23A19FFB"/>
  <w16cid:commentId w16cid:paraId="373B89FA" w16cid:durableId="23A1A049"/>
  <w16cid:commentId w16cid:paraId="44981349" w16cid:durableId="23A1A052"/>
  <w16cid:commentId w16cid:paraId="47ADAF0B" w16cid:durableId="23A1A1C1"/>
  <w16cid:commentId w16cid:paraId="60A5B160" w16cid:durableId="23A1A15C"/>
  <w16cid:commentId w16cid:paraId="72BB796C" w16cid:durableId="23A1A185"/>
  <w16cid:commentId w16cid:paraId="2EBE9C00" w16cid:durableId="23A1A2C6"/>
  <w16cid:commentId w16cid:paraId="3AAF4C00" w16cid:durableId="23A1A388"/>
  <w16cid:commentId w16cid:paraId="102EBFEC" w16cid:durableId="23A1A3CC"/>
  <w16cid:commentId w16cid:paraId="4C1D4B0B" w16cid:durableId="23A1A3FE"/>
  <w16cid:commentId w16cid:paraId="086A63F5" w16cid:durableId="23A1A406"/>
  <w16cid:commentId w16cid:paraId="33DAD8B3" w16cid:durableId="23A1A4DF"/>
  <w16cid:commentId w16cid:paraId="1B803950" w16cid:durableId="23A1A4FB"/>
  <w16cid:commentId w16cid:paraId="3CD1FD6A" w16cid:durableId="23A1A565"/>
  <w16cid:commentId w16cid:paraId="31B80775" w16cid:durableId="23A2B760"/>
  <w16cid:commentId w16cid:paraId="6DBA1825" w16cid:durableId="23A2B7E5"/>
  <w16cid:commentId w16cid:paraId="6D3C654C" w16cid:durableId="23A2B847"/>
  <w16cid:commentId w16cid:paraId="5735E1B8" w16cid:durableId="23A2B888"/>
  <w16cid:commentId w16cid:paraId="31099AFF" w16cid:durableId="23A2B9A8"/>
  <w16cid:commentId w16cid:paraId="552D68F3" w16cid:durableId="23A2B9DD"/>
  <w16cid:commentId w16cid:paraId="5ACCB413" w16cid:durableId="23A2B9FA"/>
  <w16cid:commentId w16cid:paraId="5C5754A0" w16cid:durableId="23A2BB26"/>
  <w16cid:commentId w16cid:paraId="0232E24E" w16cid:durableId="23A2BC72"/>
  <w16cid:commentId w16cid:paraId="2D54C5F7" w16cid:durableId="23A2D712"/>
  <w16cid:commentId w16cid:paraId="225D97A4" w16cid:durableId="23A2D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2D30B" w14:textId="77777777" w:rsidR="0032724B" w:rsidRDefault="0032724B" w:rsidP="00F92EC6">
      <w:r>
        <w:separator/>
      </w:r>
    </w:p>
  </w:endnote>
  <w:endnote w:type="continuationSeparator" w:id="0">
    <w:p w14:paraId="6CB17339" w14:textId="77777777" w:rsidR="0032724B" w:rsidRDefault="0032724B" w:rsidP="00F92EC6">
      <w:r>
        <w:continuationSeparator/>
      </w:r>
    </w:p>
  </w:endnote>
  <w:endnote w:type="continuationNotice" w:id="1">
    <w:p w14:paraId="47CDCB04" w14:textId="77777777" w:rsidR="0032724B" w:rsidRDefault="00327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Italic">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55E41" w14:textId="77777777" w:rsidR="0032724B" w:rsidRDefault="00327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2322D" w14:textId="2F2F2E2A" w:rsidR="0032724B" w:rsidRDefault="0032724B">
    <w:pPr>
      <w:pStyle w:val="Footer"/>
    </w:pPr>
    <w:r>
      <w:t>INSERT ECA APPROVED FOOTER</w:t>
    </w:r>
  </w:p>
  <w:p w14:paraId="3CA9FDAC" w14:textId="77777777" w:rsidR="0032724B" w:rsidRDefault="00327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C2FC0" w14:textId="77777777" w:rsidR="0032724B" w:rsidRDefault="00327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D554C" w14:textId="77777777" w:rsidR="0032724B" w:rsidRDefault="0032724B" w:rsidP="00F92EC6">
      <w:r>
        <w:separator/>
      </w:r>
    </w:p>
  </w:footnote>
  <w:footnote w:type="continuationSeparator" w:id="0">
    <w:p w14:paraId="75F05A57" w14:textId="77777777" w:rsidR="0032724B" w:rsidRDefault="0032724B" w:rsidP="00F92EC6">
      <w:r>
        <w:continuationSeparator/>
      </w:r>
    </w:p>
  </w:footnote>
  <w:footnote w:type="continuationNotice" w:id="1">
    <w:p w14:paraId="01EF13A9" w14:textId="77777777" w:rsidR="0032724B" w:rsidRDefault="003272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FD916" w14:textId="77777777" w:rsidR="0032724B" w:rsidRDefault="00327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8682" w14:textId="38563E2D" w:rsidR="0032724B" w:rsidRDefault="0032724B" w:rsidP="00017FA0">
    <w:pPr>
      <w:pStyle w:val="Header"/>
      <w:tabs>
        <w:tab w:val="clear" w:pos="4680"/>
        <w:tab w:val="clear" w:pos="9360"/>
        <w:tab w:val="left" w:pos="3165"/>
        <w:tab w:val="left" w:pos="4545"/>
        <w:tab w:val="left" w:pos="4740"/>
      </w:tabs>
    </w:pPr>
    <w:r>
      <w:tab/>
    </w:r>
    <w:r>
      <w:tab/>
    </w:r>
    <w:r>
      <w:tab/>
    </w:r>
  </w:p>
  <w:p w14:paraId="1019A094" w14:textId="28D7692E" w:rsidR="0032724B" w:rsidRDefault="0032724B">
    <w:pPr>
      <w:pStyle w:val="Header"/>
    </w:pPr>
  </w:p>
  <w:p w14:paraId="42C77F9B" w14:textId="77777777" w:rsidR="0032724B" w:rsidRPr="00F92EC6" w:rsidRDefault="0032724B" w:rsidP="00F92E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ECFCF" w14:textId="008999BB" w:rsidR="0032724B" w:rsidRDefault="0032724B" w:rsidP="00017FA0">
    <w:pPr>
      <w:pStyle w:val="Header"/>
      <w:tabs>
        <w:tab w:val="clear" w:pos="4680"/>
        <w:tab w:val="clear" w:pos="9360"/>
        <w:tab w:val="left" w:pos="4545"/>
        <w:tab w:val="left" w:pos="4740"/>
      </w:tabs>
    </w:pPr>
    <w:r>
      <w:tab/>
    </w:r>
    <w:r>
      <w:tab/>
    </w:r>
  </w:p>
  <w:p w14:paraId="09E9F026" w14:textId="77777777" w:rsidR="0032724B" w:rsidRPr="00017FA0" w:rsidRDefault="0032724B" w:rsidP="0001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CD0"/>
    <w:multiLevelType w:val="hybridMultilevel"/>
    <w:tmpl w:val="8EA00578"/>
    <w:lvl w:ilvl="0" w:tplc="D208FE7C">
      <w:numFmt w:val="bullet"/>
      <w:lvlText w:val=""/>
      <w:lvlJc w:val="left"/>
      <w:pPr>
        <w:ind w:left="720" w:hanging="360"/>
      </w:pPr>
      <w:rPr>
        <w:rFonts w:ascii="Wingdings" w:eastAsiaTheme="minorHAnsi" w:hAnsi="Wingdings" w:cs="TimesNewRomanPS-BoldMT"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00018"/>
    <w:multiLevelType w:val="hybridMultilevel"/>
    <w:tmpl w:val="6D7ED990"/>
    <w:lvl w:ilvl="0" w:tplc="D208FE7C">
      <w:numFmt w:val="bullet"/>
      <w:lvlText w:val=""/>
      <w:lvlJc w:val="left"/>
      <w:pPr>
        <w:ind w:left="720" w:hanging="360"/>
      </w:pPr>
      <w:rPr>
        <w:rFonts w:ascii="Wingdings" w:eastAsiaTheme="minorHAnsi" w:hAnsi="Wingdings" w:cs="TimesNewRomanPS-BoldMT"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637AB"/>
    <w:multiLevelType w:val="hybridMultilevel"/>
    <w:tmpl w:val="49DA9874"/>
    <w:lvl w:ilvl="0" w:tplc="8D58D992">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5874CFD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E5FD6"/>
    <w:multiLevelType w:val="hybridMultilevel"/>
    <w:tmpl w:val="CE8C47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2A06F69"/>
    <w:multiLevelType w:val="hybridMultilevel"/>
    <w:tmpl w:val="A87A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26B4B"/>
    <w:multiLevelType w:val="hybridMultilevel"/>
    <w:tmpl w:val="F320A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3E47A6A"/>
    <w:multiLevelType w:val="hybridMultilevel"/>
    <w:tmpl w:val="35D4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002E88"/>
    <w:multiLevelType w:val="hybridMultilevel"/>
    <w:tmpl w:val="8AF0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D42651"/>
    <w:multiLevelType w:val="hybridMultilevel"/>
    <w:tmpl w:val="56E051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BB4D48"/>
    <w:multiLevelType w:val="hybridMultilevel"/>
    <w:tmpl w:val="225226FA"/>
    <w:lvl w:ilvl="0" w:tplc="F3D252C8">
      <w:start w:val="1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B24B1A"/>
    <w:multiLevelType w:val="hybridMultilevel"/>
    <w:tmpl w:val="C1C2D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9762177"/>
    <w:multiLevelType w:val="hybridMultilevel"/>
    <w:tmpl w:val="7F24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20D5E"/>
    <w:multiLevelType w:val="hybridMultilevel"/>
    <w:tmpl w:val="206E7B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0EBA2C57"/>
    <w:multiLevelType w:val="hybridMultilevel"/>
    <w:tmpl w:val="4C68A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D6D5D"/>
    <w:multiLevelType w:val="hybridMultilevel"/>
    <w:tmpl w:val="CAC69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4EB2C06"/>
    <w:multiLevelType w:val="hybridMultilevel"/>
    <w:tmpl w:val="80E8A8A6"/>
    <w:lvl w:ilvl="0" w:tplc="77D6BB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5AA57FF"/>
    <w:multiLevelType w:val="hybridMultilevel"/>
    <w:tmpl w:val="248A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A56A8B"/>
    <w:multiLevelType w:val="hybridMultilevel"/>
    <w:tmpl w:val="F0FA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21B85"/>
    <w:multiLevelType w:val="hybridMultilevel"/>
    <w:tmpl w:val="DB026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8CB5E78"/>
    <w:multiLevelType w:val="hybridMultilevel"/>
    <w:tmpl w:val="E55ECE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190C0D23"/>
    <w:multiLevelType w:val="hybridMultilevel"/>
    <w:tmpl w:val="EB62A19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F45DDA"/>
    <w:multiLevelType w:val="hybridMultilevel"/>
    <w:tmpl w:val="86DE68CA"/>
    <w:lvl w:ilvl="0" w:tplc="21A6416C">
      <w:start w:val="1"/>
      <w:numFmt w:val="bullet"/>
      <w:lvlText w:val=""/>
      <w:lvlJc w:val="left"/>
      <w:pPr>
        <w:tabs>
          <w:tab w:val="num" w:pos="288"/>
        </w:tabs>
        <w:ind w:left="288" w:hanging="288"/>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B646EEF"/>
    <w:multiLevelType w:val="hybridMultilevel"/>
    <w:tmpl w:val="5036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593A72"/>
    <w:multiLevelType w:val="hybridMultilevel"/>
    <w:tmpl w:val="BF78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04117D"/>
    <w:multiLevelType w:val="hybridMultilevel"/>
    <w:tmpl w:val="8B62D4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D908EC"/>
    <w:multiLevelType w:val="hybridMultilevel"/>
    <w:tmpl w:val="EB2A2812"/>
    <w:lvl w:ilvl="0" w:tplc="06589DF8">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C734C2"/>
    <w:multiLevelType w:val="hybridMultilevel"/>
    <w:tmpl w:val="5A2C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D94C28"/>
    <w:multiLevelType w:val="hybridMultilevel"/>
    <w:tmpl w:val="55308370"/>
    <w:lvl w:ilvl="0" w:tplc="7B68AE66">
      <w:start w:val="1"/>
      <w:numFmt w:val="bullet"/>
      <w:lvlText w:val=""/>
      <w:lvlJc w:val="center"/>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2D38C5"/>
    <w:multiLevelType w:val="hybridMultilevel"/>
    <w:tmpl w:val="2EF8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9B1D5A"/>
    <w:multiLevelType w:val="hybridMultilevel"/>
    <w:tmpl w:val="5AD8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3A7763E"/>
    <w:multiLevelType w:val="hybridMultilevel"/>
    <w:tmpl w:val="5CA4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EA72D3"/>
    <w:multiLevelType w:val="hybridMultilevel"/>
    <w:tmpl w:val="224C393A"/>
    <w:lvl w:ilvl="0" w:tplc="5B125C18">
      <w:start w:val="1"/>
      <w:numFmt w:val="bullet"/>
      <w:lvlText w:val=""/>
      <w:lvlJc w:val="left"/>
      <w:pPr>
        <w:tabs>
          <w:tab w:val="num" w:pos="288"/>
        </w:tabs>
        <w:ind w:left="288" w:hanging="288"/>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45465FC"/>
    <w:multiLevelType w:val="hybridMultilevel"/>
    <w:tmpl w:val="6590A77C"/>
    <w:lvl w:ilvl="0" w:tplc="47A4C94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067BE9"/>
    <w:multiLevelType w:val="hybridMultilevel"/>
    <w:tmpl w:val="320EA10E"/>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20732B"/>
    <w:multiLevelType w:val="hybridMultilevel"/>
    <w:tmpl w:val="211A605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15:restartNumberingAfterBreak="0">
    <w:nsid w:val="2A9A005C"/>
    <w:multiLevelType w:val="hybridMultilevel"/>
    <w:tmpl w:val="E85CD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AAB113D"/>
    <w:multiLevelType w:val="hybridMultilevel"/>
    <w:tmpl w:val="DB52562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AC17102"/>
    <w:multiLevelType w:val="hybridMultilevel"/>
    <w:tmpl w:val="63DA1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910D68"/>
    <w:multiLevelType w:val="hybridMultilevel"/>
    <w:tmpl w:val="CF966378"/>
    <w:lvl w:ilvl="0" w:tplc="FE5EF43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655C58"/>
    <w:multiLevelType w:val="hybridMultilevel"/>
    <w:tmpl w:val="E8603990"/>
    <w:lvl w:ilvl="0" w:tplc="09869B36">
      <w:start w:val="1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B23A4B"/>
    <w:multiLevelType w:val="hybridMultilevel"/>
    <w:tmpl w:val="48E03BD2"/>
    <w:lvl w:ilvl="0" w:tplc="0409000F">
      <w:start w:val="1"/>
      <w:numFmt w:val="decimal"/>
      <w:lvlText w:val="%1."/>
      <w:lvlJc w:val="left"/>
      <w:pPr>
        <w:ind w:left="360" w:hanging="360"/>
      </w:pPr>
      <w:rPr>
        <w:rFont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F16170C"/>
    <w:multiLevelType w:val="hybridMultilevel"/>
    <w:tmpl w:val="A5A6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9107A0"/>
    <w:multiLevelType w:val="hybridMultilevel"/>
    <w:tmpl w:val="55806D0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3" w15:restartNumberingAfterBreak="0">
    <w:nsid w:val="308F17A8"/>
    <w:multiLevelType w:val="hybridMultilevel"/>
    <w:tmpl w:val="5A9EE5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30A26BAB"/>
    <w:multiLevelType w:val="hybridMultilevel"/>
    <w:tmpl w:val="841A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8B5347"/>
    <w:multiLevelType w:val="hybridMultilevel"/>
    <w:tmpl w:val="07C21C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2DD14C5"/>
    <w:multiLevelType w:val="hybridMultilevel"/>
    <w:tmpl w:val="EDB86DA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7" w15:restartNumberingAfterBreak="0">
    <w:nsid w:val="339B75A6"/>
    <w:multiLevelType w:val="hybridMultilevel"/>
    <w:tmpl w:val="71C4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AF4A72"/>
    <w:multiLevelType w:val="hybridMultilevel"/>
    <w:tmpl w:val="9AEE2664"/>
    <w:lvl w:ilvl="0" w:tplc="CC3CCA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DD7A22"/>
    <w:multiLevelType w:val="multilevel"/>
    <w:tmpl w:val="CCDA688E"/>
    <w:lvl w:ilvl="0">
      <w:start w:val="1"/>
      <w:numFmt w:val="bullet"/>
      <w:lvlText w:val=""/>
      <w:lvlJc w:val="left"/>
      <w:pPr>
        <w:tabs>
          <w:tab w:val="num" w:pos="288"/>
        </w:tabs>
        <w:ind w:left="288" w:hanging="288"/>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B5E56D7"/>
    <w:multiLevelType w:val="hybridMultilevel"/>
    <w:tmpl w:val="73E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4A17B9"/>
    <w:multiLevelType w:val="hybridMultilevel"/>
    <w:tmpl w:val="BCDA9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3D883965"/>
    <w:multiLevelType w:val="hybridMultilevel"/>
    <w:tmpl w:val="17764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3FDD40AB"/>
    <w:multiLevelType w:val="hybridMultilevel"/>
    <w:tmpl w:val="380C6FBC"/>
    <w:lvl w:ilvl="0" w:tplc="CC3CCA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F31630"/>
    <w:multiLevelType w:val="multilevel"/>
    <w:tmpl w:val="D44E70EE"/>
    <w:numStyleLink w:val="StyleABC"/>
  </w:abstractNum>
  <w:abstractNum w:abstractNumId="55" w15:restartNumberingAfterBreak="0">
    <w:nsid w:val="42A207A6"/>
    <w:multiLevelType w:val="hybridMultilevel"/>
    <w:tmpl w:val="1E7E38EA"/>
    <w:lvl w:ilvl="0" w:tplc="AEA47E98">
      <w:start w:val="1"/>
      <w:numFmt w:val="bullet"/>
      <w:lvlText w:val=""/>
      <w:lvlJc w:val="left"/>
      <w:pPr>
        <w:tabs>
          <w:tab w:val="num" w:pos="0"/>
        </w:tabs>
        <w:ind w:left="360" w:hanging="288"/>
      </w:pPr>
      <w:rPr>
        <w:rFonts w:ascii="Wingdings 2" w:hAnsi="Wingdings 2" w:hint="default"/>
        <w:b w:val="0"/>
        <w:i w:val="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2C95E4E"/>
    <w:multiLevelType w:val="hybridMultilevel"/>
    <w:tmpl w:val="136C9E30"/>
    <w:lvl w:ilvl="0" w:tplc="1DE89A8C">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06621A"/>
    <w:multiLevelType w:val="multilevel"/>
    <w:tmpl w:val="D44E70EE"/>
    <w:styleLink w:val="Style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42A453C"/>
    <w:multiLevelType w:val="hybridMultilevel"/>
    <w:tmpl w:val="F392DC58"/>
    <w:lvl w:ilvl="0" w:tplc="AF9092C4">
      <w:start w:val="1"/>
      <w:numFmt w:val="bullet"/>
      <w:lvlText w:val="-"/>
      <w:lvlJc w:val="left"/>
      <w:pPr>
        <w:ind w:left="720" w:hanging="360"/>
      </w:pPr>
      <w:rPr>
        <w:rFonts w:ascii="TimesNewRomanPS-BoldMT" w:eastAsiaTheme="minorHAnsi" w:hAnsi="TimesNewRomanPS-BoldMT" w:cs="TimesNewRomanPS-BoldMT"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64D44A8"/>
    <w:multiLevelType w:val="hybridMultilevel"/>
    <w:tmpl w:val="6EAA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84241DE"/>
    <w:multiLevelType w:val="hybridMultilevel"/>
    <w:tmpl w:val="72DA7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BD13CF"/>
    <w:multiLevelType w:val="hybridMultilevel"/>
    <w:tmpl w:val="5882F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4AF30475"/>
    <w:multiLevelType w:val="hybridMultilevel"/>
    <w:tmpl w:val="582C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886D6B"/>
    <w:multiLevelType w:val="hybridMultilevel"/>
    <w:tmpl w:val="CAB0367E"/>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4" w15:restartNumberingAfterBreak="0">
    <w:nsid w:val="4DCF4F38"/>
    <w:multiLevelType w:val="hybridMultilevel"/>
    <w:tmpl w:val="4648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1933C13"/>
    <w:multiLevelType w:val="hybridMultilevel"/>
    <w:tmpl w:val="C74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350586C"/>
    <w:multiLevelType w:val="hybridMultilevel"/>
    <w:tmpl w:val="D5E0A028"/>
    <w:lvl w:ilvl="0" w:tplc="04090003">
      <w:start w:val="1"/>
      <w:numFmt w:val="bullet"/>
      <w:lvlText w:val="o"/>
      <w:lvlJc w:val="left"/>
      <w:pPr>
        <w:ind w:left="1491" w:hanging="360"/>
      </w:pPr>
      <w:rPr>
        <w:rFonts w:ascii="Courier New" w:hAnsi="Courier New" w:cs="Courier New"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67" w15:restartNumberingAfterBreak="0">
    <w:nsid w:val="548946F3"/>
    <w:multiLevelType w:val="hybridMultilevel"/>
    <w:tmpl w:val="B994D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553B11C7"/>
    <w:multiLevelType w:val="hybridMultilevel"/>
    <w:tmpl w:val="9622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5F01E04"/>
    <w:multiLevelType w:val="hybridMultilevel"/>
    <w:tmpl w:val="DA323BBE"/>
    <w:lvl w:ilvl="0" w:tplc="522E2448">
      <w:start w:val="1"/>
      <w:numFmt w:val="bullet"/>
      <w:lvlText w:val=""/>
      <w:lvlJc w:val="left"/>
      <w:pPr>
        <w:ind w:left="1572" w:hanging="360"/>
      </w:pPr>
      <w:rPr>
        <w:rFonts w:ascii="Symbol" w:hAnsi="Symbol" w:hint="default"/>
        <w:color w:val="auto"/>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70" w15:restartNumberingAfterBreak="0">
    <w:nsid w:val="56B52BA4"/>
    <w:multiLevelType w:val="hybridMultilevel"/>
    <w:tmpl w:val="BD5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720315C"/>
    <w:multiLevelType w:val="hybridMultilevel"/>
    <w:tmpl w:val="C2A6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9501A41"/>
    <w:multiLevelType w:val="hybridMultilevel"/>
    <w:tmpl w:val="AE684A84"/>
    <w:lvl w:ilvl="0" w:tplc="E98C28E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A7D2DCD"/>
    <w:multiLevelType w:val="hybridMultilevel"/>
    <w:tmpl w:val="AA4A4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B504C45"/>
    <w:multiLevelType w:val="hybridMultilevel"/>
    <w:tmpl w:val="9688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C4A4E04"/>
    <w:multiLevelType w:val="hybridMultilevel"/>
    <w:tmpl w:val="84B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CC829F3"/>
    <w:multiLevelType w:val="hybridMultilevel"/>
    <w:tmpl w:val="18D86C7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7" w15:restartNumberingAfterBreak="0">
    <w:nsid w:val="634A66C5"/>
    <w:multiLevelType w:val="hybridMultilevel"/>
    <w:tmpl w:val="DBF61D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8" w15:restartNumberingAfterBreak="0">
    <w:nsid w:val="63D94DE6"/>
    <w:multiLevelType w:val="hybridMultilevel"/>
    <w:tmpl w:val="09A0A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C51A00"/>
    <w:multiLevelType w:val="hybridMultilevel"/>
    <w:tmpl w:val="5A04BCFE"/>
    <w:lvl w:ilvl="0" w:tplc="CC3CCAC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4FD1968"/>
    <w:multiLevelType w:val="hybridMultilevel"/>
    <w:tmpl w:val="83EA2C98"/>
    <w:lvl w:ilvl="0" w:tplc="CC3CCA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8AC6760"/>
    <w:multiLevelType w:val="hybridMultilevel"/>
    <w:tmpl w:val="4470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95C3710"/>
    <w:multiLevelType w:val="hybridMultilevel"/>
    <w:tmpl w:val="E328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A9C4191"/>
    <w:multiLevelType w:val="hybridMultilevel"/>
    <w:tmpl w:val="2C74C854"/>
    <w:lvl w:ilvl="0" w:tplc="06589DF8">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0F50FF"/>
    <w:multiLevelType w:val="hybridMultilevel"/>
    <w:tmpl w:val="F50C8716"/>
    <w:lvl w:ilvl="0" w:tplc="7B68AE66">
      <w:start w:val="1"/>
      <w:numFmt w:val="bullet"/>
      <w:lvlText w:val=""/>
      <w:lvlJc w:val="center"/>
      <w:pPr>
        <w:ind w:left="360" w:hanging="360"/>
      </w:pPr>
      <w:rPr>
        <w:rFonts w:ascii="Symbol" w:hAnsi="Symbol" w:hint="default"/>
        <w:color w:val="auto"/>
      </w:rPr>
    </w:lvl>
    <w:lvl w:ilvl="1" w:tplc="E98C28E2">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C8865AF"/>
    <w:multiLevelType w:val="hybridMultilevel"/>
    <w:tmpl w:val="48E03BD2"/>
    <w:lvl w:ilvl="0" w:tplc="0409000F">
      <w:start w:val="1"/>
      <w:numFmt w:val="decimal"/>
      <w:lvlText w:val="%1."/>
      <w:lvlJc w:val="left"/>
      <w:pPr>
        <w:ind w:left="360" w:hanging="360"/>
      </w:pPr>
      <w:rPr>
        <w:rFont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F030B78"/>
    <w:multiLevelType w:val="hybridMultilevel"/>
    <w:tmpl w:val="72DA79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01117EB"/>
    <w:multiLevelType w:val="hybridMultilevel"/>
    <w:tmpl w:val="5E1E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18B43E4"/>
    <w:multiLevelType w:val="hybridMultilevel"/>
    <w:tmpl w:val="BAEA3572"/>
    <w:lvl w:ilvl="0" w:tplc="06589DF8">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3E01C5F"/>
    <w:multiLevelType w:val="hybridMultilevel"/>
    <w:tmpl w:val="45BA52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4B937FC"/>
    <w:multiLevelType w:val="hybridMultilevel"/>
    <w:tmpl w:val="16168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5B7B24"/>
    <w:multiLevelType w:val="multilevel"/>
    <w:tmpl w:val="9C108F10"/>
    <w:lvl w:ilvl="0">
      <w:start w:val="1"/>
      <w:numFmt w:val="bullet"/>
      <w:lvlText w:val=""/>
      <w:lvlJc w:val="left"/>
      <w:pPr>
        <w:tabs>
          <w:tab w:val="num" w:pos="288"/>
        </w:tabs>
        <w:ind w:left="288" w:hanging="288"/>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711077B"/>
    <w:multiLevelType w:val="hybridMultilevel"/>
    <w:tmpl w:val="30B2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21053D"/>
    <w:multiLevelType w:val="hybridMultilevel"/>
    <w:tmpl w:val="D22EDA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B5202E"/>
    <w:multiLevelType w:val="hybridMultilevel"/>
    <w:tmpl w:val="6BC27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7F96178"/>
    <w:multiLevelType w:val="hybridMultilevel"/>
    <w:tmpl w:val="8F3A41AA"/>
    <w:lvl w:ilvl="0" w:tplc="07B04E8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A845FE5"/>
    <w:multiLevelType w:val="hybridMultilevel"/>
    <w:tmpl w:val="34C24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BB77085"/>
    <w:multiLevelType w:val="hybridMultilevel"/>
    <w:tmpl w:val="9B243D6C"/>
    <w:lvl w:ilvl="0" w:tplc="E98C28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BBF16DF"/>
    <w:multiLevelType w:val="hybridMultilevel"/>
    <w:tmpl w:val="29C85B0A"/>
    <w:lvl w:ilvl="0" w:tplc="1DE89A8C">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E320AC1"/>
    <w:multiLevelType w:val="hybridMultilevel"/>
    <w:tmpl w:val="CD40C3DC"/>
    <w:lvl w:ilvl="0" w:tplc="0409000F">
      <w:start w:val="1"/>
      <w:numFmt w:val="decimal"/>
      <w:lvlText w:val="%1."/>
      <w:lvlJc w:val="left"/>
      <w:pPr>
        <w:ind w:left="36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EBD762D"/>
    <w:multiLevelType w:val="hybridMultilevel"/>
    <w:tmpl w:val="61CE9DC2"/>
    <w:lvl w:ilvl="0" w:tplc="CC3CCAC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8"/>
  </w:num>
  <w:num w:numId="2">
    <w:abstractNumId w:val="38"/>
  </w:num>
  <w:num w:numId="3">
    <w:abstractNumId w:val="55"/>
  </w:num>
  <w:num w:numId="4">
    <w:abstractNumId w:val="16"/>
  </w:num>
  <w:num w:numId="5">
    <w:abstractNumId w:val="70"/>
  </w:num>
  <w:num w:numId="6">
    <w:abstractNumId w:val="49"/>
  </w:num>
  <w:num w:numId="7">
    <w:abstractNumId w:val="31"/>
  </w:num>
  <w:num w:numId="8">
    <w:abstractNumId w:val="91"/>
  </w:num>
  <w:num w:numId="9">
    <w:abstractNumId w:val="55"/>
  </w:num>
  <w:num w:numId="10">
    <w:abstractNumId w:val="87"/>
  </w:num>
  <w:num w:numId="11">
    <w:abstractNumId w:val="4"/>
  </w:num>
  <w:num w:numId="12">
    <w:abstractNumId w:val="42"/>
  </w:num>
  <w:num w:numId="13">
    <w:abstractNumId w:val="82"/>
  </w:num>
  <w:num w:numId="14">
    <w:abstractNumId w:val="88"/>
  </w:num>
  <w:num w:numId="15">
    <w:abstractNumId w:val="38"/>
  </w:num>
  <w:num w:numId="16">
    <w:abstractNumId w:val="61"/>
  </w:num>
  <w:num w:numId="17">
    <w:abstractNumId w:val="46"/>
  </w:num>
  <w:num w:numId="18">
    <w:abstractNumId w:val="81"/>
  </w:num>
  <w:num w:numId="19">
    <w:abstractNumId w:val="95"/>
  </w:num>
  <w:num w:numId="20">
    <w:abstractNumId w:val="2"/>
  </w:num>
  <w:num w:numId="21">
    <w:abstractNumId w:val="15"/>
  </w:num>
  <w:num w:numId="22">
    <w:abstractNumId w:val="67"/>
  </w:num>
  <w:num w:numId="23">
    <w:abstractNumId w:val="28"/>
  </w:num>
  <w:num w:numId="24">
    <w:abstractNumId w:val="33"/>
  </w:num>
  <w:num w:numId="25">
    <w:abstractNumId w:val="100"/>
  </w:num>
  <w:num w:numId="26">
    <w:abstractNumId w:val="90"/>
  </w:num>
  <w:num w:numId="27">
    <w:abstractNumId w:val="52"/>
  </w:num>
  <w:num w:numId="28">
    <w:abstractNumId w:val="5"/>
  </w:num>
  <w:num w:numId="29">
    <w:abstractNumId w:val="73"/>
  </w:num>
  <w:num w:numId="30">
    <w:abstractNumId w:val="79"/>
  </w:num>
  <w:num w:numId="31">
    <w:abstractNumId w:val="48"/>
  </w:num>
  <w:num w:numId="32">
    <w:abstractNumId w:val="80"/>
  </w:num>
  <w:num w:numId="33">
    <w:abstractNumId w:val="53"/>
  </w:num>
  <w:num w:numId="34">
    <w:abstractNumId w:val="56"/>
  </w:num>
  <w:num w:numId="35">
    <w:abstractNumId w:val="98"/>
  </w:num>
  <w:num w:numId="36">
    <w:abstractNumId w:val="0"/>
  </w:num>
  <w:num w:numId="37">
    <w:abstractNumId w:val="1"/>
  </w:num>
  <w:num w:numId="38">
    <w:abstractNumId w:val="50"/>
  </w:num>
  <w:num w:numId="39">
    <w:abstractNumId w:val="12"/>
  </w:num>
  <w:num w:numId="40">
    <w:abstractNumId w:val="77"/>
  </w:num>
  <w:num w:numId="41">
    <w:abstractNumId w:val="97"/>
  </w:num>
  <w:num w:numId="42">
    <w:abstractNumId w:val="36"/>
  </w:num>
  <w:num w:numId="43">
    <w:abstractNumId w:val="96"/>
  </w:num>
  <w:num w:numId="44">
    <w:abstractNumId w:val="47"/>
  </w:num>
  <w:num w:numId="45">
    <w:abstractNumId w:val="89"/>
  </w:num>
  <w:num w:numId="46">
    <w:abstractNumId w:val="22"/>
  </w:num>
  <w:num w:numId="47">
    <w:abstractNumId w:val="84"/>
  </w:num>
  <w:num w:numId="48">
    <w:abstractNumId w:val="72"/>
  </w:num>
  <w:num w:numId="49">
    <w:abstractNumId w:val="25"/>
  </w:num>
  <w:num w:numId="50">
    <w:abstractNumId w:val="83"/>
  </w:num>
  <w:num w:numId="51">
    <w:abstractNumId w:val="27"/>
  </w:num>
  <w:num w:numId="52">
    <w:abstractNumId w:val="78"/>
  </w:num>
  <w:num w:numId="53">
    <w:abstractNumId w:val="99"/>
  </w:num>
  <w:num w:numId="54">
    <w:abstractNumId w:val="23"/>
  </w:num>
  <w:num w:numId="55">
    <w:abstractNumId w:val="68"/>
  </w:num>
  <w:num w:numId="56">
    <w:abstractNumId w:val="19"/>
  </w:num>
  <w:num w:numId="57">
    <w:abstractNumId w:val="24"/>
  </w:num>
  <w:num w:numId="58">
    <w:abstractNumId w:val="29"/>
  </w:num>
  <w:num w:numId="59">
    <w:abstractNumId w:val="94"/>
  </w:num>
  <w:num w:numId="60">
    <w:abstractNumId w:val="40"/>
  </w:num>
  <w:num w:numId="61">
    <w:abstractNumId w:val="60"/>
  </w:num>
  <w:num w:numId="62">
    <w:abstractNumId w:val="86"/>
  </w:num>
  <w:num w:numId="63">
    <w:abstractNumId w:val="74"/>
  </w:num>
  <w:num w:numId="64">
    <w:abstractNumId w:val="20"/>
  </w:num>
  <w:num w:numId="65">
    <w:abstractNumId w:val="14"/>
  </w:num>
  <w:num w:numId="66">
    <w:abstractNumId w:val="85"/>
  </w:num>
  <w:num w:numId="67">
    <w:abstractNumId w:val="18"/>
  </w:num>
  <w:num w:numId="68">
    <w:abstractNumId w:val="54"/>
  </w:num>
  <w:num w:numId="69">
    <w:abstractNumId w:val="57"/>
  </w:num>
  <w:num w:numId="70">
    <w:abstractNumId w:val="93"/>
  </w:num>
  <w:num w:numId="71">
    <w:abstractNumId w:val="21"/>
  </w:num>
  <w:num w:numId="72">
    <w:abstractNumId w:val="44"/>
  </w:num>
  <w:num w:numId="73">
    <w:abstractNumId w:val="30"/>
  </w:num>
  <w:num w:numId="74">
    <w:abstractNumId w:val="43"/>
  </w:num>
  <w:num w:numId="75">
    <w:abstractNumId w:val="3"/>
  </w:num>
  <w:num w:numId="76">
    <w:abstractNumId w:val="35"/>
  </w:num>
  <w:num w:numId="77">
    <w:abstractNumId w:val="65"/>
  </w:num>
  <w:num w:numId="78">
    <w:abstractNumId w:val="6"/>
  </w:num>
  <w:num w:numId="79">
    <w:abstractNumId w:val="32"/>
  </w:num>
  <w:num w:numId="80">
    <w:abstractNumId w:val="45"/>
  </w:num>
  <w:num w:numId="81">
    <w:abstractNumId w:val="62"/>
  </w:num>
  <w:num w:numId="82">
    <w:abstractNumId w:val="10"/>
  </w:num>
  <w:num w:numId="83">
    <w:abstractNumId w:val="34"/>
  </w:num>
  <w:num w:numId="84">
    <w:abstractNumId w:val="76"/>
  </w:num>
  <w:num w:numId="85">
    <w:abstractNumId w:val="41"/>
  </w:num>
  <w:num w:numId="86">
    <w:abstractNumId w:val="11"/>
  </w:num>
  <w:num w:numId="87">
    <w:abstractNumId w:val="26"/>
  </w:num>
  <w:num w:numId="88">
    <w:abstractNumId w:val="51"/>
  </w:num>
  <w:num w:numId="89">
    <w:abstractNumId w:val="64"/>
  </w:num>
  <w:num w:numId="90">
    <w:abstractNumId w:val="17"/>
  </w:num>
  <w:num w:numId="91">
    <w:abstractNumId w:val="69"/>
  </w:num>
  <w:num w:numId="92">
    <w:abstractNumId w:val="92"/>
  </w:num>
  <w:num w:numId="93">
    <w:abstractNumId w:val="7"/>
  </w:num>
  <w:num w:numId="94">
    <w:abstractNumId w:val="8"/>
  </w:num>
  <w:num w:numId="95">
    <w:abstractNumId w:val="37"/>
  </w:num>
  <w:num w:numId="96">
    <w:abstractNumId w:val="66"/>
  </w:num>
  <w:num w:numId="97">
    <w:abstractNumId w:val="63"/>
  </w:num>
  <w:num w:numId="98">
    <w:abstractNumId w:val="13"/>
  </w:num>
  <w:num w:numId="99">
    <w:abstractNumId w:val="39"/>
  </w:num>
  <w:num w:numId="100">
    <w:abstractNumId w:val="9"/>
  </w:num>
  <w:num w:numId="101">
    <w:abstractNumId w:val="71"/>
  </w:num>
  <w:num w:numId="102">
    <w:abstractNumId w:val="59"/>
  </w:num>
  <w:num w:numId="103">
    <w:abstractNumId w:val="58"/>
  </w:num>
  <w:num w:numId="104">
    <w:abstractNumId w:val="75"/>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lor, Ben NOR">
    <w15:presenceInfo w15:providerId="AD" w15:userId="S-1-5-21-4081090624-2963864240-3026879188-275258"/>
  </w15:person>
  <w15:person w15:author="Lalor, Ben NOR [2]">
    <w15:presenceInfo w15:providerId="AD" w15:userId="S::BLalor@noresco.com::cbbad9e0-a231-4684-954c-e7747ae976cd"/>
  </w15:person>
  <w15:person w15:author="DPepetone">
    <w15:presenceInfo w15:providerId="None" w15:userId="DPepetone"/>
  </w15:person>
  <w15:person w15:author="DiLello, Erica NOR">
    <w15:presenceInfo w15:providerId="AD" w15:userId="S::EDiLello@noresco.com::885460a5-cda8-4794-afc6-029ca1aa3973"/>
  </w15:person>
  <w15:person w15:author="Diane Pepetone">
    <w15:presenceInfo w15:providerId="Windows Live" w15:userId="483b146d40ed5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153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C8D"/>
    <w:rsid w:val="00001524"/>
    <w:rsid w:val="0000164E"/>
    <w:rsid w:val="00006CAE"/>
    <w:rsid w:val="00011D8F"/>
    <w:rsid w:val="00012C7A"/>
    <w:rsid w:val="000148BB"/>
    <w:rsid w:val="00014D08"/>
    <w:rsid w:val="00017FA0"/>
    <w:rsid w:val="000219FA"/>
    <w:rsid w:val="0002494D"/>
    <w:rsid w:val="00027281"/>
    <w:rsid w:val="00032386"/>
    <w:rsid w:val="000369D3"/>
    <w:rsid w:val="00037A46"/>
    <w:rsid w:val="00041108"/>
    <w:rsid w:val="000421FE"/>
    <w:rsid w:val="00047F5F"/>
    <w:rsid w:val="00050688"/>
    <w:rsid w:val="00050AB9"/>
    <w:rsid w:val="00052BB6"/>
    <w:rsid w:val="000570A2"/>
    <w:rsid w:val="000624E3"/>
    <w:rsid w:val="00063670"/>
    <w:rsid w:val="00065B5A"/>
    <w:rsid w:val="00067711"/>
    <w:rsid w:val="00071016"/>
    <w:rsid w:val="00073E99"/>
    <w:rsid w:val="0007448A"/>
    <w:rsid w:val="000745D3"/>
    <w:rsid w:val="000751CF"/>
    <w:rsid w:val="0007608E"/>
    <w:rsid w:val="00085D37"/>
    <w:rsid w:val="000861FE"/>
    <w:rsid w:val="00087D83"/>
    <w:rsid w:val="00092208"/>
    <w:rsid w:val="00093F04"/>
    <w:rsid w:val="00096F7B"/>
    <w:rsid w:val="00097F5F"/>
    <w:rsid w:val="000A0EDF"/>
    <w:rsid w:val="000A599C"/>
    <w:rsid w:val="000A6AA8"/>
    <w:rsid w:val="000B00F8"/>
    <w:rsid w:val="000B05FE"/>
    <w:rsid w:val="000B3247"/>
    <w:rsid w:val="000B4218"/>
    <w:rsid w:val="000B59CD"/>
    <w:rsid w:val="000B631C"/>
    <w:rsid w:val="000B650D"/>
    <w:rsid w:val="000B6B15"/>
    <w:rsid w:val="000C2BEC"/>
    <w:rsid w:val="000C2FE2"/>
    <w:rsid w:val="000C5E30"/>
    <w:rsid w:val="000D3118"/>
    <w:rsid w:val="000D4B73"/>
    <w:rsid w:val="000D5620"/>
    <w:rsid w:val="000D654A"/>
    <w:rsid w:val="000D69C3"/>
    <w:rsid w:val="000D797B"/>
    <w:rsid w:val="000E102C"/>
    <w:rsid w:val="000E1E69"/>
    <w:rsid w:val="000E2D9F"/>
    <w:rsid w:val="000E6B7F"/>
    <w:rsid w:val="000E701B"/>
    <w:rsid w:val="000F077C"/>
    <w:rsid w:val="000F36F3"/>
    <w:rsid w:val="000F6E42"/>
    <w:rsid w:val="000F75EA"/>
    <w:rsid w:val="001000C4"/>
    <w:rsid w:val="00100F09"/>
    <w:rsid w:val="001022AB"/>
    <w:rsid w:val="001056B1"/>
    <w:rsid w:val="0010694E"/>
    <w:rsid w:val="00106B1C"/>
    <w:rsid w:val="00115B10"/>
    <w:rsid w:val="001201FC"/>
    <w:rsid w:val="001208F7"/>
    <w:rsid w:val="00127124"/>
    <w:rsid w:val="0012733E"/>
    <w:rsid w:val="0013180C"/>
    <w:rsid w:val="00131B92"/>
    <w:rsid w:val="001320BA"/>
    <w:rsid w:val="00132D08"/>
    <w:rsid w:val="0013371D"/>
    <w:rsid w:val="0014025B"/>
    <w:rsid w:val="00140929"/>
    <w:rsid w:val="001431C6"/>
    <w:rsid w:val="00154E6B"/>
    <w:rsid w:val="00156D11"/>
    <w:rsid w:val="00157069"/>
    <w:rsid w:val="00161DDD"/>
    <w:rsid w:val="00162D55"/>
    <w:rsid w:val="00163700"/>
    <w:rsid w:val="0016696C"/>
    <w:rsid w:val="0016699C"/>
    <w:rsid w:val="00174C54"/>
    <w:rsid w:val="00176A18"/>
    <w:rsid w:val="00180D24"/>
    <w:rsid w:val="001821AD"/>
    <w:rsid w:val="00192BDD"/>
    <w:rsid w:val="00195ED4"/>
    <w:rsid w:val="001A114B"/>
    <w:rsid w:val="001A1F6A"/>
    <w:rsid w:val="001A2E5B"/>
    <w:rsid w:val="001A3C5F"/>
    <w:rsid w:val="001A7251"/>
    <w:rsid w:val="001B00A9"/>
    <w:rsid w:val="001B0F2D"/>
    <w:rsid w:val="001B1231"/>
    <w:rsid w:val="001B35E2"/>
    <w:rsid w:val="001B3782"/>
    <w:rsid w:val="001C0224"/>
    <w:rsid w:val="001C407B"/>
    <w:rsid w:val="001C6C90"/>
    <w:rsid w:val="001C7AEB"/>
    <w:rsid w:val="001D01A7"/>
    <w:rsid w:val="001D0567"/>
    <w:rsid w:val="001D0900"/>
    <w:rsid w:val="001D26B4"/>
    <w:rsid w:val="001D4FCA"/>
    <w:rsid w:val="001D5F0D"/>
    <w:rsid w:val="001D631B"/>
    <w:rsid w:val="001D7D1D"/>
    <w:rsid w:val="001E1E05"/>
    <w:rsid w:val="001E22B2"/>
    <w:rsid w:val="001E48CC"/>
    <w:rsid w:val="001E5464"/>
    <w:rsid w:val="001E5C76"/>
    <w:rsid w:val="001E737C"/>
    <w:rsid w:val="001E7DF8"/>
    <w:rsid w:val="001F0761"/>
    <w:rsid w:val="001F0E67"/>
    <w:rsid w:val="001F0F52"/>
    <w:rsid w:val="001F2B24"/>
    <w:rsid w:val="001F3514"/>
    <w:rsid w:val="00200E3C"/>
    <w:rsid w:val="00201232"/>
    <w:rsid w:val="00202620"/>
    <w:rsid w:val="00203A7F"/>
    <w:rsid w:val="00203CFA"/>
    <w:rsid w:val="00204C31"/>
    <w:rsid w:val="00204CD8"/>
    <w:rsid w:val="00206985"/>
    <w:rsid w:val="00207377"/>
    <w:rsid w:val="002078D5"/>
    <w:rsid w:val="002219A3"/>
    <w:rsid w:val="00225A5F"/>
    <w:rsid w:val="00227EB7"/>
    <w:rsid w:val="002312CD"/>
    <w:rsid w:val="002329DC"/>
    <w:rsid w:val="00234578"/>
    <w:rsid w:val="00235B88"/>
    <w:rsid w:val="002379A4"/>
    <w:rsid w:val="00242C11"/>
    <w:rsid w:val="002450AC"/>
    <w:rsid w:val="0025083C"/>
    <w:rsid w:val="00252B60"/>
    <w:rsid w:val="00253B22"/>
    <w:rsid w:val="00253CA9"/>
    <w:rsid w:val="002555A5"/>
    <w:rsid w:val="00260FAE"/>
    <w:rsid w:val="002708A7"/>
    <w:rsid w:val="00270D2F"/>
    <w:rsid w:val="00272B96"/>
    <w:rsid w:val="00272B99"/>
    <w:rsid w:val="00273E73"/>
    <w:rsid w:val="00287016"/>
    <w:rsid w:val="00290DF2"/>
    <w:rsid w:val="002920AE"/>
    <w:rsid w:val="00295367"/>
    <w:rsid w:val="00295DD1"/>
    <w:rsid w:val="002971FA"/>
    <w:rsid w:val="002972B6"/>
    <w:rsid w:val="002A2159"/>
    <w:rsid w:val="002A4B28"/>
    <w:rsid w:val="002A74B3"/>
    <w:rsid w:val="002B1C2C"/>
    <w:rsid w:val="002B3F6B"/>
    <w:rsid w:val="002B4EBE"/>
    <w:rsid w:val="002C021A"/>
    <w:rsid w:val="002C241F"/>
    <w:rsid w:val="002C6FCB"/>
    <w:rsid w:val="002D0BE7"/>
    <w:rsid w:val="002E23F6"/>
    <w:rsid w:val="002F3C9E"/>
    <w:rsid w:val="002F77EA"/>
    <w:rsid w:val="002F780E"/>
    <w:rsid w:val="002F7828"/>
    <w:rsid w:val="0030420F"/>
    <w:rsid w:val="00304D66"/>
    <w:rsid w:val="003105C0"/>
    <w:rsid w:val="003106D0"/>
    <w:rsid w:val="00314651"/>
    <w:rsid w:val="00317A3D"/>
    <w:rsid w:val="00317CAA"/>
    <w:rsid w:val="00321D42"/>
    <w:rsid w:val="00322625"/>
    <w:rsid w:val="00325C00"/>
    <w:rsid w:val="0032724B"/>
    <w:rsid w:val="00330800"/>
    <w:rsid w:val="0033154F"/>
    <w:rsid w:val="00334A15"/>
    <w:rsid w:val="00335BCB"/>
    <w:rsid w:val="00336C75"/>
    <w:rsid w:val="00345E3C"/>
    <w:rsid w:val="00346F2C"/>
    <w:rsid w:val="00353E12"/>
    <w:rsid w:val="00356778"/>
    <w:rsid w:val="00360954"/>
    <w:rsid w:val="00360C72"/>
    <w:rsid w:val="00362819"/>
    <w:rsid w:val="00362F3A"/>
    <w:rsid w:val="00363B5C"/>
    <w:rsid w:val="00363C79"/>
    <w:rsid w:val="00364F12"/>
    <w:rsid w:val="00365F71"/>
    <w:rsid w:val="00366FA9"/>
    <w:rsid w:val="00367B0D"/>
    <w:rsid w:val="00371327"/>
    <w:rsid w:val="003714F7"/>
    <w:rsid w:val="00371782"/>
    <w:rsid w:val="00371FB3"/>
    <w:rsid w:val="00373454"/>
    <w:rsid w:val="003741B7"/>
    <w:rsid w:val="0037635F"/>
    <w:rsid w:val="00382140"/>
    <w:rsid w:val="0038285F"/>
    <w:rsid w:val="00386FD3"/>
    <w:rsid w:val="00387A2C"/>
    <w:rsid w:val="00387E29"/>
    <w:rsid w:val="0039655D"/>
    <w:rsid w:val="003A01C1"/>
    <w:rsid w:val="003A606A"/>
    <w:rsid w:val="003A62B6"/>
    <w:rsid w:val="003A7550"/>
    <w:rsid w:val="003B4051"/>
    <w:rsid w:val="003B4FD4"/>
    <w:rsid w:val="003B5E23"/>
    <w:rsid w:val="003B70B7"/>
    <w:rsid w:val="003B7265"/>
    <w:rsid w:val="003C22A2"/>
    <w:rsid w:val="003C2B30"/>
    <w:rsid w:val="003C4F58"/>
    <w:rsid w:val="003C5300"/>
    <w:rsid w:val="003C6CC3"/>
    <w:rsid w:val="003C6D92"/>
    <w:rsid w:val="003D1E66"/>
    <w:rsid w:val="003D2559"/>
    <w:rsid w:val="003D3333"/>
    <w:rsid w:val="003D5A0F"/>
    <w:rsid w:val="003D7511"/>
    <w:rsid w:val="003D78DF"/>
    <w:rsid w:val="003E17BC"/>
    <w:rsid w:val="003E3373"/>
    <w:rsid w:val="003E349E"/>
    <w:rsid w:val="003E4D33"/>
    <w:rsid w:val="003F1F7D"/>
    <w:rsid w:val="004025E1"/>
    <w:rsid w:val="00402CAC"/>
    <w:rsid w:val="00402FFB"/>
    <w:rsid w:val="00403B7D"/>
    <w:rsid w:val="004058DB"/>
    <w:rsid w:val="004070C5"/>
    <w:rsid w:val="00410DCB"/>
    <w:rsid w:val="004127CF"/>
    <w:rsid w:val="004166E5"/>
    <w:rsid w:val="0041670F"/>
    <w:rsid w:val="0042483E"/>
    <w:rsid w:val="0042724E"/>
    <w:rsid w:val="00427544"/>
    <w:rsid w:val="00432D5F"/>
    <w:rsid w:val="00434B07"/>
    <w:rsid w:val="004368FE"/>
    <w:rsid w:val="004374DD"/>
    <w:rsid w:val="00440E7E"/>
    <w:rsid w:val="00441D53"/>
    <w:rsid w:val="00446BE4"/>
    <w:rsid w:val="00447EBB"/>
    <w:rsid w:val="00451F8C"/>
    <w:rsid w:val="004545F3"/>
    <w:rsid w:val="00455560"/>
    <w:rsid w:val="00456546"/>
    <w:rsid w:val="0045746D"/>
    <w:rsid w:val="004622EA"/>
    <w:rsid w:val="004647A9"/>
    <w:rsid w:val="00466A88"/>
    <w:rsid w:val="004705DE"/>
    <w:rsid w:val="0048279E"/>
    <w:rsid w:val="0048465B"/>
    <w:rsid w:val="00486C0A"/>
    <w:rsid w:val="004873DE"/>
    <w:rsid w:val="0049451C"/>
    <w:rsid w:val="00495E58"/>
    <w:rsid w:val="004A6218"/>
    <w:rsid w:val="004A692B"/>
    <w:rsid w:val="004A7F2C"/>
    <w:rsid w:val="004B066E"/>
    <w:rsid w:val="004B199E"/>
    <w:rsid w:val="004B337A"/>
    <w:rsid w:val="004C0070"/>
    <w:rsid w:val="004C2901"/>
    <w:rsid w:val="004C336A"/>
    <w:rsid w:val="004C3F0B"/>
    <w:rsid w:val="004C4204"/>
    <w:rsid w:val="004C4799"/>
    <w:rsid w:val="004C5E8E"/>
    <w:rsid w:val="004C7094"/>
    <w:rsid w:val="004C7215"/>
    <w:rsid w:val="004D2501"/>
    <w:rsid w:val="004D3EE5"/>
    <w:rsid w:val="004D4AA7"/>
    <w:rsid w:val="004D6F29"/>
    <w:rsid w:val="004D7461"/>
    <w:rsid w:val="004E187C"/>
    <w:rsid w:val="004E190B"/>
    <w:rsid w:val="004E400A"/>
    <w:rsid w:val="004E52F7"/>
    <w:rsid w:val="004E58B4"/>
    <w:rsid w:val="004E7A73"/>
    <w:rsid w:val="004F35EC"/>
    <w:rsid w:val="004F41DB"/>
    <w:rsid w:val="004F651B"/>
    <w:rsid w:val="00501995"/>
    <w:rsid w:val="00501ECC"/>
    <w:rsid w:val="00505A41"/>
    <w:rsid w:val="00505FE4"/>
    <w:rsid w:val="00510369"/>
    <w:rsid w:val="00511C2F"/>
    <w:rsid w:val="00513C2F"/>
    <w:rsid w:val="00514384"/>
    <w:rsid w:val="00514F8E"/>
    <w:rsid w:val="00516AFF"/>
    <w:rsid w:val="00517F64"/>
    <w:rsid w:val="0052646E"/>
    <w:rsid w:val="00526AFE"/>
    <w:rsid w:val="00527A75"/>
    <w:rsid w:val="00532073"/>
    <w:rsid w:val="00537173"/>
    <w:rsid w:val="00537F20"/>
    <w:rsid w:val="0054045F"/>
    <w:rsid w:val="00541404"/>
    <w:rsid w:val="005429AC"/>
    <w:rsid w:val="00542C23"/>
    <w:rsid w:val="00547F2B"/>
    <w:rsid w:val="005515FF"/>
    <w:rsid w:val="00553241"/>
    <w:rsid w:val="00553CFA"/>
    <w:rsid w:val="00557DC2"/>
    <w:rsid w:val="0056110A"/>
    <w:rsid w:val="00563CF9"/>
    <w:rsid w:val="00565281"/>
    <w:rsid w:val="00566E81"/>
    <w:rsid w:val="005771BA"/>
    <w:rsid w:val="00577C6E"/>
    <w:rsid w:val="0058296E"/>
    <w:rsid w:val="00582C14"/>
    <w:rsid w:val="00584839"/>
    <w:rsid w:val="00584CA2"/>
    <w:rsid w:val="0058518F"/>
    <w:rsid w:val="00593DC8"/>
    <w:rsid w:val="005942D1"/>
    <w:rsid w:val="00594B34"/>
    <w:rsid w:val="005954FD"/>
    <w:rsid w:val="0059768E"/>
    <w:rsid w:val="00597D37"/>
    <w:rsid w:val="005A108B"/>
    <w:rsid w:val="005A1091"/>
    <w:rsid w:val="005A3086"/>
    <w:rsid w:val="005A5A35"/>
    <w:rsid w:val="005A69D0"/>
    <w:rsid w:val="005A6F95"/>
    <w:rsid w:val="005A79A0"/>
    <w:rsid w:val="005B0DBC"/>
    <w:rsid w:val="005B4AD2"/>
    <w:rsid w:val="005C1C14"/>
    <w:rsid w:val="005C28F2"/>
    <w:rsid w:val="005C7A65"/>
    <w:rsid w:val="005D1039"/>
    <w:rsid w:val="005D1EE5"/>
    <w:rsid w:val="005D2EBA"/>
    <w:rsid w:val="005D4E1D"/>
    <w:rsid w:val="005D5B64"/>
    <w:rsid w:val="005D6233"/>
    <w:rsid w:val="005E3ED8"/>
    <w:rsid w:val="005E6BA5"/>
    <w:rsid w:val="005F10D7"/>
    <w:rsid w:val="005F2C1C"/>
    <w:rsid w:val="005F2DA9"/>
    <w:rsid w:val="005F3881"/>
    <w:rsid w:val="005F3994"/>
    <w:rsid w:val="005F408F"/>
    <w:rsid w:val="00602C4B"/>
    <w:rsid w:val="00602E0F"/>
    <w:rsid w:val="006102B2"/>
    <w:rsid w:val="006112CF"/>
    <w:rsid w:val="00612245"/>
    <w:rsid w:val="00616B91"/>
    <w:rsid w:val="00621543"/>
    <w:rsid w:val="00621C10"/>
    <w:rsid w:val="00622B81"/>
    <w:rsid w:val="00626C33"/>
    <w:rsid w:val="006323B3"/>
    <w:rsid w:val="00634624"/>
    <w:rsid w:val="00636194"/>
    <w:rsid w:val="0064344A"/>
    <w:rsid w:val="0064501B"/>
    <w:rsid w:val="00646E34"/>
    <w:rsid w:val="00657972"/>
    <w:rsid w:val="006635BB"/>
    <w:rsid w:val="006729E4"/>
    <w:rsid w:val="0067368F"/>
    <w:rsid w:val="0067419E"/>
    <w:rsid w:val="00674533"/>
    <w:rsid w:val="006767B4"/>
    <w:rsid w:val="00680ECE"/>
    <w:rsid w:val="006818CE"/>
    <w:rsid w:val="006821AB"/>
    <w:rsid w:val="00682F5D"/>
    <w:rsid w:val="00683D45"/>
    <w:rsid w:val="0068460C"/>
    <w:rsid w:val="00685C54"/>
    <w:rsid w:val="00686747"/>
    <w:rsid w:val="006903A2"/>
    <w:rsid w:val="006924CE"/>
    <w:rsid w:val="00692CBB"/>
    <w:rsid w:val="0069396B"/>
    <w:rsid w:val="00695682"/>
    <w:rsid w:val="006979D6"/>
    <w:rsid w:val="006A7FA5"/>
    <w:rsid w:val="006B0E2E"/>
    <w:rsid w:val="006B118F"/>
    <w:rsid w:val="006B2C30"/>
    <w:rsid w:val="006B3757"/>
    <w:rsid w:val="006B3B8F"/>
    <w:rsid w:val="006B4030"/>
    <w:rsid w:val="006B4EB8"/>
    <w:rsid w:val="006C0DE6"/>
    <w:rsid w:val="006C2C40"/>
    <w:rsid w:val="006C3447"/>
    <w:rsid w:val="006C3EB0"/>
    <w:rsid w:val="006D1238"/>
    <w:rsid w:val="006D3706"/>
    <w:rsid w:val="006D4326"/>
    <w:rsid w:val="006D68C0"/>
    <w:rsid w:val="006E4A41"/>
    <w:rsid w:val="006E6390"/>
    <w:rsid w:val="006E7338"/>
    <w:rsid w:val="006E7D96"/>
    <w:rsid w:val="006F1482"/>
    <w:rsid w:val="006F2CB3"/>
    <w:rsid w:val="007008A3"/>
    <w:rsid w:val="00700A1A"/>
    <w:rsid w:val="00702160"/>
    <w:rsid w:val="00702D7E"/>
    <w:rsid w:val="007064FE"/>
    <w:rsid w:val="007072FB"/>
    <w:rsid w:val="0070786D"/>
    <w:rsid w:val="00710610"/>
    <w:rsid w:val="007108A6"/>
    <w:rsid w:val="00711A87"/>
    <w:rsid w:val="00714D50"/>
    <w:rsid w:val="0072195F"/>
    <w:rsid w:val="0072335F"/>
    <w:rsid w:val="007236EB"/>
    <w:rsid w:val="0072467C"/>
    <w:rsid w:val="007259EB"/>
    <w:rsid w:val="00726895"/>
    <w:rsid w:val="007319E3"/>
    <w:rsid w:val="00732B1F"/>
    <w:rsid w:val="00733A79"/>
    <w:rsid w:val="00733C03"/>
    <w:rsid w:val="00734231"/>
    <w:rsid w:val="00735597"/>
    <w:rsid w:val="00742801"/>
    <w:rsid w:val="00743A93"/>
    <w:rsid w:val="007447D5"/>
    <w:rsid w:val="007528F9"/>
    <w:rsid w:val="007576F6"/>
    <w:rsid w:val="00757F47"/>
    <w:rsid w:val="00761B3F"/>
    <w:rsid w:val="007625D5"/>
    <w:rsid w:val="00771A0D"/>
    <w:rsid w:val="00771AE6"/>
    <w:rsid w:val="00772377"/>
    <w:rsid w:val="00774C37"/>
    <w:rsid w:val="00774DB3"/>
    <w:rsid w:val="007750F7"/>
    <w:rsid w:val="007805A7"/>
    <w:rsid w:val="00780955"/>
    <w:rsid w:val="007837E3"/>
    <w:rsid w:val="00784436"/>
    <w:rsid w:val="00784A61"/>
    <w:rsid w:val="007878D1"/>
    <w:rsid w:val="00791D97"/>
    <w:rsid w:val="00792779"/>
    <w:rsid w:val="00793096"/>
    <w:rsid w:val="007A00B8"/>
    <w:rsid w:val="007A0A6C"/>
    <w:rsid w:val="007A1ADD"/>
    <w:rsid w:val="007A46EF"/>
    <w:rsid w:val="007A6F31"/>
    <w:rsid w:val="007A7215"/>
    <w:rsid w:val="007B0B9C"/>
    <w:rsid w:val="007B181A"/>
    <w:rsid w:val="007B409A"/>
    <w:rsid w:val="007B513E"/>
    <w:rsid w:val="007B6835"/>
    <w:rsid w:val="007B73BB"/>
    <w:rsid w:val="007B7E06"/>
    <w:rsid w:val="007C127A"/>
    <w:rsid w:val="007C1573"/>
    <w:rsid w:val="007C394E"/>
    <w:rsid w:val="007C5434"/>
    <w:rsid w:val="007C7773"/>
    <w:rsid w:val="007D0764"/>
    <w:rsid w:val="007D0943"/>
    <w:rsid w:val="007D2A41"/>
    <w:rsid w:val="007D4C66"/>
    <w:rsid w:val="007D5DCD"/>
    <w:rsid w:val="007E020D"/>
    <w:rsid w:val="007E083D"/>
    <w:rsid w:val="007E4137"/>
    <w:rsid w:val="007E443D"/>
    <w:rsid w:val="007E4756"/>
    <w:rsid w:val="007F1EE6"/>
    <w:rsid w:val="007F2909"/>
    <w:rsid w:val="007F2B24"/>
    <w:rsid w:val="007F3910"/>
    <w:rsid w:val="007F4D92"/>
    <w:rsid w:val="007F54F2"/>
    <w:rsid w:val="007F63AC"/>
    <w:rsid w:val="007F6B41"/>
    <w:rsid w:val="007F6BCB"/>
    <w:rsid w:val="007F7CD3"/>
    <w:rsid w:val="008005B5"/>
    <w:rsid w:val="00800AD5"/>
    <w:rsid w:val="00800C2A"/>
    <w:rsid w:val="00800C86"/>
    <w:rsid w:val="00802B7B"/>
    <w:rsid w:val="008038BD"/>
    <w:rsid w:val="00815DD2"/>
    <w:rsid w:val="0081691C"/>
    <w:rsid w:val="00821B9D"/>
    <w:rsid w:val="00821D54"/>
    <w:rsid w:val="008227A2"/>
    <w:rsid w:val="00826494"/>
    <w:rsid w:val="00827AD0"/>
    <w:rsid w:val="0083306F"/>
    <w:rsid w:val="00835D9B"/>
    <w:rsid w:val="00836F6D"/>
    <w:rsid w:val="00840126"/>
    <w:rsid w:val="00841C6F"/>
    <w:rsid w:val="00842A29"/>
    <w:rsid w:val="00844554"/>
    <w:rsid w:val="00845DE7"/>
    <w:rsid w:val="00847D90"/>
    <w:rsid w:val="00850B9C"/>
    <w:rsid w:val="00851E27"/>
    <w:rsid w:val="00854DCE"/>
    <w:rsid w:val="00855DAD"/>
    <w:rsid w:val="0085756F"/>
    <w:rsid w:val="008609CD"/>
    <w:rsid w:val="008615F5"/>
    <w:rsid w:val="008640F2"/>
    <w:rsid w:val="008652C0"/>
    <w:rsid w:val="00871291"/>
    <w:rsid w:val="00874265"/>
    <w:rsid w:val="008749DA"/>
    <w:rsid w:val="00874E18"/>
    <w:rsid w:val="008752BC"/>
    <w:rsid w:val="00881DA3"/>
    <w:rsid w:val="00881FA5"/>
    <w:rsid w:val="00883244"/>
    <w:rsid w:val="00885669"/>
    <w:rsid w:val="00885A5D"/>
    <w:rsid w:val="008916D8"/>
    <w:rsid w:val="0089615D"/>
    <w:rsid w:val="008979DE"/>
    <w:rsid w:val="00897AD8"/>
    <w:rsid w:val="008A0706"/>
    <w:rsid w:val="008A0CD5"/>
    <w:rsid w:val="008A13DA"/>
    <w:rsid w:val="008A206E"/>
    <w:rsid w:val="008A2432"/>
    <w:rsid w:val="008A4157"/>
    <w:rsid w:val="008B0325"/>
    <w:rsid w:val="008B69C7"/>
    <w:rsid w:val="008B6FAA"/>
    <w:rsid w:val="008C0BEA"/>
    <w:rsid w:val="008C1763"/>
    <w:rsid w:val="008C1AA8"/>
    <w:rsid w:val="008C41A2"/>
    <w:rsid w:val="008C6637"/>
    <w:rsid w:val="008D0C9D"/>
    <w:rsid w:val="008D1FCB"/>
    <w:rsid w:val="008E0713"/>
    <w:rsid w:val="008E2CDB"/>
    <w:rsid w:val="008E2CFE"/>
    <w:rsid w:val="008E36C9"/>
    <w:rsid w:val="008F2283"/>
    <w:rsid w:val="008F2ACD"/>
    <w:rsid w:val="008F33EB"/>
    <w:rsid w:val="008F370B"/>
    <w:rsid w:val="008F3EB2"/>
    <w:rsid w:val="008F7CD3"/>
    <w:rsid w:val="009026E2"/>
    <w:rsid w:val="0090368D"/>
    <w:rsid w:val="00904273"/>
    <w:rsid w:val="0090641C"/>
    <w:rsid w:val="00906754"/>
    <w:rsid w:val="0091071C"/>
    <w:rsid w:val="00913AEA"/>
    <w:rsid w:val="00915E1E"/>
    <w:rsid w:val="00916108"/>
    <w:rsid w:val="00917446"/>
    <w:rsid w:val="00922792"/>
    <w:rsid w:val="00926F94"/>
    <w:rsid w:val="00927E23"/>
    <w:rsid w:val="00933618"/>
    <w:rsid w:val="00934048"/>
    <w:rsid w:val="00940636"/>
    <w:rsid w:val="0094188E"/>
    <w:rsid w:val="00943180"/>
    <w:rsid w:val="00943335"/>
    <w:rsid w:val="009442C1"/>
    <w:rsid w:val="00947A40"/>
    <w:rsid w:val="00950C8D"/>
    <w:rsid w:val="009510B9"/>
    <w:rsid w:val="009536AA"/>
    <w:rsid w:val="00954AD8"/>
    <w:rsid w:val="00955937"/>
    <w:rsid w:val="009576C6"/>
    <w:rsid w:val="00957E1F"/>
    <w:rsid w:val="00960FF3"/>
    <w:rsid w:val="009633DD"/>
    <w:rsid w:val="00964F0E"/>
    <w:rsid w:val="009659A4"/>
    <w:rsid w:val="0096707E"/>
    <w:rsid w:val="009731B3"/>
    <w:rsid w:val="00977FB9"/>
    <w:rsid w:val="009817CC"/>
    <w:rsid w:val="009827C4"/>
    <w:rsid w:val="00983401"/>
    <w:rsid w:val="00983DE5"/>
    <w:rsid w:val="0098545A"/>
    <w:rsid w:val="00985A22"/>
    <w:rsid w:val="00991A8A"/>
    <w:rsid w:val="009941C9"/>
    <w:rsid w:val="00995306"/>
    <w:rsid w:val="00995779"/>
    <w:rsid w:val="00995794"/>
    <w:rsid w:val="00997CEB"/>
    <w:rsid w:val="009A09D8"/>
    <w:rsid w:val="009A1122"/>
    <w:rsid w:val="009A3F97"/>
    <w:rsid w:val="009A7423"/>
    <w:rsid w:val="009B5B89"/>
    <w:rsid w:val="009B5C28"/>
    <w:rsid w:val="009B61A8"/>
    <w:rsid w:val="009C32A9"/>
    <w:rsid w:val="009C3E98"/>
    <w:rsid w:val="009C498E"/>
    <w:rsid w:val="009C56F4"/>
    <w:rsid w:val="009C5789"/>
    <w:rsid w:val="009C673A"/>
    <w:rsid w:val="009D1B0F"/>
    <w:rsid w:val="009D29D1"/>
    <w:rsid w:val="009D5405"/>
    <w:rsid w:val="009D6CC6"/>
    <w:rsid w:val="009D7934"/>
    <w:rsid w:val="009E0F0B"/>
    <w:rsid w:val="009E1F2C"/>
    <w:rsid w:val="009E2862"/>
    <w:rsid w:val="009E3094"/>
    <w:rsid w:val="009E4CD2"/>
    <w:rsid w:val="009E6AEC"/>
    <w:rsid w:val="009F0267"/>
    <w:rsid w:val="009F070F"/>
    <w:rsid w:val="009F0ACB"/>
    <w:rsid w:val="009F0FED"/>
    <w:rsid w:val="009F21F8"/>
    <w:rsid w:val="009F2EF0"/>
    <w:rsid w:val="009F550F"/>
    <w:rsid w:val="009F66CA"/>
    <w:rsid w:val="009F6E91"/>
    <w:rsid w:val="00A0022F"/>
    <w:rsid w:val="00A016B8"/>
    <w:rsid w:val="00A061BC"/>
    <w:rsid w:val="00A066CA"/>
    <w:rsid w:val="00A07C50"/>
    <w:rsid w:val="00A07E46"/>
    <w:rsid w:val="00A11C34"/>
    <w:rsid w:val="00A17CA3"/>
    <w:rsid w:val="00A2481E"/>
    <w:rsid w:val="00A255E4"/>
    <w:rsid w:val="00A25871"/>
    <w:rsid w:val="00A26102"/>
    <w:rsid w:val="00A267A2"/>
    <w:rsid w:val="00A306E2"/>
    <w:rsid w:val="00A37333"/>
    <w:rsid w:val="00A37AF5"/>
    <w:rsid w:val="00A4790C"/>
    <w:rsid w:val="00A47F4A"/>
    <w:rsid w:val="00A52B1C"/>
    <w:rsid w:val="00A53262"/>
    <w:rsid w:val="00A542DA"/>
    <w:rsid w:val="00A55F58"/>
    <w:rsid w:val="00A57A68"/>
    <w:rsid w:val="00A62F6A"/>
    <w:rsid w:val="00A70E60"/>
    <w:rsid w:val="00A74166"/>
    <w:rsid w:val="00A750BB"/>
    <w:rsid w:val="00A765E0"/>
    <w:rsid w:val="00A80619"/>
    <w:rsid w:val="00A81371"/>
    <w:rsid w:val="00A85E7F"/>
    <w:rsid w:val="00A93756"/>
    <w:rsid w:val="00A95AEF"/>
    <w:rsid w:val="00A96559"/>
    <w:rsid w:val="00AA2D56"/>
    <w:rsid w:val="00AB0996"/>
    <w:rsid w:val="00AB0FC6"/>
    <w:rsid w:val="00AB7DED"/>
    <w:rsid w:val="00AC0A7D"/>
    <w:rsid w:val="00AC288F"/>
    <w:rsid w:val="00AC5052"/>
    <w:rsid w:val="00AD0515"/>
    <w:rsid w:val="00AD0F77"/>
    <w:rsid w:val="00AD55D4"/>
    <w:rsid w:val="00AD7A80"/>
    <w:rsid w:val="00AE52E2"/>
    <w:rsid w:val="00AE593D"/>
    <w:rsid w:val="00AE60E8"/>
    <w:rsid w:val="00AF1D9A"/>
    <w:rsid w:val="00AF260B"/>
    <w:rsid w:val="00AF32D3"/>
    <w:rsid w:val="00AF45A2"/>
    <w:rsid w:val="00B002CF"/>
    <w:rsid w:val="00B00E8E"/>
    <w:rsid w:val="00B0132E"/>
    <w:rsid w:val="00B03F88"/>
    <w:rsid w:val="00B06927"/>
    <w:rsid w:val="00B07F66"/>
    <w:rsid w:val="00B11968"/>
    <w:rsid w:val="00B13D65"/>
    <w:rsid w:val="00B14BFD"/>
    <w:rsid w:val="00B16E87"/>
    <w:rsid w:val="00B2051D"/>
    <w:rsid w:val="00B220D0"/>
    <w:rsid w:val="00B2281D"/>
    <w:rsid w:val="00B24D8E"/>
    <w:rsid w:val="00B26E9B"/>
    <w:rsid w:val="00B26F32"/>
    <w:rsid w:val="00B30C72"/>
    <w:rsid w:val="00B31A8A"/>
    <w:rsid w:val="00B31F7C"/>
    <w:rsid w:val="00B34A8C"/>
    <w:rsid w:val="00B3544B"/>
    <w:rsid w:val="00B3594D"/>
    <w:rsid w:val="00B35C5B"/>
    <w:rsid w:val="00B4637B"/>
    <w:rsid w:val="00B4648C"/>
    <w:rsid w:val="00B553C5"/>
    <w:rsid w:val="00B57438"/>
    <w:rsid w:val="00B604CD"/>
    <w:rsid w:val="00B61ACC"/>
    <w:rsid w:val="00B626A7"/>
    <w:rsid w:val="00B62A0E"/>
    <w:rsid w:val="00B65FBC"/>
    <w:rsid w:val="00B70616"/>
    <w:rsid w:val="00B70CE9"/>
    <w:rsid w:val="00B731E0"/>
    <w:rsid w:val="00B743E7"/>
    <w:rsid w:val="00B74455"/>
    <w:rsid w:val="00B7685F"/>
    <w:rsid w:val="00B80494"/>
    <w:rsid w:val="00B95283"/>
    <w:rsid w:val="00B95A8B"/>
    <w:rsid w:val="00B95E71"/>
    <w:rsid w:val="00BA1426"/>
    <w:rsid w:val="00BA3986"/>
    <w:rsid w:val="00BA3A7B"/>
    <w:rsid w:val="00BA6DE3"/>
    <w:rsid w:val="00BA6E80"/>
    <w:rsid w:val="00BA6FD8"/>
    <w:rsid w:val="00BB18A7"/>
    <w:rsid w:val="00BB1C39"/>
    <w:rsid w:val="00BB4306"/>
    <w:rsid w:val="00BB4B72"/>
    <w:rsid w:val="00BB6304"/>
    <w:rsid w:val="00BC0D36"/>
    <w:rsid w:val="00BC39A7"/>
    <w:rsid w:val="00BC729B"/>
    <w:rsid w:val="00BD1269"/>
    <w:rsid w:val="00BD446E"/>
    <w:rsid w:val="00BD64F6"/>
    <w:rsid w:val="00BE180B"/>
    <w:rsid w:val="00BE234B"/>
    <w:rsid w:val="00BE3314"/>
    <w:rsid w:val="00BE56AC"/>
    <w:rsid w:val="00BE579B"/>
    <w:rsid w:val="00BE77BB"/>
    <w:rsid w:val="00BF0197"/>
    <w:rsid w:val="00BF0407"/>
    <w:rsid w:val="00BF481A"/>
    <w:rsid w:val="00BF5A30"/>
    <w:rsid w:val="00BF6D73"/>
    <w:rsid w:val="00C11541"/>
    <w:rsid w:val="00C14E88"/>
    <w:rsid w:val="00C14FCC"/>
    <w:rsid w:val="00C16AB6"/>
    <w:rsid w:val="00C21F96"/>
    <w:rsid w:val="00C23B8A"/>
    <w:rsid w:val="00C25BDD"/>
    <w:rsid w:val="00C26422"/>
    <w:rsid w:val="00C26E4D"/>
    <w:rsid w:val="00C32F32"/>
    <w:rsid w:val="00C34A10"/>
    <w:rsid w:val="00C355CB"/>
    <w:rsid w:val="00C35A8C"/>
    <w:rsid w:val="00C368E2"/>
    <w:rsid w:val="00C37510"/>
    <w:rsid w:val="00C43A0A"/>
    <w:rsid w:val="00C45125"/>
    <w:rsid w:val="00C458C9"/>
    <w:rsid w:val="00C52EDF"/>
    <w:rsid w:val="00C61569"/>
    <w:rsid w:val="00C64639"/>
    <w:rsid w:val="00C64BF2"/>
    <w:rsid w:val="00C66C87"/>
    <w:rsid w:val="00C67274"/>
    <w:rsid w:val="00C70FC0"/>
    <w:rsid w:val="00C714B3"/>
    <w:rsid w:val="00C76B3A"/>
    <w:rsid w:val="00C80A47"/>
    <w:rsid w:val="00C81F79"/>
    <w:rsid w:val="00C82B0C"/>
    <w:rsid w:val="00C83F3C"/>
    <w:rsid w:val="00C86C23"/>
    <w:rsid w:val="00C905B8"/>
    <w:rsid w:val="00C9630D"/>
    <w:rsid w:val="00C9771B"/>
    <w:rsid w:val="00CA03A4"/>
    <w:rsid w:val="00CA0B88"/>
    <w:rsid w:val="00CA3A93"/>
    <w:rsid w:val="00CA4044"/>
    <w:rsid w:val="00CA4B10"/>
    <w:rsid w:val="00CA68CC"/>
    <w:rsid w:val="00CA6A28"/>
    <w:rsid w:val="00CB378E"/>
    <w:rsid w:val="00CB5413"/>
    <w:rsid w:val="00CC2226"/>
    <w:rsid w:val="00CC24CC"/>
    <w:rsid w:val="00CC2755"/>
    <w:rsid w:val="00CC2840"/>
    <w:rsid w:val="00CC2847"/>
    <w:rsid w:val="00CC51BA"/>
    <w:rsid w:val="00CC69ED"/>
    <w:rsid w:val="00CC75DE"/>
    <w:rsid w:val="00CD34B0"/>
    <w:rsid w:val="00CD3F34"/>
    <w:rsid w:val="00CD40EE"/>
    <w:rsid w:val="00CD53A5"/>
    <w:rsid w:val="00CD568C"/>
    <w:rsid w:val="00CD7080"/>
    <w:rsid w:val="00CD731F"/>
    <w:rsid w:val="00CE0C7B"/>
    <w:rsid w:val="00CE1FF7"/>
    <w:rsid w:val="00CE2148"/>
    <w:rsid w:val="00CE4687"/>
    <w:rsid w:val="00CF4834"/>
    <w:rsid w:val="00D00761"/>
    <w:rsid w:val="00D05EB6"/>
    <w:rsid w:val="00D06E26"/>
    <w:rsid w:val="00D0712C"/>
    <w:rsid w:val="00D07F5F"/>
    <w:rsid w:val="00D12514"/>
    <w:rsid w:val="00D15581"/>
    <w:rsid w:val="00D155AF"/>
    <w:rsid w:val="00D159A3"/>
    <w:rsid w:val="00D20FD2"/>
    <w:rsid w:val="00D239F4"/>
    <w:rsid w:val="00D2539D"/>
    <w:rsid w:val="00D26607"/>
    <w:rsid w:val="00D2662C"/>
    <w:rsid w:val="00D27383"/>
    <w:rsid w:val="00D30B38"/>
    <w:rsid w:val="00D30F27"/>
    <w:rsid w:val="00D31C69"/>
    <w:rsid w:val="00D32EB1"/>
    <w:rsid w:val="00D40D4C"/>
    <w:rsid w:val="00D42408"/>
    <w:rsid w:val="00D42F50"/>
    <w:rsid w:val="00D456BD"/>
    <w:rsid w:val="00D46CAE"/>
    <w:rsid w:val="00D50277"/>
    <w:rsid w:val="00D5040E"/>
    <w:rsid w:val="00D50432"/>
    <w:rsid w:val="00D52CB8"/>
    <w:rsid w:val="00D54E2C"/>
    <w:rsid w:val="00D55E56"/>
    <w:rsid w:val="00D561F0"/>
    <w:rsid w:val="00D56539"/>
    <w:rsid w:val="00D6006A"/>
    <w:rsid w:val="00D6643F"/>
    <w:rsid w:val="00D71552"/>
    <w:rsid w:val="00D72A5B"/>
    <w:rsid w:val="00D74850"/>
    <w:rsid w:val="00D749E3"/>
    <w:rsid w:val="00D803B0"/>
    <w:rsid w:val="00D80944"/>
    <w:rsid w:val="00D821D4"/>
    <w:rsid w:val="00D82EAD"/>
    <w:rsid w:val="00D83F2E"/>
    <w:rsid w:val="00D849A2"/>
    <w:rsid w:val="00D8610F"/>
    <w:rsid w:val="00D87D9F"/>
    <w:rsid w:val="00D938CE"/>
    <w:rsid w:val="00D94517"/>
    <w:rsid w:val="00D966C5"/>
    <w:rsid w:val="00DA1823"/>
    <w:rsid w:val="00DA22F9"/>
    <w:rsid w:val="00DA2D89"/>
    <w:rsid w:val="00DA3F95"/>
    <w:rsid w:val="00DA482B"/>
    <w:rsid w:val="00DA5DAB"/>
    <w:rsid w:val="00DA67A9"/>
    <w:rsid w:val="00DA6A04"/>
    <w:rsid w:val="00DA79E2"/>
    <w:rsid w:val="00DB1933"/>
    <w:rsid w:val="00DB1E11"/>
    <w:rsid w:val="00DB304E"/>
    <w:rsid w:val="00DC102D"/>
    <w:rsid w:val="00DC2910"/>
    <w:rsid w:val="00DC70A1"/>
    <w:rsid w:val="00DC77D9"/>
    <w:rsid w:val="00DD0ABD"/>
    <w:rsid w:val="00DD3DBF"/>
    <w:rsid w:val="00DD4EC6"/>
    <w:rsid w:val="00DD566E"/>
    <w:rsid w:val="00DD56FE"/>
    <w:rsid w:val="00DE1454"/>
    <w:rsid w:val="00DE2675"/>
    <w:rsid w:val="00DE30CD"/>
    <w:rsid w:val="00DE3263"/>
    <w:rsid w:val="00DE467C"/>
    <w:rsid w:val="00DE77A3"/>
    <w:rsid w:val="00DF3403"/>
    <w:rsid w:val="00DF36DD"/>
    <w:rsid w:val="00DF6B12"/>
    <w:rsid w:val="00E023C1"/>
    <w:rsid w:val="00E03EA9"/>
    <w:rsid w:val="00E043AF"/>
    <w:rsid w:val="00E04AA1"/>
    <w:rsid w:val="00E05CC2"/>
    <w:rsid w:val="00E06705"/>
    <w:rsid w:val="00E1283B"/>
    <w:rsid w:val="00E12CE8"/>
    <w:rsid w:val="00E14A8E"/>
    <w:rsid w:val="00E14E22"/>
    <w:rsid w:val="00E1627A"/>
    <w:rsid w:val="00E243CA"/>
    <w:rsid w:val="00E2483E"/>
    <w:rsid w:val="00E25565"/>
    <w:rsid w:val="00E2688C"/>
    <w:rsid w:val="00E30713"/>
    <w:rsid w:val="00E3159A"/>
    <w:rsid w:val="00E31BF0"/>
    <w:rsid w:val="00E33D36"/>
    <w:rsid w:val="00E35692"/>
    <w:rsid w:val="00E4097D"/>
    <w:rsid w:val="00E43F6B"/>
    <w:rsid w:val="00E44271"/>
    <w:rsid w:val="00E46424"/>
    <w:rsid w:val="00E47B42"/>
    <w:rsid w:val="00E50FC7"/>
    <w:rsid w:val="00E5223B"/>
    <w:rsid w:val="00E52F6B"/>
    <w:rsid w:val="00E54702"/>
    <w:rsid w:val="00E54D1A"/>
    <w:rsid w:val="00E571AF"/>
    <w:rsid w:val="00E6120D"/>
    <w:rsid w:val="00E61478"/>
    <w:rsid w:val="00E61748"/>
    <w:rsid w:val="00E61C2A"/>
    <w:rsid w:val="00E63AD3"/>
    <w:rsid w:val="00E67AEB"/>
    <w:rsid w:val="00E7027A"/>
    <w:rsid w:val="00E70C07"/>
    <w:rsid w:val="00E70FD8"/>
    <w:rsid w:val="00E71A6D"/>
    <w:rsid w:val="00E71A85"/>
    <w:rsid w:val="00E71EEE"/>
    <w:rsid w:val="00E732DB"/>
    <w:rsid w:val="00E736FF"/>
    <w:rsid w:val="00E7373B"/>
    <w:rsid w:val="00E74167"/>
    <w:rsid w:val="00E7768C"/>
    <w:rsid w:val="00E80167"/>
    <w:rsid w:val="00E808EC"/>
    <w:rsid w:val="00E81B17"/>
    <w:rsid w:val="00E82E30"/>
    <w:rsid w:val="00E85B5D"/>
    <w:rsid w:val="00E86CBE"/>
    <w:rsid w:val="00E87857"/>
    <w:rsid w:val="00E908BA"/>
    <w:rsid w:val="00E923B2"/>
    <w:rsid w:val="00E92409"/>
    <w:rsid w:val="00E9349A"/>
    <w:rsid w:val="00E95858"/>
    <w:rsid w:val="00E95D96"/>
    <w:rsid w:val="00EA03CC"/>
    <w:rsid w:val="00EA5374"/>
    <w:rsid w:val="00EA5C69"/>
    <w:rsid w:val="00EA64B6"/>
    <w:rsid w:val="00EA73B2"/>
    <w:rsid w:val="00EB1C7D"/>
    <w:rsid w:val="00EB48CF"/>
    <w:rsid w:val="00EB50CD"/>
    <w:rsid w:val="00EC0CDD"/>
    <w:rsid w:val="00EC31D7"/>
    <w:rsid w:val="00EC409A"/>
    <w:rsid w:val="00EC4989"/>
    <w:rsid w:val="00EC52DD"/>
    <w:rsid w:val="00EC5A59"/>
    <w:rsid w:val="00EC6783"/>
    <w:rsid w:val="00EC76C4"/>
    <w:rsid w:val="00ED2FE0"/>
    <w:rsid w:val="00ED340C"/>
    <w:rsid w:val="00ED3800"/>
    <w:rsid w:val="00EE1A3E"/>
    <w:rsid w:val="00EE33BF"/>
    <w:rsid w:val="00EE4610"/>
    <w:rsid w:val="00EE51A7"/>
    <w:rsid w:val="00EF05D2"/>
    <w:rsid w:val="00EF0AAA"/>
    <w:rsid w:val="00EF3613"/>
    <w:rsid w:val="00EF46DB"/>
    <w:rsid w:val="00EF5D97"/>
    <w:rsid w:val="00EF5EBF"/>
    <w:rsid w:val="00EF668F"/>
    <w:rsid w:val="00F0267A"/>
    <w:rsid w:val="00F02F85"/>
    <w:rsid w:val="00F042DD"/>
    <w:rsid w:val="00F04AB7"/>
    <w:rsid w:val="00F062F6"/>
    <w:rsid w:val="00F073E8"/>
    <w:rsid w:val="00F1008A"/>
    <w:rsid w:val="00F102C2"/>
    <w:rsid w:val="00F10F20"/>
    <w:rsid w:val="00F11721"/>
    <w:rsid w:val="00F137B4"/>
    <w:rsid w:val="00F16283"/>
    <w:rsid w:val="00F16784"/>
    <w:rsid w:val="00F2103E"/>
    <w:rsid w:val="00F3001E"/>
    <w:rsid w:val="00F3030C"/>
    <w:rsid w:val="00F3117B"/>
    <w:rsid w:val="00F34417"/>
    <w:rsid w:val="00F34AA0"/>
    <w:rsid w:val="00F34DD5"/>
    <w:rsid w:val="00F37390"/>
    <w:rsid w:val="00F41075"/>
    <w:rsid w:val="00F43A9C"/>
    <w:rsid w:val="00F43F2B"/>
    <w:rsid w:val="00F43F94"/>
    <w:rsid w:val="00F454C3"/>
    <w:rsid w:val="00F477E9"/>
    <w:rsid w:val="00F532E1"/>
    <w:rsid w:val="00F53815"/>
    <w:rsid w:val="00F55902"/>
    <w:rsid w:val="00F56901"/>
    <w:rsid w:val="00F617C5"/>
    <w:rsid w:val="00F6483D"/>
    <w:rsid w:val="00F70900"/>
    <w:rsid w:val="00F7118F"/>
    <w:rsid w:val="00F71C52"/>
    <w:rsid w:val="00F71EB3"/>
    <w:rsid w:val="00F744B1"/>
    <w:rsid w:val="00F74C1A"/>
    <w:rsid w:val="00F75ED6"/>
    <w:rsid w:val="00F832D5"/>
    <w:rsid w:val="00F84AD0"/>
    <w:rsid w:val="00F92EC6"/>
    <w:rsid w:val="00F93051"/>
    <w:rsid w:val="00F93D5A"/>
    <w:rsid w:val="00F94877"/>
    <w:rsid w:val="00F94C78"/>
    <w:rsid w:val="00F97C0C"/>
    <w:rsid w:val="00FA29E9"/>
    <w:rsid w:val="00FA314A"/>
    <w:rsid w:val="00FA7B5F"/>
    <w:rsid w:val="00FB14B6"/>
    <w:rsid w:val="00FB1BE6"/>
    <w:rsid w:val="00FB2C24"/>
    <w:rsid w:val="00FB589E"/>
    <w:rsid w:val="00FB596A"/>
    <w:rsid w:val="00FC09B2"/>
    <w:rsid w:val="00FC1216"/>
    <w:rsid w:val="00FC1576"/>
    <w:rsid w:val="00FC3313"/>
    <w:rsid w:val="00FC4211"/>
    <w:rsid w:val="00FC5F71"/>
    <w:rsid w:val="00FC7501"/>
    <w:rsid w:val="00FD2FA9"/>
    <w:rsid w:val="00FD35D7"/>
    <w:rsid w:val="00FD5986"/>
    <w:rsid w:val="00FD6C85"/>
    <w:rsid w:val="00FE330B"/>
    <w:rsid w:val="00FE54EB"/>
    <w:rsid w:val="00FE7D4B"/>
    <w:rsid w:val="00FF2F2D"/>
    <w:rsid w:val="00FF3573"/>
    <w:rsid w:val="00FF3929"/>
    <w:rsid w:val="00FF66D3"/>
    <w:rsid w:val="00FF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69D517B5"/>
  <w15:docId w15:val="{9064F734-8F85-4791-B1AB-79C06B04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table" w:styleId="TableGrid">
    <w:name w:val="Table Grid"/>
    <w:basedOn w:val="TableNormal"/>
    <w:uiPriority w:val="59"/>
    <w:rsid w:val="00950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D50432"/>
    <w:rPr>
      <w:sz w:val="16"/>
      <w:szCs w:val="16"/>
    </w:rPr>
  </w:style>
  <w:style w:type="paragraph" w:styleId="CommentText">
    <w:name w:val="annotation text"/>
    <w:basedOn w:val="Normal"/>
    <w:link w:val="CommentTextChar"/>
    <w:uiPriority w:val="99"/>
    <w:unhideWhenUsed/>
    <w:rsid w:val="00D50432"/>
    <w:rPr>
      <w:sz w:val="20"/>
      <w:szCs w:val="20"/>
    </w:rPr>
  </w:style>
  <w:style w:type="character" w:customStyle="1" w:styleId="CommentTextChar">
    <w:name w:val="Comment Text Char"/>
    <w:basedOn w:val="DefaultParagraphFont"/>
    <w:link w:val="CommentText"/>
    <w:uiPriority w:val="99"/>
    <w:rsid w:val="00D50432"/>
    <w:rPr>
      <w:sz w:val="20"/>
      <w:szCs w:val="20"/>
    </w:rPr>
  </w:style>
  <w:style w:type="paragraph" w:styleId="CommentSubject">
    <w:name w:val="annotation subject"/>
    <w:basedOn w:val="CommentText"/>
    <w:next w:val="CommentText"/>
    <w:link w:val="CommentSubjectChar"/>
    <w:uiPriority w:val="99"/>
    <w:semiHidden/>
    <w:unhideWhenUsed/>
    <w:rsid w:val="00D50432"/>
    <w:rPr>
      <w:b/>
      <w:bCs/>
    </w:rPr>
  </w:style>
  <w:style w:type="character" w:customStyle="1" w:styleId="CommentSubjectChar">
    <w:name w:val="Comment Subject Char"/>
    <w:basedOn w:val="CommentTextChar"/>
    <w:link w:val="CommentSubject"/>
    <w:uiPriority w:val="99"/>
    <w:semiHidden/>
    <w:rsid w:val="00D50432"/>
    <w:rPr>
      <w:b/>
      <w:bCs/>
      <w:sz w:val="20"/>
      <w:szCs w:val="20"/>
    </w:rPr>
  </w:style>
  <w:style w:type="paragraph" w:styleId="BalloonText">
    <w:name w:val="Balloon Text"/>
    <w:basedOn w:val="Normal"/>
    <w:link w:val="BalloonTextChar"/>
    <w:uiPriority w:val="99"/>
    <w:semiHidden/>
    <w:unhideWhenUsed/>
    <w:rsid w:val="00D50432"/>
    <w:rPr>
      <w:rFonts w:ascii="Tahoma" w:hAnsi="Tahoma" w:cs="Tahoma"/>
      <w:sz w:val="16"/>
      <w:szCs w:val="16"/>
    </w:rPr>
  </w:style>
  <w:style w:type="character" w:customStyle="1" w:styleId="BalloonTextChar">
    <w:name w:val="Balloon Text Char"/>
    <w:basedOn w:val="DefaultParagraphFont"/>
    <w:link w:val="BalloonText"/>
    <w:uiPriority w:val="99"/>
    <w:semiHidden/>
    <w:rsid w:val="00D50432"/>
    <w:rPr>
      <w:rFonts w:ascii="Tahoma" w:hAnsi="Tahoma" w:cs="Tahoma"/>
      <w:sz w:val="16"/>
      <w:szCs w:val="16"/>
    </w:rPr>
  </w:style>
  <w:style w:type="paragraph" w:styleId="Header">
    <w:name w:val="header"/>
    <w:basedOn w:val="Normal"/>
    <w:link w:val="HeaderChar"/>
    <w:uiPriority w:val="99"/>
    <w:unhideWhenUsed/>
    <w:rsid w:val="00F92EC6"/>
    <w:pPr>
      <w:tabs>
        <w:tab w:val="center" w:pos="4680"/>
        <w:tab w:val="right" w:pos="9360"/>
      </w:tabs>
    </w:pPr>
  </w:style>
  <w:style w:type="character" w:customStyle="1" w:styleId="HeaderChar">
    <w:name w:val="Header Char"/>
    <w:basedOn w:val="DefaultParagraphFont"/>
    <w:link w:val="Header"/>
    <w:uiPriority w:val="99"/>
    <w:rsid w:val="00F92EC6"/>
    <w:rPr>
      <w:sz w:val="24"/>
      <w:szCs w:val="24"/>
    </w:rPr>
  </w:style>
  <w:style w:type="paragraph" w:styleId="Footer">
    <w:name w:val="footer"/>
    <w:basedOn w:val="Normal"/>
    <w:link w:val="FooterChar"/>
    <w:uiPriority w:val="99"/>
    <w:unhideWhenUsed/>
    <w:rsid w:val="00F92EC6"/>
    <w:pPr>
      <w:tabs>
        <w:tab w:val="center" w:pos="4680"/>
        <w:tab w:val="right" w:pos="9360"/>
      </w:tabs>
    </w:pPr>
  </w:style>
  <w:style w:type="character" w:customStyle="1" w:styleId="FooterChar">
    <w:name w:val="Footer Char"/>
    <w:basedOn w:val="DefaultParagraphFont"/>
    <w:link w:val="Footer"/>
    <w:uiPriority w:val="99"/>
    <w:rsid w:val="00F92EC6"/>
    <w:rPr>
      <w:sz w:val="24"/>
      <w:szCs w:val="24"/>
    </w:rPr>
  </w:style>
  <w:style w:type="paragraph" w:styleId="Revision">
    <w:name w:val="Revision"/>
    <w:hidden/>
    <w:uiPriority w:val="99"/>
    <w:semiHidden/>
    <w:rsid w:val="00B30C72"/>
    <w:rPr>
      <w:sz w:val="24"/>
      <w:szCs w:val="24"/>
    </w:rPr>
  </w:style>
  <w:style w:type="paragraph" w:customStyle="1" w:styleId="Default">
    <w:name w:val="Default"/>
    <w:rsid w:val="00C64639"/>
    <w:pPr>
      <w:autoSpaceDE w:val="0"/>
      <w:autoSpaceDN w:val="0"/>
      <w:adjustRightInd w:val="0"/>
    </w:pPr>
    <w:rPr>
      <w:rFonts w:ascii="Arial Narrow" w:hAnsi="Arial Narrow" w:cs="Arial Narrow"/>
      <w:color w:val="000000"/>
      <w:sz w:val="24"/>
      <w:szCs w:val="24"/>
    </w:rPr>
  </w:style>
  <w:style w:type="character" w:styleId="Hyperlink">
    <w:name w:val="Hyperlink"/>
    <w:basedOn w:val="DefaultParagraphFont"/>
    <w:uiPriority w:val="99"/>
    <w:semiHidden/>
    <w:unhideWhenUsed/>
    <w:rsid w:val="0089615D"/>
    <w:rPr>
      <w:color w:val="0000FF"/>
      <w:u w:val="single"/>
    </w:rPr>
  </w:style>
  <w:style w:type="table" w:customStyle="1" w:styleId="TableGrid1">
    <w:name w:val="Table Grid1"/>
    <w:basedOn w:val="TableNormal"/>
    <w:next w:val="TableGrid"/>
    <w:uiPriority w:val="59"/>
    <w:rsid w:val="007A46E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A46E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A46E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BB6304"/>
    <w:pPr>
      <w:spacing w:before="100" w:beforeAutospacing="1" w:after="100" w:afterAutospacing="1"/>
    </w:pPr>
    <w:rPr>
      <w:rFonts w:ascii="Times New Roman" w:eastAsia="Times New Roman" w:hAnsi="Times New Roman"/>
    </w:rPr>
  </w:style>
  <w:style w:type="character" w:customStyle="1" w:styleId="BodyTextChar">
    <w:name w:val="Body Text Char"/>
    <w:basedOn w:val="DefaultParagraphFont"/>
    <w:link w:val="BodyText"/>
    <w:uiPriority w:val="99"/>
    <w:rsid w:val="00BB6304"/>
    <w:rPr>
      <w:rFonts w:ascii="Times New Roman" w:eastAsia="Times New Roman" w:hAnsi="Times New Roman"/>
      <w:sz w:val="24"/>
      <w:szCs w:val="24"/>
    </w:rPr>
  </w:style>
  <w:style w:type="table" w:customStyle="1" w:styleId="TableGrid4">
    <w:name w:val="Table Grid4"/>
    <w:basedOn w:val="TableNormal"/>
    <w:next w:val="TableGrid"/>
    <w:uiPriority w:val="59"/>
    <w:rsid w:val="00F93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65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ABC">
    <w:name w:val="Style ABC"/>
    <w:uiPriority w:val="99"/>
    <w:rsid w:val="00EF5EBF"/>
    <w:pPr>
      <w:numPr>
        <w:numId w:val="69"/>
      </w:numPr>
    </w:pPr>
  </w:style>
  <w:style w:type="character" w:styleId="PlaceholderText">
    <w:name w:val="Placeholder Text"/>
    <w:basedOn w:val="DefaultParagraphFont"/>
    <w:uiPriority w:val="99"/>
    <w:semiHidden/>
    <w:rsid w:val="009026E2"/>
    <w:rPr>
      <w:color w:val="808080"/>
    </w:rPr>
  </w:style>
  <w:style w:type="character" w:customStyle="1" w:styleId="char-bold">
    <w:name w:val="char-bold"/>
    <w:basedOn w:val="DefaultParagraphFont"/>
    <w:rsid w:val="007B181A"/>
  </w:style>
  <w:style w:type="paragraph" w:customStyle="1" w:styleId="tablecell">
    <w:name w:val="tablecell"/>
    <w:basedOn w:val="Normal"/>
    <w:rsid w:val="007B181A"/>
    <w:pPr>
      <w:spacing w:before="100" w:beforeAutospacing="1" w:after="100" w:afterAutospacing="1"/>
    </w:pPr>
    <w:rPr>
      <w:rFonts w:ascii="Times New Roman" w:eastAsia="Times New Roman" w:hAnsi="Times New Roman"/>
    </w:rPr>
  </w:style>
  <w:style w:type="paragraph" w:customStyle="1" w:styleId="bulletaaletter">
    <w:name w:val="bulletaaletter"/>
    <w:basedOn w:val="Normal"/>
    <w:rsid w:val="007B181A"/>
    <w:pPr>
      <w:spacing w:before="100" w:beforeAutospacing="1" w:after="100" w:afterAutospacing="1"/>
    </w:pPr>
    <w:rPr>
      <w:rFonts w:ascii="Times New Roman" w:eastAsia="Times New Roman" w:hAnsi="Times New Roman"/>
    </w:rPr>
  </w:style>
  <w:style w:type="character" w:customStyle="1" w:styleId="char-superscript">
    <w:name w:val="char-superscript"/>
    <w:basedOn w:val="DefaultParagraphFont"/>
    <w:rsid w:val="007B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295">
      <w:bodyDiv w:val="1"/>
      <w:marLeft w:val="0"/>
      <w:marRight w:val="0"/>
      <w:marTop w:val="0"/>
      <w:marBottom w:val="0"/>
      <w:divBdr>
        <w:top w:val="none" w:sz="0" w:space="0" w:color="auto"/>
        <w:left w:val="none" w:sz="0" w:space="0" w:color="auto"/>
        <w:bottom w:val="none" w:sz="0" w:space="0" w:color="auto"/>
        <w:right w:val="none" w:sz="0" w:space="0" w:color="auto"/>
      </w:divBdr>
    </w:div>
    <w:div w:id="153955180">
      <w:bodyDiv w:val="1"/>
      <w:marLeft w:val="0"/>
      <w:marRight w:val="0"/>
      <w:marTop w:val="0"/>
      <w:marBottom w:val="0"/>
      <w:divBdr>
        <w:top w:val="none" w:sz="0" w:space="0" w:color="auto"/>
        <w:left w:val="none" w:sz="0" w:space="0" w:color="auto"/>
        <w:bottom w:val="none" w:sz="0" w:space="0" w:color="auto"/>
        <w:right w:val="none" w:sz="0" w:space="0" w:color="auto"/>
      </w:divBdr>
    </w:div>
    <w:div w:id="208499715">
      <w:bodyDiv w:val="1"/>
      <w:marLeft w:val="0"/>
      <w:marRight w:val="0"/>
      <w:marTop w:val="0"/>
      <w:marBottom w:val="0"/>
      <w:divBdr>
        <w:top w:val="none" w:sz="0" w:space="0" w:color="auto"/>
        <w:left w:val="none" w:sz="0" w:space="0" w:color="auto"/>
        <w:bottom w:val="none" w:sz="0" w:space="0" w:color="auto"/>
        <w:right w:val="none" w:sz="0" w:space="0" w:color="auto"/>
      </w:divBdr>
    </w:div>
    <w:div w:id="235557437">
      <w:bodyDiv w:val="1"/>
      <w:marLeft w:val="0"/>
      <w:marRight w:val="0"/>
      <w:marTop w:val="0"/>
      <w:marBottom w:val="0"/>
      <w:divBdr>
        <w:top w:val="none" w:sz="0" w:space="0" w:color="auto"/>
        <w:left w:val="none" w:sz="0" w:space="0" w:color="auto"/>
        <w:bottom w:val="none" w:sz="0" w:space="0" w:color="auto"/>
        <w:right w:val="none" w:sz="0" w:space="0" w:color="auto"/>
      </w:divBdr>
    </w:div>
    <w:div w:id="270669075">
      <w:bodyDiv w:val="1"/>
      <w:marLeft w:val="0"/>
      <w:marRight w:val="0"/>
      <w:marTop w:val="0"/>
      <w:marBottom w:val="0"/>
      <w:divBdr>
        <w:top w:val="none" w:sz="0" w:space="0" w:color="auto"/>
        <w:left w:val="none" w:sz="0" w:space="0" w:color="auto"/>
        <w:bottom w:val="none" w:sz="0" w:space="0" w:color="auto"/>
        <w:right w:val="none" w:sz="0" w:space="0" w:color="auto"/>
      </w:divBdr>
      <w:divsChild>
        <w:div w:id="607737195">
          <w:marLeft w:val="0"/>
          <w:marRight w:val="0"/>
          <w:marTop w:val="0"/>
          <w:marBottom w:val="0"/>
          <w:divBdr>
            <w:top w:val="none" w:sz="0" w:space="0" w:color="auto"/>
            <w:left w:val="none" w:sz="0" w:space="0" w:color="auto"/>
            <w:bottom w:val="none" w:sz="0" w:space="0" w:color="auto"/>
            <w:right w:val="none" w:sz="0" w:space="0" w:color="auto"/>
          </w:divBdr>
          <w:divsChild>
            <w:div w:id="898635685">
              <w:marLeft w:val="0"/>
              <w:marRight w:val="0"/>
              <w:marTop w:val="0"/>
              <w:marBottom w:val="0"/>
              <w:divBdr>
                <w:top w:val="none" w:sz="0" w:space="0" w:color="auto"/>
                <w:left w:val="none" w:sz="0" w:space="0" w:color="auto"/>
                <w:bottom w:val="none" w:sz="0" w:space="0" w:color="auto"/>
                <w:right w:val="none" w:sz="0" w:space="0" w:color="auto"/>
              </w:divBdr>
              <w:divsChild>
                <w:div w:id="9841228">
                  <w:marLeft w:val="0"/>
                  <w:marRight w:val="0"/>
                  <w:marTop w:val="0"/>
                  <w:marBottom w:val="0"/>
                  <w:divBdr>
                    <w:top w:val="none" w:sz="0" w:space="0" w:color="auto"/>
                    <w:left w:val="none" w:sz="0" w:space="0" w:color="auto"/>
                    <w:bottom w:val="none" w:sz="0" w:space="0" w:color="auto"/>
                    <w:right w:val="none" w:sz="0" w:space="0" w:color="auto"/>
                  </w:divBdr>
                  <w:divsChild>
                    <w:div w:id="2115518782">
                      <w:marLeft w:val="0"/>
                      <w:marRight w:val="0"/>
                      <w:marTop w:val="0"/>
                      <w:marBottom w:val="0"/>
                      <w:divBdr>
                        <w:top w:val="none" w:sz="0" w:space="0" w:color="auto"/>
                        <w:left w:val="none" w:sz="0" w:space="0" w:color="auto"/>
                        <w:bottom w:val="none" w:sz="0" w:space="0" w:color="auto"/>
                        <w:right w:val="none" w:sz="0" w:space="0" w:color="auto"/>
                      </w:divBdr>
                      <w:divsChild>
                        <w:div w:id="1881165933">
                          <w:marLeft w:val="0"/>
                          <w:marRight w:val="0"/>
                          <w:marTop w:val="0"/>
                          <w:marBottom w:val="0"/>
                          <w:divBdr>
                            <w:top w:val="none" w:sz="0" w:space="0" w:color="auto"/>
                            <w:left w:val="none" w:sz="0" w:space="0" w:color="auto"/>
                            <w:bottom w:val="none" w:sz="0" w:space="0" w:color="auto"/>
                            <w:right w:val="none" w:sz="0" w:space="0" w:color="auto"/>
                          </w:divBdr>
                          <w:divsChild>
                            <w:div w:id="1876194845">
                              <w:marLeft w:val="0"/>
                              <w:marRight w:val="0"/>
                              <w:marTop w:val="0"/>
                              <w:marBottom w:val="0"/>
                              <w:divBdr>
                                <w:top w:val="none" w:sz="0" w:space="0" w:color="auto"/>
                                <w:left w:val="none" w:sz="0" w:space="0" w:color="auto"/>
                                <w:bottom w:val="none" w:sz="0" w:space="0" w:color="auto"/>
                                <w:right w:val="none" w:sz="0" w:space="0" w:color="auto"/>
                              </w:divBdr>
                              <w:divsChild>
                                <w:div w:id="16213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065385">
      <w:bodyDiv w:val="1"/>
      <w:marLeft w:val="0"/>
      <w:marRight w:val="0"/>
      <w:marTop w:val="0"/>
      <w:marBottom w:val="0"/>
      <w:divBdr>
        <w:top w:val="none" w:sz="0" w:space="0" w:color="auto"/>
        <w:left w:val="none" w:sz="0" w:space="0" w:color="auto"/>
        <w:bottom w:val="none" w:sz="0" w:space="0" w:color="auto"/>
        <w:right w:val="none" w:sz="0" w:space="0" w:color="auto"/>
      </w:divBdr>
    </w:div>
    <w:div w:id="316149071">
      <w:bodyDiv w:val="1"/>
      <w:marLeft w:val="0"/>
      <w:marRight w:val="0"/>
      <w:marTop w:val="0"/>
      <w:marBottom w:val="0"/>
      <w:divBdr>
        <w:top w:val="none" w:sz="0" w:space="0" w:color="auto"/>
        <w:left w:val="none" w:sz="0" w:space="0" w:color="auto"/>
        <w:bottom w:val="none" w:sz="0" w:space="0" w:color="auto"/>
        <w:right w:val="none" w:sz="0" w:space="0" w:color="auto"/>
      </w:divBdr>
    </w:div>
    <w:div w:id="470557917">
      <w:bodyDiv w:val="1"/>
      <w:marLeft w:val="0"/>
      <w:marRight w:val="0"/>
      <w:marTop w:val="0"/>
      <w:marBottom w:val="0"/>
      <w:divBdr>
        <w:top w:val="none" w:sz="0" w:space="0" w:color="auto"/>
        <w:left w:val="none" w:sz="0" w:space="0" w:color="auto"/>
        <w:bottom w:val="none" w:sz="0" w:space="0" w:color="auto"/>
        <w:right w:val="none" w:sz="0" w:space="0" w:color="auto"/>
      </w:divBdr>
    </w:div>
    <w:div w:id="639073291">
      <w:bodyDiv w:val="1"/>
      <w:marLeft w:val="0"/>
      <w:marRight w:val="0"/>
      <w:marTop w:val="0"/>
      <w:marBottom w:val="0"/>
      <w:divBdr>
        <w:top w:val="none" w:sz="0" w:space="0" w:color="auto"/>
        <w:left w:val="none" w:sz="0" w:space="0" w:color="auto"/>
        <w:bottom w:val="none" w:sz="0" w:space="0" w:color="auto"/>
        <w:right w:val="none" w:sz="0" w:space="0" w:color="auto"/>
      </w:divBdr>
    </w:div>
    <w:div w:id="677197648">
      <w:bodyDiv w:val="1"/>
      <w:marLeft w:val="0"/>
      <w:marRight w:val="0"/>
      <w:marTop w:val="0"/>
      <w:marBottom w:val="0"/>
      <w:divBdr>
        <w:top w:val="none" w:sz="0" w:space="0" w:color="auto"/>
        <w:left w:val="none" w:sz="0" w:space="0" w:color="auto"/>
        <w:bottom w:val="none" w:sz="0" w:space="0" w:color="auto"/>
        <w:right w:val="none" w:sz="0" w:space="0" w:color="auto"/>
      </w:divBdr>
    </w:div>
    <w:div w:id="902184027">
      <w:bodyDiv w:val="1"/>
      <w:marLeft w:val="0"/>
      <w:marRight w:val="0"/>
      <w:marTop w:val="0"/>
      <w:marBottom w:val="0"/>
      <w:divBdr>
        <w:top w:val="none" w:sz="0" w:space="0" w:color="auto"/>
        <w:left w:val="none" w:sz="0" w:space="0" w:color="auto"/>
        <w:bottom w:val="none" w:sz="0" w:space="0" w:color="auto"/>
        <w:right w:val="none" w:sz="0" w:space="0" w:color="auto"/>
      </w:divBdr>
    </w:div>
    <w:div w:id="971397589">
      <w:bodyDiv w:val="1"/>
      <w:marLeft w:val="0"/>
      <w:marRight w:val="0"/>
      <w:marTop w:val="0"/>
      <w:marBottom w:val="0"/>
      <w:divBdr>
        <w:top w:val="none" w:sz="0" w:space="0" w:color="auto"/>
        <w:left w:val="none" w:sz="0" w:space="0" w:color="auto"/>
        <w:bottom w:val="none" w:sz="0" w:space="0" w:color="auto"/>
        <w:right w:val="none" w:sz="0" w:space="0" w:color="auto"/>
      </w:divBdr>
    </w:div>
    <w:div w:id="1417291396">
      <w:bodyDiv w:val="1"/>
      <w:marLeft w:val="0"/>
      <w:marRight w:val="0"/>
      <w:marTop w:val="0"/>
      <w:marBottom w:val="0"/>
      <w:divBdr>
        <w:top w:val="none" w:sz="0" w:space="0" w:color="auto"/>
        <w:left w:val="none" w:sz="0" w:space="0" w:color="auto"/>
        <w:bottom w:val="none" w:sz="0" w:space="0" w:color="auto"/>
        <w:right w:val="none" w:sz="0" w:space="0" w:color="auto"/>
      </w:divBdr>
    </w:div>
    <w:div w:id="1479346027">
      <w:bodyDiv w:val="1"/>
      <w:marLeft w:val="0"/>
      <w:marRight w:val="0"/>
      <w:marTop w:val="0"/>
      <w:marBottom w:val="0"/>
      <w:divBdr>
        <w:top w:val="none" w:sz="0" w:space="0" w:color="auto"/>
        <w:left w:val="none" w:sz="0" w:space="0" w:color="auto"/>
        <w:bottom w:val="none" w:sz="0" w:space="0" w:color="auto"/>
        <w:right w:val="none" w:sz="0" w:space="0" w:color="auto"/>
      </w:divBdr>
    </w:div>
    <w:div w:id="1746341745">
      <w:bodyDiv w:val="1"/>
      <w:marLeft w:val="0"/>
      <w:marRight w:val="0"/>
      <w:marTop w:val="0"/>
      <w:marBottom w:val="0"/>
      <w:divBdr>
        <w:top w:val="none" w:sz="0" w:space="0" w:color="auto"/>
        <w:left w:val="none" w:sz="0" w:space="0" w:color="auto"/>
        <w:bottom w:val="none" w:sz="0" w:space="0" w:color="auto"/>
        <w:right w:val="none" w:sz="0" w:space="0" w:color="auto"/>
      </w:divBdr>
    </w:div>
    <w:div w:id="1843859004">
      <w:bodyDiv w:val="1"/>
      <w:marLeft w:val="0"/>
      <w:marRight w:val="0"/>
      <w:marTop w:val="0"/>
      <w:marBottom w:val="0"/>
      <w:divBdr>
        <w:top w:val="none" w:sz="0" w:space="0" w:color="auto"/>
        <w:left w:val="none" w:sz="0" w:space="0" w:color="auto"/>
        <w:bottom w:val="none" w:sz="0" w:space="0" w:color="auto"/>
        <w:right w:val="none" w:sz="0" w:space="0" w:color="auto"/>
      </w:divBdr>
    </w:div>
    <w:div w:id="18930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ergycodeace.com/site/custom/public/reference-ace-2016/Documents/gloss_manual.ht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energycodeace.com/site/custom/public/reference-ace-2016/Documents/gloss_dwellingunit.htm" TargetMode="External"/><Relationship Id="rId18" Type="http://schemas.openxmlformats.org/officeDocument/2006/relationships/hyperlink" Target="http://energycodeace.com/site/custom/public/reference-ace-2016/Documents/section1202requiredcontrolsforspaceconditioningsystems.htm" TargetMode="External"/><Relationship Id="rId26" Type="http://schemas.openxmlformats.org/officeDocument/2006/relationships/hyperlink" Target="http://energycodeace.com/site/custom/public/reference-ace-2016/Documents/gloss_building.htm" TargetMode="External"/><Relationship Id="rId39" Type="http://schemas.openxmlformats.org/officeDocument/2006/relationships/hyperlink" Target="http://energycodeace.com/site/custom/public/reference-ace-2016/Documents/section1202requiredcontrolsforspaceconditioningsystems.htm" TargetMode="External"/><Relationship Id="rId21" Type="http://schemas.openxmlformats.org/officeDocument/2006/relationships/hyperlink" Target="http://energycodeace.com/site/custom/public/reference-ace-2016/Documents/gloss_accessible.htm" TargetMode="External"/><Relationship Id="rId34" Type="http://schemas.openxmlformats.org/officeDocument/2006/relationships/hyperlink" Target="http://energycodeace.com/site/custom/public/reference-ace-2016/Documents/section1202requiredcontrolsforspaceconditioningsystems.htm" TargetMode="External"/><Relationship Id="rId42" Type="http://schemas.openxmlformats.org/officeDocument/2006/relationships/hyperlink" Target="http://energycodeace.com/site/custom/public/reference-ace-2016/Documents/section1202requiredcontrolsforspaceconditioningsystems.htm" TargetMode="External"/><Relationship Id="rId47" Type="http://schemas.openxmlformats.org/officeDocument/2006/relationships/hyperlink" Target="http://energycodeace.com/site/custom/public/reference-ace-2016/Documents/section1202requiredcontrolsforspaceconditioningsystems.htm" TargetMode="External"/><Relationship Id="rId50" Type="http://schemas.openxmlformats.org/officeDocument/2006/relationships/hyperlink" Target="https://energycodeace.com/site/custom/public/reference-ace-2016/Documents/gloss_applianceefficiencyregulations.htm" TargetMode="External"/><Relationship Id="rId55" Type="http://schemas.openxmlformats.org/officeDocument/2006/relationships/hyperlink" Target="https://energycodeace.com/site/custom/public/reference-ace-2016/Documents/gloss_refrigeratedwarehouse.htm" TargetMode="External"/><Relationship Id="rId63" Type="http://schemas.openxmlformats.org/officeDocument/2006/relationships/hyperlink" Target="https://energycodeace.com/site/custom/public/reference-ace-2016/Documents/gloss_process.htm" TargetMode="External"/><Relationship Id="rId68" Type="http://schemas.openxmlformats.org/officeDocument/2006/relationships/hyperlink" Target="https://energycodeace.com/site/custom/public/reference-ace-2016/Documents/gloss_energycommission.htm" TargetMode="External"/><Relationship Id="rId76" Type="http://schemas.openxmlformats.org/officeDocument/2006/relationships/hyperlink" Target="http://energycodeace.com/site/custom/public/reference-ace-2016/Documents/gloss_accessible.htm" TargetMode="External"/><Relationship Id="rId84" Type="http://schemas.openxmlformats.org/officeDocument/2006/relationships/footer" Target="footer2.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ergycodeace.com/site/custom/public/reference-ace-2016/Documents/na713compressedairsystemacceptancetests.htm" TargetMode="External"/><Relationship Id="rId2" Type="http://schemas.openxmlformats.org/officeDocument/2006/relationships/numbering" Target="numbering.xml"/><Relationship Id="rId16" Type="http://schemas.openxmlformats.org/officeDocument/2006/relationships/hyperlink" Target="http://energycodeace.com/site/custom/public/reference-ace-2016/Documents/section1102mandatoryrequirementsforspaceconditioningequipment.htm" TargetMode="External"/><Relationship Id="rId29" Type="http://schemas.openxmlformats.org/officeDocument/2006/relationships/hyperlink" Target="http://energycodeace.com/site/custom/public/reference-ace-2016/Documents/section1100systemsandequipmentgeneral.htm" TargetMode="External"/><Relationship Id="rId11" Type="http://schemas.openxmlformats.org/officeDocument/2006/relationships/hyperlink" Target="http://energycodeace.com/site/custom/public/reference-ace-2016/Documents/gloss_astme283.htm" TargetMode="External"/><Relationship Id="rId24" Type="http://schemas.openxmlformats.org/officeDocument/2006/relationships/hyperlink" Target="http://energycodeace.com/site/custom/public/reference-ace-2016/Documents/gloss_mechanicalcooling.htm" TargetMode="External"/><Relationship Id="rId32" Type="http://schemas.openxmlformats.org/officeDocument/2006/relationships/hyperlink" Target="http://energycodeace.com/site/custom/public/reference-ace-2016/Documents/section1202requiredcontrolsforspaceconditioningsystems.htm" TargetMode="External"/><Relationship Id="rId37" Type="http://schemas.openxmlformats.org/officeDocument/2006/relationships/hyperlink" Target="http://energycodeace.com/site/custom/public/reference-ace-2016/Documents/section1202requiredcontrolsforspaceconditioningsystems.htm" TargetMode="External"/><Relationship Id="rId40" Type="http://schemas.openxmlformats.org/officeDocument/2006/relationships/hyperlink" Target="http://energycodeace.com/site/custom/public/reference-ace-2016/Documents/section1202requiredcontrolsforspaceconditioningsystems.htm" TargetMode="External"/><Relationship Id="rId45" Type="http://schemas.openxmlformats.org/officeDocument/2006/relationships/hyperlink" Target="http://energycodeace.com/site/custom/public/reference-ace-2016/Documents/section1202requiredcontrolsforspaceconditioningsystems.htm" TargetMode="External"/><Relationship Id="rId53" Type="http://schemas.openxmlformats.org/officeDocument/2006/relationships/hyperlink" Target="https://energycodeace.com/site/custom/public/reference-ace-2016/Documents/gloss_infiltration.htm" TargetMode="External"/><Relationship Id="rId58" Type="http://schemas.openxmlformats.org/officeDocument/2006/relationships/hyperlink" Target="https://energycodeace.com/site/custom/public/reference-ace-2016/Documents/gloss_automatic.htm" TargetMode="External"/><Relationship Id="rId66" Type="http://schemas.openxmlformats.org/officeDocument/2006/relationships/hyperlink" Target="https://energycodeace.com/site/custom/public/reference-ace-2016/Documents/gloss_primarystorage.htm" TargetMode="External"/><Relationship Id="rId74" Type="http://schemas.openxmlformats.org/officeDocument/2006/relationships/hyperlink" Target="https://energycodeace.com/site/custom/public/reference-ace-2016/Documents/gloss_asmea171csab44.htm" TargetMode="External"/><Relationship Id="rId79" Type="http://schemas.openxmlformats.org/officeDocument/2006/relationships/hyperlink" Target="http://energycodeace.com/site/custom/public/reference-ace-2016/Documents/gloss_accessible.htm"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ergycodeace.com/site/custom/public/reference-ace-2016/Documents/na712parkinggarageventilationsystemacceptancetests.htm" TargetMode="External"/><Relationship Id="rId82" Type="http://schemas.openxmlformats.org/officeDocument/2006/relationships/header" Target="header2.xml"/><Relationship Id="rId19" Type="http://schemas.openxmlformats.org/officeDocument/2006/relationships/hyperlink" Target="http://energycodeace.com/site/custom/public/reference-ace-2016/Documents/gloss_spaceconditioningsystem.ht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nergycodeace.com/site/custom/public/reference-ace-2016/Documents/section1202requiredcontrolsforspaceconditioningsystems.htm" TargetMode="External"/><Relationship Id="rId22" Type="http://schemas.openxmlformats.org/officeDocument/2006/relationships/hyperlink" Target="http://energycodeace.com/site/custom/public/reference-ace-2016/Documents/gloss_manual.htm" TargetMode="External"/><Relationship Id="rId27" Type="http://schemas.openxmlformats.org/officeDocument/2006/relationships/hyperlink" Target="http://energycodeace.com/site/custom/public/reference-ace-2016/Documents/gloss_accessible.htm" TargetMode="External"/><Relationship Id="rId30" Type="http://schemas.openxmlformats.org/officeDocument/2006/relationships/hyperlink" Target="http://energycodeace.com/site/custom/public/reference-ace-2016/Documents/ja63economizerfaultdetectionanddiagnosticscertificationsubmittal.htm" TargetMode="External"/><Relationship Id="rId35" Type="http://schemas.openxmlformats.org/officeDocument/2006/relationships/hyperlink" Target="http://energycodeace.com/site/custom/public/reference-ace-2016/Documents/section1202requiredcontrolsforspaceconditioningsystems.htm" TargetMode="External"/><Relationship Id="rId43" Type="http://schemas.openxmlformats.org/officeDocument/2006/relationships/hyperlink" Target="http://energycodeace.com/site/custom/public/reference-ace-2016/Documents/section1202requiredcontrolsforspaceconditioningsystems.htm" TargetMode="External"/><Relationship Id="rId48" Type="http://schemas.openxmlformats.org/officeDocument/2006/relationships/hyperlink" Target="http://energycodeace.com/site/custom/public/reference-ace-2016/Documents/section1202requiredcontrolsforspaceconditioningsystems.htm" TargetMode="External"/><Relationship Id="rId56" Type="http://schemas.openxmlformats.org/officeDocument/2006/relationships/hyperlink" Target="https://energycodeace.com/site/custom/public/reference-ace-2016/Documents/appendixna7installationandacceptancerequirementsfornonresidentia.htm" TargetMode="External"/><Relationship Id="rId64" Type="http://schemas.openxmlformats.org/officeDocument/2006/relationships/hyperlink" Target="https://energycodeace.com/site/custom/public/reference-ace-2016/Documents/gloss_processboiler.htm" TargetMode="External"/><Relationship Id="rId69" Type="http://schemas.openxmlformats.org/officeDocument/2006/relationships/hyperlink" Target="https://energycodeace.com/site/custom/public/reference-ace-2016/Documents/gloss_currentairdemand.htm" TargetMode="External"/><Relationship Id="rId77" Type="http://schemas.openxmlformats.org/officeDocument/2006/relationships/hyperlink" Target="http://energycodeace.com/site/custom/public/reference-ace-2016/Documents/gloss_spaceconditioningsystem.htm" TargetMode="External"/><Relationship Id="rId8" Type="http://schemas.openxmlformats.org/officeDocument/2006/relationships/comments" Target="comments.xml"/><Relationship Id="rId51" Type="http://schemas.openxmlformats.org/officeDocument/2006/relationships/hyperlink" Target="https://energycodeace.com/site/custom/public/reference-ace-2016/Documents/section1206mandatoryrequirementsforcoveredprocesses.htm" TargetMode="External"/><Relationship Id="rId72" Type="http://schemas.openxmlformats.org/officeDocument/2006/relationships/hyperlink" Target="https://energycodeace.com/site/custom/public/reference-ace-2016/Documents/gloss_enforcementagency.htm" TargetMode="External"/><Relationship Id="rId80" Type="http://schemas.openxmlformats.org/officeDocument/2006/relationships/hyperlink" Target="http://energycodeace.com/site/custom/public/reference-ace-2016/Documents/gloss_manual.htm" TargetMode="External"/><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energycodeace.com/site/custom/public/reference-ace-2016/Documents/section1102alinktotables1102a1102k.htm" TargetMode="External"/><Relationship Id="rId17" Type="http://schemas.openxmlformats.org/officeDocument/2006/relationships/hyperlink" Target="http://energycodeace.com/site/custom/public/reference-ace-2016/Documents/gloss_automatic.htm" TargetMode="External"/><Relationship Id="rId25" Type="http://schemas.openxmlformats.org/officeDocument/2006/relationships/hyperlink" Target="http://energycodeace.com/site/custom/public/reference-ace-2016/Documents/gloss_supplyair.htm" TargetMode="External"/><Relationship Id="rId33" Type="http://schemas.openxmlformats.org/officeDocument/2006/relationships/hyperlink" Target="http://energycodeace.com/site/custom/public/reference-ace-2016/Documents/section1202requiredcontrolsforspaceconditioningsystems.htm" TargetMode="External"/><Relationship Id="rId38" Type="http://schemas.openxmlformats.org/officeDocument/2006/relationships/hyperlink" Target="http://energycodeace.com/site/custom/public/reference-ace-2016/Documents/section1202requiredcontrolsforspaceconditioningsystems.htm" TargetMode="External"/><Relationship Id="rId46" Type="http://schemas.openxmlformats.org/officeDocument/2006/relationships/hyperlink" Target="http://energycodeace.com/site/custom/public/reference-ace-2016/Documents/section1202requiredcontrolsforspaceconditioningsystems.htm" TargetMode="External"/><Relationship Id="rId59" Type="http://schemas.openxmlformats.org/officeDocument/2006/relationships/hyperlink" Target="https://energycodeace.com/site/custom/public/reference-ace-2016/Documents/gloss_designconditions.htm" TargetMode="External"/><Relationship Id="rId67" Type="http://schemas.openxmlformats.org/officeDocument/2006/relationships/hyperlink" Target="https://energycodeace.com/site/custom/public/reference-ace-2016/Documents/gloss_onlinecapacity.htm" TargetMode="External"/><Relationship Id="rId20" Type="http://schemas.openxmlformats.org/officeDocument/2006/relationships/hyperlink" Target="http://energycodeace.com/site/custom/public/reference-ace-2016/Documents/section1109mandatoryrequirementsforlightingcontroldevicesandsyst.htm" TargetMode="External"/><Relationship Id="rId41" Type="http://schemas.openxmlformats.org/officeDocument/2006/relationships/hyperlink" Target="http://energycodeace.com/site/custom/public/reference-ace-2016/Documents/section1202requiredcontrolsforspaceconditioningsystems.htm" TargetMode="External"/><Relationship Id="rId54" Type="http://schemas.openxmlformats.org/officeDocument/2006/relationships/hyperlink" Target="https://energycodeace.com/site/custom/public/reference-ace-2016/Documents/gloss_door.htm" TargetMode="External"/><Relationship Id="rId62" Type="http://schemas.openxmlformats.org/officeDocument/2006/relationships/hyperlink" Target="https://energycodeace.com/site/custom/public/reference-ace-2016/Documents/gloss_combustionairpositiveshutoff.htm" TargetMode="External"/><Relationship Id="rId70" Type="http://schemas.openxmlformats.org/officeDocument/2006/relationships/hyperlink" Target="https://energycodeace.com/site/custom/public/reference-ace-2016/Documents/gloss_enforcementagency.htm" TargetMode="External"/><Relationship Id="rId75" Type="http://schemas.openxmlformats.org/officeDocument/2006/relationships/hyperlink" Target="https://energycodeace.com/site/custom/public/reference-ace-2016/Documents/na715escalatorandmovingwalkwayspeedcontrol.htm" TargetMode="External"/><Relationship Id="rId83" Type="http://schemas.openxmlformats.org/officeDocument/2006/relationships/footer" Target="footer1.xm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ergycodeace.com/site/custom/public/reference-ace-2016/Documents/section1102mandatoryrequirementsforspaceconditioningequipment.htm" TargetMode="External"/><Relationship Id="rId23" Type="http://schemas.openxmlformats.org/officeDocument/2006/relationships/hyperlink" Target="http://energycodeace.com/site/custom/public/reference-ace-2016/Documents/gloss_spaceconditioningsystem.htm" TargetMode="External"/><Relationship Id="rId28" Type="http://schemas.openxmlformats.org/officeDocument/2006/relationships/hyperlink" Target="http://energycodeace.com/site/custom/public/reference-ace-2016/Documents/gloss_energycommission.htm" TargetMode="External"/><Relationship Id="rId36" Type="http://schemas.openxmlformats.org/officeDocument/2006/relationships/hyperlink" Target="http://energycodeace.com/site/custom/public/reference-ace-2016/Documents/section1202requiredcontrolsforspaceconditioningsystems.htm" TargetMode="External"/><Relationship Id="rId49" Type="http://schemas.openxmlformats.org/officeDocument/2006/relationships/hyperlink" Target="http://energycodeace.com/site/custom/public/reference-ace-2016/Documents/section1202requiredcontrolsforspaceconditioningsystems.htm" TargetMode="External"/><Relationship Id="rId57" Type="http://schemas.openxmlformats.org/officeDocument/2006/relationships/hyperlink" Target="https://energycodeace.com/site/custom/public/reference-ace-2016/Documents/gloss_enforcementagency.htm" TargetMode="External"/><Relationship Id="rId10" Type="http://schemas.microsoft.com/office/2016/09/relationships/commentsIds" Target="commentsIds.xml"/><Relationship Id="rId31" Type="http://schemas.openxmlformats.org/officeDocument/2006/relationships/hyperlink" Target="http://energycodeace.com/site/custom/public/reference-ace-2016/Documents/section1202requiredcontrolsforspaceconditioningsystems.htm" TargetMode="External"/><Relationship Id="rId44" Type="http://schemas.openxmlformats.org/officeDocument/2006/relationships/hyperlink" Target="http://energycodeace.com/site/custom/public/reference-ace-2016/Documents/section1202requiredcontrolsforspaceconditioningsystems.htm" TargetMode="External"/><Relationship Id="rId52" Type="http://schemas.openxmlformats.org/officeDocument/2006/relationships/hyperlink" Target="https://energycodeace.com/site/custom/public/reference-ace-2016/Documents/gloss_totalheatofrejection.htm" TargetMode="External"/><Relationship Id="rId60" Type="http://schemas.openxmlformats.org/officeDocument/2006/relationships/hyperlink" Target="https://energycodeace.com/site/custom/public/reference-ace-2016/Documents/gloss_enforcementagency.htm" TargetMode="External"/><Relationship Id="rId65" Type="http://schemas.openxmlformats.org/officeDocument/2006/relationships/hyperlink" Target="https://energycodeace.com/site/custom/public/reference-ace-2016/Documents/gloss_compressedairsystem.htm" TargetMode="External"/><Relationship Id="rId73" Type="http://schemas.openxmlformats.org/officeDocument/2006/relationships/hyperlink" Target="https://energycodeace.com/site/custom/public/reference-ace-2016/Documents/na714elevatorlightingandventilationcontrols.htm" TargetMode="External"/><Relationship Id="rId78" Type="http://schemas.openxmlformats.org/officeDocument/2006/relationships/hyperlink" Target="http://energycodeace.com/site/custom/public/reference-ace-2016/Documents/section1109mandatoryrequirementsforlightingcontroldevicesandsyst.htm" TargetMode="External"/><Relationship Id="rId81" Type="http://schemas.openxmlformats.org/officeDocument/2006/relationships/header" Target="header1.xml"/><Relationship Id="rId86"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06FC9-E849-48FC-9AFF-E95B9475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57</Pages>
  <Words>19608</Words>
  <Characters>111770</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131116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Weinkle</dc:creator>
  <cp:keywords/>
  <dc:description/>
  <cp:lastModifiedBy>Lalor, Ben NOR</cp:lastModifiedBy>
  <cp:revision>2</cp:revision>
  <cp:lastPrinted>2018-01-17T19:21:00Z</cp:lastPrinted>
  <dcterms:created xsi:type="dcterms:W3CDTF">2021-01-08T23:32:00Z</dcterms:created>
  <dcterms:modified xsi:type="dcterms:W3CDTF">2021-01-08T23:32:00Z</dcterms:modified>
</cp:coreProperties>
</file>